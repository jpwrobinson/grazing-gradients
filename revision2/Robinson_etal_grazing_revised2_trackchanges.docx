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485A49B5"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 xml:space="preserve">craping functions are already impaired at </w:t>
      </w:r>
      <w:r w:rsidR="00D15DB6">
        <w:t xml:space="preserve">reefs </w:t>
      </w:r>
      <w:r w:rsidR="00EB31DB">
        <w:t xml:space="preserve">inhabited </w:t>
      </w:r>
      <w:r w:rsidR="00D15DB6">
        <w:t>by people</w:t>
      </w:r>
      <w:r w:rsidR="00EB31DB">
        <w:t>,</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ACA8E1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r w:rsidR="00C31B77">
        <w:t xml:space="preserve">limits </w:t>
      </w:r>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21054E8B"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36312E">
        <w:t xml:space="preserve">the potential number of bite rates </w:t>
      </w:r>
      <w:r w:rsidR="00130D85">
        <w:t xml:space="preserve">produced </w:t>
      </w:r>
      <w:r w:rsidR="0036312E">
        <w:t xml:space="preserve">by an </w:t>
      </w:r>
      <w:r w:rsidR="00CC0F79" w:rsidRPr="00F510B7">
        <w:t xml:space="preserve">assemblage of many small-bodied fish may be 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w:t>
      </w:r>
      <w:r w:rsidR="000C6175">
        <w:lastRenderedPageBreak/>
        <w:t>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0855995"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A87F89">
        <w:t xml:space="preserve"> archipelago</w:t>
      </w:r>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t>
      </w:r>
      <w:r w:rsidR="003834FA">
        <w:lastRenderedPageBreak/>
        <w:t xml:space="preserve">where each site was </w:t>
      </w:r>
      <w:r w:rsidR="003971AF">
        <w:t>surveyed in 2008, 2011, 2014 and</w:t>
      </w:r>
      <w:r w:rsidR="003834FA">
        <w:t xml:space="preserve"> 2017. </w:t>
      </w:r>
      <w:ins w:id="0" w:author="Robinson, James (robins64)" w:date="2019-08-13T13:04:00Z">
        <w:r w:rsidR="004753E3">
          <w:t>Because e</w:t>
        </w:r>
      </w:ins>
      <w:del w:id="1" w:author="Robinson, James (robins64)" w:date="2019-08-13T13:04:00Z">
        <w:r w:rsidR="00D15DB6" w:rsidDel="004753E3">
          <w:delText>E</w:delText>
        </w:r>
      </w:del>
      <w:r w:rsidR="0043217A" w:rsidRPr="00F510B7">
        <w:t>stimate</w:t>
      </w:r>
      <w:r w:rsidR="00D15DB6">
        <w:t>s</w:t>
      </w:r>
      <w:r w:rsidR="0043217A" w:rsidRPr="00F510B7">
        <w:t xml:space="preserve"> </w:t>
      </w:r>
      <w:r w:rsidR="0043217A">
        <w:t xml:space="preserve">of </w:t>
      </w:r>
      <w:r w:rsidR="0043217A" w:rsidRPr="00F510B7">
        <w:t>fish biomass</w:t>
      </w:r>
      <w:r w:rsidR="0043217A">
        <w:t xml:space="preserve"> using</w:t>
      </w:r>
      <w:r w:rsidR="0043217A" w:rsidRPr="00F510B7">
        <w:t xml:space="preserve"> point counts and belt transects </w:t>
      </w:r>
      <w:r w:rsidR="00D15DB6">
        <w:t xml:space="preserve">are </w:t>
      </w:r>
      <w:r w:rsidR="0043217A" w:rsidRPr="00F510B7">
        <w:t>comparable</w:t>
      </w:r>
      <w:del w:id="2" w:author="Robinson, James (robins64)" w:date="2019-08-13T13:03:00Z">
        <w:r w:rsidR="00D15DB6" w:rsidDel="004753E3">
          <w:delText>,</w:delText>
        </w:r>
      </w:del>
      <w:r w:rsidR="00D15DB6">
        <w:t xml:space="preserve"> </w:t>
      </w:r>
      <w:del w:id="3" w:author="Robinson, James (robins64)" w:date="2019-08-13T13:03:00Z">
        <w:r w:rsidR="00D15DB6" w:rsidDel="004753E3">
          <w:delText>justifying the com</w:delText>
        </w:r>
        <w:r w:rsidR="00EC7971" w:rsidDel="004753E3">
          <w:delText>b</w:delText>
        </w:r>
        <w:r w:rsidR="00D15DB6" w:rsidDel="004753E3">
          <w:delText xml:space="preserve">ination of these data </w:delText>
        </w:r>
      </w:del>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ins w:id="4" w:author="Robinson, James (robins64)" w:date="2019-08-13T13:04:00Z">
        <w:r w:rsidR="004753E3">
          <w:rPr>
            <w:color w:val="000000"/>
          </w:rPr>
          <w:t>,</w:t>
        </w:r>
      </w:ins>
      <w:ins w:id="5" w:author="Robinson, James (robins64)" w:date="2019-08-13T13:03:00Z">
        <w:r w:rsidR="004753E3">
          <w:rPr>
            <w:color w:val="000000"/>
          </w:rPr>
          <w:t xml:space="preserve"> these survey methods </w:t>
        </w:r>
      </w:ins>
      <w:ins w:id="6" w:author="Robinson, James (robins64)" w:date="2019-08-13T13:04:00Z">
        <w:r w:rsidR="004753E3">
          <w:rPr>
            <w:color w:val="000000"/>
          </w:rPr>
          <w:t xml:space="preserve">can be </w:t>
        </w:r>
      </w:ins>
      <w:ins w:id="7" w:author="Robinson, James (robins64)" w:date="2019-08-13T13:03:00Z">
        <w:r w:rsidR="004753E3">
          <w:rPr>
            <w:color w:val="000000"/>
          </w:rPr>
          <w:t xml:space="preserve">combined </w:t>
        </w:r>
      </w:ins>
      <w:ins w:id="8" w:author="Robinson, James (robins64)" w:date="2019-08-13T13:04:00Z">
        <w:r w:rsidR="004753E3">
          <w:rPr>
            <w:color w:val="000000"/>
          </w:rPr>
          <w:t xml:space="preserve">to infer </w:t>
        </w:r>
      </w:ins>
      <w:ins w:id="9" w:author="Robinson, James (robins64)" w:date="2019-08-13T13:03:00Z">
        <w:r w:rsidR="004753E3">
          <w:rPr>
            <w:color w:val="000000"/>
          </w:rPr>
          <w:t xml:space="preserve">large-scale </w:t>
        </w:r>
      </w:ins>
      <w:ins w:id="10" w:author="Robinson, James (robins64)" w:date="2019-08-13T13:04:00Z">
        <w:r w:rsidR="004753E3">
          <w:rPr>
            <w:color w:val="000000"/>
          </w:rPr>
          <w:t xml:space="preserve">correlative patterns for </w:t>
        </w:r>
      </w:ins>
      <w:ins w:id="11" w:author="Robinson, James (robins64)" w:date="2019-08-13T13:03:00Z">
        <w:r w:rsidR="004753E3">
          <w:rPr>
            <w:color w:val="000000"/>
          </w:rPr>
          <w:t>coral reef</w:t>
        </w:r>
      </w:ins>
      <w:ins w:id="12" w:author="Robinson, James (robins64)" w:date="2019-08-13T13:04:00Z">
        <w:r w:rsidR="004753E3">
          <w:rPr>
            <w:color w:val="000000"/>
          </w:rPr>
          <w:t>s (McClanahan et al. 2011, MacNeil et al. 2015)</w:t>
        </w:r>
      </w:ins>
      <w:ins w:id="13" w:author="Robinson, James (robins64)" w:date="2019-08-13T13:06:00Z">
        <w:r w:rsidR="00087563">
          <w:rPr>
            <w:color w:val="000000"/>
          </w:rPr>
          <w:t>. T</w:t>
        </w:r>
      </w:ins>
      <w:ins w:id="14" w:author="Robinson, James (robins64)" w:date="2019-08-13T13:05:00Z">
        <w:r w:rsidR="004753E3">
          <w:rPr>
            <w:color w:val="000000"/>
          </w:rPr>
          <w:t xml:space="preserve">he </w:t>
        </w:r>
      </w:ins>
      <w:ins w:id="15" w:author="Robinson, James (robins64)" w:date="2019-08-13T13:04:00Z">
        <w:r w:rsidR="004753E3">
          <w:rPr>
            <w:color w:val="000000"/>
          </w:rPr>
          <w:t>datasets we analyse</w:t>
        </w:r>
      </w:ins>
      <w:ins w:id="16" w:author="Robinson, James (robins64)" w:date="2019-08-13T13:05:00Z">
        <w:r w:rsidR="004753E3">
          <w:rPr>
            <w:color w:val="000000"/>
          </w:rPr>
          <w:t xml:space="preserve"> have </w:t>
        </w:r>
      </w:ins>
      <w:ins w:id="17" w:author="Robinson, James (robins64)" w:date="2019-08-13T13:06:00Z">
        <w:r w:rsidR="00087563">
          <w:rPr>
            <w:color w:val="000000"/>
          </w:rPr>
          <w:t xml:space="preserve">also </w:t>
        </w:r>
      </w:ins>
      <w:ins w:id="18" w:author="Robinson, James (robins64)" w:date="2019-08-13T13:05:00Z">
        <w:r w:rsidR="004753E3">
          <w:rPr>
            <w:color w:val="000000"/>
          </w:rPr>
          <w:t xml:space="preserve">been combined </w:t>
        </w:r>
      </w:ins>
      <w:ins w:id="19" w:author="Robinson, James (robins64)" w:date="2019-08-13T13:06:00Z">
        <w:r w:rsidR="00087563">
          <w:rPr>
            <w:color w:val="000000"/>
          </w:rPr>
          <w:t xml:space="preserve">in previous studies </w:t>
        </w:r>
      </w:ins>
      <w:ins w:id="20" w:author="Robinson, James (robins64)" w:date="2019-08-13T13:05:00Z">
        <w:r w:rsidR="004753E3">
          <w:rPr>
            <w:color w:val="000000"/>
          </w:rPr>
          <w:t>(Cinner et al. 2016, Graham et al. 2017, Darling et al. 2017)</w:t>
        </w:r>
      </w:ins>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measurements were calibrated by estimating the length of sections of PVC pipe and comparing it to their known length prior to data collection each day</w:t>
      </w:r>
      <w:r w:rsidR="004650EB">
        <w:t>, which indicated estimates were accurate within 2-3% (Graham et al 2007</w:t>
      </w:r>
      <w:r w:rsidR="00A9597E">
        <w:t>)</w:t>
      </w:r>
      <w:r w:rsidR="00CC0F79" w:rsidRPr="00F510B7">
        <w:t xml:space="preserve">.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w:t>
      </w:r>
      <w:r>
        <w:lastRenderedPageBreak/>
        <w:t xml:space="preserve">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036B509E"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87F89">
        <w:t xml:space="preserve"> archipelago</w:t>
      </w:r>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48A0AF23"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w:t>
      </w:r>
      <w:r w:rsidR="00C31B77">
        <w:t>by a single observer (ASH), and in the GBR by two observers (ASH, AGL)</w:t>
      </w:r>
      <w:r w:rsidRPr="00F510B7">
        <w:t>. We analysed feeding observations for species observed in the UVC dataset (</w:t>
      </w:r>
      <w:r w:rsidR="0027089B">
        <w:t xml:space="preserve">n = </w:t>
      </w:r>
      <w:r w:rsidRPr="00F510B7">
        <w:t>39)</w:t>
      </w:r>
      <w:r w:rsidR="00C31B77">
        <w:t xml:space="preserve"> (</w:t>
      </w:r>
      <w:r w:rsidR="006F0FF6">
        <w:t xml:space="preserve">Supplementary Methods, </w:t>
      </w:r>
      <w:r w:rsidR="00C31B77">
        <w:t>Table S1)</w:t>
      </w:r>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w:t>
      </w:r>
      <w:ins w:id="21" w:author="Robinson, James (robins64)" w:date="2019-08-13T13:18:00Z">
        <w:r w:rsidR="00EF7004">
          <w:rPr>
            <w:color w:val="000000" w:themeColor="text1"/>
          </w:rPr>
          <w:t xml:space="preserve"> </w:t>
        </w:r>
      </w:ins>
      <w:del w:id="22" w:author="Robinson, James (robins64)" w:date="2019-08-13T13:18:00Z">
        <w:r w:rsidR="00B961A2" w:rsidRPr="00CD62ED" w:rsidDel="00EF7004">
          <w:rPr>
            <w:color w:val="000000" w:themeColor="text1"/>
          </w:rPr>
          <w:delText xml:space="preserve"> </w:delText>
        </w:r>
      </w:del>
      <w:ins w:id="23" w:author="Robinson, James (robins64)" w:date="2019-08-13T13:23:00Z">
        <w:r w:rsidR="00F314BC">
          <w:rPr>
            <w:color w:val="000000" w:themeColor="text1"/>
          </w:rPr>
          <w:t>A</w:t>
        </w:r>
      </w:ins>
      <w:ins w:id="24" w:author="Robinson, James (robins64)" w:date="2019-08-13T13:16:00Z">
        <w:r w:rsidR="001C6799">
          <w:rPr>
            <w:color w:val="000000" w:themeColor="text1"/>
          </w:rPr>
          <w:t xml:space="preserve"> </w:t>
        </w:r>
      </w:ins>
      <w:ins w:id="25" w:author="Robinson, James (robins64)" w:date="2019-08-13T13:23:00Z">
        <w:r w:rsidR="00F314BC">
          <w:rPr>
            <w:color w:val="000000" w:themeColor="text1"/>
          </w:rPr>
          <w:t xml:space="preserve">short </w:t>
        </w:r>
      </w:ins>
      <w:ins w:id="26" w:author="Robinson, James (robins64)" w:date="2019-08-13T13:16:00Z">
        <w:r w:rsidR="001C6799">
          <w:rPr>
            <w:color w:val="000000" w:themeColor="text1"/>
          </w:rPr>
          <w:t>acclimation</w:t>
        </w:r>
      </w:ins>
      <w:ins w:id="27" w:author="Robinson, James (robins64)" w:date="2019-08-13T13:14:00Z">
        <w:r w:rsidR="001C6799">
          <w:rPr>
            <w:color w:val="000000" w:themeColor="text1"/>
          </w:rPr>
          <w:t xml:space="preserve"> period</w:t>
        </w:r>
      </w:ins>
      <w:ins w:id="28" w:author="Robinson, James (robins64)" w:date="2019-08-13T13:18:00Z">
        <w:r w:rsidR="00EF7004">
          <w:rPr>
            <w:color w:val="000000" w:themeColor="text1"/>
          </w:rPr>
          <w:t xml:space="preserve"> is typical for reef fish behavioural studies (</w:t>
        </w:r>
        <w:proofErr w:type="spellStart"/>
        <w:r w:rsidR="00EF7004">
          <w:rPr>
            <w:color w:val="000000" w:themeColor="text1"/>
          </w:rPr>
          <w:t>Cho</w:t>
        </w:r>
      </w:ins>
      <w:ins w:id="29" w:author="Robinson, James (robins64)" w:date="2019-08-13T13:19:00Z">
        <w:r w:rsidR="00EF7004">
          <w:rPr>
            <w:color w:val="000000" w:themeColor="text1"/>
          </w:rPr>
          <w:t>at</w:t>
        </w:r>
        <w:proofErr w:type="spellEnd"/>
        <w:r w:rsidR="00EF7004">
          <w:rPr>
            <w:color w:val="000000" w:themeColor="text1"/>
          </w:rPr>
          <w:t xml:space="preserve"> &amp; Clements 199</w:t>
        </w:r>
      </w:ins>
      <w:ins w:id="30" w:author="Robinson, James (robins64)" w:date="2019-08-13T16:57:00Z">
        <w:r w:rsidR="00325015">
          <w:rPr>
            <w:color w:val="000000" w:themeColor="text1"/>
          </w:rPr>
          <w:t>3</w:t>
        </w:r>
      </w:ins>
      <w:ins w:id="31" w:author="Robinson, James (robins64)" w:date="2019-08-13T13:19:00Z">
        <w:r w:rsidR="00EF7004">
          <w:rPr>
            <w:color w:val="000000" w:themeColor="text1"/>
          </w:rPr>
          <w:t xml:space="preserve">, Pratchett 2005, </w:t>
        </w:r>
        <w:proofErr w:type="spellStart"/>
        <w:r w:rsidR="00EF7004">
          <w:rPr>
            <w:color w:val="000000" w:themeColor="text1"/>
          </w:rPr>
          <w:t>Feary</w:t>
        </w:r>
        <w:proofErr w:type="spellEnd"/>
        <w:r w:rsidR="00EF7004">
          <w:rPr>
            <w:color w:val="000000" w:themeColor="text1"/>
          </w:rPr>
          <w:t xml:space="preserve"> et al. 2018)</w:t>
        </w:r>
      </w:ins>
      <w:ins w:id="32" w:author="Robinson, James (robins64)" w:date="2019-08-13T13:24:00Z">
        <w:r w:rsidR="00632C03">
          <w:rPr>
            <w:color w:val="000000" w:themeColor="text1"/>
          </w:rPr>
          <w:t>,</w:t>
        </w:r>
      </w:ins>
      <w:ins w:id="33" w:author="Robinson, James (robins64)" w:date="2019-08-13T13:19:00Z">
        <w:r w:rsidR="00D60643">
          <w:rPr>
            <w:color w:val="000000" w:themeColor="text1"/>
          </w:rPr>
          <w:t xml:space="preserve"> </w:t>
        </w:r>
      </w:ins>
      <w:ins w:id="34" w:author="Robinson, James (robins64)" w:date="2019-08-13T13:18:00Z">
        <w:r w:rsidR="00EF7004">
          <w:rPr>
            <w:color w:val="000000" w:themeColor="text1"/>
          </w:rPr>
          <w:t>and her</w:t>
        </w:r>
      </w:ins>
      <w:ins w:id="35" w:author="Robinson, James (robins64)" w:date="2019-08-13T13:24:00Z">
        <w:r w:rsidR="009F20C8">
          <w:rPr>
            <w:color w:val="000000" w:themeColor="text1"/>
          </w:rPr>
          <w:t>e</w:t>
        </w:r>
      </w:ins>
      <w:ins w:id="36" w:author="Robinson, James (robins64)" w:date="2019-08-13T13:18:00Z">
        <w:r w:rsidR="00EF7004">
          <w:rPr>
            <w:color w:val="000000" w:themeColor="text1"/>
          </w:rPr>
          <w:t xml:space="preserve"> </w:t>
        </w:r>
      </w:ins>
      <w:ins w:id="37" w:author="Robinson, James (robins64)" w:date="2019-08-13T13:15:00Z">
        <w:r w:rsidR="001C6799">
          <w:rPr>
            <w:color w:val="000000" w:themeColor="text1"/>
          </w:rPr>
          <w:t>ensure</w:t>
        </w:r>
      </w:ins>
      <w:ins w:id="38" w:author="Robinson, James (robins64)" w:date="2019-08-13T13:16:00Z">
        <w:r w:rsidR="001C6799">
          <w:rPr>
            <w:color w:val="000000" w:themeColor="text1"/>
          </w:rPr>
          <w:t>d</w:t>
        </w:r>
      </w:ins>
      <w:ins w:id="39" w:author="Robinson, James (robins64)" w:date="2019-08-13T13:15:00Z">
        <w:r w:rsidR="001C6799">
          <w:rPr>
            <w:color w:val="000000" w:themeColor="text1"/>
          </w:rPr>
          <w:t xml:space="preserve"> that potential diver effects </w:t>
        </w:r>
      </w:ins>
      <w:ins w:id="40" w:author="Robinson, James (robins64)" w:date="2019-08-13T13:16:00Z">
        <w:r w:rsidR="001C6799">
          <w:rPr>
            <w:color w:val="000000" w:themeColor="text1"/>
          </w:rPr>
          <w:t>we</w:t>
        </w:r>
      </w:ins>
      <w:ins w:id="41" w:author="Robinson, James (robins64)" w:date="2019-08-13T13:15:00Z">
        <w:r w:rsidR="001C6799">
          <w:rPr>
            <w:color w:val="000000" w:themeColor="text1"/>
          </w:rPr>
          <w:t>re minimized (&lt;5% of fishes responded negatively to diver presence)</w:t>
        </w:r>
      </w:ins>
      <w:ins w:id="42" w:author="Robinson, James (robins64)" w:date="2019-08-13T13:17:00Z">
        <w:r w:rsidR="0069237A">
          <w:rPr>
            <w:color w:val="000000" w:themeColor="text1"/>
          </w:rPr>
          <w:t>.</w:t>
        </w:r>
      </w:ins>
      <w:ins w:id="43" w:author="Robinson, James (robins64)" w:date="2019-08-13T13:15:00Z">
        <w:r w:rsidR="001C6799">
          <w:rPr>
            <w:color w:val="000000" w:themeColor="text1"/>
          </w:rPr>
          <w:t xml:space="preserve"> </w:t>
        </w:r>
      </w:ins>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lastRenderedPageBreak/>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(Marshell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lastRenderedPageBreak/>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413DF">
        <w:t xml:space="preserve"> Here, fishable biomass was only moderately correlated</w:t>
      </w:r>
      <w:r w:rsidR="001F520A">
        <w:t xml:space="preserve"> </w:t>
      </w:r>
      <w:r w:rsidR="001413DF">
        <w:t xml:space="preserve">with grazing biomass (Pearson’s </w:t>
      </w:r>
      <w:r w:rsidR="001413DF" w:rsidRPr="00722085">
        <w:rPr>
          <w:i/>
          <w:iCs/>
        </w:rPr>
        <w:t>r</w:t>
      </w:r>
      <w:r w:rsidR="001413DF">
        <w:t xml:space="preserve">: croppers = 0.50, scrapers = 0.48) and thus captures information on exploitation pressure for the full reef fish assemblage.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4ACA5EFA" w:rsidR="00216D13" w:rsidRPr="005A5B74"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w:t>
      </w:r>
      <w:del w:id="44" w:author="Robinson, James (robins64)" w:date="2019-08-13T16:25:00Z">
        <w:r w:rsidR="00DA026A" w:rsidDel="007266AA">
          <w:delText xml:space="preserve">. </w:delText>
        </w:r>
      </w:del>
      <w:ins w:id="45" w:author="Robinson, James (robins64)" w:date="2019-08-13T16:21:00Z">
        <w:r w:rsidR="007266AA">
          <w:t>.</w:t>
        </w:r>
      </w:ins>
      <w:ins w:id="46" w:author="Robinson, James (robins64)" w:date="2019-08-13T16:09:00Z">
        <w:r w:rsidR="009E3F71">
          <w:t xml:space="preserve"> </w:t>
        </w:r>
      </w:ins>
      <w:ins w:id="47" w:author="Robinson, James (robins64)" w:date="2019-08-13T16:25:00Z">
        <w:r w:rsidR="007266AA">
          <w:t xml:space="preserve">Though the </w:t>
        </w:r>
      </w:ins>
      <w:ins w:id="48" w:author="Robinson, James (robins64)" w:date="2019-08-13T13:36:00Z">
        <w:r w:rsidR="005A5B74" w:rsidRPr="005A5B74">
          <w:rPr>
            <w:rPrChange w:id="49" w:author="Robinson, James (robins64)" w:date="2019-08-13T13:36:00Z">
              <w:rPr>
                <w:i/>
                <w:iCs/>
              </w:rPr>
            </w:rPrChange>
          </w:rPr>
          <w:t>spatial scale at which fish and benthic metrics are collected may affect the strength of correlations (</w:t>
        </w:r>
        <w:proofErr w:type="spellStart"/>
        <w:r w:rsidR="005A5B74" w:rsidRPr="005A5B74">
          <w:rPr>
            <w:rPrChange w:id="50" w:author="Robinson, James (robins64)" w:date="2019-08-13T13:36:00Z">
              <w:rPr>
                <w:i/>
                <w:iCs/>
              </w:rPr>
            </w:rPrChange>
          </w:rPr>
          <w:t>Wismer</w:t>
        </w:r>
        <w:proofErr w:type="spellEnd"/>
        <w:r w:rsidR="005A5B74" w:rsidRPr="005A5B74">
          <w:rPr>
            <w:rPrChange w:id="51" w:author="Robinson, James (robins64)" w:date="2019-08-13T13:36:00Z">
              <w:rPr>
                <w:i/>
                <w:iCs/>
              </w:rPr>
            </w:rPrChange>
          </w:rPr>
          <w:t xml:space="preserve"> et al 2019)</w:t>
        </w:r>
      </w:ins>
      <w:ins w:id="52" w:author="Robinson, James (robins64)" w:date="2019-08-13T16:25:00Z">
        <w:r w:rsidR="007266AA">
          <w:t>, here b</w:t>
        </w:r>
        <w:r w:rsidR="007266AA">
          <w:t xml:space="preserve">enthic surveys were conducted adjacent to fish surveys and thus provided information on habitat composition </w:t>
        </w:r>
      </w:ins>
      <w:ins w:id="53" w:author="Robinson, James (robins64)" w:date="2019-08-13T16:26:00Z">
        <w:r w:rsidR="007266AA">
          <w:t>at</w:t>
        </w:r>
      </w:ins>
      <w:bookmarkStart w:id="54" w:name="_GoBack"/>
      <w:bookmarkEnd w:id="54"/>
      <w:ins w:id="55" w:author="Robinson, James (robins64)" w:date="2019-08-13T17:07:00Z">
        <w:r w:rsidR="003347EC">
          <w:t xml:space="preserve"> </w:t>
        </w:r>
      </w:ins>
      <w:ins w:id="56" w:author="Robinson, James (robins64)" w:date="2019-08-13T16:25:00Z">
        <w:r w:rsidR="007266AA">
          <w:t xml:space="preserve">spatial scales </w:t>
        </w:r>
      </w:ins>
      <w:ins w:id="57" w:author="Robinson, James (robins64)" w:date="2019-08-13T16:26:00Z">
        <w:r w:rsidR="007266AA">
          <w:t xml:space="preserve">which </w:t>
        </w:r>
      </w:ins>
      <w:ins w:id="58" w:author="Robinson, James (robins64)" w:date="2019-08-13T16:25:00Z">
        <w:r w:rsidR="007266AA">
          <w:t>structure herbivorous fish assemblages</w:t>
        </w:r>
      </w:ins>
      <w:ins w:id="59" w:author="Robinson, James (robins64)" w:date="2019-08-13T16:28:00Z">
        <w:r w:rsidR="007266AA">
          <w:t xml:space="preserve"> (</w:t>
        </w:r>
      </w:ins>
      <w:ins w:id="60" w:author="Robinson, James (robins64)" w:date="2019-08-13T16:32:00Z">
        <w:r w:rsidR="00FC388A">
          <w:t xml:space="preserve">Russ et al. 2015, </w:t>
        </w:r>
      </w:ins>
      <w:ins w:id="61" w:author="Robinson, James (robins64)" w:date="2019-08-13T16:33:00Z">
        <w:r w:rsidR="00FC388A">
          <w:t>Nash et al. 2016</w:t>
        </w:r>
      </w:ins>
      <w:ins w:id="62" w:author="Robinson, James (robins64)" w:date="2019-08-13T16:34:00Z">
        <w:r w:rsidR="00FC388A">
          <w:t>b</w:t>
        </w:r>
      </w:ins>
      <w:ins w:id="63" w:author="Robinson, James (robins64)" w:date="2019-08-13T16:28:00Z">
        <w:r w:rsidR="007266AA">
          <w:t>)</w:t>
        </w:r>
      </w:ins>
      <w:ins w:id="64" w:author="Robinson, James (robins64)" w:date="2019-08-13T16:25:00Z">
        <w:r w:rsidR="007266AA">
          <w:t xml:space="preserve"> </w:t>
        </w:r>
      </w:ins>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w:t>
      </w:r>
      <w:r w:rsidR="004A5EF1">
        <w:lastRenderedPageBreak/>
        <w:t xml:space="preserve">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0CD4748E" w:rsidR="00C65FB8" w:rsidRPr="00F510B7" w:rsidRDefault="00087563" w:rsidP="00AC3B70">
      <w:pPr>
        <w:spacing w:line="480" w:lineRule="auto"/>
        <w:ind w:firstLine="720"/>
      </w:pPr>
      <w:ins w:id="65" w:author="Robinson, James (robins64)" w:date="2019-08-13T13:10:00Z">
        <w:r>
          <w:t xml:space="preserve">Random intercept terms </w:t>
        </w:r>
      </w:ins>
      <w:ins w:id="66" w:author="Robinson, James (robins64)" w:date="2019-08-13T13:11:00Z">
        <w:r>
          <w:t>were used to account for different means and variance estimates for each dataset</w:t>
        </w:r>
      </w:ins>
      <w:ins w:id="67" w:author="Robinson, James (robins64)" w:date="2019-08-13T13:12:00Z">
        <w:r>
          <w:t>,</w:t>
        </w:r>
      </w:ins>
      <w:ins w:id="68" w:author="Robinson, James (robins64)" w:date="2019-08-13T13:11:00Z">
        <w:r>
          <w:t xml:space="preserve"> and </w:t>
        </w:r>
      </w:ins>
      <w:ins w:id="69" w:author="Robinson, James (robins64)" w:date="2019-08-13T13:12:00Z">
        <w:r>
          <w:t>thus account for p</w:t>
        </w:r>
      </w:ins>
      <w:ins w:id="70" w:author="Robinson, James (robins64)" w:date="2019-08-13T13:13:00Z">
        <w:r>
          <w:t xml:space="preserve">otential </w:t>
        </w:r>
      </w:ins>
      <w:ins w:id="71" w:author="Robinson, James (robins64)" w:date="2019-08-13T13:14:00Z">
        <w:r w:rsidR="001C6799">
          <w:t xml:space="preserve">survey method </w:t>
        </w:r>
      </w:ins>
      <w:ins w:id="72" w:author="Robinson, James (robins64)" w:date="2019-08-13T13:13:00Z">
        <w:r>
          <w:t xml:space="preserve">effects </w:t>
        </w:r>
      </w:ins>
      <w:ins w:id="73" w:author="Robinson, James (robins64)" w:date="2019-08-13T13:11:00Z">
        <w:r>
          <w:t xml:space="preserve">(i.e. point counts in </w:t>
        </w:r>
        <w:r>
          <w:lastRenderedPageBreak/>
          <w:t>Seychelles</w:t>
        </w:r>
      </w:ins>
      <w:ins w:id="74" w:author="Robinson, James (robins64)" w:date="2019-08-13T13:12:00Z">
        <w:r>
          <w:t xml:space="preserve"> vs. belt transects in the three other regions) (MacNeil et al. 2015). </w:t>
        </w:r>
      </w:ins>
      <w:r w:rsidR="00CC0F79" w:rsidRPr="00F510B7">
        <w:t xml:space="preserve">From the global model, we fitted all possible subset models </w:t>
      </w:r>
      <w:r w:rsidR="00CC0F79" w:rsidRPr="00F510B7">
        <w:rPr>
          <w:color w:val="000000"/>
        </w:rPr>
        <w:t>(</w:t>
      </w:r>
      <w:proofErr w:type="spellStart"/>
      <w:r w:rsidR="00CC0F79" w:rsidRPr="00F510B7">
        <w:rPr>
          <w:color w:val="000000"/>
        </w:rPr>
        <w:t>Bartoń</w:t>
      </w:r>
      <w:proofErr w:type="spellEnd"/>
      <w:r w:rsidR="00CC0F79" w:rsidRPr="00F510B7">
        <w:rPr>
          <w:color w:val="000000"/>
        </w:rPr>
        <w:t xml:space="preserve"> 2013)</w:t>
      </w:r>
      <w:r w:rsidR="00CC0F79" w:rsidRPr="00F510B7">
        <w:t xml:space="preserve"> and assessed their support using Akaike’s Information Criterion</w:t>
      </w:r>
      <w:r w:rsidR="00682C58">
        <w:t xml:space="preserve"> corrected for small sample sizes</w:t>
      </w:r>
      <w:r w:rsidR="00CC0F79" w:rsidRPr="00F510B7">
        <w:t xml:space="preserve"> (</w:t>
      </w:r>
      <w:proofErr w:type="spellStart"/>
      <w:r w:rsidR="00CC0F79" w:rsidRPr="00F510B7">
        <w:t>AIC</w:t>
      </w:r>
      <w:r w:rsidR="00CF4610">
        <w:t>c</w:t>
      </w:r>
      <w:proofErr w:type="spellEnd"/>
      <w:r w:rsidR="00CC0F79" w:rsidRPr="00F510B7">
        <w:t xml:space="preserve">), where the top-ranked model had the lowest </w:t>
      </w:r>
      <w:proofErr w:type="spellStart"/>
      <w:r w:rsidR="00CC0F79" w:rsidRPr="00F510B7">
        <w:t>AIC</w:t>
      </w:r>
      <w:r w:rsidR="00CF4610">
        <w:t>c</w:t>
      </w:r>
      <w:proofErr w:type="spellEnd"/>
      <w:r w:rsidR="00CC0F79" w:rsidRPr="00F510B7">
        <w:t xml:space="preserve"> score </w:t>
      </w:r>
      <w:r w:rsidR="00CC0F79" w:rsidRPr="00F510B7">
        <w:rPr>
          <w:color w:val="000000"/>
        </w:rPr>
        <w:t>(Burnham and Anderson 2003)</w:t>
      </w:r>
      <w:r w:rsidR="00CC0F79" w:rsidRPr="00F510B7">
        <w:t>.</w:t>
      </w:r>
      <w:r w:rsidR="006323B8">
        <w:t xml:space="preserve"> We </w:t>
      </w:r>
      <w:r w:rsidR="00DD652D">
        <w:t xml:space="preserve">inspected </w:t>
      </w:r>
      <w:r w:rsidR="006323B8">
        <w:t>variance inflation factor</w:t>
      </w:r>
      <w:r w:rsidR="00DD652D">
        <w:t>s (VIF) for each covariate, which indicated that global models</w:t>
      </w:r>
      <w:r w:rsidR="006323B8">
        <w:t xml:space="preserve"> </w:t>
      </w:r>
      <w:r w:rsidR="00DD652D">
        <w:t>were not biased by collinearity (VIF</w:t>
      </w:r>
      <w:r w:rsidR="006323B8">
        <w:t xml:space="preserve"> &lt; 2</w:t>
      </w:r>
      <w:r w:rsidR="00DD652D">
        <w:t xml:space="preserve"> for all covariates</w:t>
      </w:r>
      <w:r w:rsidR="00E220A1">
        <w:t xml:space="preserve"> in both cropper and scraper models</w:t>
      </w:r>
      <w:r w:rsidR="00DD652D">
        <w:t>)</w:t>
      </w:r>
      <w:r w:rsidR="00290E35">
        <w:t xml:space="preserve"> (</w:t>
      </w:r>
      <w:proofErr w:type="spellStart"/>
      <w:r w:rsidR="00290E35">
        <w:t>Zuur</w:t>
      </w:r>
      <w:proofErr w:type="spellEnd"/>
      <w:r w:rsidR="00290E35">
        <w:t xml:space="preserve"> et al. 20</w:t>
      </w:r>
      <w:r w:rsidR="00DA5466">
        <w:t>10</w:t>
      </w:r>
      <w:r w:rsidR="00290E35">
        <w:t>)</w:t>
      </w:r>
      <w:r w:rsidR="006323B8">
        <w:t>.</w:t>
      </w:r>
      <w:r w:rsidR="00CC0F79"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00CC0F79" w:rsidRPr="00F510B7">
        <w:t xml:space="preserve">e visualised relative covariate effect sizes by extracting standardised t-values for all models within 7 </w:t>
      </w:r>
      <w:proofErr w:type="spellStart"/>
      <w:r w:rsidR="00CC0F79" w:rsidRPr="00F510B7">
        <w:t>AIC</w:t>
      </w:r>
      <w:r w:rsidR="00CF4610">
        <w:t>c</w:t>
      </w:r>
      <w:proofErr w:type="spellEnd"/>
      <w:r w:rsidR="00CC0F79" w:rsidRPr="00F510B7">
        <w:t xml:space="preserve"> units of the top-ranked model and, for each model, rescaling t-values so that 1 is the strongest predictor in a given model, and weighing that value by the models’ </w:t>
      </w:r>
      <w:proofErr w:type="spellStart"/>
      <w:r w:rsidR="00CC0F79" w:rsidRPr="00F510B7">
        <w:t>AIC</w:t>
      </w:r>
      <w:r w:rsidR="00CF4610">
        <w:t>c</w:t>
      </w:r>
      <w:proofErr w:type="spellEnd"/>
      <w:r w:rsidR="00CC0F79" w:rsidRPr="00F510B7">
        <w:t xml:space="preserve"> weight </w:t>
      </w:r>
      <w:r w:rsidR="00CC0F79" w:rsidRPr="00F510B7">
        <w:rPr>
          <w:color w:val="000000"/>
        </w:rPr>
        <w:t>(Cade 2015)</w:t>
      </w:r>
      <w:r w:rsidR="00CC0F79"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00CC0F79" w:rsidRPr="00F510B7">
        <w:t>AIC</w:t>
      </w:r>
      <w:r w:rsidR="00CF4610">
        <w:t>c</w:t>
      </w:r>
      <w:proofErr w:type="spellEnd"/>
      <w:r w:rsidR="00CC0F79" w:rsidRPr="00F510B7">
        <w:t xml:space="preserve"> weight, with prediction uncertainty represented by the </w:t>
      </w:r>
      <w:proofErr w:type="spellStart"/>
      <w:r w:rsidR="00CC0F79" w:rsidRPr="00F510B7">
        <w:t>AIC</w:t>
      </w:r>
      <w:r w:rsidR="00CF4610">
        <w:t>c</w:t>
      </w:r>
      <w:proofErr w:type="spellEnd"/>
      <w:r w:rsidR="00CC0F79" w:rsidRPr="00F510B7">
        <w:t xml:space="preserve">-weighted sample variance </w:t>
      </w:r>
      <w:r w:rsidR="00CC0F79" w:rsidRPr="00F510B7">
        <w:rPr>
          <w:color w:val="000000"/>
        </w:rPr>
        <w:t>(Robinson et al. 2017)</w:t>
      </w:r>
      <w:r w:rsidR="00CC0F79" w:rsidRPr="00F510B7">
        <w:t xml:space="preserve">. Our multi-model approach accounts for uncertainty in the ‘best’ fitted model when </w:t>
      </w:r>
      <w:proofErr w:type="spellStart"/>
      <w:r w:rsidR="00CC0F79" w:rsidRPr="00F510B7">
        <w:t>AIC</w:t>
      </w:r>
      <w:r w:rsidR="00CF4610">
        <w:t>c</w:t>
      </w:r>
      <w:proofErr w:type="spellEnd"/>
      <w:r w:rsidR="00CC0F79" w:rsidRPr="00F510B7">
        <w:t xml:space="preserve"> scores indicate several models are equally valid </w:t>
      </w:r>
      <w:r w:rsidR="00CC0F79" w:rsidRPr="00F510B7">
        <w:rPr>
          <w:color w:val="000000"/>
        </w:rPr>
        <w:t>(Burnham and Anderson 2003)</w:t>
      </w:r>
      <w:r w:rsidR="00CC0F79" w:rsidRPr="00F510B7">
        <w:t xml:space="preserve">. We avoid potential biases in model-averaged coefficient sizes by presenting effect sizes as standardised t-values, which are more informative measures of covariate importance than sums of </w:t>
      </w:r>
      <w:proofErr w:type="spellStart"/>
      <w:r w:rsidR="00CC0F79" w:rsidRPr="00F510B7">
        <w:t>AIC</w:t>
      </w:r>
      <w:r w:rsidR="00CF4610">
        <w:t>c</w:t>
      </w:r>
      <w:proofErr w:type="spellEnd"/>
      <w:r w:rsidR="00CC0F79" w:rsidRPr="00F510B7">
        <w:t xml:space="preserve"> weights </w:t>
      </w:r>
      <w:r w:rsidR="00CC0F79" w:rsidRPr="00F510B7">
        <w:rPr>
          <w:color w:val="000000"/>
        </w:rPr>
        <w:t>(Cade 2015)</w:t>
      </w:r>
      <w:r w:rsidR="00CC0F79"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w:t>
      </w:r>
      <w:r w:rsidR="004A5EF1">
        <w:lastRenderedPageBreak/>
        <w:t xml:space="preserve">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9">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E6577F0" w:rsidR="00C65FB8" w:rsidRDefault="00CC0F79" w:rsidP="00AC3B70">
      <w:pPr>
        <w:spacing w:line="480" w:lineRule="auto"/>
        <w:ind w:firstLine="720"/>
      </w:pPr>
      <w:r w:rsidRPr="00F510B7">
        <w:lastRenderedPageBreak/>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w:t>
      </w:r>
      <w:r w:rsidR="00A87F89">
        <w:t xml:space="preserve">archipelago </w:t>
      </w:r>
      <w:r w:rsidRPr="00F510B7">
        <w:t>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r w:rsidR="00973F0F">
        <w:t>1</w:t>
      </w:r>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973F0F">
        <w:t>2</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973F0F">
        <w:t>2</w:t>
      </w:r>
      <w:r w:rsidRPr="00F510B7">
        <w:t xml:space="preserve">). </w:t>
      </w:r>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7759928" w:rsidR="00AA4564" w:rsidRDefault="00AA4564" w:rsidP="000A6CBE">
      <w:pPr>
        <w:spacing w:line="276" w:lineRule="auto"/>
      </w:pPr>
      <w:r w:rsidRPr="00077F3E">
        <w:rPr>
          <w:b/>
        </w:rPr>
        <w:t xml:space="preserve">Figure </w:t>
      </w:r>
      <w:r w:rsidR="00E02F56">
        <w:rPr>
          <w:b/>
        </w:rPr>
        <w:t>1</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973F0F">
        <w:t>2</w:t>
      </w:r>
      <w:r w:rsidRPr="00077F3E">
        <w:t>). Decile rugs indicate the spread of observed data</w:t>
      </w:r>
      <w:r w:rsidR="006D18EC">
        <w:t>.</w:t>
      </w:r>
    </w:p>
    <w:p w14:paraId="1BD98A34" w14:textId="708FA620" w:rsidR="00E02F56" w:rsidRDefault="00E02F56" w:rsidP="000A6CBE">
      <w:pPr>
        <w:spacing w:line="276" w:lineRule="auto"/>
      </w:pPr>
    </w:p>
    <w:p w14:paraId="1AA35745" w14:textId="77777777" w:rsidR="00E02F56" w:rsidRDefault="00E02F56" w:rsidP="00E02F56">
      <w:pPr>
        <w:spacing w:line="480" w:lineRule="auto"/>
      </w:pPr>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57A3BF" w14:textId="77777777" w:rsidR="00E02F56" w:rsidRDefault="00E02F56" w:rsidP="00E02F56">
      <w:pPr>
        <w:spacing w:line="276" w:lineRule="auto"/>
      </w:pPr>
      <w:r w:rsidRPr="00077F3E">
        <w:rPr>
          <w:b/>
        </w:rPr>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4280B9D4"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r w:rsidR="00973F0F">
        <w:t>1</w:t>
      </w:r>
      <w:r w:rsidR="00E570CA">
        <w:t>D) and</w:t>
      </w:r>
      <w:r w:rsidRPr="00F510B7">
        <w:t xml:space="preserve"> </w:t>
      </w:r>
      <w:r w:rsidR="00B77A20" w:rsidRPr="00F510B7">
        <w:t>structural</w:t>
      </w:r>
      <w:r w:rsidRPr="00F510B7">
        <w:t xml:space="preserve"> complexity (Fig. </w:t>
      </w:r>
      <w:r w:rsidR="00973F0F">
        <w:t>1</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r w:rsidR="00973F0F">
        <w:t>2</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r w:rsidR="00973F0F">
        <w:t>D</w:t>
      </w:r>
      <w:r w:rsidRPr="00F510B7">
        <w:t xml:space="preserve">, </w:t>
      </w:r>
      <w:r w:rsidR="00EF326E">
        <w:t>2</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973F0F">
        <w:t>2</w:t>
      </w:r>
      <w:r w:rsidRPr="00F510B7">
        <w:t>).</w:t>
      </w:r>
      <w:r w:rsidR="00F82917">
        <w:t xml:space="preserve"> </w:t>
      </w:r>
    </w:p>
    <w:p w14:paraId="2343A23A" w14:textId="5F65E370" w:rsidR="00481447" w:rsidRDefault="00E570CA" w:rsidP="00626E0F">
      <w:pPr>
        <w:spacing w:line="480" w:lineRule="auto"/>
        <w:ind w:firstLine="720"/>
      </w:pPr>
      <w:r>
        <w:lastRenderedPageBreak/>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r w:rsidR="00F715E0">
        <w:t xml:space="preserve">cropping and scraping </w:t>
      </w:r>
      <w:r w:rsidR="00E73393">
        <w:t>function</w:t>
      </w:r>
      <w:r w:rsidR="00F715E0">
        <w:t>s</w:t>
      </w:r>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lastRenderedPageBreak/>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532A88C0"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w:t>
      </w:r>
      <w:r w:rsidR="00345764">
        <w:t xml:space="preserve">nutrient </w:t>
      </w:r>
      <w:r w:rsidR="00CC0F79" w:rsidRPr="00F510B7">
        <w:t>enrichment of algal communities</w:t>
      </w:r>
      <w:r w:rsidR="00AF2445">
        <w:t xml:space="preserve"> (i.e. algal growth)</w:t>
      </w:r>
      <w:r w:rsidR="00CC0F79" w:rsidRPr="00F510B7">
        <w:t xml:space="preserve">,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w:t>
      </w:r>
      <w:r w:rsidR="00631EFC">
        <w:t xml:space="preserve"> of cropping rates</w:t>
      </w:r>
      <w:r w:rsidR="00814358" w:rsidRPr="00077F3E">
        <w:t>,</w:t>
      </w:r>
      <w:r w:rsidR="00631EFC">
        <w:t xml:space="preserve"> and flattening of reef structure</w:t>
      </w:r>
      <w:r w:rsidR="00814358" w:rsidRPr="00077F3E">
        <w:t xml:space="preserve"> </w:t>
      </w:r>
      <w:r w:rsidR="00631EFC">
        <w:t>has been linked to decreases in nutritional value of algal turf patches (</w:t>
      </w:r>
      <w:proofErr w:type="spellStart"/>
      <w:r w:rsidR="00631EFC">
        <w:t>Tebbet</w:t>
      </w:r>
      <w:r w:rsidR="00155AD1">
        <w:t>t</w:t>
      </w:r>
      <w:proofErr w:type="spellEnd"/>
      <w:r w:rsidR="00631EFC">
        <w:t xml:space="preserve"> et al. 2019), </w:t>
      </w:r>
      <w:r w:rsidR="00814358" w:rsidRPr="00077F3E">
        <w:t>any positive rebound of cropping function may be negated if disturbance</w:t>
      </w:r>
      <w:r w:rsidR="00B32ABE">
        <w:t>s</w:t>
      </w:r>
      <w:r w:rsidR="00814358" w:rsidRPr="00077F3E">
        <w:t xml:space="preserve"> also erode structural complexity (</w:t>
      </w:r>
      <w:r w:rsidR="00522F34">
        <w:t>Graham et al. 2006</w:t>
      </w:r>
      <w:r w:rsidR="00A52827">
        <w:t>, Wilson et al. 2019</w:t>
      </w:r>
      <w:r w:rsidR="00814358" w:rsidRPr="00077F3E">
        <w:t>).</w:t>
      </w:r>
    </w:p>
    <w:p w14:paraId="62FFCCB7" w14:textId="62D32F5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w:t>
      </w:r>
      <w:r w:rsidR="0007030C">
        <w:t xml:space="preserve">reefs </w:t>
      </w:r>
      <w:r w:rsidR="007D6888">
        <w:t>inhabited</w:t>
      </w:r>
      <w:r w:rsidR="0007030C">
        <w:t xml:space="preserve"> by humans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05CC26DE" w:rsidR="00071F2D"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071F2D">
        <w:t xml:space="preserve"> </w:t>
      </w:r>
      <w:r w:rsidR="00A541CC">
        <w:t>(</w:t>
      </w:r>
      <w:r w:rsidR="006F0FF6">
        <w:t xml:space="preserve">Supplementary Methods, </w:t>
      </w:r>
      <w:r w:rsidR="00A541CC">
        <w:t>Table S1, Fig. S3)</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r w:rsidR="00071F2D">
        <w:t xml:space="preserve">. </w:t>
      </w:r>
      <w:r w:rsidR="00485865">
        <w:t>W</w:t>
      </w:r>
      <w:r w:rsidR="00071F2D">
        <w:t>e inferred feeding rates of 46 unobserved species from nine well-studied species</w:t>
      </w:r>
      <w:r w:rsidR="00485865">
        <w:t>,</w:t>
      </w:r>
      <w:r w:rsidR="00071F2D">
        <w:t xml:space="preserve"> which limited our understanding of assemblage-level cropping function. </w:t>
      </w:r>
      <w:r w:rsidR="00B20454">
        <w:t>Although</w:t>
      </w:r>
      <w:r w:rsidR="00071F2D">
        <w:t xml:space="preserve"> small-</w:t>
      </w:r>
      <w:r w:rsidR="001E7BD3">
        <w:t>scale studies of feeding behaviours</w:t>
      </w:r>
      <w:r w:rsidR="00071F2D">
        <w:t xml:space="preserve"> </w:t>
      </w:r>
      <w:r w:rsidR="00A541CC">
        <w:t xml:space="preserve">(e.g. </w:t>
      </w:r>
      <w:proofErr w:type="spellStart"/>
      <w:r w:rsidR="00071F2D">
        <w:t>Marshell</w:t>
      </w:r>
      <w:proofErr w:type="spellEnd"/>
      <w:r w:rsidR="00071F2D">
        <w:t xml:space="preserve"> &amp; Mumby 2015, </w:t>
      </w:r>
      <w:proofErr w:type="spellStart"/>
      <w:r w:rsidR="00A541CC">
        <w:t>Tebbett</w:t>
      </w:r>
      <w:proofErr w:type="spellEnd"/>
      <w:r w:rsidR="00A541CC">
        <w:t xml:space="preserve"> et al. 2017)</w:t>
      </w:r>
      <w:r w:rsidR="00071F2D">
        <w:t xml:space="preserve"> </w:t>
      </w:r>
      <w:r w:rsidR="001E7BD3">
        <w:t xml:space="preserve">inevitably provide greater taxonomic resolution than </w:t>
      </w:r>
      <w:r w:rsidR="00071F2D">
        <w:t>large-scale studies</w:t>
      </w:r>
      <w:r w:rsidR="00E33B97">
        <w:t xml:space="preserve"> </w:t>
      </w:r>
      <w:r w:rsidR="001E7BD3">
        <w:t xml:space="preserve">which infer feeding behaviours for high numbers of species </w:t>
      </w:r>
      <w:r w:rsidR="00E33B97">
        <w:t>(here)</w:t>
      </w:r>
      <w:r w:rsidR="00071F2D">
        <w:t xml:space="preserve">, </w:t>
      </w:r>
      <w:r w:rsidR="001E7BD3">
        <w:t xml:space="preserve">uniting </w:t>
      </w:r>
      <w:r w:rsidR="00E33B97">
        <w:t xml:space="preserve">behavioural </w:t>
      </w:r>
      <w:r w:rsidR="001E7BD3">
        <w:t xml:space="preserve">data with </w:t>
      </w:r>
      <w:r w:rsidR="00E33B97">
        <w:t>community</w:t>
      </w:r>
      <w:r w:rsidR="001E7BD3">
        <w:t>-level ecological</w:t>
      </w:r>
      <w:r w:rsidR="00E33B97">
        <w:t xml:space="preserve"> </w:t>
      </w:r>
      <w:r w:rsidR="001E7BD3">
        <w:t xml:space="preserve">surveys is a key frontier for </w:t>
      </w:r>
      <w:r w:rsidR="00E33B97">
        <w:t xml:space="preserve">functional ecology research </w:t>
      </w:r>
      <w:r w:rsidR="001E7BD3">
        <w:t xml:space="preserve">on </w:t>
      </w:r>
      <w:r w:rsidR="00E33B97">
        <w:t>coral reefs</w:t>
      </w:r>
      <w:r w:rsidR="008C3FF8">
        <w:t>.</w:t>
      </w:r>
      <w:r w:rsidR="00274D1E">
        <w:t xml:space="preserve"> </w:t>
      </w:r>
      <w:r w:rsidR="00570A47">
        <w:t>Certainly</w:t>
      </w:r>
      <w:r w:rsidR="00274D1E">
        <w:t xml:space="preserve">, future </w:t>
      </w:r>
      <w:r w:rsidR="001719BE">
        <w:t xml:space="preserve">macroscale </w:t>
      </w:r>
      <w:r w:rsidR="00274D1E">
        <w:t xml:space="preserve">research on </w:t>
      </w:r>
      <w:r w:rsidR="00274D1E">
        <w:lastRenderedPageBreak/>
        <w:t>reef grazing functions will require</w:t>
      </w:r>
      <w:r w:rsidR="008C3FF8">
        <w:t xml:space="preserve"> </w:t>
      </w:r>
      <w:r w:rsidR="00274D1E">
        <w:t xml:space="preserve">more high resolution databases on cropping feeding behaviours. </w:t>
      </w:r>
      <w:r w:rsidR="00906A5C">
        <w:t xml:space="preserve">Finally, </w:t>
      </w:r>
      <w:r w:rsidR="003A0771">
        <w:t>because our</w:t>
      </w:r>
      <w:r w:rsidR="00906A5C">
        <w:t xml:space="preserve"> UVC datasets excluded fish &lt; 8 cm, </w:t>
      </w:r>
      <w:r w:rsidR="003A0771">
        <w:t xml:space="preserve">we likely underestimated </w:t>
      </w:r>
      <w:r w:rsidR="009264B2">
        <w:t xml:space="preserve">the </w:t>
      </w:r>
      <w:r w:rsidR="00E56D2F">
        <w:t xml:space="preserve">grazing </w:t>
      </w:r>
      <w:r w:rsidR="00D66BD0">
        <w:t xml:space="preserve">potential of </w:t>
      </w:r>
      <w:r w:rsidR="00906A5C">
        <w:t xml:space="preserve">small-bodied </w:t>
      </w:r>
      <w:r w:rsidR="008D78EE">
        <w:t xml:space="preserve">individuals </w:t>
      </w:r>
      <w:r w:rsidR="00906A5C">
        <w:t xml:space="preserve">which </w:t>
      </w:r>
      <w:r w:rsidR="00640C69">
        <w:t xml:space="preserve">only produce </w:t>
      </w:r>
      <w:r w:rsidR="00554C9E">
        <w:t xml:space="preserve">minimal bite scars and thus </w:t>
      </w:r>
      <w:r w:rsidR="00740353">
        <w:t xml:space="preserve">also </w:t>
      </w:r>
      <w:r w:rsidR="009A3DEA">
        <w:t xml:space="preserve">contribute to </w:t>
      </w:r>
      <w:r w:rsidR="00F07178">
        <w:t>cropp</w:t>
      </w:r>
      <w:r w:rsidR="009A3DEA">
        <w:t>ing</w:t>
      </w:r>
      <w:r w:rsidR="00F1169F">
        <w:t xml:space="preserve"> rates</w:t>
      </w:r>
      <w:r w:rsidR="006810AC">
        <w:t xml:space="preserve"> </w:t>
      </w:r>
      <w:r w:rsidR="00906A5C">
        <w:t>(</w:t>
      </w:r>
      <w:r w:rsidR="00554C9E">
        <w:t>Adam et al. 2018</w:t>
      </w:r>
      <w:r w:rsidR="00325392">
        <w:t>; Hoey 2018</w:t>
      </w:r>
      <w:r w:rsidR="00906A5C">
        <w:t>).</w:t>
      </w:r>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E425E3E"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w:t>
      </w:r>
      <w:r w:rsidR="000805F6">
        <w:lastRenderedPageBreak/>
        <w:t xml:space="preserve">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5A664D">
        <w:t xml:space="preserve">. </w:t>
      </w:r>
      <w:r w:rsidR="00233BAA">
        <w:t>G</w:t>
      </w:r>
      <w:r w:rsidR="00F23035">
        <w:t xml:space="preserve">razing rates </w:t>
      </w:r>
      <w:r w:rsidR="00233BAA">
        <w:t>may also increase with</w:t>
      </w:r>
      <w:r w:rsidR="00955BA1">
        <w:t xml:space="preserve"> biodiversity</w:t>
      </w:r>
      <w:r w:rsidR="008928F3">
        <w:t>, whereby grazing is maximised</w:t>
      </w:r>
      <w:r w:rsidR="006F6663">
        <w:t xml:space="preserve"> </w:t>
      </w:r>
      <w:r w:rsidR="00233BAA">
        <w:t xml:space="preserve">when </w:t>
      </w:r>
      <w:r w:rsidR="00A52101">
        <w:t xml:space="preserve">numerous </w:t>
      </w:r>
      <w:r w:rsidR="00233BAA">
        <w:t>common species are abundan</w:t>
      </w:r>
      <w:r w:rsidR="00A662E5">
        <w:t>t</w:t>
      </w:r>
      <w:r w:rsidR="008928F3">
        <w:t xml:space="preserve"> (i.e. high species richness) </w:t>
      </w:r>
      <w:r w:rsidR="00AE7520">
        <w:t xml:space="preserve">and when </w:t>
      </w:r>
      <w:r w:rsidR="00233BAA">
        <w:t xml:space="preserve">the identity of dominant grazing species </w:t>
      </w:r>
      <w:r w:rsidR="00A52101">
        <w:t>varies among neighbouring reefs</w:t>
      </w:r>
      <w:r w:rsidR="008928F3">
        <w:t xml:space="preserve"> (i.e. high </w:t>
      </w:r>
      <w:r w:rsidR="008928F3" w:rsidRPr="00233BAA">
        <w:sym w:font="Symbol" w:char="F062"/>
      </w:r>
      <w:r w:rsidR="008928F3">
        <w:t xml:space="preserve">-diversity) </w:t>
      </w:r>
      <w:r w:rsidR="00F23035">
        <w:t>(</w:t>
      </w:r>
      <w:proofErr w:type="spellStart"/>
      <w:r w:rsidR="00F23035">
        <w:t>Lef</w:t>
      </w:r>
      <w:r w:rsidR="00B23818">
        <w:t>c</w:t>
      </w:r>
      <w:r w:rsidR="00F23035">
        <w:t>heck</w:t>
      </w:r>
      <w:proofErr w:type="spellEnd"/>
      <w:r w:rsidR="00F23035">
        <w:t xml:space="preserve"> et al. 2019)</w:t>
      </w:r>
      <w:r w:rsidR="006F6663">
        <w:t>, or simply</w:t>
      </w:r>
      <w:r w:rsidR="006F6663" w:rsidRPr="006F6663">
        <w:t xml:space="preserve"> </w:t>
      </w:r>
      <w:r w:rsidR="006F6663">
        <w:t>because biodiversity promotes fish biomass (Duffy et al. 2016)</w:t>
      </w:r>
      <w:r w:rsidR="00955BA1">
        <w:t xml:space="preserve">. </w:t>
      </w:r>
      <w:r w:rsidR="004B1156">
        <w:t>Because such</w:t>
      </w:r>
      <w:r w:rsidR="00233BAA">
        <w:t xml:space="preserve"> biodiversity effects operate at regional scales</w:t>
      </w:r>
      <w:r w:rsidR="004B1156">
        <w:t>, compositional differences</w:t>
      </w:r>
      <w:r w:rsidR="00A52101">
        <w:t xml:space="preserve"> may </w:t>
      </w:r>
      <w:r w:rsidR="004B1156">
        <w:t xml:space="preserve">further contribute to the unexplained </w:t>
      </w:r>
      <w:r w:rsidR="00A52101">
        <w:t xml:space="preserve">variation in </w:t>
      </w:r>
      <w:r w:rsidR="004B1156">
        <w:t>our modelled grazing rates</w:t>
      </w:r>
      <w:r w:rsidR="00A52101">
        <w:t xml:space="preserve">. </w:t>
      </w:r>
      <w:r w:rsidR="002231D8">
        <w:t xml:space="preserve">More broadly, </w:t>
      </w:r>
      <w:r w:rsidR="003F69B2">
        <w:t xml:space="preserve">our space-for-time approach </w:t>
      </w:r>
      <w:r w:rsidR="00414B14">
        <w:t xml:space="preserve">and focus on bottom-up and top-down drivers of herbivore grazing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44185">
        <w:t xml:space="preserve"> and, for example, identify grazing thresholds for maintaining coral-dominated reefs.</w:t>
      </w:r>
      <w:r w:rsidR="00B86E71" w:rsidRPr="00F510B7">
        <w:t xml:space="preserve"> </w:t>
      </w:r>
    </w:p>
    <w:p w14:paraId="0BB89F9B" w14:textId="4E89C8C2"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 xml:space="preserve">aintenance of </w:t>
      </w:r>
      <w:r w:rsidR="0007030C">
        <w:t xml:space="preserve">both </w:t>
      </w:r>
      <w:r w:rsidR="0007030C">
        <w:lastRenderedPageBreak/>
        <w:t xml:space="preserve">grazing </w:t>
      </w:r>
      <w:r w:rsidR="00E062B7">
        <w:t>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 xml:space="preserve">wilderness levels of </w:t>
      </w:r>
      <w:r w:rsidR="0007030C">
        <w:t xml:space="preserve">scraping </w:t>
      </w:r>
      <w:r w:rsidR="00E062B7">
        <w:t>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68DDB8F4" w:rsidR="00EA3531" w:rsidRPr="00EA3531" w:rsidRDefault="003E7EC0" w:rsidP="001E48FC">
      <w:pPr>
        <w:spacing w:line="480" w:lineRule="auto"/>
        <w:outlineLvl w:val="0"/>
        <w:rPr>
          <w:rFonts w:eastAsia="Arial"/>
          <w:color w:val="FF0000"/>
          <w:sz w:val="23"/>
          <w:szCs w:val="23"/>
          <w:lang w:val="en-US"/>
        </w:rPr>
      </w:pPr>
      <w:r w:rsidRPr="003E7EC0">
        <w:t>We thank Morgan Pratchett (</w:t>
      </w:r>
      <w:proofErr w:type="spellStart"/>
      <w:r w:rsidRPr="003E7EC0">
        <w:t>Chagos</w:t>
      </w:r>
      <w:proofErr w:type="spellEnd"/>
      <w:r w:rsidR="00A87F89">
        <w:t xml:space="preserve"> archipelago</w:t>
      </w:r>
      <w:r w:rsidRPr="003E7EC0">
        <w:t>)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rPr>
        <w:t xml:space="preserve">from </w:t>
      </w:r>
      <w:r w:rsidR="00C0795E" w:rsidRPr="003E7EC0">
        <w:rPr>
          <w:rFonts w:eastAsia="Arial"/>
          <w:sz w:val="23"/>
          <w:szCs w:val="23"/>
          <w:lang w:val="en-US"/>
        </w:rPr>
        <w:t>the</w:t>
      </w:r>
      <w:r w:rsidR="00D81067">
        <w:rPr>
          <w:rFonts w:eastAsia="Arial"/>
          <w:sz w:val="23"/>
          <w:szCs w:val="23"/>
          <w:lang w:val="en-US"/>
        </w:rPr>
        <w:t xml:space="preserve"> Royal Society (</w:t>
      </w:r>
      <w:r w:rsidR="00865474">
        <w:rPr>
          <w:rFonts w:eastAsia="Arial"/>
          <w:sz w:val="23"/>
          <w:szCs w:val="23"/>
          <w:lang w:val="en-US"/>
        </w:rPr>
        <w:t>NAGJ: UF140691, CHG-R1-170087</w:t>
      </w:r>
      <w:r w:rsidR="00D81067">
        <w:rPr>
          <w:rFonts w:eastAsia="Arial"/>
          <w:sz w:val="23"/>
          <w:szCs w:val="23"/>
          <w:lang w:val="en-US"/>
        </w:rPr>
        <w:t>),</w:t>
      </w:r>
      <w:r w:rsidR="00C0795E" w:rsidRPr="003E7EC0">
        <w:rPr>
          <w:rFonts w:eastAsia="Arial"/>
          <w:sz w:val="23"/>
          <w:szCs w:val="23"/>
          <w:lang w:val="en-US"/>
        </w:rPr>
        <w:t xml:space="preserve"> Australian Research Council (</w:t>
      </w:r>
      <w:r w:rsidRPr="003E7EC0">
        <w:rPr>
          <w:rFonts w:eastAsia="Arial"/>
          <w:sz w:val="23"/>
          <w:szCs w:val="23"/>
          <w:lang w:val="en-US"/>
        </w:rPr>
        <w:t>ASH</w:t>
      </w:r>
      <w:r w:rsidR="00D81067">
        <w:rPr>
          <w:rFonts w:eastAsia="Arial"/>
          <w:sz w:val="23"/>
          <w:szCs w:val="23"/>
          <w:lang w:val="en-US"/>
        </w:rPr>
        <w:t xml:space="preserve">: </w:t>
      </w:r>
      <w:r w:rsidR="00C0795E" w:rsidRPr="003E7EC0">
        <w:rPr>
          <w:rFonts w:eastAsia="Arial"/>
          <w:sz w:val="23"/>
          <w:szCs w:val="23"/>
          <w:lang w:val="en-US"/>
        </w:rPr>
        <w:t>DE130100688</w:t>
      </w:r>
      <w:r w:rsidR="00865474">
        <w:rPr>
          <w:rFonts w:eastAsia="Arial"/>
          <w:sz w:val="23"/>
          <w:szCs w:val="23"/>
          <w:lang w:val="en-US"/>
        </w:rPr>
        <w:t>;</w:t>
      </w:r>
      <w:r w:rsidR="00D81067">
        <w:rPr>
          <w:rFonts w:eastAsia="Arial"/>
          <w:sz w:val="23"/>
          <w:szCs w:val="23"/>
          <w:lang w:val="en-US"/>
        </w:rPr>
        <w:t xml:space="preserve"> NAJG: </w:t>
      </w:r>
      <w:r w:rsidR="00865474">
        <w:rPr>
          <w:rFonts w:eastAsia="Arial"/>
          <w:sz w:val="23"/>
          <w:szCs w:val="23"/>
          <w:lang w:val="en-US"/>
        </w:rPr>
        <w:t>DE130101705</w:t>
      </w:r>
      <w:r w:rsidR="00C0795E" w:rsidRPr="003E7EC0">
        <w:rPr>
          <w:rFonts w:eastAsia="Arial"/>
          <w:sz w:val="23"/>
          <w:szCs w:val="23"/>
          <w:lang w:val="en-US"/>
        </w:rPr>
        <w:t>),</w:t>
      </w:r>
      <w:r w:rsidR="00D81067">
        <w:rPr>
          <w:rFonts w:eastAsia="Arial"/>
          <w:sz w:val="23"/>
          <w:szCs w:val="23"/>
          <w:lang w:val="en-US"/>
        </w:rPr>
        <w:t xml:space="preserve"> and the Leverhulme Trust, and a </w:t>
      </w:r>
      <w:r w:rsidR="00C0795E" w:rsidRPr="003E7EC0">
        <w:rPr>
          <w:rFonts w:eastAsia="Arial"/>
          <w:sz w:val="23"/>
          <w:szCs w:val="23"/>
          <w:lang w:val="en-US"/>
        </w:rPr>
        <w:t>Lizard Island Reef Research Foundation Doctoral Fellowship (AGL)</w:t>
      </w:r>
      <w:r w:rsidR="00D81067">
        <w:rPr>
          <w:rFonts w:eastAsia="Arial"/>
          <w:sz w:val="23"/>
          <w:szCs w:val="23"/>
          <w:lang w:val="en-US"/>
        </w:rPr>
        <w:t>. Logistics and field support in Maldives was provided by Tim Godfrey</w:t>
      </w:r>
      <w:r w:rsidR="00700241">
        <w:rPr>
          <w:rFonts w:eastAsia="Arial"/>
          <w:sz w:val="23"/>
          <w:szCs w:val="23"/>
          <w:lang w:val="en-US"/>
        </w:rPr>
        <w:t>,</w:t>
      </w:r>
      <w:r w:rsidR="00D81067">
        <w:rPr>
          <w:rFonts w:eastAsia="Arial"/>
          <w:sz w:val="23"/>
          <w:szCs w:val="23"/>
          <w:lang w:val="en-US"/>
        </w:rPr>
        <w:t xml:space="preserve"> in </w:t>
      </w:r>
      <w:proofErr w:type="spellStart"/>
      <w:r w:rsidR="00D81067">
        <w:rPr>
          <w:rFonts w:eastAsia="Arial"/>
          <w:sz w:val="23"/>
          <w:szCs w:val="23"/>
          <w:lang w:val="en-US"/>
        </w:rPr>
        <w:t>Chagos</w:t>
      </w:r>
      <w:proofErr w:type="spellEnd"/>
      <w:r w:rsidR="00D81067">
        <w:rPr>
          <w:rFonts w:eastAsia="Arial"/>
          <w:sz w:val="23"/>
          <w:szCs w:val="23"/>
          <w:lang w:val="en-US"/>
        </w:rPr>
        <w:t xml:space="preserve"> by Charles Sheppard and the British Indian Ocean Territory Administration, in th</w:t>
      </w:r>
      <w:r w:rsidR="00700241">
        <w:rPr>
          <w:rFonts w:eastAsia="Arial"/>
          <w:sz w:val="23"/>
          <w:szCs w:val="23"/>
          <w:lang w:val="en-US"/>
        </w:rPr>
        <w:t>e Great Barrier Reef on board the Kalinda</w:t>
      </w:r>
      <w:r w:rsidR="00D81067">
        <w:rPr>
          <w:rFonts w:eastAsia="Arial"/>
          <w:sz w:val="23"/>
          <w:szCs w:val="23"/>
          <w:lang w:val="en-US"/>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lastRenderedPageBreak/>
        <w:t xml:space="preserve">Data and R scripts are provided at </w:t>
      </w:r>
      <w:hyperlink r:id="rId13"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r w:rsidRPr="00A76535">
        <w:t xml:space="preserve">Adam, T. C., Duran, A., Fuchs, C. E., </w:t>
      </w:r>
      <w:proofErr w:type="spellStart"/>
      <w:r w:rsidRPr="00A76535">
        <w:t>Roycroft</w:t>
      </w:r>
      <w:proofErr w:type="spellEnd"/>
      <w:r w:rsidRPr="00A76535">
        <w:t xml:space="preserve">, M. V., Rojas, M. C., </w:t>
      </w:r>
      <w:proofErr w:type="spellStart"/>
      <w:r w:rsidRPr="00A76535">
        <w:t>Ruttenberg</w:t>
      </w:r>
      <w:proofErr w:type="spellEnd"/>
      <w:r w:rsidRPr="00A76535">
        <w:t xml:space="preserve">, B. I., &amp; Burkepile, D. E. (2018). Comparative analysis of foraging </w:t>
      </w:r>
      <w:proofErr w:type="spellStart"/>
      <w:r w:rsidRPr="00A76535">
        <w:t>behavior</w:t>
      </w:r>
      <w:proofErr w:type="spellEnd"/>
      <w:r w:rsidRPr="00A76535">
        <w:t xml:space="preserve">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p>
    <w:p w14:paraId="2947B9A5" w14:textId="77777777" w:rsidR="00A76535" w:rsidRDefault="00A76535" w:rsidP="00A76535">
      <w:r w:rsidRPr="00A76535">
        <w:t xml:space="preserve"> </w:t>
      </w:r>
    </w:p>
    <w:p w14:paraId="42273933" w14:textId="77777777" w:rsidR="00325015" w:rsidRDefault="00DC6911" w:rsidP="00A76535">
      <w:pPr>
        <w:rPr>
          <w:ins w:id="75" w:author="Robinson, James (robins64)" w:date="2019-08-13T16:59:00Z"/>
        </w:rPr>
      </w:pPr>
      <w:r w:rsidRPr="00DC6911">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xml:space="preserve">,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r w:rsidRPr="00DC6911">
        <w:lastRenderedPageBreak/>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p>
    <w:p w14:paraId="15023C77" w14:textId="77777777" w:rsidR="00325015" w:rsidRDefault="00325015" w:rsidP="00A76535">
      <w:pPr>
        <w:rPr>
          <w:ins w:id="76" w:author="Robinson, James (robins64)" w:date="2019-08-13T16:59:00Z"/>
        </w:rPr>
      </w:pPr>
    </w:p>
    <w:p w14:paraId="79516809" w14:textId="0D10BE15" w:rsidR="0004681E" w:rsidRDefault="00325015" w:rsidP="00A76535">
      <w:proofErr w:type="spellStart"/>
      <w:ins w:id="77" w:author="Robinson, James (robins64)" w:date="2019-08-13T16:59:00Z">
        <w:r w:rsidRPr="00325015">
          <w:t>Choat</w:t>
        </w:r>
        <w:proofErr w:type="spellEnd"/>
        <w:r w:rsidRPr="00325015">
          <w:t xml:space="preserve">, J. H., &amp; Clements, K. D. (1993). Daily feeding rates in herbivorous labroid fishes. </w:t>
        </w:r>
        <w:r w:rsidRPr="00325015">
          <w:rPr>
            <w:i/>
            <w:iCs/>
          </w:rPr>
          <w:t>Marine Biology</w:t>
        </w:r>
        <w:r w:rsidRPr="00325015">
          <w:t xml:space="preserve">, </w:t>
        </w:r>
        <w:r w:rsidRPr="00325015">
          <w:rPr>
            <w:i/>
            <w:iCs/>
          </w:rPr>
          <w:t>117</w:t>
        </w:r>
        <w:r w:rsidRPr="00325015">
          <w:t>(2), 205–211.</w:t>
        </w:r>
      </w:ins>
      <w:r w:rsidR="00DC6911" w:rsidRPr="00DC6911">
        <w:br/>
      </w:r>
      <w:r w:rsidR="00DC6911" w:rsidRPr="00DC6911">
        <w:br/>
      </w:r>
      <w:proofErr w:type="spellStart"/>
      <w:r w:rsidR="00DC6911" w:rsidRPr="00DC6911">
        <w:t>Choat</w:t>
      </w:r>
      <w:proofErr w:type="spellEnd"/>
      <w:r w:rsidR="00DC6911" w:rsidRPr="00DC6911">
        <w:t>, J.</w:t>
      </w:r>
      <w:ins w:id="78" w:author="Robinson, James (robins64)" w:date="2019-08-13T16:59:00Z">
        <w:r>
          <w:t xml:space="preserve"> H.</w:t>
        </w:r>
      </w:ins>
      <w:r w:rsidR="00DC6911" w:rsidRPr="00DC6911">
        <w:t>, Clements, K.</w:t>
      </w:r>
      <w:ins w:id="79" w:author="Robinson, James (robins64)" w:date="2019-08-13T16:59:00Z">
        <w:r>
          <w:t xml:space="preserve"> D.</w:t>
        </w:r>
      </w:ins>
      <w:r w:rsidR="00DC6911" w:rsidRPr="00DC6911">
        <w:t xml:space="preserve">, &amp; Robbins, W. (2002). The trophic status of herbivorous fishes on coral reefs. </w:t>
      </w:r>
      <w:r w:rsidR="00DC6911" w:rsidRPr="00DC6911">
        <w:rPr>
          <w:i/>
          <w:iCs/>
        </w:rPr>
        <w:t>Marine Biology</w:t>
      </w:r>
      <w:r w:rsidR="00DC6911" w:rsidRPr="00DC6911">
        <w:t xml:space="preserve">, </w:t>
      </w:r>
      <w:r w:rsidR="00DC6911" w:rsidRPr="00DC6911">
        <w:rPr>
          <w:i/>
          <w:iCs/>
        </w:rPr>
        <w:t>140</w:t>
      </w:r>
      <w:r w:rsidR="00DC6911" w:rsidRPr="00DC6911">
        <w:t>(3), 613–623.</w:t>
      </w:r>
    </w:p>
    <w:p w14:paraId="03680127" w14:textId="77777777" w:rsidR="0004681E" w:rsidRDefault="0004681E" w:rsidP="00DC6911"/>
    <w:p w14:paraId="59BC2B74" w14:textId="77777777" w:rsidR="00814B7D" w:rsidRDefault="0004681E" w:rsidP="00DC6911">
      <w:pPr>
        <w:rPr>
          <w:ins w:id="80" w:author="Robinson, James (robins64)" w:date="2019-08-13T17:04:00Z"/>
        </w:rPr>
      </w:pPr>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Clements, K. D., &amp; Howard Choat,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p>
    <w:p w14:paraId="2DF24CEE" w14:textId="77777777" w:rsidR="00814B7D" w:rsidRDefault="00814B7D" w:rsidP="00DC6911">
      <w:pPr>
        <w:rPr>
          <w:ins w:id="81" w:author="Robinson, James (robins64)" w:date="2019-08-13T17:04:00Z"/>
        </w:rPr>
      </w:pPr>
    </w:p>
    <w:p w14:paraId="6587F390" w14:textId="7A0C92A7" w:rsidR="00FE04A9" w:rsidRDefault="00814B7D" w:rsidP="00DC6911">
      <w:ins w:id="82" w:author="Robinson, James (robins64)" w:date="2019-08-13T17:04:00Z">
        <w:r w:rsidRPr="00814B7D">
          <w:t xml:space="preserve">Darling, E. S., Graham, N. A. J., </w:t>
        </w:r>
        <w:proofErr w:type="spellStart"/>
        <w:r w:rsidRPr="00814B7D">
          <w:t>Januchowski</w:t>
        </w:r>
        <w:proofErr w:type="spellEnd"/>
        <w:r w:rsidRPr="00814B7D">
          <w:t xml:space="preserve">-Hartley, F. A., Nash, K. L., Pratchett, M. S., &amp; Wilson, S. K. (2017). Relationships between structural complexity, coral traits, and reef fish assemblages. </w:t>
        </w:r>
        <w:r w:rsidRPr="00814B7D">
          <w:rPr>
            <w:i/>
            <w:iCs/>
          </w:rPr>
          <w:t xml:space="preserve">Coral Reefs </w:t>
        </w:r>
        <w:r w:rsidRPr="00814B7D">
          <w:t xml:space="preserve">, </w:t>
        </w:r>
        <w:r w:rsidRPr="00814B7D">
          <w:rPr>
            <w:i/>
            <w:iCs/>
          </w:rPr>
          <w:t>36</w:t>
        </w:r>
        <w:r w:rsidRPr="00814B7D">
          <w:t>(2), 561–575.</w:t>
        </w:r>
      </w:ins>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 w14:paraId="10530810" w14:textId="77777777" w:rsidR="00326112" w:rsidRDefault="00FE04A9" w:rsidP="00DC6911">
      <w:pPr>
        <w:rPr>
          <w:ins w:id="83" w:author="Robinson, James (robins64)" w:date="2019-08-13T17:02:00Z"/>
        </w:rPr>
      </w:pPr>
      <w:r w:rsidRPr="00FE04A9">
        <w:t xml:space="preserve">Duffy, J. E., </w:t>
      </w:r>
      <w:proofErr w:type="spellStart"/>
      <w:r w:rsidRPr="00FE04A9">
        <w:t>Lefcheck</w:t>
      </w:r>
      <w:proofErr w:type="spellEnd"/>
      <w:r w:rsidRPr="00FE04A9">
        <w:t xml:space="preserve">,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p>
    <w:p w14:paraId="29529181" w14:textId="77777777" w:rsidR="00326112" w:rsidRDefault="00326112" w:rsidP="00DC6911">
      <w:pPr>
        <w:rPr>
          <w:ins w:id="84" w:author="Robinson, James (robins64)" w:date="2019-08-13T17:02:00Z"/>
        </w:rPr>
      </w:pPr>
    </w:p>
    <w:p w14:paraId="17EA1D07" w14:textId="1330CA46" w:rsidR="002F15CC" w:rsidRDefault="00326112" w:rsidP="00DC6911">
      <w:proofErr w:type="spellStart"/>
      <w:ins w:id="85" w:author="Robinson, James (robins64)" w:date="2019-08-13T17:02:00Z">
        <w:r w:rsidRPr="00326112">
          <w:t>Feary</w:t>
        </w:r>
        <w:proofErr w:type="spellEnd"/>
        <w:r w:rsidRPr="00326112">
          <w:t xml:space="preserve">, D. A., Bauman, A. G., Guest, J., &amp; Hoey, A. S. (2018). Trophic plasticity in an obligate corallivorous butterflyfish. </w:t>
        </w:r>
        <w:r w:rsidRPr="00326112">
          <w:rPr>
            <w:i/>
            <w:iCs/>
          </w:rPr>
          <w:t>Marine Ecology Progress Series</w:t>
        </w:r>
        <w:r w:rsidRPr="00326112">
          <w:t xml:space="preserve">, </w:t>
        </w:r>
        <w:r w:rsidRPr="00326112">
          <w:rPr>
            <w:i/>
            <w:iCs/>
          </w:rPr>
          <w:t>605</w:t>
        </w:r>
        <w:r w:rsidRPr="00326112">
          <w:t>, 165–171.</w:t>
        </w:r>
      </w:ins>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lastRenderedPageBreak/>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Norström, A. V., &amp; Nyström,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7F5840BE" w14:textId="086F9F52" w:rsidR="00325392" w:rsidRDefault="002F15CC" w:rsidP="00DC6911">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Coral Reefs</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lastRenderedPageBreak/>
        <w:br/>
      </w:r>
      <w:r w:rsidR="00325392">
        <w:t xml:space="preserve">Hoey, A.S. (2018) Feeding in parrotfishes: the influence of species, body size, and temperature. </w:t>
      </w:r>
      <w:r w:rsidR="00325392" w:rsidRPr="00DC6911">
        <w:t xml:space="preserve">In </w:t>
      </w:r>
      <w:r w:rsidR="00325392" w:rsidRPr="00DC6911">
        <w:rPr>
          <w:i/>
          <w:iCs/>
        </w:rPr>
        <w:t>Biology of Parrotfishes</w:t>
      </w:r>
      <w:r w:rsidR="00325392" w:rsidRPr="00DC6911">
        <w:t xml:space="preserve"> (pp. </w:t>
      </w:r>
      <w:r w:rsidR="00325392">
        <w:t>119-133</w:t>
      </w:r>
      <w:r w:rsidR="00325392" w:rsidRPr="00DC6911">
        <w:t>). CRC Press</w:t>
      </w:r>
    </w:p>
    <w:p w14:paraId="095025E1" w14:textId="77777777" w:rsidR="00325392" w:rsidRDefault="00325392" w:rsidP="00DC6911"/>
    <w:p w14:paraId="11B76BD7" w14:textId="137C4D53" w:rsidR="00EF5D53" w:rsidRDefault="00DC6911" w:rsidP="00DC6911">
      <w:r w:rsidRPr="00DC6911">
        <w:t xml:space="preserve">Hoey, A. S., &amp; Bellwood, D. R. (2008). Cross-shelf variation in the role of parrotfishes on the Great Barrier Reef. </w:t>
      </w:r>
      <w:r w:rsidRPr="00DC6911">
        <w:rPr>
          <w:i/>
          <w:iCs/>
        </w:rPr>
        <w:t xml:space="preserve">Coral Reefs </w:t>
      </w:r>
      <w:r w:rsidRPr="00DC6911">
        <w:t xml:space="preserve">, </w:t>
      </w:r>
      <w:r w:rsidRPr="00DC6911">
        <w:rPr>
          <w:i/>
          <w:iCs/>
        </w:rPr>
        <w:t>27</w:t>
      </w:r>
      <w:r w:rsidRPr="00DC6911">
        <w:t>(1), 37–47.</w:t>
      </w:r>
      <w:r w:rsidRPr="00DC6911">
        <w:br/>
      </w:r>
      <w:r w:rsidRPr="00DC6911">
        <w:br/>
        <w:t xml:space="preserve">Hoey, A. S., &amp; Bellwood, D. R. (2011). Suppression of herbivory by macroalgal density: a critical feedback on coral reefs? </w:t>
      </w:r>
      <w:r w:rsidRPr="00DC6911">
        <w:rPr>
          <w:i/>
          <w:iCs/>
        </w:rPr>
        <w:t>Ecology Letters</w:t>
      </w:r>
      <w:r w:rsidRPr="00DC6911">
        <w:t xml:space="preserve">, </w:t>
      </w:r>
      <w:r w:rsidRPr="00DC6911">
        <w:rPr>
          <w:i/>
          <w:iCs/>
        </w:rPr>
        <w:t>14</w:t>
      </w:r>
      <w:r w:rsidRPr="00DC6911">
        <w:t>(3), 267–273.</w:t>
      </w:r>
      <w:r w:rsidRPr="00DC6911">
        <w:br/>
      </w:r>
      <w:r w:rsidRPr="00DC6911">
        <w:br/>
        <w:t xml:space="preserve">Hughes, T. P., Rodrigues, M. J., Bellwood, D. R., </w:t>
      </w:r>
      <w:proofErr w:type="spellStart"/>
      <w:r w:rsidRPr="00DC6911">
        <w:t>Ceccarelli</w:t>
      </w:r>
      <w:proofErr w:type="spellEnd"/>
      <w:r w:rsidRPr="00DC6911">
        <w:t xml:space="preserve">, D., Hoegh-Guldberg, O., McCook, L., … Willis, B. (2007). Phase shifts, herbivory, and the resilience of coral reefs to climate change. </w:t>
      </w:r>
      <w:r w:rsidRPr="00DC6911">
        <w:rPr>
          <w:i/>
          <w:iCs/>
        </w:rPr>
        <w:t>Current Biology: CB</w:t>
      </w:r>
      <w:r w:rsidRPr="00DC6911">
        <w:t xml:space="preserve">, </w:t>
      </w:r>
      <w:r w:rsidRPr="00DC6911">
        <w:rPr>
          <w:i/>
          <w:iCs/>
        </w:rPr>
        <w:t>17</w:t>
      </w:r>
      <w:r w:rsidRPr="00DC6911">
        <w:t>(4), 360–365.</w:t>
      </w:r>
      <w:r w:rsidRPr="00DC6911">
        <w:br/>
      </w:r>
      <w:r w:rsidRPr="00DC6911">
        <w:br/>
        <w:t xml:space="preserve">Jackson, J. B. C. (2008). Colloquium paper: ecological extinction and evolution in the brave new ocean. </w:t>
      </w:r>
      <w:r w:rsidRPr="00DC6911">
        <w:rPr>
          <w:i/>
          <w:iCs/>
        </w:rPr>
        <w:t>Proceedings of the National Academy of Sciences of the United States of America</w:t>
      </w:r>
      <w:r w:rsidRPr="00DC6911">
        <w:t xml:space="preserve">, </w:t>
      </w:r>
      <w:r w:rsidRPr="00DC6911">
        <w:rPr>
          <w:i/>
          <w:iCs/>
        </w:rPr>
        <w:t xml:space="preserve">105 </w:t>
      </w:r>
      <w:proofErr w:type="spellStart"/>
      <w:r w:rsidRPr="00DC6911">
        <w:rPr>
          <w:i/>
          <w:iCs/>
        </w:rPr>
        <w:t>Suppl</w:t>
      </w:r>
      <w:proofErr w:type="spellEnd"/>
      <w:r w:rsidRPr="00DC6911">
        <w:rPr>
          <w:i/>
          <w:iCs/>
        </w:rPr>
        <w:t xml:space="preserve"> 1</w:t>
      </w:r>
      <w:r w:rsidRPr="00DC6911">
        <w:t>, 11458–11465.</w:t>
      </w:r>
      <w:r w:rsidRPr="00DC6911">
        <w:br/>
      </w:r>
      <w:r w:rsidRPr="00DC6911">
        <w:br/>
      </w:r>
      <w:proofErr w:type="spellStart"/>
      <w:r w:rsidRPr="00DC6911">
        <w:t>Keesing</w:t>
      </w:r>
      <w:proofErr w:type="spellEnd"/>
      <w:r w:rsidRPr="00DC6911">
        <w:t xml:space="preserve">, F., &amp; Young, T. P. (2014). Cascading Consequences of the Loss of Large Mammals in an African Savanna. </w:t>
      </w:r>
      <w:r w:rsidRPr="00DC6911">
        <w:rPr>
          <w:i/>
          <w:iCs/>
        </w:rPr>
        <w:t>Bioscience</w:t>
      </w:r>
      <w:r w:rsidRPr="00DC6911">
        <w:t xml:space="preserve">, </w:t>
      </w:r>
      <w:r w:rsidRPr="00DC6911">
        <w:rPr>
          <w:i/>
          <w:iCs/>
        </w:rPr>
        <w:t>64</w:t>
      </w:r>
      <w:r w:rsidRPr="00DC6911">
        <w:t>(6), 487–495.</w:t>
      </w:r>
    </w:p>
    <w:p w14:paraId="157E4EF3" w14:textId="77777777" w:rsidR="00A87F89" w:rsidRDefault="00A87F89" w:rsidP="00DC6911"/>
    <w:p w14:paraId="3E0FA5DB" w14:textId="7EFA9014" w:rsidR="002F15CC" w:rsidRDefault="00EF5D53" w:rsidP="00DC6911">
      <w:proofErr w:type="spellStart"/>
      <w:r w:rsidRPr="00EF5D53">
        <w:t>Lefcheck</w:t>
      </w:r>
      <w:proofErr w:type="spellEnd"/>
      <w:r w:rsidRPr="00EF5D53">
        <w:t xml:space="preserve">, J. S., Innes-Gold, A. A., Brandl, S. J., Steneck,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r w:rsidR="00DC6911" w:rsidRPr="00DC6911">
        <w:br/>
      </w:r>
      <w:r w:rsidR="00DC6911" w:rsidRPr="00DC6911">
        <w:br/>
        <w:t xml:space="preserve">Lokrantz, J., Nyström,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292005AD" w14:textId="77777777" w:rsidR="00D61F2E" w:rsidRDefault="002F15CC" w:rsidP="00DC6911">
      <w:pPr>
        <w:rPr>
          <w:ins w:id="86" w:author="Robinson, James (robins64)" w:date="2019-08-13T17:01:00Z"/>
        </w:rPr>
      </w:pPr>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r>
      <w:proofErr w:type="spellStart"/>
      <w:r w:rsidR="00DC6911" w:rsidRPr="00E25202">
        <w:rPr>
          <w:lang w:val="es-ES"/>
        </w:rPr>
        <w:t>Metcalfe</w:t>
      </w:r>
      <w:proofErr w:type="spellEnd"/>
      <w:r w:rsidR="00DC6911" w:rsidRPr="00E25202">
        <w:rPr>
          <w:lang w:val="es-ES"/>
        </w:rPr>
        <w:t xml:space="preserve">, D. B., </w:t>
      </w:r>
      <w:proofErr w:type="spellStart"/>
      <w:r w:rsidR="00DC6911" w:rsidRPr="00E25202">
        <w:rPr>
          <w:lang w:val="es-ES"/>
        </w:rPr>
        <w:t>Asner</w:t>
      </w:r>
      <w:proofErr w:type="spellEnd"/>
      <w:r w:rsidR="00DC6911" w:rsidRPr="00E25202">
        <w:rPr>
          <w:lang w:val="es-ES"/>
        </w:rPr>
        <w:t xml:space="preserve">, G. P., Martin, R. E., Silva Espejo, J. E., </w:t>
      </w:r>
      <w:proofErr w:type="spellStart"/>
      <w:r w:rsidR="00DC6911" w:rsidRPr="00E25202">
        <w:rPr>
          <w:lang w:val="es-ES"/>
        </w:rPr>
        <w:t>Huasco</w:t>
      </w:r>
      <w:proofErr w:type="spellEnd"/>
      <w:r w:rsidR="00DC6911" w:rsidRPr="00E25202">
        <w:rPr>
          <w:lang w:val="es-ES"/>
        </w:rPr>
        <w:t xml:space="preserve">, W. H., Farfán </w:t>
      </w:r>
      <w:proofErr w:type="spellStart"/>
      <w:r w:rsidR="00DC6911" w:rsidRPr="00E25202">
        <w:rPr>
          <w:lang w:val="es-ES"/>
        </w:rPr>
        <w:t>Amézquita</w:t>
      </w:r>
      <w:proofErr w:type="spellEnd"/>
      <w:r w:rsidR="00DC6911" w:rsidRPr="00E25202">
        <w:rPr>
          <w:lang w:val="es-ES"/>
        </w:rPr>
        <w:t xml:space="preserve">, F. F., … </w:t>
      </w:r>
      <w:r w:rsidR="00DC6911" w:rsidRPr="00DC6911">
        <w:t xml:space="preserve">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lastRenderedPageBreak/>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w:t>
      </w:r>
      <w:r w:rsidR="00325392">
        <w:rPr>
          <w:i/>
          <w:iCs/>
        </w:rPr>
        <w:t>,</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p>
    <w:p w14:paraId="3B92DB7B" w14:textId="77777777" w:rsidR="00D61F2E" w:rsidRDefault="00D61F2E" w:rsidP="00DC6911">
      <w:pPr>
        <w:rPr>
          <w:ins w:id="87" w:author="Robinson, James (robins64)" w:date="2019-08-13T17:01:00Z"/>
        </w:rPr>
      </w:pPr>
    </w:p>
    <w:p w14:paraId="38D6533E" w14:textId="038C753A" w:rsidR="00355BDF" w:rsidRDefault="00D61F2E" w:rsidP="00DC6911">
      <w:ins w:id="88" w:author="Robinson, James (robins64)" w:date="2019-08-13T17:01:00Z">
        <w:r w:rsidRPr="00D61F2E">
          <w:t xml:space="preserve">Pratchett, M. S. (2005). Dietary overlap among coral-feeding butterflyfishes (Chaetodontidae) at Lizard Island, northern Great Barrier Reef. </w:t>
        </w:r>
        <w:r w:rsidRPr="00D61F2E">
          <w:rPr>
            <w:i/>
            <w:iCs/>
          </w:rPr>
          <w:t>Marine Biology</w:t>
        </w:r>
        <w:r w:rsidRPr="00D61F2E">
          <w:t xml:space="preserve">, </w:t>
        </w:r>
        <w:r w:rsidRPr="00D61F2E">
          <w:rPr>
            <w:i/>
            <w:iCs/>
          </w:rPr>
          <w:t>148</w:t>
        </w:r>
        <w:r w:rsidRPr="00D61F2E">
          <w:t>(2), 373–382.</w:t>
        </w:r>
      </w:ins>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w:t>
      </w:r>
      <w:proofErr w:type="spellStart"/>
      <w:r w:rsidR="00DC6911" w:rsidRPr="00DC6911">
        <w:t>Doropoulos</w:t>
      </w:r>
      <w:proofErr w:type="spellEnd"/>
      <w:r w:rsidR="00DC6911" w:rsidRPr="00DC6911">
        <w:t xml:space="preserve">, C., Zupan, M., Rogers, A., Steneck, R. S., </w:t>
      </w:r>
      <w:proofErr w:type="spellStart"/>
      <w:r w:rsidR="00DC6911" w:rsidRPr="00DC6911">
        <w:t>Golbuu</w:t>
      </w:r>
      <w:proofErr w:type="spellEnd"/>
      <w:r w:rsidR="00DC6911" w:rsidRPr="00DC6911">
        <w:t xml:space="preserve">, Y., &amp; Mumby, P. J. </w:t>
      </w:r>
      <w:r w:rsidR="00DC6911" w:rsidRPr="00DC6911">
        <w:lastRenderedPageBreak/>
        <w:t xml:space="preserve">(2015).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58C7225B" w14:textId="77777777" w:rsidR="00EE60B3" w:rsidRDefault="004F1492" w:rsidP="003E6444">
      <w:r>
        <w:t xml:space="preserve">Steneck,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Goatley,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p>
    <w:p w14:paraId="52C9C413" w14:textId="77777777" w:rsidR="00EE60B3" w:rsidRDefault="00EE60B3" w:rsidP="003E6444"/>
    <w:p w14:paraId="0FF2289A" w14:textId="1EB4A5B1" w:rsidR="003E6444" w:rsidRPr="003E6444" w:rsidRDefault="00EE60B3" w:rsidP="003E6444">
      <w:pPr>
        <w:rPr>
          <w:lang w:eastAsia="en-US"/>
        </w:rPr>
      </w:pPr>
      <w:proofErr w:type="spellStart"/>
      <w:r w:rsidRPr="00EE60B3">
        <w:rPr>
          <w:lang w:eastAsia="en-US"/>
        </w:rPr>
        <w:t>Tebbett</w:t>
      </w:r>
      <w:proofErr w:type="spellEnd"/>
      <w:r w:rsidRPr="00EE60B3">
        <w:rPr>
          <w:lang w:eastAsia="en-US"/>
        </w:rPr>
        <w:t xml:space="preserve">, S. B., </w:t>
      </w:r>
      <w:proofErr w:type="spellStart"/>
      <w:r w:rsidRPr="00EE60B3">
        <w:rPr>
          <w:lang w:eastAsia="en-US"/>
        </w:rPr>
        <w:t>Streit</w:t>
      </w:r>
      <w:proofErr w:type="spellEnd"/>
      <w:r w:rsidRPr="00EE60B3">
        <w:rPr>
          <w:lang w:eastAsia="en-US"/>
        </w:rPr>
        <w:t xml:space="preserve">, R. P., &amp; Bellwood, D. R. (2019). A 3D perspective on sediment accumulation in algal turfs: Implications of coral reef flattening. </w:t>
      </w:r>
      <w:r w:rsidRPr="00EE60B3">
        <w:rPr>
          <w:i/>
          <w:iCs/>
          <w:lang w:eastAsia="en-US"/>
        </w:rPr>
        <w:t>The Journal of Ecology</w:t>
      </w:r>
      <w:r w:rsidRPr="00EE60B3">
        <w:rPr>
          <w:lang w:eastAsia="en-US"/>
        </w:rPr>
        <w:t xml:space="preserve">, </w:t>
      </w:r>
      <w:r w:rsidRPr="00EE60B3">
        <w:rPr>
          <w:i/>
          <w:iCs/>
          <w:lang w:eastAsia="en-US"/>
        </w:rPr>
        <w:t>132753</w:t>
      </w:r>
      <w:r w:rsidRPr="00EE60B3">
        <w:rPr>
          <w:lang w:eastAsia="en-US"/>
        </w:rPr>
        <w:t>, 3.1‐131.</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w:t>
      </w:r>
      <w:r w:rsidR="00DC6911" w:rsidRPr="00DC6911">
        <w:lastRenderedPageBreak/>
        <w:t xml:space="preserve">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p>
    <w:p w14:paraId="35CA9C7F" w14:textId="77777777" w:rsidR="00CF1A94" w:rsidRDefault="00DC6911" w:rsidP="00DC6911">
      <w:r w:rsidRPr="00DC6911">
        <w:br/>
        <w:t xml:space="preserve">Wilson, S. K., Graham, N. A. J., &amp; Polunin, N. V. C. (2007). Appraisal of visual assessments of habitat complexity and benthic composition on coral reefs. </w:t>
      </w:r>
      <w:r w:rsidRPr="00DC6911">
        <w:rPr>
          <w:i/>
          <w:iCs/>
        </w:rPr>
        <w:t>Marine Biology</w:t>
      </w:r>
      <w:r w:rsidRPr="00DC6911">
        <w:t xml:space="preserve">, </w:t>
      </w:r>
      <w:r w:rsidRPr="00DC6911">
        <w:rPr>
          <w:i/>
          <w:iCs/>
        </w:rPr>
        <w:t>151</w:t>
      </w:r>
      <w:r w:rsidRPr="00DC6911">
        <w:t>(3), 1069–1076.</w:t>
      </w:r>
      <w:r w:rsidRPr="00DC6911">
        <w:br/>
      </w:r>
      <w:r w:rsidRPr="00DC6911">
        <w:br/>
        <w:t xml:space="preserve">Wilson, S. K., Graham, N. A. J., Pratchett, M. S., Jones, G. P., &amp; Polunin, N. V. C. (2006). Multiple disturbances and the global degradation of coral reefs: are reef fishes at risk or resilient? </w:t>
      </w:r>
      <w:r w:rsidRPr="00DC6911">
        <w:rPr>
          <w:i/>
          <w:iCs/>
        </w:rPr>
        <w:t>Global Change Biology</w:t>
      </w:r>
      <w:r w:rsidRPr="00DC6911">
        <w:t xml:space="preserve">, </w:t>
      </w:r>
      <w:r w:rsidRPr="00DC6911">
        <w:rPr>
          <w:i/>
          <w:iCs/>
        </w:rPr>
        <w:t>12</w:t>
      </w:r>
      <w:r w:rsidRPr="00DC6911">
        <w:t>(11), 2220–2234.</w:t>
      </w:r>
    </w:p>
    <w:p w14:paraId="011A4370" w14:textId="77777777" w:rsidR="00CF1A94" w:rsidRDefault="00CF1A94" w:rsidP="00DC6911"/>
    <w:p w14:paraId="74AF361D" w14:textId="77777777" w:rsidR="00993AB7" w:rsidRDefault="00CF1A94" w:rsidP="00DC6911">
      <w:pPr>
        <w:rPr>
          <w:ins w:id="89" w:author="Robinson, James (robins64)" w:date="2019-08-13T17:04:00Z"/>
        </w:rPr>
      </w:pPr>
      <w:r w:rsidRPr="00CF1A94">
        <w:t xml:space="preserve">Wilson, S. K., Robinson, J. P. W., Chong-Seng, K., Robinson, J., &amp; Graham, N. A. J. (2019). Boom and bust of keystone structure on coral reefs. </w:t>
      </w:r>
      <w:r w:rsidRPr="00CF1A94">
        <w:rPr>
          <w:i/>
          <w:iCs/>
        </w:rPr>
        <w:t xml:space="preserve">Coral Reefs </w:t>
      </w:r>
      <w:r w:rsidRPr="00CF1A94">
        <w:t xml:space="preserve">. </w:t>
      </w:r>
      <w:proofErr w:type="spellStart"/>
      <w:r w:rsidRPr="00CF1A94">
        <w:t>doi</w:t>
      </w:r>
      <w:proofErr w:type="spellEnd"/>
      <w:r w:rsidRPr="00CF1A94">
        <w:t>: 10.1007/s00338-019-01818-4</w:t>
      </w:r>
    </w:p>
    <w:p w14:paraId="0B82D77D" w14:textId="77777777" w:rsidR="00993AB7" w:rsidRDefault="00993AB7" w:rsidP="00DC6911">
      <w:pPr>
        <w:rPr>
          <w:ins w:id="90" w:author="Robinson, James (robins64)" w:date="2019-08-13T17:04:00Z"/>
        </w:rPr>
      </w:pPr>
    </w:p>
    <w:p w14:paraId="3C3F9F76" w14:textId="7FBD6D50" w:rsidR="00DC6911" w:rsidRDefault="00993AB7" w:rsidP="00DC6911">
      <w:proofErr w:type="spellStart"/>
      <w:ins w:id="91" w:author="Robinson, James (robins64)" w:date="2019-08-13T17:05:00Z">
        <w:r w:rsidRPr="00993AB7">
          <w:t>Wismer</w:t>
        </w:r>
        <w:proofErr w:type="spellEnd"/>
        <w:r w:rsidRPr="00993AB7">
          <w:t xml:space="preserve">, S., </w:t>
        </w:r>
        <w:proofErr w:type="spellStart"/>
        <w:r w:rsidRPr="00993AB7">
          <w:t>Tebbett</w:t>
        </w:r>
        <w:proofErr w:type="spellEnd"/>
        <w:r w:rsidRPr="00993AB7">
          <w:t xml:space="preserve">, S. B., </w:t>
        </w:r>
        <w:proofErr w:type="spellStart"/>
        <w:r w:rsidRPr="00993AB7">
          <w:t>Streit</w:t>
        </w:r>
        <w:proofErr w:type="spellEnd"/>
        <w:r w:rsidRPr="00993AB7">
          <w:t xml:space="preserve">, R. P., &amp; Bellwood, D. R. (2019). Spatial mismatch in fish and coral loss following 2016 mass coral bleaching. </w:t>
        </w:r>
        <w:r w:rsidRPr="00993AB7">
          <w:rPr>
            <w:i/>
            <w:iCs/>
          </w:rPr>
          <w:t>The Science of the Total Environment</w:t>
        </w:r>
        <w:r w:rsidRPr="00993AB7">
          <w:t xml:space="preserve">, </w:t>
        </w:r>
        <w:r w:rsidRPr="00993AB7">
          <w:rPr>
            <w:i/>
            <w:iCs/>
          </w:rPr>
          <w:t>650</w:t>
        </w:r>
        <w:r w:rsidRPr="00993AB7">
          <w:t>(Pt 1), 1487–1498.</w:t>
        </w:r>
      </w:ins>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 w14:paraId="75714E27" w14:textId="4F737F1A" w:rsidR="00C65FB8" w:rsidRPr="00F510B7" w:rsidRDefault="00C45D6C" w:rsidP="00FC763B">
      <w:proofErr w:type="spellStart"/>
      <w:r w:rsidRPr="00C45D6C">
        <w:t>Zuur</w:t>
      </w:r>
      <w:proofErr w:type="spellEnd"/>
      <w:r w:rsidRPr="00C45D6C">
        <w:t xml:space="preserve">, A. F., </w:t>
      </w:r>
      <w:proofErr w:type="spellStart"/>
      <w:r w:rsidRPr="00C45D6C">
        <w:t>Ieno</w:t>
      </w:r>
      <w:proofErr w:type="spellEnd"/>
      <w:r w:rsidRPr="00C45D6C">
        <w:t xml:space="preserve">,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030C"/>
    <w:rsid w:val="00071DD2"/>
    <w:rsid w:val="00071F2D"/>
    <w:rsid w:val="0007500A"/>
    <w:rsid w:val="0007537D"/>
    <w:rsid w:val="00075CD4"/>
    <w:rsid w:val="000805F6"/>
    <w:rsid w:val="00080DA7"/>
    <w:rsid w:val="0008131D"/>
    <w:rsid w:val="0008199D"/>
    <w:rsid w:val="000827C1"/>
    <w:rsid w:val="00084B75"/>
    <w:rsid w:val="00084D9D"/>
    <w:rsid w:val="00085FAF"/>
    <w:rsid w:val="00087563"/>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5AD1"/>
    <w:rsid w:val="001574E3"/>
    <w:rsid w:val="001602EB"/>
    <w:rsid w:val="00160405"/>
    <w:rsid w:val="00163393"/>
    <w:rsid w:val="00165791"/>
    <w:rsid w:val="00166D6C"/>
    <w:rsid w:val="00170140"/>
    <w:rsid w:val="00171090"/>
    <w:rsid w:val="001719BE"/>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99"/>
    <w:rsid w:val="001C67C5"/>
    <w:rsid w:val="001D295B"/>
    <w:rsid w:val="001D35FB"/>
    <w:rsid w:val="001D3B77"/>
    <w:rsid w:val="001D4AFA"/>
    <w:rsid w:val="001D6D2E"/>
    <w:rsid w:val="001D6E24"/>
    <w:rsid w:val="001E03EE"/>
    <w:rsid w:val="001E09D2"/>
    <w:rsid w:val="001E2542"/>
    <w:rsid w:val="001E48FC"/>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4D1E"/>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015"/>
    <w:rsid w:val="00325122"/>
    <w:rsid w:val="00325392"/>
    <w:rsid w:val="00326112"/>
    <w:rsid w:val="00327FF3"/>
    <w:rsid w:val="00331DA8"/>
    <w:rsid w:val="003332DE"/>
    <w:rsid w:val="003347EC"/>
    <w:rsid w:val="00334941"/>
    <w:rsid w:val="0033670A"/>
    <w:rsid w:val="00336E9F"/>
    <w:rsid w:val="00337C27"/>
    <w:rsid w:val="0034176F"/>
    <w:rsid w:val="00341837"/>
    <w:rsid w:val="00341C8E"/>
    <w:rsid w:val="00342FA1"/>
    <w:rsid w:val="00343FB4"/>
    <w:rsid w:val="00344BA4"/>
    <w:rsid w:val="00345764"/>
    <w:rsid w:val="00345DA1"/>
    <w:rsid w:val="00346E23"/>
    <w:rsid w:val="0034779C"/>
    <w:rsid w:val="003507C4"/>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0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6444"/>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50EB"/>
    <w:rsid w:val="00466E8F"/>
    <w:rsid w:val="00470468"/>
    <w:rsid w:val="004710D8"/>
    <w:rsid w:val="00472A15"/>
    <w:rsid w:val="00472FCA"/>
    <w:rsid w:val="00473D8A"/>
    <w:rsid w:val="00475146"/>
    <w:rsid w:val="004753E3"/>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A47"/>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22C1"/>
    <w:rsid w:val="005A5B74"/>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4A09"/>
    <w:rsid w:val="00624E63"/>
    <w:rsid w:val="00625E26"/>
    <w:rsid w:val="00626E0F"/>
    <w:rsid w:val="00630BC4"/>
    <w:rsid w:val="00631016"/>
    <w:rsid w:val="006310B4"/>
    <w:rsid w:val="00631B2D"/>
    <w:rsid w:val="00631EFC"/>
    <w:rsid w:val="006323B8"/>
    <w:rsid w:val="00632C03"/>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0AC"/>
    <w:rsid w:val="00681538"/>
    <w:rsid w:val="00681628"/>
    <w:rsid w:val="00682C58"/>
    <w:rsid w:val="00683DA4"/>
    <w:rsid w:val="0068580F"/>
    <w:rsid w:val="0068686A"/>
    <w:rsid w:val="00686DC4"/>
    <w:rsid w:val="0069208E"/>
    <w:rsid w:val="0069237A"/>
    <w:rsid w:val="00692F9C"/>
    <w:rsid w:val="00694B1D"/>
    <w:rsid w:val="00696D44"/>
    <w:rsid w:val="006979EF"/>
    <w:rsid w:val="00697BA7"/>
    <w:rsid w:val="006A2B48"/>
    <w:rsid w:val="006A2BD5"/>
    <w:rsid w:val="006A3DEB"/>
    <w:rsid w:val="006B4CE4"/>
    <w:rsid w:val="006B5BA8"/>
    <w:rsid w:val="006B631A"/>
    <w:rsid w:val="006B6C70"/>
    <w:rsid w:val="006B7882"/>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0FF6"/>
    <w:rsid w:val="006F12B0"/>
    <w:rsid w:val="006F2CEC"/>
    <w:rsid w:val="006F4C5B"/>
    <w:rsid w:val="006F6663"/>
    <w:rsid w:val="006F7E01"/>
    <w:rsid w:val="00700241"/>
    <w:rsid w:val="0070065B"/>
    <w:rsid w:val="007026C0"/>
    <w:rsid w:val="00702983"/>
    <w:rsid w:val="00704B48"/>
    <w:rsid w:val="007106CB"/>
    <w:rsid w:val="00711DC5"/>
    <w:rsid w:val="0071308B"/>
    <w:rsid w:val="00714869"/>
    <w:rsid w:val="0071518A"/>
    <w:rsid w:val="00715D12"/>
    <w:rsid w:val="00717370"/>
    <w:rsid w:val="00722085"/>
    <w:rsid w:val="00722371"/>
    <w:rsid w:val="007266AA"/>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4B7D"/>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763AF"/>
    <w:rsid w:val="00980050"/>
    <w:rsid w:val="00981CEA"/>
    <w:rsid w:val="009849C2"/>
    <w:rsid w:val="00985D26"/>
    <w:rsid w:val="00985ED0"/>
    <w:rsid w:val="0098762E"/>
    <w:rsid w:val="00987657"/>
    <w:rsid w:val="009906E0"/>
    <w:rsid w:val="00991D13"/>
    <w:rsid w:val="00992256"/>
    <w:rsid w:val="00993AB7"/>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3F71"/>
    <w:rsid w:val="009E589B"/>
    <w:rsid w:val="009E6A23"/>
    <w:rsid w:val="009E6A93"/>
    <w:rsid w:val="009F0AAC"/>
    <w:rsid w:val="009F0D04"/>
    <w:rsid w:val="009F0E3E"/>
    <w:rsid w:val="009F20C8"/>
    <w:rsid w:val="009F3011"/>
    <w:rsid w:val="009F35F9"/>
    <w:rsid w:val="009F3BF7"/>
    <w:rsid w:val="009F5B0F"/>
    <w:rsid w:val="00A01273"/>
    <w:rsid w:val="00A02276"/>
    <w:rsid w:val="00A03A7C"/>
    <w:rsid w:val="00A04299"/>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2827"/>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64A5"/>
    <w:rsid w:val="00A87911"/>
    <w:rsid w:val="00A87F89"/>
    <w:rsid w:val="00A90ADA"/>
    <w:rsid w:val="00A9210E"/>
    <w:rsid w:val="00A93486"/>
    <w:rsid w:val="00A94E1F"/>
    <w:rsid w:val="00A95455"/>
    <w:rsid w:val="00A9597E"/>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2445"/>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45A4"/>
    <w:rsid w:val="00B86E71"/>
    <w:rsid w:val="00B90FD8"/>
    <w:rsid w:val="00B92172"/>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A60FB"/>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640C"/>
    <w:rsid w:val="00CD79F1"/>
    <w:rsid w:val="00CE06F5"/>
    <w:rsid w:val="00CE1E7A"/>
    <w:rsid w:val="00CE2314"/>
    <w:rsid w:val="00CE239E"/>
    <w:rsid w:val="00CE4FEE"/>
    <w:rsid w:val="00CE5943"/>
    <w:rsid w:val="00CF1534"/>
    <w:rsid w:val="00CF1A9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5DB6"/>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599"/>
    <w:rsid w:val="00D5376A"/>
    <w:rsid w:val="00D54025"/>
    <w:rsid w:val="00D56239"/>
    <w:rsid w:val="00D56865"/>
    <w:rsid w:val="00D571CC"/>
    <w:rsid w:val="00D575C3"/>
    <w:rsid w:val="00D60643"/>
    <w:rsid w:val="00D61F2E"/>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4ECB"/>
    <w:rsid w:val="00E25202"/>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7F8"/>
    <w:rsid w:val="00E80FCF"/>
    <w:rsid w:val="00E8109F"/>
    <w:rsid w:val="00E8155E"/>
    <w:rsid w:val="00E83CCA"/>
    <w:rsid w:val="00E84507"/>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C7971"/>
    <w:rsid w:val="00ED00BC"/>
    <w:rsid w:val="00ED276E"/>
    <w:rsid w:val="00ED4500"/>
    <w:rsid w:val="00ED7633"/>
    <w:rsid w:val="00EE1D15"/>
    <w:rsid w:val="00EE37FD"/>
    <w:rsid w:val="00EE5CE3"/>
    <w:rsid w:val="00EE60B3"/>
    <w:rsid w:val="00EE7F62"/>
    <w:rsid w:val="00EF0162"/>
    <w:rsid w:val="00EF0453"/>
    <w:rsid w:val="00EF2EDA"/>
    <w:rsid w:val="00EF326E"/>
    <w:rsid w:val="00EF37E0"/>
    <w:rsid w:val="00EF3A6B"/>
    <w:rsid w:val="00EF55C6"/>
    <w:rsid w:val="00EF56A8"/>
    <w:rsid w:val="00EF5A35"/>
    <w:rsid w:val="00EF5A7E"/>
    <w:rsid w:val="00EF5D53"/>
    <w:rsid w:val="00EF686C"/>
    <w:rsid w:val="00EF7004"/>
    <w:rsid w:val="00F004A5"/>
    <w:rsid w:val="00F00A17"/>
    <w:rsid w:val="00F054F7"/>
    <w:rsid w:val="00F05D71"/>
    <w:rsid w:val="00F07178"/>
    <w:rsid w:val="00F11611"/>
    <w:rsid w:val="00F1169F"/>
    <w:rsid w:val="00F12BC2"/>
    <w:rsid w:val="00F13107"/>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4BC"/>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388A"/>
    <w:rsid w:val="00FC406F"/>
    <w:rsid w:val="00FC4CC7"/>
    <w:rsid w:val="00FC5EB5"/>
    <w:rsid w:val="00FC6E4E"/>
    <w:rsid w:val="00FC763B"/>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B3"/>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customStyle="1" w:styleId="UnresolvedMention2">
    <w:name w:val="Unresolved Mention2"/>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67536420">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488638993">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36925196">
      <w:bodyDiv w:val="1"/>
      <w:marLeft w:val="0"/>
      <w:marRight w:val="0"/>
      <w:marTop w:val="0"/>
      <w:marBottom w:val="0"/>
      <w:divBdr>
        <w:top w:val="none" w:sz="0" w:space="0" w:color="auto"/>
        <w:left w:val="none" w:sz="0" w:space="0" w:color="auto"/>
        <w:bottom w:val="none" w:sz="0" w:space="0" w:color="auto"/>
        <w:right w:val="none" w:sz="0" w:space="0" w:color="auto"/>
      </w:divBdr>
    </w:div>
    <w:div w:id="1052925414">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5865">
      <w:bodyDiv w:val="1"/>
      <w:marLeft w:val="0"/>
      <w:marRight w:val="0"/>
      <w:marTop w:val="0"/>
      <w:marBottom w:val="0"/>
      <w:divBdr>
        <w:top w:val="none" w:sz="0" w:space="0" w:color="auto"/>
        <w:left w:val="none" w:sz="0" w:space="0" w:color="auto"/>
        <w:bottom w:val="none" w:sz="0" w:space="0" w:color="auto"/>
        <w:right w:val="none" w:sz="0" w:space="0" w:color="auto"/>
      </w:divBdr>
    </w:div>
    <w:div w:id="1226650026">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370691671">
      <w:bodyDiv w:val="1"/>
      <w:marLeft w:val="0"/>
      <w:marRight w:val="0"/>
      <w:marTop w:val="0"/>
      <w:marBottom w:val="0"/>
      <w:divBdr>
        <w:top w:val="none" w:sz="0" w:space="0" w:color="auto"/>
        <w:left w:val="none" w:sz="0" w:space="0" w:color="auto"/>
        <w:bottom w:val="none" w:sz="0" w:space="0" w:color="auto"/>
        <w:right w:val="none" w:sz="0" w:space="0" w:color="auto"/>
      </w:divBdr>
    </w:div>
    <w:div w:id="1421099910">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0945089">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pwrobinson/grazing-grads" TargetMode="External"/><Relationship Id="rId3" Type="http://schemas.openxmlformats.org/officeDocument/2006/relationships/styles" Target="styles.xml"/><Relationship Id="rId7"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C4B3A-538B-C24B-A1CD-CAA7114D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32</Pages>
  <Words>8869</Words>
  <Characters>50559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35</cp:revision>
  <cp:lastPrinted>2019-05-09T12:16:00Z</cp:lastPrinted>
  <dcterms:created xsi:type="dcterms:W3CDTF">2019-07-24T09:25:00Z</dcterms:created>
  <dcterms:modified xsi:type="dcterms:W3CDTF">2019-08-13T16:10:00Z</dcterms:modified>
</cp:coreProperties>
</file>