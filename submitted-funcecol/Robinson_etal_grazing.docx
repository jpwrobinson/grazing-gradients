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 xml:space="preserve">Centre for Marine </w:t>
      </w:r>
      <w:proofErr w:type="spellStart"/>
      <w:r w:rsidRPr="00AD6D14">
        <w:t>Socioecology</w:t>
      </w:r>
      <w:proofErr w:type="spellEnd"/>
      <w:r w:rsidRPr="00AD6D14">
        <w:t>,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4F2A83F3" w:rsidR="00C65FB8" w:rsidRPr="00F510B7" w:rsidRDefault="00142CF2" w:rsidP="0079731D">
      <w:pPr>
        <w:spacing w:line="360" w:lineRule="auto"/>
        <w:jc w:val="center"/>
        <w:rPr>
          <w:b/>
        </w:rPr>
      </w:pPr>
      <w:r>
        <w:t>ecosystem function</w:t>
      </w:r>
      <w:r w:rsidR="00CC0F79" w:rsidRPr="00F510B7">
        <w:t xml:space="preserve">, herbivory, fishing, bottom-up, top-down, </w:t>
      </w:r>
      <w:r w:rsidR="009F3011">
        <w:t>body size</w:t>
      </w:r>
      <w:r w:rsidR="00CC0F79" w:rsidRPr="00F510B7">
        <w:t>, benthic</w:t>
      </w:r>
    </w:p>
    <w:p w14:paraId="6FB0E70E" w14:textId="77777777" w:rsidR="00802E3F" w:rsidRDefault="00802E3F">
      <w:pPr>
        <w:spacing w:line="276" w:lineRule="auto"/>
        <w:rPr>
          <w:b/>
          <w:sz w:val="28"/>
        </w:rPr>
      </w:pPr>
      <w:r>
        <w:rPr>
          <w:b/>
          <w:sz w:val="28"/>
        </w:rPr>
        <w:br w:type="page"/>
      </w:r>
    </w:p>
    <w:p w14:paraId="4EE771B4" w14:textId="0621B89A" w:rsidR="00C65FB8" w:rsidRPr="00F65782" w:rsidRDefault="00CC0F79" w:rsidP="001E48FC">
      <w:pPr>
        <w:spacing w:line="480" w:lineRule="auto"/>
        <w:outlineLvl w:val="0"/>
        <w:rPr>
          <w:b/>
          <w:sz w:val="28"/>
        </w:rPr>
      </w:pPr>
      <w:r w:rsidRPr="00F65782">
        <w:rPr>
          <w:b/>
          <w:sz w:val="28"/>
        </w:rPr>
        <w:lastRenderedPageBreak/>
        <w:t>Abstract</w:t>
      </w:r>
    </w:p>
    <w:p w14:paraId="180B2A9A" w14:textId="77777777" w:rsidR="009F0D04" w:rsidRDefault="00D11C80" w:rsidP="009F0D04">
      <w:pPr>
        <w:pStyle w:val="ListParagraph"/>
        <w:numPr>
          <w:ilvl w:val="3"/>
          <w:numId w:val="2"/>
        </w:numPr>
        <w:spacing w:line="480" w:lineRule="auto"/>
        <w:ind w:left="567" w:hanging="357"/>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of algae</w:t>
      </w:r>
      <w:r w:rsidR="00BA595A">
        <w:t xml:space="preserve">, </w:t>
      </w:r>
      <w:r w:rsidR="006803D9">
        <w:t xml:space="preserve">can help sustain coral-dominated states </w:t>
      </w:r>
      <w:r w:rsidR="00BC43D6">
        <w:t xml:space="preserve">on frequently-disturbed reefs and reverse macroalgal regime shifts on degraded ones. </w:t>
      </w:r>
    </w:p>
    <w:p w14:paraId="7FD67408" w14:textId="77777777" w:rsidR="009F0D04" w:rsidRDefault="0077527B" w:rsidP="009F0D04">
      <w:pPr>
        <w:pStyle w:val="ListParagraph"/>
        <w:numPr>
          <w:ilvl w:val="3"/>
          <w:numId w:val="2"/>
        </w:numPr>
        <w:spacing w:line="480" w:lineRule="auto"/>
        <w:ind w:left="567"/>
      </w:pPr>
      <w:r>
        <w:t xml:space="preserve">Our understanding of herbivory </w:t>
      </w:r>
      <w:r w:rsidR="00DF09A8">
        <w:t xml:space="preserve">on reefs </w:t>
      </w:r>
      <w:r>
        <w:t>is largely founded on feeding observations</w:t>
      </w:r>
      <w:r w:rsidR="00A97BFB">
        <w:t xml:space="preserve"> at small spatial scales</w:t>
      </w:r>
      <w:r w:rsidR="00E24ECB">
        <w:t>,</w:t>
      </w:r>
      <w:r>
        <w:t xml:space="preserve"> </w:t>
      </w:r>
      <w:r w:rsidR="00F2171A">
        <w:t xml:space="preserve">yet </w:t>
      </w:r>
      <w:r w:rsidR="008E4509">
        <w:t xml:space="preserve">the biomass and structure of </w:t>
      </w:r>
      <w:r w:rsidR="00F2171A">
        <w:t xml:space="preserve">herbivore populations </w:t>
      </w:r>
      <w:r w:rsidR="00774881">
        <w:t xml:space="preserve">is more closely linked to processes which </w:t>
      </w:r>
      <w:r w:rsidR="00A97BFB">
        <w:t xml:space="preserve">can be highly variable </w:t>
      </w:r>
      <w:r w:rsidR="00774881">
        <w:t>a</w:t>
      </w:r>
      <w:r w:rsidR="00A97BFB">
        <w:t>cross</w:t>
      </w:r>
      <w:r w:rsidR="00774881">
        <w:t xml:space="preserve"> </w:t>
      </w:r>
      <w:r w:rsidR="00F2171A">
        <w:t>large</w:t>
      </w:r>
      <w:r w:rsidR="00A97BFB">
        <w:t xml:space="preserve"> areas</w:t>
      </w:r>
      <w:r w:rsidR="00F2171A">
        <w:t xml:space="preserve">,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t xml:space="preserve">to understanding bottom-up and top-down controls on </w:t>
      </w:r>
      <w:r w:rsidR="00F93D4E">
        <w:t xml:space="preserve">herbivory </w:t>
      </w:r>
      <w:r>
        <w:t>are lacking.</w:t>
      </w:r>
      <w:r w:rsidR="00D244ED">
        <w:t xml:space="preserve"> </w:t>
      </w:r>
    </w:p>
    <w:p w14:paraId="37694018" w14:textId="78D3E704" w:rsidR="009F0D04" w:rsidRDefault="00D11C80" w:rsidP="009F0D04">
      <w:pPr>
        <w:pStyle w:val="ListParagraph"/>
        <w:numPr>
          <w:ilvl w:val="3"/>
          <w:numId w:val="2"/>
        </w:numPr>
        <w:spacing w:line="480" w:lineRule="auto"/>
        <w:ind w:left="567"/>
      </w:pPr>
      <w:r>
        <w:t xml:space="preserve">Here, we integrate </w:t>
      </w:r>
      <w:r w:rsidR="00F44DD8">
        <w:t>underwater survey</w:t>
      </w:r>
      <w:r>
        <w:t xml:space="preserve"> data </w:t>
      </w:r>
      <w:r w:rsidR="004C02B5">
        <w:t xml:space="preserve">of fish abundances </w:t>
      </w:r>
      <w:r>
        <w:t>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w:t>
      </w:r>
      <w:r w:rsidR="004F0AB1">
        <w:t>(</w:t>
      </w:r>
      <w:r w:rsidR="007D022A">
        <w:t xml:space="preserve">which </w:t>
      </w:r>
      <w:r w:rsidR="004F0AB1">
        <w:t xml:space="preserve">controls turf algae) </w:t>
      </w:r>
      <w:r w:rsidR="00F93D4E">
        <w:t>and scraping</w:t>
      </w:r>
      <w:r w:rsidR="004F0AB1">
        <w:t xml:space="preserve"> (</w:t>
      </w:r>
      <w:r w:rsidR="007D022A">
        <w:t xml:space="preserve">which promotes coral settlement by </w:t>
      </w:r>
      <w:r w:rsidR="004F0AB1">
        <w:t>clear</w:t>
      </w:r>
      <w:r w:rsidR="007D022A">
        <w:t>ing</w:t>
      </w:r>
      <w:r w:rsidR="004F0AB1">
        <w:t xml:space="preserve"> benthic substrate)</w:t>
      </w:r>
      <w:r w:rsidR="00F93D4E">
        <w:t xml:space="preserve">, </w:t>
      </w:r>
      <w:r w:rsidR="003958D2">
        <w:t xml:space="preserve">for 72 </w:t>
      </w:r>
      <w:r>
        <w:t>coral reefs. By including a range of reef states</w:t>
      </w:r>
      <w:r w:rsidR="00D032E9">
        <w:t>,</w:t>
      </w:r>
      <w:r>
        <w:t xml:space="preserve"> from coral to algal dominance and heavily-fished to remote wilderness areas, we evaluate</w:t>
      </w:r>
      <w:r w:rsidR="004C02B5">
        <w:t xml:space="preserve"> the</w:t>
      </w:r>
      <w:r>
        <w:t xml:space="preserve"> </w:t>
      </w:r>
      <w:r w:rsidR="008A7EBB">
        <w:t>influences</w:t>
      </w:r>
      <w:r>
        <w:t xml:space="preserve"> of benthic habitat and fishing </w:t>
      </w:r>
      <w:r w:rsidR="008A7EBB">
        <w:t xml:space="preserve">on </w:t>
      </w:r>
      <w:r w:rsidR="00D032E9">
        <w:t xml:space="preserve">the </w:t>
      </w:r>
      <w:r>
        <w:t>grazing rates</w:t>
      </w:r>
      <w:r w:rsidR="00D032E9">
        <w:t xml:space="preserve"> of </w:t>
      </w:r>
      <w:r w:rsidR="004C02B5">
        <w:t>fish</w:t>
      </w:r>
      <w:r w:rsidR="00D032E9">
        <w:t xml:space="preserve"> assemblages</w:t>
      </w:r>
      <w:r>
        <w:t xml:space="preserve">. </w:t>
      </w:r>
    </w:p>
    <w:p w14:paraId="1C3240FC" w14:textId="032B2E0D" w:rsidR="009F0D04" w:rsidRDefault="0007537D" w:rsidP="009F0D04">
      <w:pPr>
        <w:pStyle w:val="ListParagraph"/>
        <w:numPr>
          <w:ilvl w:val="3"/>
          <w:numId w:val="2"/>
        </w:numPr>
        <w:spacing w:line="480" w:lineRule="auto"/>
        <w:ind w:left="567"/>
      </w:pPr>
      <w:r>
        <w:t>C</w:t>
      </w:r>
      <w:r w:rsidR="00D11C80">
        <w:t xml:space="preserve">ropping rates were primarily influenced by benthic </w:t>
      </w:r>
      <w:r w:rsidR="009D7DBF">
        <w:t>condition</w:t>
      </w:r>
      <w:r w:rsidR="00D11C80">
        <w:t xml:space="preserve">, with cropping maximised on </w:t>
      </w:r>
      <w:r w:rsidR="004C02B5">
        <w:t xml:space="preserve">structurally </w:t>
      </w:r>
      <w:r w:rsidR="00D11C80">
        <w:t xml:space="preserve">complex reefs with high </w:t>
      </w:r>
      <w:r w:rsidR="00C005CD">
        <w:t xml:space="preserve">substratum </w:t>
      </w:r>
      <w:r w:rsidR="00D11C80">
        <w:t xml:space="preserve">availability and low macroalgal cover. </w:t>
      </w:r>
      <w:r w:rsidR="00454839">
        <w:t>F</w:t>
      </w:r>
      <w:r w:rsidR="00D11C80">
        <w:t xml:space="preserve">ishing was the primary driver of scraping </w:t>
      </w:r>
      <w:r w:rsidR="007F55EE">
        <w:t>function</w:t>
      </w:r>
      <w:r w:rsidR="00C005CD">
        <w:t>, with</w:t>
      </w:r>
      <w:r w:rsidR="007F55EE">
        <w:t xml:space="preserve"> scraping rates</w:t>
      </w:r>
      <w:r w:rsidR="008A7EBB">
        <w:t xml:space="preserve"> </w:t>
      </w:r>
      <w:r w:rsidR="00D11C80">
        <w:t xml:space="preserve">depleted at most </w:t>
      </w:r>
      <w:r w:rsidR="007F55EE">
        <w:t>reefs relative to remote</w:t>
      </w:r>
      <w:r w:rsidR="000269BC">
        <w:t xml:space="preserve">, unfished </w:t>
      </w:r>
      <w:r w:rsidR="007F55EE">
        <w:t xml:space="preserve">reefs, though </w:t>
      </w:r>
      <w:r w:rsidR="004C02B5">
        <w:t xml:space="preserve">scraping </w:t>
      </w:r>
      <w:r w:rsidR="006C0387">
        <w:t xml:space="preserve">did </w:t>
      </w:r>
      <w:r w:rsidR="007F55EE">
        <w:t xml:space="preserve">increase with </w:t>
      </w:r>
      <w:r w:rsidR="00C005CD">
        <w:t xml:space="preserve">substratum </w:t>
      </w:r>
      <w:r w:rsidR="007F55EE">
        <w:t xml:space="preserve">availability and </w:t>
      </w:r>
      <w:r w:rsidR="00FA78FE">
        <w:t xml:space="preserve">structural </w:t>
      </w:r>
      <w:r w:rsidR="007F55EE">
        <w:t>complexity.</w:t>
      </w:r>
      <w:r w:rsidR="00646B4F">
        <w:t xml:space="preserve"> </w:t>
      </w:r>
    </w:p>
    <w:p w14:paraId="315F6AFB" w14:textId="77777777" w:rsidR="009F0D04" w:rsidRDefault="00646B4F" w:rsidP="009F0D04">
      <w:pPr>
        <w:pStyle w:val="ListParagraph"/>
        <w:numPr>
          <w:ilvl w:val="3"/>
          <w:numId w:val="2"/>
        </w:numPr>
        <w:spacing w:line="480" w:lineRule="auto"/>
        <w:ind w:left="567"/>
      </w:pPr>
      <w:r>
        <w:lastRenderedPageBreak/>
        <w:t xml:space="preserve">Ultimately, benthic and fishing conditions influenced herbivore functioning through their effect on grazer biomass, which was tightly correlated to grazing rates. </w:t>
      </w:r>
      <w:r w:rsidR="00F054F7">
        <w:t>F</w:t>
      </w:r>
      <w:r>
        <w:t>or a given level</w:t>
      </w:r>
      <w:r w:rsidR="004C02B5">
        <w:t xml:space="preserve"> of</w:t>
      </w:r>
      <w:r>
        <w:t xml:space="preserve"> biomass, we </w:t>
      </w:r>
      <w:r w:rsidR="00583098">
        <w:t xml:space="preserve">show that </w:t>
      </w:r>
      <w:r>
        <w:t xml:space="preserve">grazing rates are </w:t>
      </w:r>
      <w:r w:rsidR="00CC56AB">
        <w:t>higher</w:t>
      </w:r>
      <w:r>
        <w:t xml:space="preserve"> </w:t>
      </w:r>
      <w:r w:rsidR="00CA1DCB">
        <w:t xml:space="preserve">on reefs </w:t>
      </w:r>
      <w:r>
        <w:t>dominated by small-bodied fishes, suggest</w:t>
      </w:r>
      <w:r w:rsidR="00580F81">
        <w:t>ing</w:t>
      </w:r>
      <w:r>
        <w:t xml:space="preserve"> that grazing </w:t>
      </w:r>
      <w:r w:rsidR="00CA1DCB">
        <w:t>pressure is</w:t>
      </w:r>
      <w:r>
        <w:t xml:space="preserve"> greatest </w:t>
      </w:r>
      <w:r w:rsidR="00CA1DCB">
        <w:t xml:space="preserve">when grazer </w:t>
      </w:r>
      <w:r>
        <w:t>size structure</w:t>
      </w:r>
      <w:r w:rsidR="00CA1DCB">
        <w:t xml:space="preserve"> is truncated</w:t>
      </w:r>
      <w:r>
        <w:t>.</w:t>
      </w:r>
      <w:r w:rsidR="00A57619">
        <w:t xml:space="preserve"> </w:t>
      </w:r>
    </w:p>
    <w:p w14:paraId="28F97ACD" w14:textId="04D3086E" w:rsidR="00D11C80" w:rsidRDefault="009E6A93" w:rsidP="009F0D04">
      <w:pPr>
        <w:pStyle w:val="ListParagraph"/>
        <w:numPr>
          <w:ilvl w:val="3"/>
          <w:numId w:val="2"/>
        </w:numPr>
        <w:spacing w:line="480" w:lineRule="auto"/>
        <w:ind w:left="567"/>
      </w:pPr>
      <w:r>
        <w:t>S</w:t>
      </w:r>
      <w:r w:rsidR="00CC56AB">
        <w:t>tressors which cause coral declines</w:t>
      </w:r>
      <w:r w:rsidR="001155F1">
        <w:t xml:space="preserve"> and clear substrate for turf algae</w:t>
      </w:r>
      <w:r w:rsidR="00CC56AB">
        <w:t xml:space="preserve"> </w:t>
      </w:r>
      <w:r w:rsidR="001155F1">
        <w:t xml:space="preserve">will likely stimulate increases in </w:t>
      </w:r>
      <w:r w:rsidR="00CC56AB">
        <w:t xml:space="preserve">cropping </w:t>
      </w:r>
      <w:r w:rsidR="001155F1">
        <w:t>rate</w:t>
      </w:r>
      <w:r>
        <w:t xml:space="preserve">s, </w:t>
      </w:r>
      <w:r w:rsidR="002F04BB">
        <w:t>in</w:t>
      </w:r>
      <w:r>
        <w:t xml:space="preserve"> both fished and protected areas.</w:t>
      </w:r>
      <w:r w:rsidR="001155F1">
        <w:t xml:space="preserve"> </w:t>
      </w:r>
      <w:r w:rsidR="00012E0D">
        <w:t>In contrast, s</w:t>
      </w:r>
      <w:r w:rsidR="00EB31DB">
        <w:t>craping functions are already impaired at inhabited reefs,</w:t>
      </w:r>
      <w:r w:rsidR="00012E0D">
        <w:t xml:space="preserve"> particularly </w:t>
      </w:r>
      <w:r w:rsidR="00A809DA">
        <w:t>where</w:t>
      </w:r>
      <w:r w:rsidR="00012E0D">
        <w:t xml:space="preserve"> structural complexity has collapsed,</w:t>
      </w:r>
      <w:r w:rsidR="00EB31DB">
        <w:t xml:space="preserve"> </w:t>
      </w:r>
      <w:r w:rsidR="00012E0D">
        <w:t xml:space="preserve">indicating that </w:t>
      </w:r>
      <w:r w:rsidR="00EB31DB">
        <w:t xml:space="preserve">restoration of these key processes will </w:t>
      </w:r>
      <w:r w:rsidR="00BF54C4">
        <w:t xml:space="preserve">require </w:t>
      </w:r>
      <w:r>
        <w:t xml:space="preserve">scraper </w:t>
      </w:r>
      <w:r w:rsidR="00CC56AB">
        <w:t xml:space="preserve">biomass </w:t>
      </w:r>
      <w:r w:rsidR="006124D7">
        <w:t xml:space="preserve">to be rebuilt </w:t>
      </w:r>
      <w:r>
        <w:t>towards wilderness levels</w:t>
      </w:r>
      <w:r w:rsidR="00EB31DB">
        <w:t>.</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47789C0E"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r w:rsidR="00576755">
        <w:rPr>
          <w:color w:val="000000"/>
        </w:rPr>
        <w:t xml:space="preserve">Rasher et al. 2013,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r w:rsidR="0023041C">
        <w:rPr>
          <w:color w:val="000000"/>
        </w:rPr>
        <w:t>,</w:t>
      </w:r>
      <w:r w:rsidRPr="00F510B7">
        <w:rPr>
          <w:color w:val="000000"/>
        </w:rPr>
        <w:t xml:space="preserve"> </w:t>
      </w:r>
      <w:proofErr w:type="spellStart"/>
      <w:r w:rsidRPr="00F510B7">
        <w:rPr>
          <w:color w:val="000000"/>
        </w:rPr>
        <w:t>Keesing</w:t>
      </w:r>
      <w:proofErr w:type="spellEnd"/>
      <w:r w:rsidRPr="00F510B7">
        <w:rPr>
          <w:color w:val="000000"/>
        </w:rPr>
        <w:t xml:space="preserve">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which restricts our understanding of how ecosystem</w:t>
      </w:r>
      <w:r w:rsidR="00821A51">
        <w:t>s</w:t>
      </w:r>
      <w:r w:rsidR="00E738D3">
        <w:t xml:space="preserve"> function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w:t>
      </w:r>
      <w:r w:rsidR="00821A51">
        <w:t xml:space="preserve">broad </w:t>
      </w:r>
      <w:r w:rsidR="00E738D3">
        <w:t xml:space="preserve">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lastRenderedPageBreak/>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w:t>
      </w:r>
      <w:proofErr w:type="spellStart"/>
      <w:r w:rsidRPr="00F510B7">
        <w:rPr>
          <w:color w:val="000000"/>
        </w:rPr>
        <w:t>Cheal</w:t>
      </w:r>
      <w:proofErr w:type="spellEnd"/>
      <w:r w:rsidRPr="00F510B7">
        <w:rPr>
          <w:color w:val="000000"/>
        </w:rPr>
        <w:t xml:space="preserve"> et al. 2010)</w:t>
      </w:r>
      <w:r w:rsidRPr="00F510B7">
        <w:t>.</w:t>
      </w:r>
    </w:p>
    <w:p w14:paraId="0BC53171" w14:textId="4F07BD41" w:rsidR="000D367B" w:rsidRDefault="00CC0F79" w:rsidP="00655336">
      <w:pPr>
        <w:spacing w:line="480" w:lineRule="auto"/>
        <w:ind w:firstLine="720"/>
      </w:pPr>
      <w:r w:rsidRPr="00F510B7">
        <w:t xml:space="preserve">On tropical coral reefs, </w:t>
      </w:r>
      <w:r w:rsidR="005F5E21">
        <w:t xml:space="preserve">the removal of algae by herbivorous fishes is a critical process which clears space for coral settlement and growth </w:t>
      </w:r>
      <w:r w:rsidR="005F5E21" w:rsidRPr="00F510B7">
        <w:rPr>
          <w:color w:val="000000"/>
        </w:rPr>
        <w:t>(Bellwood et al. 2004)</w:t>
      </w:r>
      <w:r w:rsidR="005F5E21">
        <w:t xml:space="preserve">. Herbivorous fishes can be categorized into browsers, which remove established macroalgae, and a diverse guild of grazers </w:t>
      </w:r>
      <w:r w:rsidR="00C005CD">
        <w:t xml:space="preserve">that feed on surfaces covered with algal turfs and associated microbial communities </w:t>
      </w:r>
      <w:r w:rsidR="005F5E21" w:rsidRPr="00F510B7">
        <w:rPr>
          <w:color w:val="000000"/>
        </w:rPr>
        <w:t>(</w:t>
      </w:r>
      <w:r w:rsidR="005F5E21">
        <w:rPr>
          <w:color w:val="000000"/>
        </w:rPr>
        <w:t>Green &amp; Bellwood 2009</w:t>
      </w:r>
      <w:r w:rsidR="005F5E21" w:rsidRPr="00F510B7">
        <w:rPr>
          <w:color w:val="000000"/>
        </w:rPr>
        <w:t>)</w:t>
      </w:r>
      <w:r w:rsidRPr="00F510B7">
        <w:t xml:space="preserve">. </w:t>
      </w:r>
      <w:r w:rsidR="00B4390E" w:rsidRPr="00F510B7">
        <w:t xml:space="preserve">Within </w:t>
      </w:r>
      <w:r w:rsidR="005F5E21">
        <w:t>the grazers</w:t>
      </w:r>
      <w:r w:rsidR="00B4390E" w:rsidRPr="00F510B7">
        <w:t xml:space="preserve">, observations of </w:t>
      </w:r>
      <w:r w:rsidRPr="00F510B7">
        <w:t>feeding morphology and behaviour</w:t>
      </w:r>
      <w:r w:rsidR="00B4390E" w:rsidRPr="00F510B7">
        <w:t xml:space="preserve"> have </w:t>
      </w:r>
      <w:r w:rsidR="002346DC">
        <w:t>identified</w:t>
      </w:r>
      <w:r w:rsidR="002346DC" w:rsidRPr="00F510B7">
        <w:t xml:space="preserve"> </w:t>
      </w:r>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 xml:space="preserve">(Bellwood and </w:t>
      </w:r>
      <w:proofErr w:type="spellStart"/>
      <w:r w:rsidRPr="00F510B7">
        <w:rPr>
          <w:color w:val="000000"/>
        </w:rPr>
        <w:t>Choat</w:t>
      </w:r>
      <w:proofErr w:type="spellEnd"/>
      <w:r w:rsidRPr="00F510B7">
        <w:rPr>
          <w:color w:val="000000"/>
        </w:rPr>
        <w:t xml:space="preserve"> 1990</w:t>
      </w:r>
      <w:r w:rsidR="0023041C">
        <w:rPr>
          <w:color w:val="000000"/>
        </w:rPr>
        <w:t>,</w:t>
      </w:r>
      <w:r w:rsidRPr="00F510B7">
        <w:rPr>
          <w:color w:val="000000"/>
        </w:rPr>
        <w:t xml:space="preserve"> Polunin et al. 1995)</w:t>
      </w:r>
      <w:r w:rsidRPr="00F510B7">
        <w:t>. Cropping species</w:t>
      </w:r>
      <w:r w:rsidR="00F00A17">
        <w:t xml:space="preserve">, primarily members of </w:t>
      </w:r>
      <w:r w:rsidR="002B5FF7">
        <w:t xml:space="preserve">the </w:t>
      </w:r>
      <w:r w:rsidR="002B5FF7" w:rsidRPr="00346E23">
        <w:t>Acanthuridae</w:t>
      </w:r>
      <w:r w:rsidR="002B5FF7">
        <w:t xml:space="preserve"> and </w:t>
      </w:r>
      <w:r w:rsidR="002B5FF7" w:rsidRPr="00346E23">
        <w:t>Siganidae</w:t>
      </w:r>
      <w:r w:rsidR="00F00A17">
        <w:t>,</w:t>
      </w:r>
      <w:r w:rsidR="00B4390E" w:rsidRPr="00F510B7">
        <w:t xml:space="preserve"> </w:t>
      </w:r>
      <w:r w:rsidR="00F00A17">
        <w:t>remove the upper portions of the algae when feeding</w:t>
      </w:r>
      <w:r w:rsidR="00B4390E" w:rsidRPr="00F510B7">
        <w:t>, which</w:t>
      </w:r>
      <w:r w:rsidR="008E106D">
        <w:t xml:space="preserve"> maintains algae in cropped states,</w:t>
      </w:r>
      <w:r w:rsidR="00B4390E" w:rsidRPr="00F510B7">
        <w:t xml:space="preserve"> </w:t>
      </w:r>
      <w:r w:rsidRPr="00F510B7">
        <w:t>promot</w:t>
      </w:r>
      <w:r w:rsidR="008E106D">
        <w:t>ing</w:t>
      </w:r>
      <w:r w:rsidRPr="00F510B7">
        <w:t xml:space="preserve"> coral settlement and </w:t>
      </w:r>
      <w:r w:rsidR="008E106D">
        <w:t xml:space="preserve">preventing transitions to fleshy macroalgae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r w:rsidR="00FC4CC7">
        <w:t xml:space="preserve">in the tribe </w:t>
      </w:r>
      <w:proofErr w:type="spellStart"/>
      <w:r w:rsidR="00FC4CC7" w:rsidRPr="00346E23">
        <w:t>Scarin</w:t>
      </w:r>
      <w:r w:rsidR="00DF4DEC">
        <w:t>ae</w:t>
      </w:r>
      <w:proofErr w:type="spellEnd"/>
      <w:r w:rsidR="00FC4CC7" w:rsidRPr="00F00A17">
        <w:t xml:space="preserve"> </w:t>
      </w:r>
      <w:r w:rsidR="00F00A17">
        <w:t>gouge part of the underlying reef substratum together with</w:t>
      </w:r>
      <w:r w:rsidR="00B4390E" w:rsidRPr="00F510B7">
        <w:rPr>
          <w:color w:val="000000"/>
        </w:rPr>
        <w:t xml:space="preserve"> microscopic epiphytes and epilithic and endolithic phototrophs </w:t>
      </w:r>
      <w:r w:rsidR="00F00A17">
        <w:rPr>
          <w:color w:val="000000"/>
        </w:rPr>
        <w:t xml:space="preserve">when feeding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F00A17">
        <w:t>In doing so</w:t>
      </w:r>
      <w:r w:rsidR="0043217A">
        <w:t>,</w:t>
      </w:r>
      <w:r w:rsidR="00F00A17">
        <w:t xml:space="preserve"> </w:t>
      </w:r>
      <w:r w:rsidR="00B4390E" w:rsidRPr="00F510B7">
        <w:t xml:space="preserve">scrapers </w:t>
      </w:r>
      <w:r w:rsidR="00F00A17">
        <w:t xml:space="preserve">clear space for the settlement of benthic organisms, including corals </w:t>
      </w:r>
      <w:r w:rsidR="00B4390E" w:rsidRPr="00F510B7">
        <w:t>(</w:t>
      </w:r>
      <w:proofErr w:type="spellStart"/>
      <w:r w:rsidR="00786C7B" w:rsidRPr="00F510B7">
        <w:t>Bonaldo</w:t>
      </w:r>
      <w:proofErr w:type="spellEnd"/>
      <w:r w:rsidR="00786C7B" w:rsidRPr="00F510B7">
        <w:t xml:space="preserve"> </w:t>
      </w:r>
      <w:r w:rsidR="00C005CD">
        <w:t>et al.</w:t>
      </w:r>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00CB15EA">
        <w:rPr>
          <w:color w:val="000000"/>
        </w:rPr>
        <w:t>, Hughes et al. 2007</w:t>
      </w:r>
      <w:r w:rsidRPr="00F510B7">
        <w:rPr>
          <w:color w:val="000000"/>
        </w:rPr>
        <w:t>)</w:t>
      </w:r>
      <w:r w:rsidR="00DB519F">
        <w:rPr>
          <w:color w:val="000000"/>
        </w:rPr>
        <w:t xml:space="preserve"> and potentially reverse algal regime shifts (Graham et al. 2013)</w:t>
      </w:r>
      <w:r w:rsidRPr="00F510B7">
        <w:t>.</w:t>
      </w:r>
    </w:p>
    <w:p w14:paraId="0B944CAC" w14:textId="504E08D1"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r w:rsidR="00F00A17">
        <w:rPr>
          <w:color w:val="000000"/>
        </w:rPr>
        <w:t xml:space="preserve">, </w:t>
      </w:r>
      <w:proofErr w:type="spellStart"/>
      <w:r w:rsidR="00CC0F79" w:rsidRPr="00F510B7">
        <w:rPr>
          <w:color w:val="000000"/>
        </w:rPr>
        <w:t>Burkepile</w:t>
      </w:r>
      <w:proofErr w:type="spellEnd"/>
      <w:r w:rsidR="00CC0F79" w:rsidRPr="00F510B7">
        <w:rPr>
          <w:color w:val="000000"/>
        </w:rPr>
        <w:t xml:space="preserve"> and Hay 2008</w:t>
      </w:r>
      <w:r w:rsidR="00355BDF">
        <w:rPr>
          <w:color w:val="000000"/>
        </w:rPr>
        <w:t>, Rasher et al. 2013</w:t>
      </w:r>
      <w:r w:rsidR="00CC0F79" w:rsidRPr="00F510B7">
        <w:rPr>
          <w:color w:val="000000"/>
        </w:rPr>
        <w:t>)</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w:t>
      </w:r>
      <w:r w:rsidR="0043217A">
        <w:t xml:space="preserve">heavily </w:t>
      </w:r>
      <w:r w:rsidR="00CC0F79" w:rsidRPr="00F510B7">
        <w:t xml:space="preserve">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 xml:space="preserve">Bellwood et al. </w:t>
      </w:r>
      <w:r w:rsidR="0066727F" w:rsidRPr="00F510B7">
        <w:lastRenderedPageBreak/>
        <w:t>201</w:t>
      </w:r>
      <w:r w:rsidR="00D036A6">
        <w:t>2</w:t>
      </w:r>
      <w:r w:rsidR="0066727F" w:rsidRPr="00F510B7">
        <w:t xml:space="preserve">, </w:t>
      </w:r>
      <w:r w:rsidR="00D043AE" w:rsidRPr="00F510B7">
        <w:t>Graham et al. 2015, Robinson et al. 2018)</w:t>
      </w:r>
      <w:r w:rsidR="00CC0F79" w:rsidRPr="00F510B7">
        <w:t>. However, fishing effects can be co</w:t>
      </w:r>
      <w:r w:rsidR="008657D2">
        <w:t>nf</w:t>
      </w:r>
      <w:r w:rsidR="00CC0F79" w:rsidRPr="00F510B7">
        <w:t xml:space="preserve">ounded by </w:t>
      </w:r>
      <w:r w:rsidR="008A5F8A">
        <w:t xml:space="preserve">the </w:t>
      </w:r>
      <w:r w:rsidR="0043217A">
        <w:t xml:space="preserve">influence </w:t>
      </w:r>
      <w:r w:rsidR="008A5F8A">
        <w:t xml:space="preserve">of benthic </w:t>
      </w:r>
      <w:r w:rsidR="009F3BF7">
        <w:t>productivity</w:t>
      </w:r>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r w:rsidR="009F3BF7">
        <w:rPr>
          <w:color w:val="000000"/>
        </w:rPr>
        <w:t xml:space="preserve">2003, </w:t>
      </w:r>
      <w:r w:rsidR="00CC0F79" w:rsidRPr="00F510B7">
        <w:rPr>
          <w:color w:val="000000"/>
        </w:rPr>
        <w:t>2015)</w:t>
      </w:r>
      <w:r w:rsidR="00CC0F79" w:rsidRPr="00F510B7">
        <w:t xml:space="preserve">, </w:t>
      </w:r>
      <w:r w:rsidR="0006703F">
        <w:t>while</w:t>
      </w:r>
      <w:r w:rsidR="00C643C3" w:rsidRPr="00F510B7">
        <w:t xml:space="preserve"> </w:t>
      </w:r>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r w:rsidR="00BD05A2">
        <w:t xml:space="preserve">assemblages across a range of spatial scales </w:t>
      </w:r>
      <w:r w:rsidR="00CC0F79" w:rsidRPr="00F510B7">
        <w:rPr>
          <w:color w:val="000000"/>
        </w:rPr>
        <w:t>(</w:t>
      </w:r>
      <w:r w:rsidR="00C0795E">
        <w:rPr>
          <w:color w:val="000000"/>
        </w:rPr>
        <w:t>Hoey &amp; Bel</w:t>
      </w:r>
      <w:r w:rsidR="00BB38CA">
        <w:rPr>
          <w:color w:val="000000"/>
        </w:rPr>
        <w:t>l</w:t>
      </w:r>
      <w:r w:rsidR="00C0795E">
        <w:rPr>
          <w:color w:val="000000"/>
        </w:rPr>
        <w:t>wood 2008</w:t>
      </w:r>
      <w:r w:rsidR="0023041C">
        <w:rPr>
          <w:color w:val="000000"/>
        </w:rPr>
        <w:t>,</w:t>
      </w:r>
      <w:r w:rsidR="00C0795E">
        <w:rPr>
          <w:color w:val="000000"/>
        </w:rPr>
        <w:t xml:space="preserve"> </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r w:rsidR="0087522F">
        <w:t>Such b</w:t>
      </w:r>
      <w:r w:rsidR="00CC0F79" w:rsidRPr="00F510B7">
        <w:t xml:space="preserve">ottom-up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as </w:t>
      </w:r>
      <w:r w:rsidR="00C0795E">
        <w:t>algal</w:t>
      </w:r>
      <w:r w:rsidR="004F0AB1">
        <w:t>-</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E6769D">
        <w:t xml:space="preserve">is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r w:rsidR="000E720E">
        <w:rPr>
          <w:color w:val="000000"/>
        </w:rPr>
        <w:t>a</w:t>
      </w:r>
      <w:r w:rsidR="0023041C">
        <w:rPr>
          <w:color w:val="000000"/>
        </w:rPr>
        <w:t>,</w:t>
      </w:r>
      <w:r w:rsidR="00CC0F79" w:rsidRPr="00F510B7">
        <w:rPr>
          <w:color w:val="000000"/>
        </w:rPr>
        <w:t xml:space="preserve"> Robinson et al. 2018)</w:t>
      </w:r>
      <w:r w:rsidR="00CC0F79" w:rsidRPr="00F510B7">
        <w:t>. However, biomass data overlooks size- and species-specific differences in feeding rates</w:t>
      </w:r>
      <w:r w:rsidR="00655336">
        <w:t xml:space="preserve"> </w:t>
      </w:r>
      <w:r w:rsidR="00CC0F79" w:rsidRPr="00F510B7">
        <w:t xml:space="preserve">and </w:t>
      </w:r>
      <w:r w:rsidR="00EF37E0">
        <w:t xml:space="preserve">functional </w:t>
      </w:r>
      <w:r w:rsidR="00CC0F79" w:rsidRPr="00F510B7">
        <w:t>roles</w:t>
      </w:r>
      <w:r w:rsidR="00683DA4">
        <w:t>.</w:t>
      </w:r>
      <w:r w:rsidR="00CC0F79" w:rsidRPr="00F510B7">
        <w:t xml:space="preserve"> </w:t>
      </w:r>
      <w:r w:rsidR="00683DA4">
        <w:t xml:space="preserve">Therefore, </w:t>
      </w:r>
      <w:r w:rsidR="00CC0F79" w:rsidRPr="00F510B7">
        <w:t xml:space="preserve">measures of grazing impacts </w:t>
      </w:r>
      <w:r w:rsidR="00C06521">
        <w:t xml:space="preserve">have been </w:t>
      </w:r>
      <w:r w:rsidR="00D1308E">
        <w:t xml:space="preserve">developed </w:t>
      </w:r>
      <w:r w:rsidR="00CC0F79" w:rsidRPr="00F510B7">
        <w:t xml:space="preserve">by integrating </w:t>
      </w:r>
      <w:r w:rsidR="00F8271E">
        <w:t xml:space="preserve">bite rate data with </w:t>
      </w:r>
      <w:r w:rsidR="00CC0F79" w:rsidRPr="00F510B7">
        <w:t>information on</w:t>
      </w:r>
      <w:r w:rsidR="00F8271E">
        <w:t xml:space="preserve"> </w:t>
      </w:r>
      <w:r w:rsidR="00417F31">
        <w:t>expected carbon intake</w:t>
      </w:r>
      <w:r w:rsidR="00A04A72">
        <w:t xml:space="preserve"> </w:t>
      </w:r>
      <w:r w:rsidR="00F8271E">
        <w:t xml:space="preserve">for croppers </w:t>
      </w:r>
      <w:r w:rsidR="00417F31">
        <w:t>(</w:t>
      </w:r>
      <w:proofErr w:type="spellStart"/>
      <w:r w:rsidR="00417F31">
        <w:t>Marshell</w:t>
      </w:r>
      <w:proofErr w:type="spellEnd"/>
      <w:r w:rsidR="00417F31">
        <w:t xml:space="preserve"> &amp; Mumby 2015) </w:t>
      </w:r>
      <w:r w:rsidR="00F8271E">
        <w:t>or</w:t>
      </w:r>
      <w:r w:rsidR="00A04A72">
        <w:t xml:space="preserve"> </w:t>
      </w:r>
      <w:r w:rsidR="00CC0F79" w:rsidRPr="00F510B7">
        <w:t xml:space="preserve">feeding behaviours </w:t>
      </w:r>
      <w:r w:rsidR="00F8271E">
        <w:t>for</w:t>
      </w:r>
      <w:r w:rsidR="00A04A72">
        <w:t xml:space="preserve"> scrapers </w:t>
      </w:r>
      <w:r w:rsidR="00A04A72" w:rsidRPr="00F510B7">
        <w:rPr>
          <w:color w:val="000000"/>
        </w:rPr>
        <w:t xml:space="preserve">(Bellwood and </w:t>
      </w:r>
      <w:proofErr w:type="spellStart"/>
      <w:r w:rsidR="00A04A72" w:rsidRPr="00F510B7">
        <w:rPr>
          <w:color w:val="000000"/>
        </w:rPr>
        <w:t>Choat</w:t>
      </w:r>
      <w:proofErr w:type="spellEnd"/>
      <w:r w:rsidR="00A04A72" w:rsidRPr="00F510B7">
        <w:rPr>
          <w:color w:val="000000"/>
        </w:rPr>
        <w:t xml:space="preserve"> 1990</w:t>
      </w:r>
      <w:r w:rsidR="0023041C">
        <w:rPr>
          <w:color w:val="000000"/>
        </w:rPr>
        <w:t>,</w:t>
      </w:r>
      <w:r w:rsidR="00A04A72" w:rsidRPr="00F510B7">
        <w:rPr>
          <w:color w:val="000000"/>
        </w:rPr>
        <w:t xml:space="preserve"> Bellwood et al. 2003)</w:t>
      </w:r>
      <w:r w:rsidR="00CC0F79" w:rsidRPr="00F510B7">
        <w:t xml:space="preserve">. </w:t>
      </w:r>
      <w:r w:rsidR="0084257A" w:rsidRPr="00F510B7">
        <w:t xml:space="preserve">Furthermore, </w:t>
      </w:r>
      <w:r w:rsidR="00683DA4">
        <w:t>al</w:t>
      </w:r>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2008</w:t>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r w:rsidR="00CC0F79" w:rsidRPr="00F510B7">
        <w:t>, grazing potential may also depend on community size structure</w:t>
      </w:r>
      <w:r w:rsidR="001E09D2">
        <w:t xml:space="preserve"> (</w:t>
      </w:r>
      <w:r w:rsidR="00823848">
        <w:t>Bellwood et al. 201</w:t>
      </w:r>
      <w:r w:rsidR="00D036A6">
        <w:t>2</w:t>
      </w:r>
      <w:r w:rsidR="001E09D2">
        <w:t>)</w:t>
      </w:r>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equivalent to an assemblage of </w:t>
      </w:r>
      <w:r w:rsidR="00A809DA">
        <w:t>few</w:t>
      </w:r>
      <w:r w:rsidR="00CC0F79" w:rsidRPr="00F510B7">
        <w:t xml:space="preserve"> large-bodied individuals </w:t>
      </w:r>
      <w:r w:rsidR="00CC0F79" w:rsidRPr="00F65782">
        <w:t>(</w:t>
      </w:r>
      <w:proofErr w:type="spellStart"/>
      <w:r w:rsidR="00CC0F79" w:rsidRPr="00F65782">
        <w:t>Munday</w:t>
      </w:r>
      <w:proofErr w:type="spellEnd"/>
      <w:r w:rsidR="00CC0F79" w:rsidRPr="00F65782">
        <w:t xml:space="preserve"> and Jones 1998)</w:t>
      </w:r>
      <w:r w:rsidR="00CC0F79" w:rsidRPr="00F510B7">
        <w:t xml:space="preserve">. </w:t>
      </w:r>
      <w:r w:rsidR="000C6175">
        <w:t>S</w:t>
      </w:r>
      <w:r w:rsidR="00CC0F79" w:rsidRPr="00F510B7">
        <w:t xml:space="preserve">ize-selective </w:t>
      </w:r>
      <w:r w:rsidR="00163393">
        <w:t xml:space="preserve">fishing </w:t>
      </w:r>
      <w:r w:rsidR="000C6175">
        <w:t xml:space="preserve">which </w:t>
      </w:r>
      <w:r w:rsidR="00CC0F79" w:rsidRPr="00F510B7">
        <w:t xml:space="preserve">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r w:rsidR="000C6175">
        <w:t xml:space="preserve">is ubiquitous on many inhabited coral </w:t>
      </w:r>
      <w:r w:rsidR="000C6175">
        <w:lastRenderedPageBreak/>
        <w:t>reefs</w:t>
      </w:r>
      <w:r w:rsidR="00FD7C35">
        <w:t xml:space="preserve"> and</w:t>
      </w:r>
      <w:r w:rsidR="000C6175">
        <w:t xml:space="preserve"> often </w:t>
      </w:r>
      <w:r w:rsidR="00CB287F" w:rsidRPr="002B0675">
        <w:t>lead</w:t>
      </w:r>
      <w:r w:rsidR="00FD7C35">
        <w:t>s</w:t>
      </w:r>
      <w:r w:rsidR="00CB287F" w:rsidRPr="002B0675">
        <w:t xml:space="preserve"> to greater </w:t>
      </w:r>
      <w:r w:rsidR="007D5F10" w:rsidRPr="002B0675">
        <w:t>domina</w:t>
      </w:r>
      <w:r w:rsidR="00DC70EF" w:rsidRPr="002B0675">
        <w:t>nce</w:t>
      </w:r>
      <w:r w:rsidR="007D5F10" w:rsidRPr="002B0675">
        <w:t xml:space="preserve"> </w:t>
      </w:r>
      <w:r w:rsidR="00DC70EF" w:rsidRPr="002B0675">
        <w:t xml:space="preserve">of </w:t>
      </w:r>
      <w:r w:rsidR="007D5F10" w:rsidRPr="002B0675">
        <w:t>small-bodied fishes</w:t>
      </w:r>
      <w:r w:rsidR="00F161AB">
        <w:t xml:space="preserve">. </w:t>
      </w:r>
      <w:r w:rsidR="00341C8E">
        <w:t xml:space="preserve">However, </w:t>
      </w:r>
      <w:r w:rsidR="00E17892">
        <w:t xml:space="preserve">contrasting </w:t>
      </w:r>
      <w:r w:rsidR="00341C8E">
        <w:t>e</w:t>
      </w:r>
      <w:r w:rsidR="009A3F9D" w:rsidRPr="002B0675">
        <w:t>vidence</w:t>
      </w:r>
      <w:r w:rsidR="00E17892">
        <w:t xml:space="preserve"> </w:t>
      </w:r>
      <w:r w:rsidR="009A3F9D" w:rsidRPr="002B0675">
        <w:t xml:space="preserve">that </w:t>
      </w:r>
      <w:r w:rsidR="00CB287F" w:rsidRPr="002B0675">
        <w:t xml:space="preserve">loss of large fishes </w:t>
      </w:r>
      <w:r w:rsidR="00E17892">
        <w:t>impairs</w:t>
      </w:r>
      <w:r w:rsidR="009A3F9D" w:rsidRPr="002B0675">
        <w:t xml:space="preserve"> </w:t>
      </w:r>
      <w:proofErr w:type="spellStart"/>
      <w:r w:rsidR="00CB287F" w:rsidRPr="002B0675">
        <w:t>bioerosion</w:t>
      </w:r>
      <w:proofErr w:type="spellEnd"/>
      <w:r w:rsidR="00CB287F" w:rsidRPr="002B0675">
        <w:t xml:space="preserve"> </w:t>
      </w:r>
      <w:r w:rsidR="009A3F9D" w:rsidRPr="002B0675">
        <w:t xml:space="preserve">functions </w:t>
      </w:r>
      <w:r w:rsidR="00E17892">
        <w:t xml:space="preserve">while </w:t>
      </w:r>
      <w:r w:rsidR="00CE1E7A">
        <w:t>compensatory increases in small fishes maintain</w:t>
      </w:r>
      <w:r w:rsidR="009A3F9D" w:rsidRPr="002B0675">
        <w:t xml:space="preserve"> </w:t>
      </w:r>
      <w:r w:rsidR="00CB287F" w:rsidRPr="002B0675">
        <w:t>grazing rates (Bellwood et al. 2012)</w:t>
      </w:r>
      <w:r w:rsidR="00F161AB">
        <w:t xml:space="preserve"> </w:t>
      </w:r>
      <w:r w:rsidR="009A3F9D" w:rsidRPr="002B0675">
        <w:t>suggest</w:t>
      </w:r>
      <w:r w:rsidR="00341C8E">
        <w:t>s</w:t>
      </w:r>
      <w:r w:rsidR="009A3F9D" w:rsidRPr="002B0675">
        <w:t xml:space="preserve"> that links between size distributions and grazing functions are not fully resolved</w:t>
      </w:r>
      <w:r w:rsidR="00F161AB">
        <w:t>.</w:t>
      </w:r>
      <w:r w:rsidR="00CC0F79" w:rsidRPr="002B0675">
        <w:t xml:space="preserve"> </w:t>
      </w:r>
    </w:p>
    <w:p w14:paraId="36675937" w14:textId="239A402A"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w:t>
      </w:r>
      <w:r w:rsidR="00F608ED">
        <w:t>fish abundance</w:t>
      </w:r>
      <w:r w:rsidR="00D90530">
        <w:t>, we measure</w:t>
      </w:r>
      <w:r w:rsidR="005314E6">
        <w:t>d</w:t>
      </w:r>
      <w:r w:rsidR="00D90530">
        <w:t xml:space="preserve"> </w:t>
      </w:r>
      <w:r w:rsidR="00EA2F12">
        <w:t xml:space="preserve">potential grazing </w:t>
      </w:r>
      <w:r w:rsidR="00D20FCA">
        <w:t xml:space="preserve">rates </w:t>
      </w:r>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0E720E">
        <w:rPr>
          <w:color w:val="000000"/>
        </w:rPr>
        <w:t>a</w:t>
      </w:r>
      <w:r w:rsidR="00D90530" w:rsidRPr="00077F3E">
        <w:rPr>
          <w:color w:val="000000"/>
        </w:rPr>
        <w:t>)</w:t>
      </w:r>
      <w:r w:rsidR="00D90530">
        <w:t>.</w:t>
      </w:r>
      <w:r w:rsidR="004236B8">
        <w:t xml:space="preserve"> </w:t>
      </w:r>
      <w:r w:rsidR="00475146">
        <w:t>W</w:t>
      </w:r>
      <w:r w:rsidR="006A2B48">
        <w:t>e examine</w:t>
      </w:r>
      <w:r w:rsidR="006A2B48" w:rsidRPr="00F510B7">
        <w:t xml:space="preserve"> </w:t>
      </w:r>
      <w:r w:rsidR="00714869">
        <w:t xml:space="preserve">1) </w:t>
      </w:r>
      <w:r w:rsidR="006A2B48">
        <w:t>h</w:t>
      </w:r>
      <w:r w:rsidRPr="00F510B7">
        <w:t>ow fishing pressure and benthic composition influence</w:t>
      </w:r>
      <w:r w:rsidR="006A2B48">
        <w:t>s</w:t>
      </w:r>
      <w:r w:rsidRPr="00F510B7">
        <w:t xml:space="preserve"> the </w:t>
      </w:r>
      <w:r w:rsidR="00683DA4">
        <w:t>grazing rates</w:t>
      </w:r>
      <w:r w:rsidR="00683DA4" w:rsidRPr="00F510B7">
        <w:t xml:space="preserve"> </w:t>
      </w:r>
      <w:r w:rsidRPr="00F510B7">
        <w:t>of two major feeding groups (croppers and scrapers)</w:t>
      </w:r>
      <w:r w:rsidR="006A2B48">
        <w:t xml:space="preserve">, </w:t>
      </w:r>
      <w:r w:rsidR="00714869">
        <w:t xml:space="preserve">and 2) </w:t>
      </w:r>
      <w:r w:rsidR="008A7014">
        <w:t xml:space="preserve">how grazing rates are controlled by both </w:t>
      </w:r>
      <w:r w:rsidR="008A7014" w:rsidRPr="00DE2774">
        <w:t xml:space="preserve">the </w:t>
      </w:r>
      <w:r w:rsidR="008A69DC" w:rsidRPr="00F8271E">
        <w:t xml:space="preserve">biomass and size structure </w:t>
      </w:r>
      <w:r w:rsidR="008A7014" w:rsidRPr="00F8271E">
        <w:t xml:space="preserve">of </w:t>
      </w:r>
      <w:r w:rsidR="006A2B48" w:rsidRPr="00DE2774">
        <w:t xml:space="preserve">grazing </w:t>
      </w:r>
      <w:r w:rsidR="008A7014" w:rsidRPr="00F8271E">
        <w:t>assemblages</w:t>
      </w:r>
      <w:r w:rsidR="00714869" w:rsidRPr="00DE2774">
        <w:t>.</w:t>
      </w:r>
    </w:p>
    <w:p w14:paraId="35D666AD" w14:textId="77777777" w:rsidR="00C65FB8" w:rsidRPr="00F510B7" w:rsidRDefault="00C65FB8" w:rsidP="00AC3B70">
      <w:pPr>
        <w:spacing w:line="480" w:lineRule="auto"/>
      </w:pPr>
    </w:p>
    <w:p w14:paraId="7D2DD090" w14:textId="154D1EAE" w:rsidR="00C65FB8" w:rsidRPr="00F65782" w:rsidRDefault="00CC0F79" w:rsidP="001E48FC">
      <w:pPr>
        <w:spacing w:line="480" w:lineRule="auto"/>
        <w:outlineLvl w:val="0"/>
        <w:rPr>
          <w:b/>
          <w:sz w:val="28"/>
        </w:rPr>
      </w:pPr>
      <w:r w:rsidRPr="00F65782">
        <w:rPr>
          <w:b/>
          <w:sz w:val="28"/>
        </w:rPr>
        <w:t>M</w:t>
      </w:r>
      <w:r w:rsidR="00F84B98">
        <w:rPr>
          <w:b/>
          <w:sz w:val="28"/>
        </w:rPr>
        <w:t>aterials and M</w:t>
      </w:r>
      <w:r w:rsidRPr="00F65782">
        <w:rPr>
          <w:b/>
          <w:sz w:val="28"/>
        </w:rPr>
        <w:t>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65254900" w:rsidR="00C65FB8" w:rsidRDefault="004E3652" w:rsidP="00AC3B70">
      <w:pPr>
        <w:spacing w:line="480" w:lineRule="auto"/>
        <w:ind w:firstLine="720"/>
      </w:pPr>
      <w:r>
        <w:t xml:space="preserve">We surveyed </w:t>
      </w:r>
      <w:r w:rsidR="00146CA7">
        <w:t>72</w:t>
      </w:r>
      <w:r w:rsidRPr="004E3652">
        <w:t xml:space="preserve"> </w:t>
      </w:r>
      <w:r w:rsidR="0043217A">
        <w:t>site</w:t>
      </w:r>
      <w:r w:rsidR="0043217A" w:rsidRPr="004E3652">
        <w:t xml:space="preserve">s </w:t>
      </w:r>
      <w:r w:rsidR="009D5438">
        <w:t>across</w:t>
      </w:r>
      <w:r>
        <w:t xml:space="preserve"> Seychelles</w:t>
      </w:r>
      <w:r w:rsidR="00146CA7">
        <w:t xml:space="preserve"> (n = 21)</w:t>
      </w:r>
      <w:r>
        <w:t>, Maldives</w:t>
      </w:r>
      <w:r w:rsidR="00146CA7">
        <w:t xml:space="preserve"> (11)</w:t>
      </w:r>
      <w:r>
        <w:t xml:space="preserve">, the </w:t>
      </w:r>
      <w:proofErr w:type="spellStart"/>
      <w:r>
        <w:t>Chagos</w:t>
      </w:r>
      <w:proofErr w:type="spellEnd"/>
      <w:r>
        <w:t xml:space="preserve"> archipelago</w:t>
      </w:r>
      <w:r w:rsidR="00146CA7">
        <w:t xml:space="preserve"> (25)</w:t>
      </w:r>
      <w:r>
        <w:t>, and the Great Barrier Reef (GBR</w:t>
      </w:r>
      <w:r w:rsidR="00153312">
        <w:t>)</w:t>
      </w:r>
      <w:r w:rsidR="00146CA7">
        <w:t xml:space="preserve"> </w:t>
      </w:r>
      <w:r w:rsidR="00153312">
        <w:t>(</w:t>
      </w:r>
      <w:r w:rsidR="00146CA7">
        <w:t>15</w:t>
      </w:r>
      <w:r>
        <w:t>)</w:t>
      </w:r>
      <w:r w:rsidR="0063307E">
        <w:t xml:space="preserve"> (Supplementary Methods)</w:t>
      </w:r>
      <w:r>
        <w:t xml:space="preserve">. </w:t>
      </w:r>
      <w:r w:rsidR="00C252A4">
        <w:t>Grazing fish assemblages were</w:t>
      </w:r>
      <w:r w:rsidR="00C252A4" w:rsidRPr="00F510B7">
        <w:t xml:space="preserve"> survey</w:t>
      </w:r>
      <w:r w:rsidR="00C252A4">
        <w:t>ed using</w:t>
      </w:r>
      <w:r w:rsidR="00CC0F79" w:rsidRPr="00F510B7">
        <w:t xml:space="preserve"> </w:t>
      </w:r>
      <w:r w:rsidR="0043217A">
        <w:t xml:space="preserve">8 replicate </w:t>
      </w:r>
      <w:r w:rsidR="00CC0F79" w:rsidRPr="00F510B7">
        <w:t xml:space="preserve">point counts of 7 m radius (Seychelles) or </w:t>
      </w:r>
      <w:r w:rsidR="0043217A">
        <w:t xml:space="preserve">4 replicate </w:t>
      </w:r>
      <w:r w:rsidR="00CC0F79" w:rsidRPr="00F510B7">
        <w:t xml:space="preserve">belt transects of 50 m length (Maldives, </w:t>
      </w:r>
      <w:proofErr w:type="spellStart"/>
      <w:r w:rsidR="00CC0F79" w:rsidRPr="00F510B7">
        <w:t>Chagos</w:t>
      </w:r>
      <w:proofErr w:type="spellEnd"/>
      <w:r w:rsidR="00CC0F79" w:rsidRPr="00F510B7">
        <w:t xml:space="preserve">, GBR) conducted on hard-bottom reef slope habitat at </w:t>
      </w:r>
      <w:r w:rsidR="006E42AD">
        <w:t>2</w:t>
      </w:r>
      <w:r w:rsidR="00CC0F79" w:rsidRPr="00F510B7">
        <w:t>-</w:t>
      </w:r>
      <w:r w:rsidR="006E42AD">
        <w:t>10</w:t>
      </w:r>
      <w:r w:rsidR="00CC0F79" w:rsidRPr="00F510B7">
        <w:t xml:space="preserve"> m depth.</w:t>
      </w:r>
      <w:r w:rsidR="003971AF">
        <w:t xml:space="preserve"> All sites were surveyed once</w:t>
      </w:r>
      <w:r w:rsidR="00383487">
        <w:t>,</w:t>
      </w:r>
      <w:r w:rsidR="003971AF">
        <w:t xml:space="preserve"> except for Seychelles</w:t>
      </w:r>
      <w:r w:rsidR="003834FA">
        <w:t xml:space="preserve"> where each </w:t>
      </w:r>
      <w:r w:rsidR="003834FA">
        <w:lastRenderedPageBreak/>
        <w:t xml:space="preserve">site was </w:t>
      </w:r>
      <w:r w:rsidR="003971AF">
        <w:t>surveyed in 2008, 2011, 2014 and</w:t>
      </w:r>
      <w:r w:rsidR="003834FA">
        <w:t xml:space="preserve"> 2017. </w:t>
      </w:r>
      <w:r w:rsidR="0043217A">
        <w:t>E</w:t>
      </w:r>
      <w:r w:rsidR="0043217A" w:rsidRPr="00F510B7">
        <w:t xml:space="preserve">stimate </w:t>
      </w:r>
      <w:r w:rsidR="0043217A">
        <w:t xml:space="preserve">of </w:t>
      </w:r>
      <w:r w:rsidR="0043217A" w:rsidRPr="00F510B7">
        <w:t>fish biomass</w:t>
      </w:r>
      <w:r w:rsidR="0043217A">
        <w:t xml:space="preserve"> using</w:t>
      </w:r>
      <w:r w:rsidR="0043217A" w:rsidRPr="00F510B7">
        <w:t xml:space="preserve"> point counts and belt transects give comparable biomass estimates </w:t>
      </w:r>
      <w:r w:rsidR="0043217A" w:rsidRPr="00F510B7">
        <w:rPr>
          <w:color w:val="000000"/>
        </w:rPr>
        <w:t>(</w:t>
      </w:r>
      <w:proofErr w:type="spellStart"/>
      <w:r w:rsidR="0043217A" w:rsidRPr="00F510B7">
        <w:rPr>
          <w:color w:val="000000"/>
        </w:rPr>
        <w:t>Samoilys</w:t>
      </w:r>
      <w:proofErr w:type="spellEnd"/>
      <w:r w:rsidR="0043217A" w:rsidRPr="00F510B7">
        <w:rPr>
          <w:color w:val="000000"/>
        </w:rPr>
        <w:t xml:space="preserve"> and Carlos 2000)</w:t>
      </w:r>
      <w:r w:rsidR="0043217A" w:rsidRPr="00F510B7">
        <w:t xml:space="preserve">. </w:t>
      </w:r>
      <w:r w:rsidR="00CC0F79" w:rsidRPr="00F510B7">
        <w:t>Surveys were designed to minimise diver avoidance or attracting fish</w:t>
      </w:r>
      <w:r w:rsidR="00C0795E">
        <w:t xml:space="preserve"> and</w:t>
      </w:r>
      <w:r w:rsidR="00683DA4">
        <w:t xml:space="preserve"> were</w:t>
      </w:r>
      <w:r w:rsidR="00C0795E">
        <w:t xml:space="preserve"> conducted by a single observer</w:t>
      </w:r>
      <w:r w:rsidR="0043217A">
        <w:t xml:space="preserve"> (NAJG)</w:t>
      </w:r>
      <w:r w:rsidR="00CC0F79" w:rsidRPr="00F510B7">
        <w:t>. In point counts, large mobile species were censused before smaller territorial species. In belt transects, large</w:t>
      </w:r>
      <w:r w:rsidR="0043217A">
        <w:t>r</w:t>
      </w:r>
      <w:r w:rsidR="00CC0F79" w:rsidRPr="00F510B7">
        <w:t xml:space="preserve"> mobile fish were surveyed in a 5</w:t>
      </w:r>
      <w:r w:rsidR="00C252A4">
        <w:t>-</w:t>
      </w:r>
      <w:r w:rsidR="00CC0F79" w:rsidRPr="00F510B7">
        <w:t xml:space="preserve">m </w:t>
      </w:r>
      <w:r w:rsidR="00C252A4">
        <w:t>wide belt while simultaneously deploying the transect tape</w:t>
      </w:r>
      <w:r w:rsidR="00CC0F79" w:rsidRPr="00F510B7">
        <w:t>, and small</w:t>
      </w:r>
      <w:r w:rsidR="0043217A">
        <w:t>er</w:t>
      </w:r>
      <w:r w:rsidR="00CC0F79" w:rsidRPr="00F510B7">
        <w:t xml:space="preserve"> site-attached </w:t>
      </w:r>
      <w:r w:rsidR="0043217A">
        <w:t xml:space="preserve">damselfish </w:t>
      </w:r>
      <w:r w:rsidR="00CC0F79" w:rsidRPr="00F510B7">
        <w:t>species</w:t>
      </w:r>
      <w:r w:rsidR="0043217A">
        <w:t xml:space="preserve"> </w:t>
      </w:r>
      <w:r w:rsidR="00C252A4">
        <w:t xml:space="preserve">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 xml:space="preserve">(Froese and </w:t>
      </w:r>
      <w:proofErr w:type="spellStart"/>
      <w:r w:rsidR="00CC0F79" w:rsidRPr="00F510B7">
        <w:rPr>
          <w:color w:val="000000"/>
        </w:rPr>
        <w:t>Pauly</w:t>
      </w:r>
      <w:proofErr w:type="spellEnd"/>
      <w:r w:rsidR="00CC0F79" w:rsidRPr="00F510B7">
        <w:rPr>
          <w:color w:val="000000"/>
        </w:rPr>
        <w:t xml:space="preserve"> 2018)</w:t>
      </w:r>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p>
    <w:p w14:paraId="597B5B91" w14:textId="664DF191" w:rsidR="00325122" w:rsidRPr="00F510B7" w:rsidRDefault="00325122" w:rsidP="00325122">
      <w:pPr>
        <w:spacing w:line="480" w:lineRule="auto"/>
        <w:ind w:firstLine="720"/>
      </w:pPr>
      <w:r>
        <w:t>Herbivore</w:t>
      </w:r>
      <w:r w:rsidRPr="00F510B7">
        <w:t xml:space="preserve"> species were</w:t>
      </w:r>
      <w:r>
        <w:t xml:space="preserve"> further</w:t>
      </w:r>
      <w:r w:rsidRPr="00F510B7">
        <w:t xml:space="preserve"> categorised as croppers or scrapers according to </w:t>
      </w:r>
      <w:r>
        <w:t>their morphology</w:t>
      </w:r>
      <w:r w:rsidRPr="00F510B7">
        <w:t xml:space="preserve"> and feeding behaviour </w:t>
      </w:r>
      <w:r w:rsidRPr="00F510B7">
        <w:rPr>
          <w:color w:val="000000"/>
        </w:rPr>
        <w:t>(Green and Bellwood 2009)</w:t>
      </w:r>
      <w:r w:rsidRPr="00F510B7">
        <w:t xml:space="preserve">. </w:t>
      </w:r>
      <w:r>
        <w:t xml:space="preserve">While both groups feed </w:t>
      </w:r>
      <w:r w:rsidRPr="00F510B7">
        <w:t xml:space="preserve">primarily on the </w:t>
      </w:r>
      <w:proofErr w:type="spellStart"/>
      <w:r w:rsidRPr="00F510B7">
        <w:t>epilithial</w:t>
      </w:r>
      <w:proofErr w:type="spellEnd"/>
      <w:r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scrapers remove shallow pieces of the substratum together with the EAM, leaving distinct bite scars </w:t>
      </w:r>
      <w:r w:rsidRPr="00F510B7">
        <w:rPr>
          <w:color w:val="000000"/>
        </w:rPr>
        <w:t>(</w:t>
      </w:r>
      <w:proofErr w:type="spellStart"/>
      <w:r w:rsidRPr="00F510B7">
        <w:rPr>
          <w:color w:val="000000"/>
        </w:rPr>
        <w:t>Choat</w:t>
      </w:r>
      <w:proofErr w:type="spellEnd"/>
      <w:r w:rsidRPr="00F510B7">
        <w:rPr>
          <w:color w:val="000000"/>
        </w:rPr>
        <w:t xml:space="preserve"> et al. 2002</w:t>
      </w:r>
      <w:r>
        <w:rPr>
          <w:color w:val="000000"/>
        </w:rPr>
        <w:t>,</w:t>
      </w:r>
      <w:r w:rsidRPr="00F510B7">
        <w:rPr>
          <w:color w:val="000000"/>
        </w:rPr>
        <w:t xml:space="preserve"> </w:t>
      </w:r>
      <w:r>
        <w:rPr>
          <w:color w:val="000000"/>
        </w:rPr>
        <w:t>Wilson et al. 2003, Hoey and Bellwood 2008</w:t>
      </w:r>
      <w:r w:rsidRPr="00F510B7">
        <w:rPr>
          <w:color w:val="000000"/>
        </w:rPr>
        <w:t>)</w:t>
      </w:r>
      <w:r w:rsidRPr="00F510B7">
        <w:t xml:space="preserve">. </w:t>
      </w:r>
    </w:p>
    <w:p w14:paraId="1DEF0C5E" w14:textId="186224F2" w:rsidR="00C65FB8" w:rsidRPr="00F510B7" w:rsidRDefault="00CC0F79" w:rsidP="00AC3B70">
      <w:pPr>
        <w:spacing w:line="480" w:lineRule="auto"/>
        <w:ind w:firstLine="720"/>
      </w:pPr>
      <w:r w:rsidRPr="00F510B7">
        <w:lastRenderedPageBreak/>
        <w:t>Following fish surveys, benthic habitat composition was surveyed with eight 10</w:t>
      </w:r>
      <w:r w:rsidR="00C0795E">
        <w:t>-</w:t>
      </w:r>
      <w:r w:rsidRPr="00F510B7">
        <w:t xml:space="preserve">m line intercept transects (Seychelles), or </w:t>
      </w:r>
      <w:r w:rsidR="0043217A">
        <w:t xml:space="preserve">four </w:t>
      </w:r>
      <w:r w:rsidRPr="00F510B7">
        <w:t>50</w:t>
      </w:r>
      <w:r w:rsidR="00C0795E">
        <w:t>-</w:t>
      </w:r>
      <w:r w:rsidRPr="00F510B7">
        <w:t>m point intercept (benthos recorded every 50 cm) transects (</w:t>
      </w:r>
      <w:proofErr w:type="spellStart"/>
      <w:r w:rsidRPr="00F510B7">
        <w:t>Chagos</w:t>
      </w:r>
      <w:proofErr w:type="spellEnd"/>
      <w:r w:rsidR="00A93486">
        <w:t xml:space="preserve">, </w:t>
      </w:r>
      <w:r w:rsidR="00FC6E4E">
        <w:t>GBR</w:t>
      </w:r>
      <w:r w:rsidR="00A93486">
        <w:t xml:space="preserve">, </w:t>
      </w:r>
      <w:r w:rsidR="00A93486" w:rsidRPr="00F510B7">
        <w:t>Maldives</w:t>
      </w:r>
      <w:r w:rsidRPr="00F510B7">
        <w:t xml:space="preserve">). </w:t>
      </w:r>
      <w:r w:rsidR="00137CDD">
        <w:t>We recorded the cover of h</w:t>
      </w:r>
      <w:r w:rsidR="00C252A4">
        <w:t>ard corals</w:t>
      </w:r>
      <w:r w:rsidR="00ED276E">
        <w:t>,</w:t>
      </w:r>
      <w:r w:rsidR="00C252A4">
        <w:t xml:space="preserve"> </w:t>
      </w:r>
      <w:r w:rsidRPr="00F510B7">
        <w:t>macroalgae</w:t>
      </w:r>
      <w:r w:rsidR="00ED276E">
        <w:t xml:space="preserve"> and</w:t>
      </w:r>
      <w:r w:rsidRPr="00F510B7">
        <w:t xml:space="preserve"> turf algae</w:t>
      </w:r>
      <w:r w:rsidR="00ED276E">
        <w:t>, as well as n</w:t>
      </w:r>
      <w:r w:rsidR="00246436">
        <w:t xml:space="preserve">on-living substrate </w:t>
      </w:r>
      <w:r w:rsidR="00ED276E">
        <w:t>(</w:t>
      </w:r>
      <w:r w:rsidR="00246436">
        <w:t xml:space="preserve">rock, </w:t>
      </w:r>
      <w:r w:rsidR="005363C9">
        <w:t xml:space="preserve">bare substrate, </w:t>
      </w:r>
      <w:r w:rsidR="00246436">
        <w:t>rubble</w:t>
      </w:r>
      <w:r w:rsidR="00DC7757">
        <w:t xml:space="preserve"> and </w:t>
      </w:r>
      <w:r w:rsidR="00246436">
        <w:t>sand</w:t>
      </w:r>
      <w:r w:rsidR="00ED276E">
        <w:t>)</w:t>
      </w:r>
      <w:r w:rsidR="00246436">
        <w:t xml:space="preserve">. </w:t>
      </w:r>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w:t>
      </w:r>
    </w:p>
    <w:p w14:paraId="76BA3C2D" w14:textId="77777777" w:rsidR="00C65FB8" w:rsidRPr="00F510B7" w:rsidRDefault="00C65FB8" w:rsidP="00AC3B70">
      <w:pPr>
        <w:spacing w:line="480" w:lineRule="auto"/>
      </w:pPr>
    </w:p>
    <w:p w14:paraId="56EDB8AA" w14:textId="644F6D96" w:rsidR="00C65FB8" w:rsidRPr="00F510B7" w:rsidRDefault="00CC0F79" w:rsidP="00D943F5">
      <w:pPr>
        <w:spacing w:line="480" w:lineRule="auto"/>
        <w:outlineLvl w:val="0"/>
      </w:pPr>
      <w:r w:rsidRPr="00F510B7">
        <w:rPr>
          <w:i/>
        </w:rPr>
        <w:t>Herbivore feeding observations</w:t>
      </w:r>
    </w:p>
    <w:p w14:paraId="78D224A0" w14:textId="3762DF2F" w:rsidR="00C65FB8" w:rsidRPr="00F510B7" w:rsidRDefault="00CC0F79" w:rsidP="00534A4A">
      <w:pPr>
        <w:spacing w:line="480" w:lineRule="auto"/>
        <w:ind w:firstLine="720"/>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bite rates </w:t>
      </w:r>
      <w:r w:rsidR="005B2249">
        <w:t>of croppers and scrapers.</w:t>
      </w:r>
      <w:r w:rsidRPr="00F510B7">
        <w:t xml:space="preserve"> Surveys were conducted in the Red Sea, Indonesia, and GBR. We analysed feeding observations for species observed in the UVC dataset (</w:t>
      </w:r>
      <w:r w:rsidR="0027089B">
        <w:t xml:space="preserve">n = </w:t>
      </w:r>
      <w:r w:rsidRPr="00F510B7">
        <w:t>39).</w:t>
      </w:r>
      <w:r w:rsidR="00B961A2">
        <w:t xml:space="preserve"> 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r w:rsidR="00C252A4">
        <w:rPr>
          <w:color w:val="000000" w:themeColor="text1"/>
        </w:rPr>
        <w:t>3</w:t>
      </w:r>
      <w:r w:rsidR="00B961A2" w:rsidRPr="00CD62ED">
        <w:rPr>
          <w:color w:val="000000" w:themeColor="text1"/>
        </w:rPr>
        <w:t xml:space="preserve"> minutes during which the number of bites and the feeding substratum was recorded. </w:t>
      </w:r>
      <w:r w:rsidR="0010013E">
        <w:t>W</w:t>
      </w:r>
      <w:r w:rsidRPr="00F510B7">
        <w:t>e estimated the average feeding rate (bites per minute)</w:t>
      </w:r>
      <w:r w:rsidR="000C1643">
        <w:t xml:space="preserve"> </w:t>
      </w:r>
      <w:r w:rsidR="0010013E">
        <w:t>for each observed fish. F</w:t>
      </w:r>
      <w:r w:rsidRPr="00F510B7">
        <w:t xml:space="preserve">or scrapers, we </w:t>
      </w:r>
      <w:r w:rsidR="0010013E">
        <w:t xml:space="preserve">also </w:t>
      </w:r>
      <w:r w:rsidRPr="00F510B7">
        <w:t>estimated the bite scar size</w:t>
      </w:r>
      <w:r w:rsidR="00C45083">
        <w:t xml:space="preserve"> </w:t>
      </w:r>
      <w:r w:rsidR="003A2C9A">
        <w:t>using a separate dataset</w:t>
      </w:r>
      <w:r w:rsidR="004E46DC">
        <w:t xml:space="preserve"> in which one diver followed individual</w:t>
      </w:r>
      <w:r w:rsidR="00CA230A">
        <w:t xml:space="preserve"> fish</w:t>
      </w:r>
      <w:r w:rsidR="004E46DC">
        <w:t xml:space="preserve"> and recorded the length and width of each bite scar</w:t>
      </w:r>
      <w:r w:rsidR="00CA230A">
        <w:t xml:space="preserve">, and </w:t>
      </w:r>
      <w:r w:rsidR="00567286">
        <w:t xml:space="preserve">estimated the </w:t>
      </w:r>
      <w:r w:rsidR="00CA230A">
        <w:t>total length of the fish.</w:t>
      </w:r>
    </w:p>
    <w:p w14:paraId="30D40A48" w14:textId="77777777" w:rsidR="00C65FB8" w:rsidRPr="00F510B7" w:rsidRDefault="00C65FB8" w:rsidP="00AC3B70">
      <w:pPr>
        <w:spacing w:line="480" w:lineRule="auto"/>
      </w:pPr>
    </w:p>
    <w:p w14:paraId="4CBC5A9A" w14:textId="2C4D531F" w:rsidR="00C65FB8" w:rsidRPr="00F510B7" w:rsidRDefault="00306D2A" w:rsidP="00E35FED">
      <w:pPr>
        <w:spacing w:line="480" w:lineRule="auto"/>
        <w:outlineLvl w:val="0"/>
      </w:pPr>
      <w:r>
        <w:rPr>
          <w:i/>
        </w:rPr>
        <w:t>Grazing rate estimates</w:t>
      </w:r>
    </w:p>
    <w:p w14:paraId="73BCC6A9" w14:textId="23AC5C17" w:rsidR="00C65FB8" w:rsidRPr="00F510B7" w:rsidRDefault="00FA562C" w:rsidP="00F91202">
      <w:pPr>
        <w:spacing w:line="480" w:lineRule="auto"/>
        <w:ind w:firstLine="720"/>
      </w:pPr>
      <w:r>
        <w:lastRenderedPageBreak/>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rsidR="00CC0F79" w:rsidRPr="00F510B7">
        <w:t>We used a Bayesian hierarchical modelling framework that estimates species- and genera-level functional rates</w:t>
      </w:r>
      <w:r w:rsidR="00EB27A9">
        <w:t xml:space="preserve">, which </w:t>
      </w:r>
      <w:r w:rsidR="00CC0F79" w:rsidRPr="00F510B7">
        <w:t>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r w:rsidR="00EB27A9">
        <w:t>(Supplementary Methods</w:t>
      </w:r>
      <w:r w:rsidR="004100EF">
        <w:t>, Table S2</w:t>
      </w:r>
      <w:r w:rsidR="00EB27A9">
        <w:t>)</w:t>
      </w:r>
      <w:r w:rsidR="0011368F">
        <w:t xml:space="preserve">. </w:t>
      </w:r>
      <w:r w:rsidR="00EB27A9" w:rsidRPr="00EB27A9">
        <w:t>We then used allometric relationships to convert bite rates into grams of carbon (</w:t>
      </w:r>
      <w:r w:rsidR="006030AB">
        <w:t>g C</w:t>
      </w:r>
      <w:r w:rsidR="00EB27A9" w:rsidRPr="00EB27A9">
        <w:t>) removed through EAM consumption (</w:t>
      </w:r>
      <w:proofErr w:type="spellStart"/>
      <w:r w:rsidR="00EB27A9" w:rsidRPr="00EB27A9">
        <w:t>Marshell</w:t>
      </w:r>
      <w:proofErr w:type="spellEnd"/>
      <w:r w:rsidR="00EB27A9" w:rsidRPr="00EB27A9">
        <w:t xml:space="preserve"> and Mumby 2015).</w:t>
      </w:r>
      <w:r w:rsidR="00EB27A9">
        <w:t xml:space="preserve"> </w:t>
      </w:r>
      <w:r w:rsidR="00CC0F79" w:rsidRPr="00F510B7">
        <w:t xml:space="preserve">For scrapers, we defined scraping function in terms of </w:t>
      </w:r>
      <w:r w:rsidR="00B3121B">
        <w:t xml:space="preserve">potential </w:t>
      </w:r>
      <w:r w:rsidR="00CC0F79"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00CC0F79" w:rsidRPr="00F510B7">
        <w:t>per minute.</w:t>
      </w:r>
      <w:r w:rsidR="00EB27A9" w:rsidRPr="00EB27A9">
        <w:t xml:space="preserve"> </w:t>
      </w:r>
      <w:r w:rsidR="00EB27A9" w:rsidRPr="00F510B7">
        <w:t>Feeding observations provided estimates of bite rates, which we modelled as a function of body size (</w:t>
      </w:r>
      <w:r w:rsidR="00EB27A9" w:rsidRPr="00CA359A">
        <w:rPr>
          <w:i/>
        </w:rPr>
        <w:t>TL</w:t>
      </w:r>
      <w:r w:rsidR="00EB27A9" w:rsidRPr="00F510B7">
        <w:t>, cm</w:t>
      </w:r>
      <w:r w:rsidR="00EB27A9">
        <w:t xml:space="preserve">; </w:t>
      </w:r>
      <w:r w:rsidR="00EB27A9" w:rsidRPr="00D41DD6">
        <w:rPr>
          <w:i/>
        </w:rPr>
        <w:t>r</w:t>
      </w:r>
      <w:r w:rsidR="00EB27A9">
        <w:t xml:space="preserve"> = -0.43</w:t>
      </w:r>
      <w:r w:rsidR="00EB27A9" w:rsidRPr="00F510B7">
        <w:t>) according to species- and genera-specific grazing rates</w:t>
      </w:r>
      <w:r w:rsidR="00EB27A9">
        <w:t xml:space="preserve"> (Supplementary Methods</w:t>
      </w:r>
      <w:r w:rsidR="009548C6">
        <w:t xml:space="preserve">, </w:t>
      </w:r>
      <w:r w:rsidR="00FA1400">
        <w:t xml:space="preserve">Fig. S2, </w:t>
      </w:r>
      <w:r w:rsidR="009548C6">
        <w:t>Table S2</w:t>
      </w:r>
      <w:r w:rsidR="00EB27A9">
        <w:t>).</w:t>
      </w:r>
      <w:r w:rsidR="00CC0F79" w:rsidRPr="00F510B7">
        <w:t xml:space="preserve"> </w:t>
      </w:r>
      <w:r w:rsidR="00C07AFA">
        <w:t xml:space="preserve">We used bite area estimates to convert bite rates into </w:t>
      </w:r>
      <w:r w:rsidR="00C07AFA" w:rsidRPr="00C07AFA">
        <w:t>area scraped per minute (m</w:t>
      </w:r>
      <w:r w:rsidR="00D0550B" w:rsidRPr="00D0550B">
        <w:rPr>
          <w:vertAlign w:val="superscript"/>
        </w:rPr>
        <w:t>2</w:t>
      </w:r>
      <w:r w:rsidR="00C07AFA" w:rsidRPr="00C07AFA">
        <w:t xml:space="preserve"> minute</w:t>
      </w:r>
      <w:r w:rsidR="00C07AFA" w:rsidRPr="00D0550B">
        <w:rPr>
          <w:vertAlign w:val="superscript"/>
        </w:rPr>
        <w:t>-1</w:t>
      </w:r>
      <w:r w:rsidR="00C07AFA" w:rsidRPr="00C07AFA">
        <w:t>)</w:t>
      </w:r>
      <w:r w:rsidR="00C07AFA">
        <w:t xml:space="preserve">. Cropping and scraping rates were assigned to all observed species, corrected by fish biomass, then </w:t>
      </w:r>
      <w:r w:rsidR="00C07AFA" w:rsidRPr="00C07AFA">
        <w:t xml:space="preserve">summed within surveys and averaged to give site-level estimates of potential </w:t>
      </w:r>
      <w:r w:rsidR="00166D6C">
        <w:t xml:space="preserve">grazing </w:t>
      </w:r>
      <w:r w:rsidR="00C07AFA" w:rsidRPr="00C07AFA">
        <w:t>function</w:t>
      </w:r>
      <w:r w:rsidR="006030AB">
        <w:t xml:space="preserve"> (croppers = </w:t>
      </w:r>
      <w:r w:rsidR="006030AB">
        <w:t xml:space="preserve">g C </w:t>
      </w:r>
      <w:r w:rsidR="006030AB" w:rsidRPr="00F510B7">
        <w:t>ha</w:t>
      </w:r>
      <w:r w:rsidR="006030AB" w:rsidRPr="00F510B7">
        <w:rPr>
          <w:vertAlign w:val="superscript"/>
        </w:rPr>
        <w:t xml:space="preserve">-1 </w:t>
      </w:r>
      <w:r w:rsidR="006030AB" w:rsidRPr="00F510B7">
        <w:t>min</w:t>
      </w:r>
      <w:r w:rsidR="006030AB" w:rsidRPr="00F510B7">
        <w:rPr>
          <w:vertAlign w:val="superscript"/>
        </w:rPr>
        <w:t>-1</w:t>
      </w:r>
      <w:r w:rsidR="006030AB">
        <w:t xml:space="preserve">, scrapers = </w:t>
      </w:r>
      <w:r w:rsidR="006030AB" w:rsidRPr="00C07AFA">
        <w:t>m</w:t>
      </w:r>
      <w:r w:rsidR="006030AB" w:rsidRPr="00D0550B">
        <w:rPr>
          <w:vertAlign w:val="superscript"/>
        </w:rPr>
        <w:t>2</w:t>
      </w:r>
      <w:r w:rsidR="006030AB" w:rsidRPr="00C07AFA">
        <w:t xml:space="preserve"> </w:t>
      </w:r>
      <w:r w:rsidR="007621C0">
        <w:t>ha</w:t>
      </w:r>
      <w:r w:rsidR="006030AB" w:rsidRPr="00D0550B">
        <w:rPr>
          <w:vertAlign w:val="superscript"/>
        </w:rPr>
        <w:t>-1</w:t>
      </w:r>
      <w:r w:rsidR="006030AB" w:rsidRPr="00C07AFA">
        <w:t xml:space="preserve"> </w:t>
      </w:r>
      <w:r w:rsidR="007621C0">
        <w:t>min</w:t>
      </w:r>
      <w:r w:rsidR="006030AB" w:rsidRPr="00D0550B">
        <w:rPr>
          <w:vertAlign w:val="superscript"/>
        </w:rPr>
        <w:t>-1</w:t>
      </w:r>
      <w:r w:rsidR="006030AB">
        <w:t>).</w:t>
      </w:r>
    </w:p>
    <w:p w14:paraId="4F04FF63" w14:textId="6F1313C5" w:rsidR="00C65FB8" w:rsidRDefault="00C65FB8" w:rsidP="00AC3B70">
      <w:pPr>
        <w:spacing w:line="480" w:lineRule="auto"/>
      </w:pPr>
    </w:p>
    <w:p w14:paraId="5A9F34C1" w14:textId="066038C7" w:rsidR="00567286" w:rsidRPr="00F510B7" w:rsidRDefault="008C1EF9" w:rsidP="00AC3B70">
      <w:pPr>
        <w:spacing w:line="480" w:lineRule="auto"/>
      </w:pPr>
      <w:r>
        <w:rPr>
          <w:i/>
        </w:rPr>
        <w:t>Explanatory covariates</w:t>
      </w:r>
    </w:p>
    <w:p w14:paraId="15595399" w14:textId="52642DBD" w:rsidR="00715D12" w:rsidRDefault="00CC0F79" w:rsidP="00AC3B70">
      <w:pPr>
        <w:spacing w:line="480" w:lineRule="auto"/>
        <w:ind w:firstLine="720"/>
      </w:pPr>
      <w:r w:rsidRPr="00F510B7">
        <w:t xml:space="preserve">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w:t>
      </w:r>
      <w:r w:rsidR="00D24A2B">
        <w:t>fish</w:t>
      </w:r>
      <w:r w:rsidR="00567286">
        <w:t>able</w:t>
      </w:r>
      <w:r w:rsidRPr="00F510B7">
        <w:t xml:space="preserve"> biomass as</w:t>
      </w:r>
      <w:r w:rsidR="004A6758">
        <w:t xml:space="preserve"> a</w:t>
      </w:r>
      <w:r w:rsidRPr="00F510B7">
        <w:t xml:space="preserve"> prox</w:t>
      </w:r>
      <w:r w:rsidR="004A6758">
        <w:t xml:space="preserve">y </w:t>
      </w:r>
      <w:r w:rsidRPr="00F510B7">
        <w:t xml:space="preserve">for exploitation pressure. </w:t>
      </w:r>
      <w:r w:rsidR="004A6758">
        <w:t>This proxy</w:t>
      </w:r>
      <w:r w:rsidR="008B0F4C" w:rsidRPr="00F510B7">
        <w:t xml:space="preserve">, </w:t>
      </w:r>
      <w:r w:rsidR="00567286">
        <w:t xml:space="preserve">based on total fish community </w:t>
      </w:r>
      <w:r w:rsidRPr="00F510B7">
        <w:t>biomass</w:t>
      </w:r>
      <w:r w:rsidR="008B0F4C" w:rsidRPr="00F510B7">
        <w:t>,</w:t>
      </w:r>
      <w:r w:rsidRPr="00F510B7">
        <w:t xml:space="preserve"> is highly sensitive </w:t>
      </w:r>
      <w:r w:rsidRPr="00F510B7">
        <w:lastRenderedPageBreak/>
        <w:t>to exploitation pressure and predicted by human population</w:t>
      </w:r>
      <w:r w:rsidR="008B0F4C" w:rsidRPr="00F510B7">
        <w:t xml:space="preserve"> size</w:t>
      </w:r>
      <w:r w:rsidRPr="00F510B7">
        <w:t xml:space="preserve">, access to markets, and fisheries management </w:t>
      </w:r>
      <w:r w:rsidRPr="00F510B7">
        <w:rPr>
          <w:color w:val="000000"/>
        </w:rPr>
        <w:t>(</w:t>
      </w:r>
      <w:r w:rsidR="0004681E">
        <w:rPr>
          <w:color w:val="000000"/>
        </w:rPr>
        <w:t>Cinner et al. 2016</w:t>
      </w:r>
      <w:r w:rsidRPr="00F510B7">
        <w:rPr>
          <w:color w:val="000000"/>
        </w:rPr>
        <w:t>)</w:t>
      </w:r>
      <w:r w:rsidR="00273FBC">
        <w:t xml:space="preserve">, and </w:t>
      </w:r>
      <w:r w:rsidR="00567286">
        <w:t>has been used to represent large-scale fishing gradients in numerous studies (e.g. McClanahan et al. 2011</w:t>
      </w:r>
      <w:r w:rsidR="004A6758">
        <w:t>,</w:t>
      </w:r>
      <w:r w:rsidR="00567286">
        <w:t xml:space="preserve"> Graham et al. 2017).</w:t>
      </w:r>
      <w:r w:rsidR="001F520A">
        <w:t xml:space="preserve"> </w:t>
      </w:r>
      <w:r w:rsidRPr="00F510B7">
        <w:t>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r w:rsidR="001C1688">
        <w:t xml:space="preserve"> (Supplementary Methods)</w:t>
      </w:r>
      <w:r w:rsidRPr="00F510B7">
        <w:t xml:space="preserve">. </w:t>
      </w:r>
    </w:p>
    <w:p w14:paraId="176BE1B2" w14:textId="0CA12FB5" w:rsidR="00216D13" w:rsidRDefault="00CC0F79" w:rsidP="00AC3B70">
      <w:pPr>
        <w:spacing w:line="480" w:lineRule="auto"/>
        <w:ind w:firstLine="720"/>
      </w:pPr>
      <w:r w:rsidRPr="00F510B7">
        <w:t xml:space="preserve">Second, benthic surveys provided site-level estimates of benthic composition. We estimated </w:t>
      </w:r>
      <w:r w:rsidR="008C1EF9" w:rsidRPr="00F510B7">
        <w:t xml:space="preserve">structural complexity </w:t>
      </w:r>
      <w:r w:rsidR="008C1EF9">
        <w:t xml:space="preserve">and </w:t>
      </w:r>
      <w:r w:rsidRPr="00F510B7">
        <w:t xml:space="preserve">the site-level cover for four major habitat-forming groups (live hard coral, macroalgae, available substrate, and rubble) by averaging across replicates at each site. </w:t>
      </w:r>
      <w:r w:rsidR="00DA026A">
        <w:t>Available substrate was the total cover of rock</w:t>
      </w:r>
      <w:r w:rsidR="005363C9">
        <w:t>, bare substrate,</w:t>
      </w:r>
      <w:r w:rsidR="00DA026A">
        <w:t xml:space="preserve"> and turf algae</w:t>
      </w:r>
      <w:r w:rsidR="00125D0B">
        <w:t>,</w:t>
      </w:r>
      <w:r w:rsidR="00DA026A">
        <w:t xml:space="preserve"> and represents the area of substrate available for EAM growth. </w:t>
      </w:r>
    </w:p>
    <w:p w14:paraId="7EE34243" w14:textId="6795436A" w:rsidR="00216D13" w:rsidRDefault="00216D13" w:rsidP="00AC3B70">
      <w:pPr>
        <w:spacing w:line="480" w:lineRule="auto"/>
        <w:ind w:firstLine="720"/>
      </w:pPr>
      <w:r>
        <w:t>Third, we estimated the biomass of each functional group (kg ha</w:t>
      </w:r>
      <w:r w:rsidRPr="00B10182">
        <w:rPr>
          <w:vertAlign w:val="superscript"/>
        </w:rPr>
        <w:t>-1</w:t>
      </w:r>
      <w:r>
        <w:t>) and a large fish indicator (LFI) as a measure of size structure</w:t>
      </w:r>
      <w:r w:rsidR="00CD79F1">
        <w:t xml:space="preserve"> (Robinson et al. 2017)</w:t>
      </w:r>
      <w:r>
        <w:t>.</w:t>
      </w:r>
      <w:r w:rsidR="004A5EF1">
        <w:t xml:space="preserve"> We use the LFI to measure the relative abundance of large-bodied fish, which are considered key contributors to grazing functions because of their high per-capita consumption rates (</w:t>
      </w:r>
      <w:proofErr w:type="spellStart"/>
      <w:r w:rsidR="004A5EF1">
        <w:t>Lokrantz</w:t>
      </w:r>
      <w:proofErr w:type="spellEnd"/>
      <w:r w:rsidR="004A5EF1">
        <w:t xml:space="preserve"> et al. 2008) and long foraging movements (Nash et al. 2013). </w:t>
      </w:r>
      <w:r>
        <w:t xml:space="preserve">We defined </w:t>
      </w:r>
      <w:r w:rsidR="00084B75">
        <w:t xml:space="preserve">large fish separately for each group as the length at the 75% quantile of the size distribution in the full dataset, </w:t>
      </w:r>
      <w:r w:rsidR="00B462CB">
        <w:t>such that</w:t>
      </w:r>
      <w:r w:rsidR="00084B75">
        <w:t xml:space="preserve"> </w:t>
      </w:r>
      <w:r>
        <w:t xml:space="preserve">the LFI </w:t>
      </w:r>
      <w:r w:rsidR="00084B75">
        <w:t>w</w:t>
      </w:r>
      <w:r>
        <w:t xml:space="preserve">as the relative abundance of </w:t>
      </w:r>
      <w:r w:rsidR="00084B75">
        <w:t>fish greater than 15 cm for croppers and 30 cm for scrapers</w:t>
      </w:r>
      <w:r>
        <w:t xml:space="preserve">. Biomass and the LFI were estimated for each replicate and </w:t>
      </w:r>
      <w:r w:rsidR="00B462CB">
        <w:t xml:space="preserve">then </w:t>
      </w:r>
      <w:r>
        <w:t xml:space="preserve">averaged </w:t>
      </w:r>
      <w:r w:rsidR="00B462CB">
        <w:t xml:space="preserve">for </w:t>
      </w:r>
      <w:r>
        <w:t>each reef.</w:t>
      </w:r>
    </w:p>
    <w:p w14:paraId="649EA583" w14:textId="77777777" w:rsidR="00567286" w:rsidRDefault="00567286" w:rsidP="00AC3B70">
      <w:pPr>
        <w:spacing w:line="480" w:lineRule="auto"/>
        <w:ind w:firstLine="720"/>
      </w:pPr>
    </w:p>
    <w:p w14:paraId="6FBC0B79" w14:textId="39539B38" w:rsidR="00567286" w:rsidRPr="00F510B7" w:rsidRDefault="00567286" w:rsidP="00370FF3">
      <w:pPr>
        <w:spacing w:line="480" w:lineRule="auto"/>
        <w:outlineLvl w:val="0"/>
      </w:pPr>
      <w:r w:rsidRPr="00F510B7">
        <w:rPr>
          <w:i/>
        </w:rPr>
        <w:t>Statistical modelling</w:t>
      </w:r>
    </w:p>
    <w:p w14:paraId="3F6ED2DB" w14:textId="129520E2" w:rsidR="00C65FB8" w:rsidRDefault="00567286" w:rsidP="00567286">
      <w:pPr>
        <w:spacing w:line="480" w:lineRule="auto"/>
        <w:ind w:firstLine="720"/>
      </w:pPr>
      <w:r w:rsidRPr="00F510B7">
        <w:t xml:space="preserve">We modelled variation in herbivore functioning according to </w:t>
      </w:r>
      <w:r>
        <w:t xml:space="preserve">1) </w:t>
      </w:r>
      <w:r w:rsidRPr="00F510B7">
        <w:t xml:space="preserve">gradients in benthic habitat composition </w:t>
      </w:r>
      <w:r>
        <w:t>and fishing</w:t>
      </w:r>
      <w:r w:rsidRPr="00F510B7">
        <w:t xml:space="preserve"> pressure</w:t>
      </w:r>
      <w:r>
        <w:t xml:space="preserve"> </w:t>
      </w:r>
      <w:r w:rsidRPr="00F510B7">
        <w:t xml:space="preserve">and </w:t>
      </w:r>
      <w:r>
        <w:t xml:space="preserve">2) grazing rates estimated from grazer biomass and </w:t>
      </w:r>
      <w:r w:rsidRPr="00F510B7">
        <w:t xml:space="preserve">assemblage </w:t>
      </w:r>
      <w:r>
        <w:t>size structure</w:t>
      </w:r>
      <w:r w:rsidRPr="00F510B7">
        <w:t xml:space="preserve">. </w:t>
      </w:r>
      <w:r w:rsidR="0026352A">
        <w:t>To place modelled effect sizes on a common scale</w:t>
      </w:r>
      <w:r w:rsidR="00CC0F79" w:rsidRPr="00F510B7">
        <w:t xml:space="preserve">, we scaled and </w:t>
      </w:r>
      <w:proofErr w:type="spellStart"/>
      <w:r w:rsidR="00CC0F79" w:rsidRPr="00F510B7">
        <w:lastRenderedPageBreak/>
        <w:t>centered</w:t>
      </w:r>
      <w:proofErr w:type="spellEnd"/>
      <w:r w:rsidR="00CC0F79" w:rsidRPr="00F510B7">
        <w:t xml:space="preserve"> all continuous covariates to a mean of zero and standard deviation of one and converted the categorical fishing status covariate into two dummy variables (fished - protected, fished - </w:t>
      </w:r>
      <w:r w:rsidR="009472FB">
        <w:t>remote</w:t>
      </w:r>
      <w:r w:rsidR="00CC0F79" w:rsidRPr="00F510B7">
        <w:t>)</w:t>
      </w:r>
      <w:r w:rsidR="00DE3F18">
        <w:t xml:space="preserve"> </w:t>
      </w:r>
      <w:r w:rsidR="00CC0F79" w:rsidRPr="00F510B7">
        <w:rPr>
          <w:color w:val="000000"/>
        </w:rPr>
        <w:t>(</w:t>
      </w:r>
      <w:proofErr w:type="spellStart"/>
      <w:r w:rsidR="00CC0F79" w:rsidRPr="00F510B7">
        <w:rPr>
          <w:color w:val="000000"/>
        </w:rPr>
        <w:t>Schielzeth</w:t>
      </w:r>
      <w:proofErr w:type="spellEnd"/>
      <w:r w:rsidR="00CC0F79" w:rsidRPr="00F510B7">
        <w:rPr>
          <w:color w:val="000000"/>
        </w:rPr>
        <w:t xml:space="preserve"> 2010)</w:t>
      </w:r>
      <w:r w:rsidR="00CC0F79" w:rsidRPr="00F510B7">
        <w:t>.</w:t>
      </w:r>
      <w:r w:rsidR="00216D13">
        <w:t xml:space="preserve"> </w:t>
      </w:r>
      <w:r w:rsidR="00CC0F79" w:rsidRPr="00F510B7">
        <w:t xml:space="preserve">We used </w:t>
      </w:r>
      <w:proofErr w:type="spellStart"/>
      <w:r w:rsidR="00CC0F79" w:rsidRPr="00F510B7">
        <w:t>multimodel</w:t>
      </w:r>
      <w:proofErr w:type="spellEnd"/>
      <w:r w:rsidR="00CC0F79" w:rsidRPr="00F510B7">
        <w:t xml:space="preserve"> inference to assess parameter effect sizes. For each function, we fitted a global linear mixed effects model with five benthic fixed effects (hard coral, macroalgae, </w:t>
      </w:r>
      <w:r w:rsidR="003D7A6A">
        <w:t xml:space="preserve">available substrate, </w:t>
      </w:r>
      <w:r w:rsidR="00CC0F79" w:rsidRPr="00F510B7">
        <w:t>rubble</w:t>
      </w:r>
      <w:r w:rsidR="003249AB">
        <w:t xml:space="preserve">, </w:t>
      </w:r>
      <w:r w:rsidR="00CC0F79" w:rsidRPr="00F510B7">
        <w:t xml:space="preserve">structural complexity) and </w:t>
      </w:r>
      <w:r w:rsidR="00880BDB">
        <w:t>three</w:t>
      </w:r>
      <w:r w:rsidR="00CC0F79" w:rsidRPr="00F510B7">
        <w:t xml:space="preserve"> </w:t>
      </w:r>
      <w:r w:rsidR="009D4463">
        <w:t>fishing</w:t>
      </w:r>
      <w:r w:rsidR="00CC0F79" w:rsidRPr="00F510B7">
        <w:t xml:space="preserve"> fixed effects (fishable biomass, </w:t>
      </w:r>
      <w:r w:rsidR="005B08D9">
        <w:t>remote</w:t>
      </w:r>
      <w:r w:rsidR="00CC0F79" w:rsidRPr="00F510B7">
        <w:t xml:space="preserve"> reef, protected reef), for gamma</w:t>
      </w:r>
      <w:r w:rsidR="003249AB">
        <w:t>-</w:t>
      </w:r>
      <w:r w:rsidR="00CC0F79" w:rsidRPr="00F510B7">
        <w:t>distributed errors (</w:t>
      </w:r>
      <w:r w:rsidR="00CC0F79" w:rsidRPr="00AE21B7">
        <w:rPr>
          <w:noProof/>
          <w:lang w:eastAsia="en-GB"/>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rot="21420000">
                      <a:off x="0" y="0"/>
                      <a:ext cx="38100" cy="63500"/>
                    </a:xfrm>
                    <a:prstGeom prst="rect">
                      <a:avLst/>
                    </a:prstGeom>
                    <a:ln/>
                  </pic:spPr>
                </pic:pic>
              </a:graphicData>
            </a:graphic>
          </wp:inline>
        </w:drawing>
      </w:r>
      <w:r w:rsidR="00CC0F79" w:rsidRPr="00F510B7">
        <w:t xml:space="preserve">). Potential covariance among reefs in the same dataset and year was modelled using nested random intercept terms where, for each observation </w:t>
      </w:r>
      <w:proofErr w:type="spellStart"/>
      <w:r w:rsidR="00CC0F79" w:rsidRPr="00F510B7">
        <w:rPr>
          <w:i/>
        </w:rPr>
        <w:t>i</w:t>
      </w:r>
      <w:proofErr w:type="spellEnd"/>
      <w:r w:rsidR="00CC0F79" w:rsidRPr="00F510B7">
        <w:t xml:space="preserve"> at each reef </w:t>
      </w:r>
      <w:r w:rsidR="00CC0F79" w:rsidRPr="00F510B7">
        <w:rPr>
          <w:i/>
        </w:rPr>
        <w:t>j</w:t>
      </w:r>
      <w:r w:rsidR="00CC0F79" w:rsidRPr="00F510B7">
        <w:t xml:space="preserve"> in dataset </w:t>
      </w:r>
      <w:r w:rsidR="00CC0F79" w:rsidRPr="00F510B7">
        <w:rPr>
          <w:i/>
        </w:rPr>
        <w:t>k</w:t>
      </w:r>
      <w:r w:rsidR="00CC0F79" w:rsidRPr="00F510B7">
        <w:t>:</w:t>
      </w:r>
    </w:p>
    <w:p w14:paraId="45AA4FA0" w14:textId="77777777" w:rsidR="00224BA2" w:rsidRPr="00F510B7" w:rsidRDefault="00224BA2" w:rsidP="00216D13">
      <w:pPr>
        <w:spacing w:line="480" w:lineRule="auto"/>
        <w:ind w:firstLine="720"/>
      </w:pPr>
    </w:p>
    <w:p w14:paraId="11278473" w14:textId="615B4C20" w:rsidR="00C65FB8" w:rsidRPr="00CA359A" w:rsidRDefault="00337C27" w:rsidP="00F62229">
      <w:r w:rsidRPr="00337C27">
        <w:t xml:space="preserve"> </w:t>
      </w:r>
      <w:r w:rsidR="00F62229">
        <w:rPr>
          <w:noProof/>
          <w:color w:val="000000"/>
          <w:sz w:val="22"/>
          <w:szCs w:val="22"/>
        </w:rPr>
        <w:drawing>
          <wp:inline distT="0" distB="0" distL="0" distR="0" wp14:anchorId="63FF6A07" wp14:editId="0355A431">
            <wp:extent cx="5543550" cy="527111"/>
            <wp:effectExtent l="0" t="0" r="0" b="6350"/>
            <wp:docPr id="14" name="Picture 14" descr="https://lh5.googleusercontent.com/sYvR4jMkdxwpcDvXjfOfXq3_bX9UHCeIpj-Bx1-R9jjs7PRdfXEoIEDbGMrMM24LHoRy4cwEVhRXUNhlYXiWTdp4MfIMJCcVbNeALTdqYxmreHm6NLjvjAOYwFn0tCIakN-Cdvx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sYvR4jMkdxwpcDvXjfOfXq3_bX9UHCeIpj-Bx1-R9jjs7PRdfXEoIEDbGMrMM24LHoRy4cwEVhRXUNhlYXiWTdp4MfIMJCcVbNeALTdqYxmreHm6NLjvjAOYwFn0tCIakN-Cdvx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9060" cy="590391"/>
                    </a:xfrm>
                    <a:prstGeom prst="rect">
                      <a:avLst/>
                    </a:prstGeom>
                    <a:noFill/>
                    <a:ln>
                      <a:noFill/>
                    </a:ln>
                  </pic:spPr>
                </pic:pic>
              </a:graphicData>
            </a:graphic>
          </wp:inline>
        </w:drawing>
      </w:r>
      <w:r w:rsidR="00F62229" w:rsidRPr="00F510B7">
        <w:t xml:space="preserve"> </w:t>
      </w:r>
      <w:r w:rsidR="00CC0F79" w:rsidRPr="00F510B7">
        <w:t xml:space="preserve">Eq. </w:t>
      </w:r>
      <w:r w:rsidR="00F548FF">
        <w:t>1</w:t>
      </w:r>
    </w:p>
    <w:p w14:paraId="3410FC48" w14:textId="77777777" w:rsidR="00C65FB8" w:rsidRPr="00F510B7" w:rsidRDefault="00C65FB8" w:rsidP="00AC3B70">
      <w:pPr>
        <w:spacing w:line="480" w:lineRule="auto"/>
      </w:pPr>
    </w:p>
    <w:p w14:paraId="613B1F64" w14:textId="213FF18D"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w:t>
      </w:r>
      <w:r w:rsidR="00682C58">
        <w:t xml:space="preserve"> corrected for small sample sizes</w:t>
      </w:r>
      <w:r w:rsidRPr="00F510B7">
        <w:t xml:space="preserve"> (</w:t>
      </w:r>
      <w:proofErr w:type="spellStart"/>
      <w:r w:rsidRPr="00F510B7">
        <w:t>AIC</w:t>
      </w:r>
      <w:r w:rsidR="00CF4610">
        <w:t>c</w:t>
      </w:r>
      <w:proofErr w:type="spellEnd"/>
      <w:r w:rsidRPr="00F510B7">
        <w:t xml:space="preserve">), where the top-ranked model had the lowest </w:t>
      </w:r>
      <w:proofErr w:type="spellStart"/>
      <w:r w:rsidRPr="00F510B7">
        <w:t>AIC</w:t>
      </w:r>
      <w:r w:rsidR="00CF4610">
        <w:t>c</w:t>
      </w:r>
      <w:proofErr w:type="spellEnd"/>
      <w:r w:rsidRPr="00F510B7">
        <w:t xml:space="preserve"> score </w:t>
      </w:r>
      <w:r w:rsidRPr="00F510B7">
        <w:rPr>
          <w:color w:val="000000"/>
        </w:rPr>
        <w:t>(Burnham and Anderson 2003)</w:t>
      </w:r>
      <w:r w:rsidRPr="00F510B7">
        <w:t xml:space="preserve">. </w:t>
      </w:r>
      <w:r w:rsidR="006F2CEC">
        <w:t>Initial modelling indicated support for multiple competing models (i.e. ∆</w:t>
      </w:r>
      <w:proofErr w:type="spellStart"/>
      <w:r w:rsidR="006F2CEC">
        <w:t>AIC</w:t>
      </w:r>
      <w:r w:rsidR="00CF4610">
        <w:t>c</w:t>
      </w:r>
      <w:proofErr w:type="spellEnd"/>
      <w:r w:rsidR="006F2CEC">
        <w:t xml:space="preserve"> &lt; 2), so w</w:t>
      </w:r>
      <w:r w:rsidRPr="00F510B7">
        <w:t xml:space="preserve">e visualised relative covariate effect sizes by extracting standardised t-values for all models within 7 </w:t>
      </w:r>
      <w:proofErr w:type="spellStart"/>
      <w:r w:rsidRPr="00F510B7">
        <w:t>AIC</w:t>
      </w:r>
      <w:r w:rsidR="00CF4610">
        <w:t>c</w:t>
      </w:r>
      <w:proofErr w:type="spellEnd"/>
      <w:r w:rsidRPr="00F510B7">
        <w:t xml:space="preserve"> units of the top-ranked model and, for each model, rescaling t-values so that 1 is the strongest predictor in a given model, and weighing that value by the models’ </w:t>
      </w:r>
      <w:proofErr w:type="spellStart"/>
      <w:r w:rsidRPr="00F510B7">
        <w:t>AIC</w:t>
      </w:r>
      <w:r w:rsidR="00CF4610">
        <w:t>c</w:t>
      </w:r>
      <w:proofErr w:type="spellEnd"/>
      <w:r w:rsidRPr="00F510B7">
        <w:t xml:space="preserve">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w:t>
      </w:r>
      <w:proofErr w:type="spellStart"/>
      <w:r w:rsidRPr="00F510B7">
        <w:t>AIC</w:t>
      </w:r>
      <w:r w:rsidR="00CF4610">
        <w:t>c</w:t>
      </w:r>
      <w:proofErr w:type="spellEnd"/>
      <w:r w:rsidRPr="00F510B7">
        <w:t xml:space="preserve"> weight, with prediction uncertainty represented by the </w:t>
      </w:r>
      <w:proofErr w:type="spellStart"/>
      <w:r w:rsidRPr="00F510B7">
        <w:t>AIC</w:t>
      </w:r>
      <w:r w:rsidR="00CF4610">
        <w:t>c</w:t>
      </w:r>
      <w:proofErr w:type="spellEnd"/>
      <w:r w:rsidRPr="00F510B7">
        <w:t xml:space="preserve">-weighted sample variance </w:t>
      </w:r>
      <w:r w:rsidRPr="00F510B7">
        <w:rPr>
          <w:color w:val="000000"/>
        </w:rPr>
        <w:t>(Robinson et al. 2017)</w:t>
      </w:r>
      <w:r w:rsidRPr="00F510B7">
        <w:t xml:space="preserve">. Our multi-model approach accounts for </w:t>
      </w:r>
      <w:r w:rsidRPr="00F510B7">
        <w:lastRenderedPageBreak/>
        <w:t xml:space="preserve">uncertainty in the ‘best’ fitted model when </w:t>
      </w:r>
      <w:proofErr w:type="spellStart"/>
      <w:r w:rsidRPr="00F510B7">
        <w:t>AIC</w:t>
      </w:r>
      <w:r w:rsidR="00CF4610">
        <w:t>c</w:t>
      </w:r>
      <w:proofErr w:type="spellEnd"/>
      <w:r w:rsidRPr="00F510B7">
        <w:t xml:space="preserve">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w:t>
      </w:r>
      <w:proofErr w:type="spellStart"/>
      <w:r w:rsidRPr="00F510B7">
        <w:t>AIC</w:t>
      </w:r>
      <w:r w:rsidR="00CF4610">
        <w:t>c</w:t>
      </w:r>
      <w:proofErr w:type="spellEnd"/>
      <w:r w:rsidRPr="00F510B7">
        <w:t xml:space="preserve"> weights </w:t>
      </w:r>
      <w:r w:rsidRPr="00F510B7">
        <w:rPr>
          <w:color w:val="000000"/>
        </w:rPr>
        <w:t>(Cade 2015)</w:t>
      </w:r>
      <w:r w:rsidRPr="00F510B7">
        <w:t xml:space="preserve">. </w:t>
      </w:r>
    </w:p>
    <w:p w14:paraId="34301798" w14:textId="4B12C3D1" w:rsidR="00C65FB8" w:rsidRPr="00F510B7" w:rsidRDefault="00B64113" w:rsidP="00BB2C97">
      <w:pPr>
        <w:spacing w:line="480" w:lineRule="auto"/>
        <w:ind w:firstLine="720"/>
      </w:pPr>
      <w:r>
        <w:t xml:space="preserve">Benthic and fishing influences on </w:t>
      </w:r>
      <w:r w:rsidR="00646D0D">
        <w:t xml:space="preserve">assemblage-level grazing </w:t>
      </w:r>
      <w:r>
        <w:t>rates</w:t>
      </w:r>
      <w:r w:rsidR="00646D0D">
        <w:t xml:space="preserve"> will be underpinned by differences in the number and size of grazing fishes</w:t>
      </w:r>
      <w:r w:rsidR="00822D12">
        <w:t xml:space="preserve"> (Hoey &amp; Bellwood 2008)</w:t>
      </w:r>
      <w:r w:rsidR="00646D0D">
        <w:t>.</w:t>
      </w:r>
      <w:r>
        <w:t xml:space="preserve"> Indeed</w:t>
      </w:r>
      <w:r w:rsidR="00646D0D">
        <w:t>, a</w:t>
      </w:r>
      <w:r w:rsidR="00CF759B">
        <w:t>s</w:t>
      </w:r>
      <w:r w:rsidR="00EF5A35">
        <w:t xml:space="preserve"> grazing estimates were derived from</w:t>
      </w:r>
      <w:r w:rsidR="00CF759B">
        <w:t xml:space="preserve"> feeding data combined </w:t>
      </w:r>
      <w:r w:rsidR="00EF5A35">
        <w:t xml:space="preserve">with </w:t>
      </w:r>
      <w:r w:rsidR="00CF759B">
        <w:t>UVC biomass</w:t>
      </w:r>
      <w:r w:rsidR="00D5376A">
        <w:t xml:space="preserve"> data</w:t>
      </w:r>
      <w:r w:rsidR="00CF759B">
        <w:t xml:space="preserve"> we expect</w:t>
      </w:r>
      <w:r w:rsidR="007D718F">
        <w:t>ed</w:t>
      </w:r>
      <w:r w:rsidR="00CF759B">
        <w:t xml:space="preserve"> </w:t>
      </w:r>
      <w:r w:rsidR="00AD37EC">
        <w:t xml:space="preserve">grazer </w:t>
      </w:r>
      <w:r w:rsidR="00CF759B">
        <w:t>biomass to correlate strongly with grazing rates</w:t>
      </w:r>
      <w:r w:rsidR="003F7D0A">
        <w:t xml:space="preserve">. </w:t>
      </w:r>
      <w:r w:rsidR="008E5DBE">
        <w:t xml:space="preserve">Although size-selective </w:t>
      </w:r>
      <w:r w:rsidR="004A5EF1">
        <w:t xml:space="preserve">overfishing is expected to </w:t>
      </w:r>
      <w:r w:rsidR="008E5DBE">
        <w:t>have</w:t>
      </w:r>
      <w:r w:rsidR="004A5EF1">
        <w:t xml:space="preserve"> disproportionate </w:t>
      </w:r>
      <w:r w:rsidR="008E5DBE">
        <w:t xml:space="preserve">impacts on </w:t>
      </w:r>
      <w:r w:rsidR="004A5EF1">
        <w:t xml:space="preserve">grazing function </w:t>
      </w:r>
      <w:r w:rsidR="008E5DBE">
        <w:t>(</w:t>
      </w:r>
      <w:r w:rsidR="004A5EF1">
        <w:t xml:space="preserve">because grazing </w:t>
      </w:r>
      <w:r w:rsidR="008E5DBE">
        <w:t xml:space="preserve">rates </w:t>
      </w:r>
      <w:r w:rsidR="004A5EF1">
        <w:t>increase with body size</w:t>
      </w:r>
      <w:r w:rsidR="008E5DBE">
        <w:t xml:space="preserve">; </w:t>
      </w:r>
      <w:proofErr w:type="spellStart"/>
      <w:r w:rsidR="004A5EF1">
        <w:t>Lokrantz</w:t>
      </w:r>
      <w:proofErr w:type="spellEnd"/>
      <w:r w:rsidR="004A5EF1">
        <w:t xml:space="preserve"> et al. 2008), d</w:t>
      </w:r>
      <w:r w:rsidR="0092005E">
        <w:t xml:space="preserve">epletion of large-bodied fish </w:t>
      </w:r>
      <w:r w:rsidR="002B3563">
        <w:t>may</w:t>
      </w:r>
      <w:r w:rsidR="003F7D0A">
        <w:t xml:space="preserve"> </w:t>
      </w:r>
      <w:r w:rsidR="002B3563">
        <w:t>be offset by increase</w:t>
      </w:r>
      <w:r w:rsidR="0061029D">
        <w:t xml:space="preserve">d abundances of </w:t>
      </w:r>
      <w:r w:rsidR="002B3563">
        <w:t>small</w:t>
      </w:r>
      <w:r w:rsidR="0061029D">
        <w:t>er individuals</w:t>
      </w:r>
      <w:r w:rsidR="00551B68">
        <w:t xml:space="preserve"> (Bellwood et al. 2012)</w:t>
      </w:r>
      <w:r w:rsidR="00071DD2">
        <w:t>.</w:t>
      </w:r>
      <w:r w:rsidR="00822D12">
        <w:t xml:space="preserve"> </w:t>
      </w:r>
      <w:r w:rsidR="007B39CF">
        <w:t>Thus</w:t>
      </w:r>
      <w:r w:rsidR="00551B68">
        <w:t xml:space="preserve">, </w:t>
      </w:r>
      <w:r w:rsidR="007B39CF">
        <w:t xml:space="preserve">we </w:t>
      </w:r>
      <w:r>
        <w:t>examine</w:t>
      </w:r>
      <w:r w:rsidR="007B39CF">
        <w:t>d</w:t>
      </w:r>
      <w:r>
        <w:t xml:space="preserve"> how grazing functions vary with assemblage </w:t>
      </w:r>
      <w:r w:rsidR="009D4463">
        <w:t xml:space="preserve">size </w:t>
      </w:r>
      <w:r w:rsidR="007B39CF">
        <w:t>structure by</w:t>
      </w:r>
      <w:r>
        <w:t xml:space="preserve"> </w:t>
      </w:r>
      <w:r w:rsidR="007B39CF">
        <w:t xml:space="preserve">modelling </w:t>
      </w:r>
      <w:r w:rsidR="00551B68">
        <w:t xml:space="preserve">the </w:t>
      </w:r>
      <w:r>
        <w:t>effect</w:t>
      </w:r>
      <w:r w:rsidR="007B39CF">
        <w:t>s</w:t>
      </w:r>
      <w:r>
        <w:t xml:space="preserve"> of grazer biomass and </w:t>
      </w:r>
      <w:r w:rsidR="009261CC">
        <w:t xml:space="preserve">the </w:t>
      </w:r>
      <w:r>
        <w:t xml:space="preserve">proportion of large-bodied fishes </w:t>
      </w:r>
      <w:r w:rsidR="009261CC">
        <w:t xml:space="preserve">(LFI; number of individuals &gt; 15 cm for croppers or 30 cm for scrapers) </w:t>
      </w:r>
      <w:r>
        <w:t xml:space="preserve">on grazing rates. </w:t>
      </w:r>
      <w:r w:rsidR="00822D12">
        <w:t>For each function,</w:t>
      </w:r>
      <w:r w:rsidR="00D500C8">
        <w:t xml:space="preserve"> </w:t>
      </w:r>
      <w:r w:rsidR="00CC0F79" w:rsidRPr="00F510B7">
        <w:t>we</w:t>
      </w:r>
      <w:r w:rsidR="00123B53" w:rsidRPr="00123B53">
        <w:t xml:space="preserve"> </w:t>
      </w:r>
      <w:r w:rsidR="00CC0F79" w:rsidRPr="00F510B7">
        <w:t>fitt</w:t>
      </w:r>
      <w:r w:rsidR="00D500C8">
        <w:t xml:space="preserve">ed a </w:t>
      </w:r>
      <w:r w:rsidR="004F4EB2">
        <w:t xml:space="preserve">generalized </w:t>
      </w:r>
      <w:r w:rsidR="00CC0F79" w:rsidRPr="00F510B7">
        <w:t>linear mixed effects model</w:t>
      </w:r>
      <w:r w:rsidR="00F32A93">
        <w:t xml:space="preserve"> with interaction between biomass and LFI</w:t>
      </w:r>
      <w:r w:rsidR="00D500C8">
        <w:t>,</w:t>
      </w:r>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D500C8">
        <w:t>,</w:t>
      </w:r>
      <w:r w:rsidR="004272E2">
        <w:t xml:space="preserve"> </w:t>
      </w:r>
      <w:r w:rsidR="00D500C8">
        <w:t>and</w:t>
      </w:r>
      <w:r w:rsidR="004272E2">
        <w:t xml:space="preserve"> Gamma</w:t>
      </w:r>
      <w:r w:rsidR="003249AB">
        <w:t>-</w:t>
      </w:r>
      <w:r w:rsidR="004272E2">
        <w:t>distributed errors</w:t>
      </w:r>
      <w:r w:rsidR="004272E2" w:rsidRPr="00F510B7">
        <w:t>:</w:t>
      </w:r>
    </w:p>
    <w:p w14:paraId="54277DE0" w14:textId="77777777" w:rsidR="002958DB" w:rsidRPr="00F510B7" w:rsidRDefault="002958DB" w:rsidP="00BB2C97">
      <w:pPr>
        <w:spacing w:line="480" w:lineRule="auto"/>
        <w:ind w:firstLine="720"/>
      </w:pPr>
    </w:p>
    <w:p w14:paraId="06F07B10" w14:textId="7FCF2E9E" w:rsidR="00BE20EE" w:rsidRDefault="002C7239" w:rsidP="00BB2C97">
      <w:pPr>
        <w:spacing w:line="480" w:lineRule="auto"/>
      </w:pPr>
      <w:r>
        <w:rPr>
          <w:noProof/>
          <w:lang w:eastAsia="en-GB"/>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9">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 xml:space="preserve">Eq. </w:t>
      </w:r>
      <w:r w:rsidR="00F548FF">
        <w:t>2</w:t>
      </w:r>
    </w:p>
    <w:p w14:paraId="1303862C" w14:textId="77777777" w:rsidR="004019FB" w:rsidRPr="00F510B7" w:rsidRDefault="004019FB" w:rsidP="00E451B6"/>
    <w:p w14:paraId="163558EE" w14:textId="738BDF52" w:rsidR="00C65FB8" w:rsidRPr="00F510B7" w:rsidRDefault="00CC0F79" w:rsidP="004019FB">
      <w:pPr>
        <w:spacing w:line="480" w:lineRule="auto"/>
      </w:pPr>
      <w:r w:rsidRPr="00F510B7">
        <w:t xml:space="preserve">We weighed model support </w:t>
      </w:r>
      <w:r w:rsidR="00376E2A">
        <w:t xml:space="preserve">for each covariate and the interaction between biomass and </w:t>
      </w:r>
      <w:r w:rsidR="00EF3A6B">
        <w:t xml:space="preserve">the </w:t>
      </w:r>
      <w:r w:rsidR="00376E2A">
        <w:t xml:space="preserve">LFI </w:t>
      </w:r>
      <w:r w:rsidRPr="00F510B7">
        <w:t xml:space="preserve">with </w:t>
      </w:r>
      <w:proofErr w:type="spellStart"/>
      <w:r w:rsidRPr="00F510B7">
        <w:t>AIC</w:t>
      </w:r>
      <w:r w:rsidR="00B05B71">
        <w:t>c</w:t>
      </w:r>
      <w:proofErr w:type="spellEnd"/>
      <w:r w:rsidR="00181592">
        <w:t xml:space="preserve"> </w:t>
      </w:r>
      <w:r w:rsidRPr="00F510B7">
        <w:rPr>
          <w:color w:val="000000"/>
        </w:rPr>
        <w:t>(Burnham and Anderson 2003)</w:t>
      </w:r>
      <w:r w:rsidR="00345DA1">
        <w:t>, selecting the top-ranked model for interpretation and visualization.</w:t>
      </w:r>
      <w:r w:rsidR="009261CC">
        <w:t xml:space="preserve"> We visualized the </w:t>
      </w:r>
      <w:r w:rsidR="00F32A93">
        <w:t xml:space="preserve">continuous </w:t>
      </w:r>
      <w:r w:rsidR="009261CC">
        <w:t>interaction by estimating grazing rates across the range of observed grazer biomass at two LFI values</w:t>
      </w:r>
      <w:r w:rsidR="00F32A93">
        <w:t>:</w:t>
      </w:r>
      <w:r w:rsidR="009261CC">
        <w:t xml:space="preserve"> </w:t>
      </w:r>
      <w:r w:rsidR="00F32A93">
        <w:t>d</w:t>
      </w:r>
      <w:r w:rsidR="009261CC">
        <w:t xml:space="preserve">ominance by small fishes was represented by an assemblage with LFI = 0.25 (i.e. 25% of individuals were large-bodied), and dominance by </w:t>
      </w:r>
      <w:r w:rsidR="009261CC">
        <w:lastRenderedPageBreak/>
        <w:t>large fishes was represented by an assemblage with LFI = 0.75 (i.e. 75% of individuals were large-bodied).</w:t>
      </w:r>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r w:rsidR="0023041C">
        <w:t>,</w:t>
      </w:r>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proofErr w:type="spellStart"/>
      <w:r w:rsidRPr="00F510B7">
        <w:rPr>
          <w:color w:val="000000"/>
        </w:rPr>
        <w:t>McElreath</w:t>
      </w:r>
      <w:proofErr w:type="spellEnd"/>
      <w:r w:rsidRPr="00F510B7">
        <w:rPr>
          <w:color w:val="000000"/>
        </w:rPr>
        <w:t xml:space="preserve">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02403BFF" w:rsidR="00C65FB8" w:rsidRDefault="00CC0F79" w:rsidP="00AC3B70">
      <w:pPr>
        <w:spacing w:line="480" w:lineRule="auto"/>
        <w:ind w:firstLine="720"/>
      </w:pPr>
      <w:r w:rsidRPr="00F510B7">
        <w:t xml:space="preserve">For </w:t>
      </w:r>
      <w:r w:rsidR="00C0795E" w:rsidRPr="00F510B7">
        <w:t>cropp</w:t>
      </w:r>
      <w:r w:rsidR="00C0795E">
        <w:t>ing fishes</w:t>
      </w:r>
      <w:r w:rsidR="009F35F9">
        <w:t>,</w:t>
      </w:r>
      <w:r w:rsidRPr="00F510B7">
        <w:t xml:space="preserve"> </w:t>
      </w:r>
      <w:r w:rsidR="009F35F9">
        <w:t xml:space="preserve">9 species were assigned individual </w:t>
      </w:r>
      <w:r w:rsidRPr="00F510B7">
        <w:t>bite rate</w:t>
      </w:r>
      <w:r w:rsidR="009F35F9">
        <w:t>s (</w:t>
      </w:r>
      <w:r w:rsidR="009D4463">
        <w:t xml:space="preserve">representing </w:t>
      </w:r>
      <w:r w:rsidRPr="00F510B7">
        <w:t>32.9% of biomass</w:t>
      </w:r>
      <w:r w:rsidR="009D4463">
        <w:t xml:space="preserve"> for this group</w:t>
      </w:r>
      <w:r w:rsidR="009F35F9">
        <w:t>)</w:t>
      </w:r>
      <w:r w:rsidRPr="00F510B7">
        <w:t xml:space="preserve">, </w:t>
      </w:r>
      <w:r w:rsidR="009F35F9">
        <w:t xml:space="preserve">and </w:t>
      </w:r>
      <w:r w:rsidRPr="00F510B7">
        <w:t xml:space="preserve">remaining species </w:t>
      </w:r>
      <w:r w:rsidR="009F35F9">
        <w:t xml:space="preserve">were </w:t>
      </w:r>
      <w:r w:rsidRPr="00F510B7">
        <w:t xml:space="preserve">assigned genera-specific (54.4%) or an average cropper bite rate (12.6%). </w:t>
      </w:r>
      <w:r w:rsidR="00A01273">
        <w:t>A</w:t>
      </w:r>
      <w:r w:rsidR="00A11762">
        <w:t xml:space="preserve">ssemblage-level </w:t>
      </w:r>
      <w:r w:rsidR="00DA2A88">
        <w:t xml:space="preserve">cropping </w:t>
      </w:r>
      <w:r w:rsidRPr="00F510B7">
        <w:t xml:space="preserve">rates </w:t>
      </w:r>
      <w:r w:rsidR="00A11762">
        <w:t>rang</w:t>
      </w:r>
      <w:r w:rsidR="00A01273">
        <w:t>ed</w:t>
      </w:r>
      <w:r w:rsidR="00A11762">
        <w:t xml:space="preserve"> </w:t>
      </w:r>
      <w:r w:rsidRPr="00F510B7">
        <w:t>from 0.04 to 5.52 g</w:t>
      </w:r>
      <w:r w:rsidR="00BF1CB6">
        <w:t xml:space="preserve"> C</w:t>
      </w:r>
      <w:r w:rsidRPr="00F510B7">
        <w:t xml:space="preserve"> ha</w:t>
      </w:r>
      <w:r w:rsidRPr="00F510B7">
        <w:rPr>
          <w:vertAlign w:val="superscript"/>
        </w:rPr>
        <w:t xml:space="preserve">-1 </w:t>
      </w:r>
      <w:r w:rsidRPr="00F510B7">
        <w:t>min</w:t>
      </w:r>
      <w:r w:rsidRPr="00F510B7">
        <w:rPr>
          <w:vertAlign w:val="superscript"/>
        </w:rPr>
        <w:t>-1</w:t>
      </w:r>
      <w:r w:rsidRPr="00F510B7">
        <w:t xml:space="preserve">, with </w:t>
      </w:r>
      <w:r w:rsidR="00F62229">
        <w:t>cropping</w:t>
      </w:r>
      <w:r w:rsidR="00A11762">
        <w:t xml:space="preserve"> highest </w:t>
      </w:r>
      <w:r w:rsidRPr="00F510B7">
        <w:t xml:space="preserve">on GBR and </w:t>
      </w:r>
      <w:proofErr w:type="spellStart"/>
      <w:r w:rsidRPr="00F510B7">
        <w:t>Chagos</w:t>
      </w:r>
      <w:proofErr w:type="spellEnd"/>
      <w:r w:rsidRPr="00F510B7">
        <w:t xml:space="preserve"> reefs (Fig. S</w:t>
      </w:r>
      <w:r w:rsidR="00EF326E">
        <w:t>3A</w:t>
      </w:r>
      <w:r w:rsidRPr="00F510B7">
        <w:t xml:space="preserve">). Irrespective of region, </w:t>
      </w:r>
      <w:r w:rsidR="007A2609">
        <w:t xml:space="preserve">cropping </w:t>
      </w:r>
      <w:r w:rsidRPr="00F510B7">
        <w:t xml:space="preserve">was </w:t>
      </w:r>
      <w:r w:rsidR="00C61542">
        <w:t>maximised</w:t>
      </w:r>
      <w:r w:rsidR="00C61542" w:rsidRPr="00F510B7">
        <w:t xml:space="preserve"> </w:t>
      </w:r>
      <w:r w:rsidRPr="00F510B7">
        <w:t xml:space="preserve">in complex habitats with high substrate availability and low macroalgal </w:t>
      </w:r>
      <w:r w:rsidR="00742AD5">
        <w:t>cover</w:t>
      </w:r>
      <w:r w:rsidR="00BA0A03">
        <w:t xml:space="preserve"> (Fig. 2A</w:t>
      </w:r>
      <w:r w:rsidR="00DF7FC4">
        <w:t>-</w:t>
      </w:r>
      <w:r w:rsidR="00BA0A03">
        <w:t>C)</w:t>
      </w:r>
      <w:r w:rsidRPr="00F510B7">
        <w:t xml:space="preserve">, </w:t>
      </w:r>
      <w:r w:rsidR="00F2161E" w:rsidRPr="00F510B7">
        <w:t xml:space="preserve">while </w:t>
      </w:r>
      <w:r w:rsidRPr="00F510B7">
        <w:t xml:space="preserve">hard coral or rubble cover were weak influences (Fig. </w:t>
      </w:r>
      <w:r w:rsidR="00EF326E">
        <w:t>1</w:t>
      </w:r>
      <w:r w:rsidRPr="00F510B7">
        <w:t>).</w:t>
      </w:r>
      <w:r w:rsidR="00625E26" w:rsidRPr="00F510B7">
        <w:t xml:space="preserve"> </w:t>
      </w:r>
      <w:r w:rsidR="00E4754B">
        <w:t xml:space="preserve">Cropping rates </w:t>
      </w:r>
      <w:r w:rsidRPr="00F510B7">
        <w:t xml:space="preserve">were </w:t>
      </w:r>
      <w:r w:rsidR="001A3E5B">
        <w:t xml:space="preserve">weakly </w:t>
      </w:r>
      <w:r w:rsidRPr="00F510B7">
        <w:t>affected by fish</w:t>
      </w:r>
      <w:r w:rsidR="009D4463">
        <w:t>eries</w:t>
      </w:r>
      <w:r w:rsidRPr="00F510B7">
        <w:t xml:space="preserve"> </w:t>
      </w:r>
      <w:r w:rsidR="006779B0">
        <w:t>management status</w:t>
      </w:r>
      <w:r w:rsidR="00B669D3">
        <w:t>, and</w:t>
      </w:r>
      <w:r w:rsidR="006779B0">
        <w:t xml:space="preserve"> </w:t>
      </w:r>
      <w:r w:rsidR="00A11CB9">
        <w:t xml:space="preserve">were similar across </w:t>
      </w:r>
      <w:r w:rsidR="005201FF" w:rsidRPr="00F510B7">
        <w:t>remote</w:t>
      </w:r>
      <w:r w:rsidRPr="00F510B7">
        <w:t>, protected and fished reefs</w:t>
      </w:r>
      <w:r w:rsidR="003E26AD">
        <w:t xml:space="preserve"> </w:t>
      </w:r>
      <w:r w:rsidR="003E26AD" w:rsidRPr="00F510B7">
        <w:t xml:space="preserve">(Fig. </w:t>
      </w:r>
      <w:r w:rsidR="003E26AD">
        <w:t>1</w:t>
      </w:r>
      <w:r w:rsidRPr="00F510B7">
        <w:t xml:space="preserve">). </w:t>
      </w:r>
    </w:p>
    <w:p w14:paraId="62E0D19D" w14:textId="0FFAC346" w:rsidR="00AA4564" w:rsidRDefault="00BA56A6" w:rsidP="00AC3B70">
      <w:pPr>
        <w:spacing w:line="480" w:lineRule="auto"/>
      </w:pPr>
      <w:r>
        <w:rPr>
          <w:noProof/>
        </w:rPr>
        <w:lastRenderedPageBreak/>
        <w:drawing>
          <wp:inline distT="0" distB="0" distL="0" distR="0" wp14:anchorId="2221FEB1" wp14:editId="65921A30">
            <wp:extent cx="59436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1C26EAE7" w:rsidR="00AA4564" w:rsidRDefault="00AA4564" w:rsidP="005626DD">
      <w:pPr>
        <w:spacing w:line="276" w:lineRule="auto"/>
      </w:pPr>
      <w:r w:rsidRPr="00077F3E">
        <w:rPr>
          <w:b/>
        </w:rPr>
        <w:t xml:space="preserve">Figure </w:t>
      </w:r>
      <w:r w:rsidR="00EF326E">
        <w:rPr>
          <w:b/>
        </w:rPr>
        <w:t>1</w:t>
      </w:r>
      <w:r w:rsidRPr="00077F3E">
        <w:rPr>
          <w:b/>
        </w:rPr>
        <w:t xml:space="preserve">. Relative effect of benthic composition and fishing pressure on </w:t>
      </w:r>
      <w:r w:rsidR="00CA359A">
        <w:rPr>
          <w:b/>
        </w:rPr>
        <w:t>modelled</w:t>
      </w:r>
      <w:r w:rsidR="003243A8">
        <w:rPr>
          <w:b/>
        </w:rPr>
        <w:t xml:space="preserve"> </w:t>
      </w:r>
      <w:r w:rsidR="00E91CD8">
        <w:rPr>
          <w:b/>
        </w:rPr>
        <w:t xml:space="preserve">grazing </w:t>
      </w:r>
      <w:r w:rsidR="003243A8">
        <w:rPr>
          <w:b/>
        </w:rPr>
        <w:t xml:space="preserve">rates </w:t>
      </w:r>
      <w:r w:rsidR="00E91CD8">
        <w:rPr>
          <w:b/>
        </w:rPr>
        <w:t>for croppers (left) and scrapers (right)</w:t>
      </w:r>
      <w:r w:rsidRPr="00077F3E">
        <w:rPr>
          <w:b/>
        </w:rPr>
        <w:t xml:space="preserve">. </w:t>
      </w:r>
      <w:r w:rsidRPr="00077F3E">
        <w:rPr>
          <w:rFonts w:eastAsia="Gungsuh"/>
        </w:rPr>
        <w:t xml:space="preserve">Bars are relative effect size ratios of each covariate for top-ranking model sets (models ≤ 7 </w:t>
      </w:r>
      <w:proofErr w:type="spellStart"/>
      <w:r w:rsidRPr="00077F3E">
        <w:rPr>
          <w:rFonts w:eastAsia="Gungsuh"/>
        </w:rPr>
        <w:t>AIC</w:t>
      </w:r>
      <w:r w:rsidR="00CF4610">
        <w:rPr>
          <w:rFonts w:eastAsia="Gungsuh"/>
        </w:rPr>
        <w:t>c</w:t>
      </w:r>
      <w:proofErr w:type="spellEnd"/>
      <w:r w:rsidRPr="00077F3E">
        <w:rPr>
          <w:rFonts w:eastAsia="Gungsuh"/>
        </w:rPr>
        <w:t xml:space="preserve"> units of top-ranked model), scaled to indicate very weak (0) or very important (1)</w:t>
      </w:r>
      <w:r w:rsidR="00CD5B1B">
        <w:t>.</w:t>
      </w:r>
      <w:r w:rsidR="00F82917">
        <w:t xml:space="preserve"> See Table S3 for covariate effect sizes across the top-ranking model sets.</w:t>
      </w:r>
    </w:p>
    <w:p w14:paraId="6F207836" w14:textId="77777777" w:rsidR="00085FAF" w:rsidRDefault="00085FAF" w:rsidP="00AC3B70">
      <w:pPr>
        <w:spacing w:line="480" w:lineRule="auto"/>
      </w:pPr>
    </w:p>
    <w:p w14:paraId="3A2AE55F" w14:textId="733BA090" w:rsidR="00AA4564" w:rsidRDefault="00811802" w:rsidP="00AC3B70">
      <w:pPr>
        <w:spacing w:line="480" w:lineRule="auto"/>
      </w:pPr>
      <w:r>
        <w:rPr>
          <w:noProof/>
        </w:rPr>
        <w:drawing>
          <wp:inline distT="0" distB="0" distL="0" distR="0" wp14:anchorId="518BA574" wp14:editId="11549E30">
            <wp:extent cx="6314303" cy="315715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predicted_effect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54516" cy="3177259"/>
                    </a:xfrm>
                    <a:prstGeom prst="rect">
                      <a:avLst/>
                    </a:prstGeom>
                  </pic:spPr>
                </pic:pic>
              </a:graphicData>
            </a:graphic>
          </wp:inline>
        </w:drawing>
      </w:r>
    </w:p>
    <w:p w14:paraId="11F23B5B" w14:textId="25B152AE" w:rsidR="00AA4564" w:rsidRDefault="00AA4564" w:rsidP="000A6CBE">
      <w:pPr>
        <w:spacing w:line="276" w:lineRule="auto"/>
      </w:pPr>
      <w:r w:rsidRPr="00077F3E">
        <w:rPr>
          <w:b/>
        </w:rPr>
        <w:t xml:space="preserve">Figure </w:t>
      </w:r>
      <w:r w:rsidR="00EF326E">
        <w:rPr>
          <w:b/>
        </w:rPr>
        <w:t>2</w:t>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 xml:space="preserve">. </w:t>
      </w:r>
      <w:r w:rsidR="006432BE" w:rsidRPr="000A6CBE">
        <w:t>Benthic effects</w:t>
      </w:r>
      <w:r w:rsidR="00411002">
        <w:rPr>
          <w:rFonts w:eastAsia="Gungsuh"/>
        </w:rPr>
        <w:t xml:space="preserve"> are</w:t>
      </w:r>
      <w:r w:rsidR="006432BE">
        <w:rPr>
          <w:rFonts w:eastAsia="Gungsuh"/>
        </w:rPr>
        <w:t xml:space="preserve"> available substrate (A, D)</w:t>
      </w:r>
      <w:r w:rsidR="00411002">
        <w:rPr>
          <w:rFonts w:eastAsia="Gungsuh"/>
        </w:rPr>
        <w:t xml:space="preserve"> and </w:t>
      </w:r>
      <w:r w:rsidR="006432BE">
        <w:rPr>
          <w:rFonts w:eastAsia="Gungsuh"/>
        </w:rPr>
        <w:t xml:space="preserve">structural complexity </w:t>
      </w:r>
      <w:r w:rsidR="006432BE">
        <w:rPr>
          <w:rFonts w:eastAsia="Gungsuh"/>
        </w:rPr>
        <w:lastRenderedPageBreak/>
        <w:t xml:space="preserve">(B, E) for both </w:t>
      </w:r>
      <w:r w:rsidR="00865DA2">
        <w:rPr>
          <w:rFonts w:eastAsia="Gungsuh"/>
        </w:rPr>
        <w:t xml:space="preserve">grazing </w:t>
      </w:r>
      <w:r w:rsidR="006432BE">
        <w:rPr>
          <w:rFonts w:eastAsia="Gungsuh"/>
        </w:rPr>
        <w:t>groups</w:t>
      </w:r>
      <w:r w:rsidR="00411002">
        <w:rPr>
          <w:rFonts w:eastAsia="Gungsuh"/>
        </w:rPr>
        <w:t>, and macroalgae (C) for croppers</w:t>
      </w:r>
      <w:r w:rsidR="006432BE">
        <w:rPr>
          <w:rFonts w:eastAsia="Gungsuh"/>
        </w:rPr>
        <w:t xml:space="preserve">. Fishing effects are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w:t>
      </w:r>
      <w:proofErr w:type="spellStart"/>
      <w:r w:rsidRPr="00077F3E">
        <w:rPr>
          <w:rFonts w:eastAsia="Gungsuh"/>
        </w:rPr>
        <w:t>AIC</w:t>
      </w:r>
      <w:r w:rsidR="00CF4610">
        <w:rPr>
          <w:rFonts w:eastAsia="Gungsuh"/>
        </w:rPr>
        <w:t>c</w:t>
      </w:r>
      <w:proofErr w:type="spellEnd"/>
      <w:r w:rsidRPr="00077F3E">
        <w:rPr>
          <w:rFonts w:eastAsia="Gungsuh"/>
        </w:rPr>
        <w:t xml:space="preserve"> </w:t>
      </w:r>
      <w:r w:rsidRPr="00077F3E">
        <w:t xml:space="preserve">units from top-ranking model) holding other covariates to their means, with each model prediction weighted by its </w:t>
      </w:r>
      <w:proofErr w:type="spellStart"/>
      <w:r w:rsidRPr="00077F3E">
        <w:t>AIC</w:t>
      </w:r>
      <w:r w:rsidR="00CF4610">
        <w:t>c</w:t>
      </w:r>
      <w:proofErr w:type="spellEnd"/>
      <w:r w:rsidRPr="00077F3E">
        <w:t xml:space="preserve"> weight and error represented as sample variance. All </w:t>
      </w:r>
      <w:r w:rsidR="00233BBB">
        <w:t>visualized</w:t>
      </w:r>
      <w:r w:rsidR="00233BBB" w:rsidRPr="00077F3E">
        <w:t xml:space="preserve"> </w:t>
      </w:r>
      <w:r w:rsidRPr="00077F3E">
        <w:t xml:space="preserve">covariates had relative effect size ratios &gt; 0.4 (Fig. </w:t>
      </w:r>
      <w:r w:rsidR="003C05FB">
        <w:t>1</w:t>
      </w:r>
      <w:r w:rsidRPr="00077F3E">
        <w:t>). Decile rugs indicate the spread of observed data</w:t>
      </w:r>
      <w:r w:rsidR="006D18EC">
        <w:t>.</w:t>
      </w:r>
    </w:p>
    <w:p w14:paraId="5EE357E5" w14:textId="77777777" w:rsidR="007B298D" w:rsidRPr="00F510B7" w:rsidRDefault="007B298D" w:rsidP="00AC3B70">
      <w:pPr>
        <w:spacing w:line="480" w:lineRule="auto"/>
        <w:ind w:firstLine="720"/>
      </w:pPr>
    </w:p>
    <w:p w14:paraId="54BBD5FF" w14:textId="7126858F" w:rsidR="00C65FB8" w:rsidRPr="00F510B7" w:rsidRDefault="00CC0F79" w:rsidP="00AC3B70">
      <w:pPr>
        <w:spacing w:line="480" w:lineRule="auto"/>
        <w:ind w:firstLine="720"/>
      </w:pPr>
      <w:r w:rsidRPr="00F510B7">
        <w:t>Feeding data were more highly resolved for scraping herbivores, with all fishes assigned size-</w:t>
      </w:r>
      <w:r w:rsidR="00644DB1">
        <w:t>specific</w:t>
      </w:r>
      <w:r w:rsidRPr="00F510B7">
        <w:t xml:space="preserve">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craping rates increased with</w:t>
      </w:r>
      <w:r w:rsidR="00E570CA">
        <w:t xml:space="preserve"> available substrate (Fig. 2D) and</w:t>
      </w:r>
      <w:r w:rsidRPr="00F510B7">
        <w:t xml:space="preserve"> </w:t>
      </w:r>
      <w:r w:rsidR="00B77A20" w:rsidRPr="00F510B7">
        <w:t>structural</w:t>
      </w:r>
      <w:r w:rsidRPr="00F510B7">
        <w:t xml:space="preserve"> complexity (Fig. </w:t>
      </w:r>
      <w:r w:rsidR="00EF326E">
        <w:t>2</w:t>
      </w:r>
      <w:r w:rsidR="00E570CA">
        <w:t>E</w:t>
      </w:r>
      <w:r w:rsidRPr="00F510B7">
        <w:t>)</w:t>
      </w:r>
      <w:r w:rsidR="00E570CA">
        <w:t>,</w:t>
      </w:r>
      <w:r w:rsidRPr="00F510B7">
        <w:t xml:space="preserve"> but</w:t>
      </w:r>
      <w:r w:rsidR="00975175">
        <w:t xml:space="preserve"> i</w:t>
      </w:r>
      <w:r w:rsidR="00975175" w:rsidRPr="00077F3E">
        <w:t>n contrast to croppers,</w:t>
      </w:r>
      <w:r w:rsidRPr="00F510B7">
        <w:t xml:space="preserve"> </w:t>
      </w:r>
      <w:r w:rsidR="00E10AC8" w:rsidRPr="00F510B7">
        <w:t xml:space="preserve">were relatively invariant </w:t>
      </w:r>
      <w:r w:rsidR="00644DB1">
        <w:t>with</w:t>
      </w:r>
      <w:r w:rsidR="00E10AC8" w:rsidRPr="00F510B7">
        <w:t xml:space="preserve"> </w:t>
      </w:r>
      <w:r w:rsidR="0079068E">
        <w:t>macroalga</w:t>
      </w:r>
      <w:r w:rsidR="00BD4224">
        <w:t>l</w:t>
      </w:r>
      <w:r w:rsidR="0079068E" w:rsidRPr="00F510B7">
        <w:t xml:space="preserve"> </w:t>
      </w:r>
      <w:r w:rsidR="00E10AC8" w:rsidRPr="00F510B7">
        <w:t xml:space="preserve">cover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w:t>
      </w:r>
      <w:r w:rsidR="00644DB1">
        <w:t xml:space="preserve">and </w:t>
      </w:r>
      <w:r w:rsidRPr="00F510B7">
        <w:t xml:space="preserve">protected </w:t>
      </w:r>
      <w:r w:rsidR="00644DB1">
        <w:t xml:space="preserve">reefs </w:t>
      </w:r>
      <w:r w:rsidRPr="00F510B7">
        <w:t xml:space="preserve">(Figs.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fishable biomass</w:t>
      </w:r>
      <w:r w:rsidR="00AE46D5">
        <w:t xml:space="preserve"> </w:t>
      </w:r>
      <w:r w:rsidRPr="00F510B7">
        <w:t xml:space="preserve">(Fig. </w:t>
      </w:r>
      <w:r w:rsidR="00EF326E">
        <w:t>1</w:t>
      </w:r>
      <w:r w:rsidRPr="00F510B7">
        <w:t>).</w:t>
      </w:r>
      <w:r w:rsidR="00F82917">
        <w:t xml:space="preserve"> </w:t>
      </w:r>
    </w:p>
    <w:p w14:paraId="2343A23A" w14:textId="16918B1C" w:rsidR="00481447" w:rsidRDefault="00E570CA" w:rsidP="00626E0F">
      <w:pPr>
        <w:spacing w:line="480" w:lineRule="auto"/>
        <w:ind w:firstLine="720"/>
      </w:pPr>
      <w:r>
        <w:t>Herbivore</w:t>
      </w:r>
      <w:r w:rsidR="005E49E5">
        <w:t xml:space="preserve"> biomass is often used as a proxy for </w:t>
      </w:r>
      <w:r w:rsidR="006F0FEE">
        <w:t xml:space="preserve">the magnitude of their </w:t>
      </w:r>
      <w:r w:rsidR="005E49E5">
        <w:t>function</w:t>
      </w:r>
      <w:r w:rsidR="006F0FEE">
        <w:t>, but the relationship between biomass and function is rarely tested</w:t>
      </w:r>
      <w:r w:rsidR="005E49E5">
        <w:t>. Here, c</w:t>
      </w:r>
      <w:r w:rsidR="00F67978" w:rsidRPr="00F510B7">
        <w:t>ropping</w:t>
      </w:r>
      <w:r w:rsidR="00CC0F79" w:rsidRPr="00F510B7">
        <w:t xml:space="preserve"> </w:t>
      </w:r>
      <w:r w:rsidR="00117133">
        <w:t>rates</w:t>
      </w:r>
      <w:r w:rsidR="00C0795E">
        <w:t xml:space="preserve"> </w:t>
      </w:r>
      <w:r w:rsidR="00117133">
        <w:t xml:space="preserve">were </w:t>
      </w:r>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r w:rsidR="007E40A5">
        <w:t>99</w:t>
      </w:r>
      <w:r w:rsidR="00CC0F79" w:rsidRPr="00F510B7">
        <w:t xml:space="preserve">,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function. </w:t>
      </w:r>
      <w:r w:rsidR="000F64CD">
        <w:t>Similarly, s</w:t>
      </w:r>
      <w:r w:rsidR="00CC0F79" w:rsidRPr="00F510B7">
        <w:t xml:space="preserve">craping </w:t>
      </w:r>
      <w:r w:rsidR="009D33F4">
        <w:t xml:space="preserve">rates </w:t>
      </w:r>
      <w:r w:rsidR="00EF55C6" w:rsidRPr="00F510B7">
        <w:t>increased with scrap</w:t>
      </w:r>
      <w:r w:rsidR="00B41DDE">
        <w:t xml:space="preserve">er </w:t>
      </w:r>
      <w:r w:rsidR="00EF55C6" w:rsidRPr="00F510B7">
        <w:t xml:space="preserve">biomass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r w:rsidR="00E73393">
        <w:t>8</w:t>
      </w:r>
      <w:r w:rsidR="007E40A5">
        <w:t>1</w:t>
      </w:r>
      <w:r w:rsidR="00EF55C6" w:rsidRPr="00F510B7">
        <w:t xml:space="preserve">) which occurred </w:t>
      </w:r>
      <w:r w:rsidR="00CC0F79" w:rsidRPr="00F510B7">
        <w:t xml:space="preserve">across </w:t>
      </w:r>
      <w:r w:rsidR="004F3805">
        <w:t xml:space="preserve">the </w:t>
      </w:r>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E73393">
        <w:t>Size structure</w:t>
      </w:r>
      <w:r w:rsidR="00205215">
        <w:t xml:space="preserve"> (LFI</w:t>
      </w:r>
      <w:r w:rsidR="0023041C">
        <w:t>,</w:t>
      </w:r>
      <w:r w:rsidR="00205215">
        <w:t xml:space="preserve"> the </w:t>
      </w:r>
      <w:r w:rsidR="00E73393">
        <w:t xml:space="preserve">proportion of large-bodied individuals in </w:t>
      </w:r>
      <w:r w:rsidR="00205215">
        <w:t xml:space="preserve">each </w:t>
      </w:r>
      <w:r w:rsidR="00E73393">
        <w:t>assemblage</w:t>
      </w:r>
      <w:r w:rsidR="00205215">
        <w:t>)</w:t>
      </w:r>
      <w:r w:rsidR="00E73393">
        <w:t xml:space="preserve"> modified function ~ biomass relationships, with potential grazing function increasing as assemblages became dominated by smaller</w:t>
      </w:r>
      <w:r w:rsidR="00205215">
        <w:t>-</w:t>
      </w:r>
      <w:r w:rsidR="00E73393">
        <w:t>bodied individuals (</w:t>
      </w:r>
      <w:r w:rsidR="00745FCD">
        <w:t xml:space="preserve">Fig. 3, </w:t>
      </w:r>
      <w:r w:rsidR="00E73393">
        <w:t xml:space="preserve">Table 1). </w:t>
      </w:r>
      <w:r w:rsidR="00CE06F5">
        <w:t>S</w:t>
      </w:r>
      <w:r w:rsidR="00515A16">
        <w:t>ize structure effects were</w:t>
      </w:r>
      <w:r w:rsidR="00CE06F5">
        <w:t xml:space="preserve"> moderately</w:t>
      </w:r>
      <w:r w:rsidR="00515A16">
        <w:t xml:space="preserve"> stronge</w:t>
      </w:r>
      <w:r w:rsidR="00205215">
        <w:t>r</w:t>
      </w:r>
      <w:r w:rsidR="00515A16">
        <w:t xml:space="preserve"> for scraper</w:t>
      </w:r>
      <w:r w:rsidR="00D6707F">
        <w:t>s</w:t>
      </w:r>
      <w:r w:rsidR="00205215">
        <w:t xml:space="preserve"> (parameter coefficient = </w:t>
      </w:r>
      <w:r w:rsidR="00CE06F5">
        <w:t xml:space="preserve">-0.317 ± 0.03 </w:t>
      </w:r>
      <w:r w:rsidR="00930B0F">
        <w:t>standard error</w:t>
      </w:r>
      <w:r w:rsidR="00205215">
        <w:t>) than croppers (</w:t>
      </w:r>
      <w:r w:rsidR="00CE06F5">
        <w:t>-0.087 ± 0.00</w:t>
      </w:r>
      <w:r w:rsidR="00644DB1">
        <w:t>1</w:t>
      </w:r>
      <w:r w:rsidR="00205215">
        <w:t>)</w:t>
      </w:r>
      <w:r w:rsidR="00196EDF">
        <w:t>.</w:t>
      </w:r>
      <w:r w:rsidR="00515A16">
        <w:t xml:space="preserve"> </w:t>
      </w:r>
      <w:r w:rsidR="00D6707F">
        <w:lastRenderedPageBreak/>
        <w:t>F</w:t>
      </w:r>
      <w:r w:rsidR="00515A16">
        <w:t>or example</w:t>
      </w:r>
      <w:r w:rsidR="00D6707F">
        <w:t>,</w:t>
      </w:r>
      <w:r w:rsidR="00515A16">
        <w:t xml:space="preserve"> </w:t>
      </w:r>
      <w:r w:rsidR="00AD20C3">
        <w:t xml:space="preserve">at average grazer </w:t>
      </w:r>
      <w:r w:rsidR="006F4C5B">
        <w:t xml:space="preserve">biomass </w:t>
      </w:r>
      <w:r w:rsidR="00AD20C3">
        <w:t>levels</w:t>
      </w:r>
      <w:r w:rsidR="00C24003">
        <w:t xml:space="preserve"> </w:t>
      </w:r>
      <w:r w:rsidR="006F4C5B">
        <w:t>(</w:t>
      </w:r>
      <w:r w:rsidR="00AD20C3">
        <w:t xml:space="preserve">croppers = </w:t>
      </w:r>
      <w:r w:rsidR="000538A8">
        <w:t>65 kg ha</w:t>
      </w:r>
      <w:r w:rsidR="000538A8" w:rsidRPr="00B10182">
        <w:rPr>
          <w:vertAlign w:val="superscript"/>
        </w:rPr>
        <w:t>-1</w:t>
      </w:r>
      <w:r w:rsidR="0023041C">
        <w:t>,</w:t>
      </w:r>
      <w:r w:rsidR="00AD20C3">
        <w:t xml:space="preserve"> scrapers = </w:t>
      </w:r>
      <w:r w:rsidR="006F4C5B">
        <w:t>370 kg ha</w:t>
      </w:r>
      <w:r w:rsidR="006F4C5B" w:rsidRPr="00B10182">
        <w:rPr>
          <w:vertAlign w:val="superscript"/>
        </w:rPr>
        <w:t>-1</w:t>
      </w:r>
      <w:r w:rsidR="006F4C5B">
        <w:t>),</w:t>
      </w:r>
      <w:r w:rsidR="00F94E9D">
        <w:t xml:space="preserve"> </w:t>
      </w:r>
      <w:r w:rsidR="00125F79">
        <w:t xml:space="preserve">grazing rates were 15% (croppers) and </w:t>
      </w:r>
      <w:r w:rsidR="00515A16">
        <w:t>2</w:t>
      </w:r>
      <w:r w:rsidR="00870485">
        <w:t>1</w:t>
      </w:r>
      <w:r w:rsidR="00515A16">
        <w:t xml:space="preserve">% </w:t>
      </w:r>
      <w:r w:rsidR="00125F79">
        <w:t xml:space="preserve">(scrapers) </w:t>
      </w:r>
      <w:r w:rsidR="00F649F6">
        <w:t xml:space="preserve">greater </w:t>
      </w:r>
      <w:r w:rsidR="00D6707F">
        <w:t>in small-bodied assemblages (LFI = 25%) than in large-bodied assemblages (LFI = 75%)</w:t>
      </w:r>
      <w:r w:rsidR="00AD20C3">
        <w:t>.</w:t>
      </w:r>
      <w:r w:rsidR="00E73B4A">
        <w:t xml:space="preserve"> </w:t>
      </w:r>
    </w:p>
    <w:p w14:paraId="69ED995A" w14:textId="77B2E2A4" w:rsidR="00AA4564" w:rsidRDefault="004C7433" w:rsidP="00AC3B70">
      <w:pPr>
        <w:spacing w:line="480" w:lineRule="auto"/>
        <w:jc w:val="both"/>
      </w:pPr>
      <w:r>
        <w:rPr>
          <w:noProof/>
          <w:lang w:eastAsia="en-GB"/>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CFA54D0" w:rsidR="002D387D"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370FF3">
        <w:t xml:space="preserve">of individuals are </w:t>
      </w:r>
      <w:r w:rsidR="00EF56A8">
        <w:t>large</w:t>
      </w:r>
      <w:r w:rsidR="00370FF3">
        <w:t>-bodied</w:t>
      </w:r>
      <w:r w:rsidR="00EF56A8">
        <w:t xml:space="preserve"> </w:t>
      </w:r>
      <w:r w:rsidR="00C9218F">
        <w:t>fish) and large-bodied assemblages (</w:t>
      </w:r>
      <w:r w:rsidR="00ED00BC">
        <w:t xml:space="preserve">dashed line: </w:t>
      </w:r>
      <w:r w:rsidR="00C9218F">
        <w:t>75%</w:t>
      </w:r>
      <w:r w:rsidR="00EF56A8">
        <w:t xml:space="preserve"> </w:t>
      </w:r>
      <w:r w:rsidR="00370FF3">
        <w:t xml:space="preserve">of individuals are </w:t>
      </w:r>
      <w:r w:rsidR="00EF56A8">
        <w:t>large</w:t>
      </w:r>
      <w:r w:rsidR="00370FF3">
        <w:t xml:space="preserve">-bodied </w:t>
      </w:r>
      <w:r w:rsidR="00C9218F">
        <w:t xml:space="preserve">fish), shaded with two standard errors. </w:t>
      </w:r>
      <w:r w:rsidR="00EF56A8">
        <w:t>Large fishes are defined as ≥ 15 cm for croppers and ≥ 30 cm for scrapers.</w:t>
      </w:r>
      <w:r w:rsidR="00DD455E">
        <w:t xml:space="preserve"> </w:t>
      </w:r>
    </w:p>
    <w:p w14:paraId="7347E4F3" w14:textId="77777777" w:rsidR="00E570CA" w:rsidRDefault="00E570CA" w:rsidP="00E570CA">
      <w:pPr>
        <w:spacing w:line="276" w:lineRule="auto"/>
        <w:rPr>
          <w:ins w:id="0" w:author="Graham, Nick" w:date="2019-05-13T14:31:00Z"/>
          <w:b/>
        </w:rPr>
      </w:pPr>
    </w:p>
    <w:p w14:paraId="3B967A73" w14:textId="77777777" w:rsidR="00E570CA" w:rsidRDefault="00E570CA" w:rsidP="00E570CA">
      <w:pPr>
        <w:spacing w:line="276" w:lineRule="auto"/>
        <w:rPr>
          <w:b/>
        </w:rPr>
      </w:pPr>
    </w:p>
    <w:p w14:paraId="30020CD4" w14:textId="77777777" w:rsidR="00E570CA" w:rsidRDefault="00E570CA" w:rsidP="00E570CA">
      <w:pPr>
        <w:spacing w:line="276" w:lineRule="auto"/>
        <w:rPr>
          <w:b/>
        </w:rPr>
      </w:pPr>
    </w:p>
    <w:p w14:paraId="5E41D916" w14:textId="1E94BA36" w:rsidR="00E570CA" w:rsidRPr="0004010B" w:rsidRDefault="00E570CA" w:rsidP="00E570CA">
      <w:pPr>
        <w:spacing w:line="276" w:lineRule="auto"/>
        <w:rPr>
          <w:b/>
        </w:rPr>
      </w:pPr>
      <w:r>
        <w:rPr>
          <w:b/>
        </w:rPr>
        <w:t xml:space="preserve">Table 1. AIC selection for grazing function ~ grazer biomass + LFI models. </w:t>
      </w:r>
      <w:r w:rsidRPr="0004010B">
        <w:t xml:space="preserve">Parameter coefficients, </w:t>
      </w:r>
      <w:proofErr w:type="spellStart"/>
      <w:r w:rsidRPr="0004010B">
        <w:t>AICc</w:t>
      </w:r>
      <w:proofErr w:type="spellEnd"/>
      <w:r w:rsidRPr="0004010B">
        <w:t xml:space="preserve"> and </w:t>
      </w:r>
      <w:proofErr w:type="spellStart"/>
      <w:r w:rsidRPr="0004010B">
        <w:t>AIC</w:t>
      </w:r>
      <w:r w:rsidR="00A65446">
        <w:t>c</w:t>
      </w:r>
      <w:proofErr w:type="spellEnd"/>
      <w:r w:rsidRPr="0004010B">
        <w:t xml:space="preserve"> weights </w:t>
      </w:r>
      <w:r>
        <w:t xml:space="preserve">are </w:t>
      </w:r>
      <w:r w:rsidRPr="0004010B">
        <w:t xml:space="preserve">shown for all competing models, ranked by </w:t>
      </w:r>
      <w:proofErr w:type="spellStart"/>
      <w:r w:rsidRPr="0004010B">
        <w:t>AICc</w:t>
      </w:r>
      <w:proofErr w:type="spellEnd"/>
      <w:r w:rsidRPr="0004010B">
        <w:t xml:space="preserve"> and </w:t>
      </w:r>
      <w:r>
        <w:t xml:space="preserve">with the </w:t>
      </w:r>
      <w:r w:rsidRPr="0004010B">
        <w:t>top-ranked model in bold.</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0F665B8B" w:rsidR="00880101" w:rsidRPr="00FF397A" w:rsidRDefault="00880101" w:rsidP="0004010B">
            <w:pPr>
              <w:spacing w:line="276" w:lineRule="auto"/>
              <w:jc w:val="center"/>
              <w:rPr>
                <w:b/>
              </w:rPr>
            </w:pPr>
            <w:r>
              <w:rPr>
                <w:b/>
              </w:rPr>
              <w:t>∆</w:t>
            </w:r>
            <w:proofErr w:type="spellStart"/>
            <w:r>
              <w:rPr>
                <w:b/>
              </w:rPr>
              <w:t>AIC</w:t>
            </w:r>
            <w:r w:rsidR="00CF4610">
              <w:rPr>
                <w:b/>
              </w:rPr>
              <w:t>c</w:t>
            </w:r>
            <w:proofErr w:type="spellEnd"/>
          </w:p>
        </w:tc>
        <w:tc>
          <w:tcPr>
            <w:tcW w:w="1532" w:type="dxa"/>
            <w:tcBorders>
              <w:top w:val="nil"/>
              <w:left w:val="nil"/>
              <w:bottom w:val="single" w:sz="12" w:space="0" w:color="auto"/>
              <w:right w:val="nil"/>
            </w:tcBorders>
            <w:shd w:val="clear" w:color="auto" w:fill="auto"/>
            <w:noWrap/>
            <w:vAlign w:val="center"/>
            <w:hideMark/>
          </w:tcPr>
          <w:p w14:paraId="40F50E2D" w14:textId="02A0C3C6" w:rsidR="00880101" w:rsidRPr="00FF397A" w:rsidRDefault="00880101" w:rsidP="0004010B">
            <w:pPr>
              <w:spacing w:line="276" w:lineRule="auto"/>
              <w:jc w:val="center"/>
              <w:rPr>
                <w:b/>
              </w:rPr>
            </w:pPr>
            <w:proofErr w:type="spellStart"/>
            <w:r>
              <w:rPr>
                <w:b/>
              </w:rPr>
              <w:t>AIC</w:t>
            </w:r>
            <w:r w:rsidR="00CF4610">
              <w:rPr>
                <w:b/>
              </w:rPr>
              <w:t>c</w:t>
            </w:r>
            <w:proofErr w:type="spellEnd"/>
            <w:r>
              <w:rPr>
                <w:b/>
              </w:rPr>
              <w:t xml:space="preserve">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62A96548" w:rsidR="00C65FB8" w:rsidRPr="00203FA9" w:rsidRDefault="000F64CD" w:rsidP="00FF111C">
      <w:pPr>
        <w:spacing w:line="480" w:lineRule="auto"/>
        <w:ind w:firstLine="720"/>
        <w:rPr>
          <w:lang w:val="en"/>
        </w:rPr>
      </w:pPr>
      <w:r>
        <w:rPr>
          <w:lang w:val="en"/>
        </w:rPr>
        <w:t xml:space="preserve">Evaluating herbivory through a macroecology lens provides insights into the functioning of a broad range of coral reefs, including </w:t>
      </w:r>
      <w:r w:rsidR="003A47C7">
        <w:rPr>
          <w:lang w:val="en"/>
        </w:rPr>
        <w:t xml:space="preserve">coral, rubble and algal benthic states in both </w:t>
      </w:r>
      <w:r>
        <w:rPr>
          <w:lang w:val="en"/>
        </w:rPr>
        <w:t>remote and exploited ecosystems.</w:t>
      </w:r>
      <w:r w:rsidR="00FF111C">
        <w:rPr>
          <w:lang w:val="en"/>
        </w:rPr>
        <w:t xml:space="preserve"> We found that </w:t>
      </w:r>
      <w:r w:rsidR="00FF111C">
        <w:t>h</w:t>
      </w:r>
      <w:r w:rsidR="00CC0F79" w:rsidRPr="00F510B7">
        <w:t xml:space="preserve">erbivore </w:t>
      </w:r>
      <w:r w:rsidR="004F3805">
        <w:t xml:space="preserve">assemblage </w:t>
      </w:r>
      <w:r w:rsidR="00043DAB">
        <w:t xml:space="preserve">grazing rates </w:t>
      </w:r>
      <w:r w:rsidR="00CC0F79" w:rsidRPr="00F510B7">
        <w:t>varied substantially across the Indo-Pacific</w:t>
      </w:r>
      <w:r w:rsidR="00955D54">
        <w:t>, and</w:t>
      </w:r>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r w:rsidR="00C54057">
        <w:t>C</w:t>
      </w:r>
      <w:r w:rsidR="00CC0F79" w:rsidRPr="00F510B7">
        <w:t>ropp</w:t>
      </w:r>
      <w:r w:rsidR="00755B2E">
        <w:t>ing rates</w:t>
      </w:r>
      <w:r w:rsidR="00CC0F79" w:rsidRPr="00F510B7">
        <w:t xml:space="preserve"> were primarily controlled by bottom-up influences, with function maximised in complex habitats </w:t>
      </w:r>
      <w:r w:rsidR="004C02B5">
        <w:t>that feature</w:t>
      </w:r>
      <w:r w:rsidR="004C02B5" w:rsidRPr="00F510B7">
        <w:t xml:space="preserve"> </w:t>
      </w:r>
      <w:r w:rsidR="00CC0F79" w:rsidRPr="00F510B7">
        <w:t xml:space="preserve">high substrate availability and low macroalgae cover. Conversely, for </w:t>
      </w:r>
      <w:r w:rsidR="00C0795E">
        <w:t>parrotfishes</w:t>
      </w:r>
      <w:r w:rsidR="00CC0F79" w:rsidRPr="00F510B7">
        <w:t xml:space="preserve">, </w:t>
      </w:r>
      <w:r w:rsidR="00C0795E">
        <w:t>scraping</w:t>
      </w:r>
      <w:r w:rsidR="00491668">
        <w:t xml:space="preserve"> rates</w:t>
      </w:r>
      <w:r w:rsidR="00C0795E">
        <w:t xml:space="preserve"> </w:t>
      </w:r>
      <w:r w:rsidR="00491668">
        <w:t xml:space="preserve">were </w:t>
      </w:r>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00CC0F79" w:rsidRPr="00F510B7">
        <w:t xml:space="preserve">which </w:t>
      </w:r>
      <w:r w:rsidR="001C25D9">
        <w:t xml:space="preserve">is </w:t>
      </w:r>
      <w:r w:rsidR="00CC0F79" w:rsidRPr="00F510B7">
        <w:t>isolated from fishing pressure</w:t>
      </w:r>
      <w:r w:rsidR="00DA4B87">
        <w:t>s</w:t>
      </w:r>
      <w:r w:rsidR="00E3490C">
        <w:t>,</w:t>
      </w:r>
      <w:r w:rsidR="001C25D9">
        <w:t xml:space="preserve"> </w:t>
      </w:r>
      <w:r w:rsidR="00F72136">
        <w:t>and</w:t>
      </w:r>
      <w:r w:rsidR="001C25D9">
        <w:t xml:space="preserve"> </w:t>
      </w:r>
      <w:r w:rsidR="0082140A">
        <w:t>increased with available substrate and structural complexity</w:t>
      </w:r>
      <w:r w:rsidR="00CC0F79" w:rsidRPr="00F510B7">
        <w:t xml:space="preserve">. </w:t>
      </w:r>
      <w:r w:rsidR="008372BA">
        <w:t>Benthic and fishing influences were underpinned by the strong dependence of</w:t>
      </w:r>
      <w:r w:rsidR="00CC0F79" w:rsidRPr="00F510B7">
        <w:t xml:space="preserve"> grazing </w:t>
      </w:r>
      <w:r w:rsidR="00E3490C">
        <w:t xml:space="preserve">rates </w:t>
      </w:r>
      <w:r w:rsidR="00CC0F79" w:rsidRPr="00F510B7">
        <w:t xml:space="preserve">on fish biomass, </w:t>
      </w:r>
      <w:r w:rsidR="008372BA">
        <w:t xml:space="preserve">although we also </w:t>
      </w:r>
      <w:r w:rsidR="00CC0F79" w:rsidRPr="00F510B7">
        <w:t>demonstrat</w:t>
      </w:r>
      <w:r w:rsidR="00F72136">
        <w:t>e</w:t>
      </w:r>
      <w:r w:rsidR="00CC0F79" w:rsidRPr="00F510B7">
        <w:t xml:space="preserve"> that </w:t>
      </w:r>
      <w:r w:rsidR="008372BA">
        <w:t xml:space="preserve">reefs </w:t>
      </w:r>
      <w:r w:rsidR="00496124">
        <w:t xml:space="preserve">dominated by </w:t>
      </w:r>
      <w:r w:rsidR="008372BA">
        <w:t>small-bodied fishes exert moderately greater grazing rates</w:t>
      </w:r>
      <w:r w:rsidR="00FD671A">
        <w:t>.</w:t>
      </w:r>
    </w:p>
    <w:p w14:paraId="69E887CE" w14:textId="079D6472" w:rsidR="00C65FB8" w:rsidRPr="00F510B7" w:rsidRDefault="00DE65E0" w:rsidP="00AC3B70">
      <w:pPr>
        <w:spacing w:line="480" w:lineRule="auto"/>
      </w:pPr>
      <w:r w:rsidRPr="00F510B7">
        <w:rPr>
          <w:i/>
        </w:rPr>
        <w:lastRenderedPageBreak/>
        <w:tab/>
      </w:r>
      <w:r w:rsidR="00CC0F79" w:rsidRPr="00F510B7">
        <w:t xml:space="preserve">Cropping </w:t>
      </w:r>
      <w:r w:rsidR="00744A05">
        <w:t xml:space="preserve">rates </w:t>
      </w:r>
      <w:r w:rsidR="00493074">
        <w:t>w</w:t>
      </w:r>
      <w:r w:rsidR="00744A05">
        <w:t xml:space="preserve">ere </w:t>
      </w:r>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w:t>
      </w:r>
      <w:proofErr w:type="spellStart"/>
      <w:r w:rsidR="00CC0F79" w:rsidRPr="00F510B7">
        <w:rPr>
          <w:color w:val="000000"/>
        </w:rPr>
        <w:t>Munday</w:t>
      </w:r>
      <w:proofErr w:type="spellEnd"/>
      <w:r w:rsidR="00CC0F79" w:rsidRPr="00F510B7">
        <w:rPr>
          <w:color w:val="000000"/>
        </w:rPr>
        <w:t xml:space="preserve"> and Jones 1998</w:t>
      </w:r>
      <w:r w:rsidR="00B761B9">
        <w:rPr>
          <w:color w:val="000000"/>
        </w:rPr>
        <w:t>,</w:t>
      </w:r>
      <w:r w:rsidR="00CC0F79" w:rsidRPr="00F510B7">
        <w:rPr>
          <w:color w:val="000000"/>
        </w:rPr>
        <w:t xml:space="preserve"> Wilson et al. 2010)</w:t>
      </w:r>
      <w:r w:rsidRPr="00F510B7">
        <w:rPr>
          <w:color w:val="000000"/>
        </w:rPr>
        <w:t>,</w:t>
      </w:r>
      <w:r w:rsidRPr="00F510B7">
        <w:t xml:space="preserve"> and demonstrate that </w:t>
      </w:r>
      <w:r w:rsidR="001139CB">
        <w:t xml:space="preserve">potential cropping </w:t>
      </w:r>
      <w:r w:rsidR="000F64CD">
        <w:t xml:space="preserve">function </w:t>
      </w:r>
      <w:r w:rsidR="001139CB">
        <w:t xml:space="preserve">is </w:t>
      </w:r>
      <w:r w:rsidR="000F64CD">
        <w:t xml:space="preserve">relatively </w:t>
      </w:r>
      <w:r w:rsidR="00A62276">
        <w:t>un</w:t>
      </w:r>
      <w:r w:rsidR="001139CB">
        <w:t xml:space="preserve">affected by </w:t>
      </w:r>
      <w:r w:rsidR="00CC0F79" w:rsidRPr="00F510B7">
        <w:t>top-down fishing effects</w:t>
      </w:r>
      <w:r w:rsidRPr="00F510B7">
        <w:t xml:space="preserve">, likely </w:t>
      </w:r>
      <w:r w:rsidR="00CC0F79" w:rsidRPr="00F510B7">
        <w:t>because cropp</w:t>
      </w:r>
      <w:r w:rsidR="00B27641">
        <w:t>ing</w:t>
      </w:r>
      <w:r w:rsidR="00CC0F79" w:rsidRPr="00F510B7">
        <w:t xml:space="preserve"> </w:t>
      </w:r>
      <w:r w:rsidR="007420B9">
        <w:t>assemblages</w:t>
      </w:r>
      <w:r w:rsidR="00B27641">
        <w:t xml:space="preserve"> are </w:t>
      </w:r>
      <w:r w:rsidR="00203FA9">
        <w:t>mostly comprised</w:t>
      </w:r>
      <w:r w:rsidR="00B27641">
        <w:t xml:space="preserve"> </w:t>
      </w:r>
      <w:r w:rsidR="00203FA9">
        <w:t xml:space="preserve">of </w:t>
      </w:r>
      <w:r w:rsidR="00CC0F79" w:rsidRPr="00F510B7">
        <w:t xml:space="preserve">small-bodied </w:t>
      </w:r>
      <w:r w:rsidR="00B27641">
        <w:t xml:space="preserve">fishes which are </w:t>
      </w:r>
      <w:r w:rsidR="00CC0F79" w:rsidRPr="00F510B7">
        <w:t xml:space="preserve">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r w:rsidR="00F6441A">
        <w:t>cropping rates</w:t>
      </w:r>
      <w:r w:rsidR="00F6441A" w:rsidRPr="00F510B7">
        <w:t xml:space="preserve"> </w:t>
      </w:r>
      <w:r w:rsidR="00CC0F79" w:rsidRPr="00F510B7">
        <w:t xml:space="preserve">with increasing macroalgae </w:t>
      </w:r>
      <w:r w:rsidR="004F3805">
        <w:t>may be</w:t>
      </w:r>
      <w:r w:rsidR="00CC0F79" w:rsidRPr="00F510B7">
        <w:t xml:space="preserve"> </w:t>
      </w:r>
      <w:r w:rsidR="002137E5">
        <w:t>due to feeding avoidance in macroalgal-dominated areas</w:t>
      </w:r>
      <w:r w:rsidR="004C1B8F">
        <w:t xml:space="preserve"> (Hoey &amp; Bellwood 2011)</w:t>
      </w:r>
      <w:r w:rsidR="002137E5">
        <w:t xml:space="preserve">, as well as lower accessibility of </w:t>
      </w:r>
      <w:r w:rsidR="00CC0F79" w:rsidRPr="00F510B7">
        <w:t xml:space="preserve">turf algae under macroalgal canopies </w:t>
      </w:r>
      <w:r w:rsidR="00CC0F79" w:rsidRPr="00F65782">
        <w:t>(</w:t>
      </w:r>
      <w:proofErr w:type="spellStart"/>
      <w:r w:rsidR="00CC0F79" w:rsidRPr="00F65782">
        <w:t>Roff</w:t>
      </w:r>
      <w:proofErr w:type="spellEnd"/>
      <w:r w:rsidR="00CC0F79" w:rsidRPr="00F65782">
        <w:t xml:space="preserve"> et al. 2015)</w:t>
      </w:r>
      <w:r w:rsidR="00311CEB">
        <w:t>.</w:t>
      </w:r>
      <w:r w:rsidR="008D4061" w:rsidRPr="00F510B7">
        <w:t xml:space="preserve"> </w:t>
      </w:r>
      <w:r w:rsidR="00311CEB">
        <w:t>In contrast</w:t>
      </w:r>
      <w:r w:rsidR="00B83385" w:rsidRPr="00F510B7">
        <w:t xml:space="preserve">, </w:t>
      </w:r>
      <w:r w:rsidR="00545D58" w:rsidRPr="00F510B7">
        <w:t>r</w:t>
      </w:r>
      <w:r w:rsidR="00CC0F79" w:rsidRPr="00F510B7">
        <w:t xml:space="preserve">eefs with high </w:t>
      </w:r>
      <w:r w:rsidR="00E732A9">
        <w:t xml:space="preserve">EAM (i.e. </w:t>
      </w:r>
      <w:r w:rsidR="00CC0F79" w:rsidRPr="00F510B7">
        <w:t>substrate availability</w:t>
      </w:r>
      <w:r w:rsidR="00E732A9">
        <w:t>)</w:t>
      </w:r>
      <w:r w:rsidR="00421E5E" w:rsidRPr="00F510B7">
        <w:t xml:space="preserve"> </w:t>
      </w:r>
      <w:r w:rsidR="00311CEB">
        <w:t>support</w:t>
      </w:r>
      <w:r w:rsidR="00B83385" w:rsidRPr="00F510B7">
        <w:t xml:space="preserve"> expansive and easily accessible </w:t>
      </w:r>
      <w:r w:rsidR="00245BBE" w:rsidRPr="00F510B7">
        <w:t xml:space="preserve">turf mats </w:t>
      </w:r>
      <w:r w:rsidR="00311CEB">
        <w:t xml:space="preserve">which are targeted by </w:t>
      </w:r>
      <w:r w:rsidR="00B83385" w:rsidRPr="00F510B7">
        <w:t xml:space="preserve">large grazer populations </w:t>
      </w:r>
      <w:r w:rsidR="008D4061" w:rsidRPr="00F510B7">
        <w:t>(</w:t>
      </w:r>
      <w:r w:rsidR="00980050">
        <w:t>Williams &amp; Polunin 2001</w:t>
      </w:r>
      <w:r w:rsidR="008D4061" w:rsidRPr="00F510B7">
        <w:t>)</w:t>
      </w:r>
      <w:r w:rsidR="001A3FC3">
        <w:t>, which in turn limit the development of larger macroalgae</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r w:rsidR="00B37794">
        <w:t>severe storms</w:t>
      </w:r>
      <w:r w:rsidR="00C77FD2" w:rsidRPr="00F510B7">
        <w:t xml:space="preserve"> </w:t>
      </w:r>
      <w:r w:rsidR="00CC0F79" w:rsidRPr="00F510B7">
        <w:t xml:space="preserve">or enrichment of algal communities, than to fishing. </w:t>
      </w:r>
      <w:r w:rsidR="004E57C7">
        <w:t>Indeed</w:t>
      </w:r>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r w:rsidR="004E57C7">
        <w:t xml:space="preserve">typically </w:t>
      </w:r>
      <w:r w:rsidR="00CC0F79" w:rsidRPr="00F510B7">
        <w:t xml:space="preserve">stimulate an increase in </w:t>
      </w:r>
      <w:r w:rsidR="004E57C7">
        <w:t>grazer</w:t>
      </w:r>
      <w:r w:rsidR="004E57C7" w:rsidRPr="00F510B7">
        <w:t xml:space="preserve"> </w:t>
      </w:r>
      <w:r w:rsidR="004E57C7">
        <w:t xml:space="preserve">abundance </w:t>
      </w:r>
      <w:r w:rsidR="004E57C7" w:rsidRPr="00F510B7">
        <w:t>(</w:t>
      </w:r>
      <w:r w:rsidR="001C088C">
        <w:t xml:space="preserve">Wilson et al. 2006, </w:t>
      </w:r>
      <w:r w:rsidR="004E57C7">
        <w:t>Gilmour et al. 2013</w:t>
      </w:r>
      <w:r w:rsidR="00585FA7">
        <w:t>, Russ et al. 201</w:t>
      </w:r>
      <w:r w:rsidR="00DC6911">
        <w:t>8</w:t>
      </w:r>
      <w:r w:rsidR="004E57C7" w:rsidRPr="00F510B7">
        <w:t>)</w:t>
      </w:r>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Graham et al. 2006</w:t>
      </w:r>
      <w:r w:rsidR="00814358" w:rsidRPr="00077F3E">
        <w:t>).</w:t>
      </w:r>
    </w:p>
    <w:p w14:paraId="62FFCCB7" w14:textId="783C5304" w:rsidR="00C65FB8" w:rsidRPr="00F510B7" w:rsidRDefault="00CC0F79" w:rsidP="00AC3B70">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r w:rsidR="007D6888">
        <w:t xml:space="preserve"> at inhabited reefs</w:t>
      </w:r>
      <w:r w:rsidR="000F64CD">
        <w:t>, with exploitation suppressing scraping rates far below those supported at remote, unfished reefs.</w:t>
      </w:r>
      <w:r w:rsidR="008A193D" w:rsidRPr="00F510B7">
        <w:t xml:space="preserve"> </w:t>
      </w:r>
      <w:r w:rsidRPr="00F510B7">
        <w:t>Th</w:t>
      </w:r>
      <w:r w:rsidR="00662974">
        <w:t>is</w:t>
      </w:r>
      <w:r w:rsidRPr="00F510B7">
        <w:t xml:space="preserve"> effect </w:t>
      </w:r>
      <w:r w:rsidR="00FD5633">
        <w:t>was stronger than</w:t>
      </w:r>
      <w:r w:rsidR="00FD5633" w:rsidRPr="00F510B7">
        <w:t xml:space="preserve"> </w:t>
      </w:r>
      <w:r w:rsidRPr="00F510B7">
        <w:t xml:space="preserve">influences of benthic </w:t>
      </w:r>
      <w:r w:rsidR="007A218C">
        <w:t xml:space="preserve">cover </w:t>
      </w:r>
      <w:r w:rsidRPr="00F510B7">
        <w:t>and small-scale fishing protection, suggesting that</w:t>
      </w:r>
      <w:r w:rsidR="008A193D" w:rsidRPr="00F510B7">
        <w:t xml:space="preserve"> </w:t>
      </w:r>
      <w:r w:rsidRPr="00F510B7">
        <w:t xml:space="preserve">bottom-up control of scraping assemblages on reefs </w:t>
      </w:r>
      <w:r w:rsidR="00D9303E">
        <w:t xml:space="preserve">is a relatively weak influence on their </w:t>
      </w:r>
      <w:r w:rsidRPr="00F510B7">
        <w:t>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r w:rsidR="005E4D95">
        <w:t xml:space="preserve">, particularly larger-bodied </w:t>
      </w:r>
      <w:r w:rsidR="002F10B0">
        <w:t>parrotfish which have</w:t>
      </w:r>
      <w:r w:rsidR="006503D4" w:rsidRPr="00F510B7">
        <w:t xml:space="preserve"> </w:t>
      </w:r>
      <w:r w:rsidR="00E570CA">
        <w:t xml:space="preserve">larger </w:t>
      </w:r>
      <w:r w:rsidR="002F10B0">
        <w:t xml:space="preserve">home ranges </w:t>
      </w:r>
      <w:r w:rsidR="006503D4" w:rsidRPr="00F510B7">
        <w:t>(</w:t>
      </w:r>
      <w:r w:rsidR="00F510B7">
        <w:t>Green et al. 2014</w:t>
      </w:r>
      <w:r w:rsidR="006503D4" w:rsidRPr="00F510B7">
        <w:t>)</w:t>
      </w:r>
      <w:r w:rsidR="005E4D95">
        <w:t>,</w:t>
      </w:r>
      <w:r w:rsidRPr="00F510B7">
        <w:t xml:space="preserve"> and </w:t>
      </w:r>
      <w:r w:rsidR="00C0795E">
        <w:t>poor</w:t>
      </w:r>
      <w:r w:rsidRPr="00F510B7">
        <w:t xml:space="preserve"> compliance </w:t>
      </w:r>
      <w:r w:rsidR="00B06F6E">
        <w:t xml:space="preserve">with fishing regulations </w:t>
      </w:r>
      <w:r w:rsidRPr="00F510B7">
        <w:t>(</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r w:rsidR="000F64CD">
        <w:t>Indeed, local extirpation of one parrotfish species (</w:t>
      </w:r>
      <w:proofErr w:type="spellStart"/>
      <w:r w:rsidR="000F64CD" w:rsidRPr="00022EFC">
        <w:rPr>
          <w:i/>
        </w:rPr>
        <w:t>B</w:t>
      </w:r>
      <w:r w:rsidR="000F64CD">
        <w:rPr>
          <w:i/>
        </w:rPr>
        <w:t>o</w:t>
      </w:r>
      <w:r w:rsidR="000F64CD" w:rsidRPr="00022EFC">
        <w:rPr>
          <w:i/>
        </w:rPr>
        <w:t>lbometopon</w:t>
      </w:r>
      <w:proofErr w:type="spellEnd"/>
      <w:r w:rsidR="000F64CD" w:rsidRPr="00022EFC">
        <w:rPr>
          <w:i/>
        </w:rPr>
        <w:t xml:space="preserve"> </w:t>
      </w:r>
      <w:proofErr w:type="spellStart"/>
      <w:r w:rsidR="000F64CD" w:rsidRPr="00022EFC">
        <w:rPr>
          <w:i/>
        </w:rPr>
        <w:t>muricatum</w:t>
      </w:r>
      <w:proofErr w:type="spellEnd"/>
      <w:r w:rsidR="000F64CD">
        <w:t xml:space="preserve">) across the Indo-Pacific has also diminished </w:t>
      </w:r>
      <w:proofErr w:type="spellStart"/>
      <w:r w:rsidR="000F64CD">
        <w:t>bioerosion</w:t>
      </w:r>
      <w:proofErr w:type="spellEnd"/>
      <w:r w:rsidR="000F64CD">
        <w:t xml:space="preserve"> and coral predation functions (Bellwood et al. 2012). </w:t>
      </w:r>
      <w:r w:rsidR="0094061E">
        <w:t>S</w:t>
      </w:r>
      <w:r w:rsidR="00A305EB">
        <w:t xml:space="preserve">craping rates </w:t>
      </w:r>
      <w:r w:rsidR="003D1092">
        <w:t xml:space="preserve">also </w:t>
      </w:r>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0E720E">
        <w:t>a</w:t>
      </w:r>
      <w:r w:rsidR="00A94E1F">
        <w:t>)</w:t>
      </w:r>
      <w:r w:rsidR="00FA50A1">
        <w:t xml:space="preserve">. As </w:t>
      </w:r>
      <w:r w:rsidR="00022EFC">
        <w:t>with</w:t>
      </w:r>
      <w:r w:rsidR="00FA50A1">
        <w:t xml:space="preserve"> croppers,</w:t>
      </w:r>
      <w:r w:rsidR="00441A2E">
        <w:t xml:space="preserve"> the</w:t>
      </w:r>
      <w:r w:rsidR="00FA50A1">
        <w:t xml:space="preserve"> positive effect of available substrate on scraping rates </w:t>
      </w:r>
      <w:r w:rsidR="009F0E3E">
        <w:t>is</w:t>
      </w:r>
      <w:r w:rsidR="00FA50A1">
        <w:t xml:space="preserve"> consistent with </w:t>
      </w:r>
      <w:r w:rsidR="00011755">
        <w:t xml:space="preserve">evidence that </w:t>
      </w:r>
      <w:r w:rsidR="009F0E3E">
        <w:t xml:space="preserve">many </w:t>
      </w:r>
      <w:r w:rsidR="00441A2E">
        <w:t>scraping species respond positively to disturbances that clear substrate area (</w:t>
      </w:r>
      <w:r w:rsidR="00CF68A8">
        <w:t xml:space="preserve">e.g. coral declines, </w:t>
      </w:r>
      <w:r w:rsidR="00441A2E">
        <w:t>Wilson et al. 2006),</w:t>
      </w:r>
      <w:r w:rsidR="009F0E3E">
        <w:t xml:space="preserve"> </w:t>
      </w:r>
      <w:r w:rsidR="00A83839">
        <w:t xml:space="preserve">with </w:t>
      </w:r>
      <w:r w:rsidR="009F0E3E">
        <w:t>increase</w:t>
      </w:r>
      <w:r w:rsidR="00A83839">
        <w:t>s</w:t>
      </w:r>
      <w:r w:rsidR="009F0E3E">
        <w:t xml:space="preserve"> in </w:t>
      </w:r>
      <w:r w:rsidR="00A83839">
        <w:t xml:space="preserve">scraping </w:t>
      </w:r>
      <w:r w:rsidR="009F0E3E">
        <w:t xml:space="preserve">function likely </w:t>
      </w:r>
      <w:r w:rsidR="003A637E">
        <w:t xml:space="preserve">to </w:t>
      </w:r>
      <w:r w:rsidR="009F0E3E">
        <w:t>promote coral recovery (Gilmour et al. 2013).</w:t>
      </w:r>
    </w:p>
    <w:p w14:paraId="0906C4D9" w14:textId="0D502CEF" w:rsidR="00C8191D" w:rsidRDefault="00662CCB" w:rsidP="00C8191D">
      <w:pPr>
        <w:spacing w:line="480" w:lineRule="auto"/>
        <w:ind w:firstLine="720"/>
      </w:pPr>
      <w:r w:rsidRPr="00773DC2">
        <w:t>B</w:t>
      </w:r>
      <w:r w:rsidR="00405649" w:rsidRPr="00662CCB">
        <w:t>y</w:t>
      </w:r>
      <w:r w:rsidR="00405649">
        <w:t xml:space="preserve"> modelling observed</w:t>
      </w:r>
      <w:r w:rsidR="00F54DF3">
        <w:t xml:space="preserve"> grazing</w:t>
      </w:r>
      <w:r w:rsidR="00405649">
        <w:t xml:space="preserve"> </w:t>
      </w:r>
      <w:r w:rsidR="00F54DF3">
        <w:t xml:space="preserve">rates </w:t>
      </w:r>
      <w:r w:rsidR="00405649">
        <w:t>and omitting benthic and fishing covariates,</w:t>
      </w:r>
      <w:r w:rsidR="00F76B2C">
        <w:t xml:space="preserve"> we demonstrate</w:t>
      </w:r>
      <w:r w:rsidR="00704B48">
        <w:t>d</w:t>
      </w:r>
      <w:r w:rsidR="00405649">
        <w:t xml:space="preserve"> how grazing </w:t>
      </w:r>
      <w:r w:rsidR="006C5F67">
        <w:t>rates</w:t>
      </w:r>
      <w:r w:rsidR="00405649">
        <w:t xml:space="preserve"> </w:t>
      </w:r>
      <w:r w:rsidR="006C5F67">
        <w:t xml:space="preserve">can </w:t>
      </w:r>
      <w:r w:rsidR="00405649">
        <w:t>var</w:t>
      </w:r>
      <w:r w:rsidR="006C5F67">
        <w:t xml:space="preserve">y </w:t>
      </w:r>
      <w:r w:rsidR="00405649">
        <w:t>simply as a function of biomass and size structure.</w:t>
      </w:r>
      <w:r w:rsidR="00704B48">
        <w:t xml:space="preserve"> </w:t>
      </w:r>
      <w:r w:rsidR="00E17892">
        <w:t>Because</w:t>
      </w:r>
      <w:r w:rsidR="00B040C9">
        <w:t xml:space="preserve"> g</w:t>
      </w:r>
      <w:r w:rsidR="00E02E80">
        <w:t xml:space="preserve">razing rates were </w:t>
      </w:r>
      <w:r w:rsidR="00E17892">
        <w:t>positively correlated</w:t>
      </w:r>
      <w:r w:rsidR="00E02E80">
        <w:t xml:space="preserve"> </w:t>
      </w:r>
      <w:r w:rsidR="00E17892">
        <w:t xml:space="preserve">with </w:t>
      </w:r>
      <w:r w:rsidR="00E02E80">
        <w:t>grazer biomass</w:t>
      </w:r>
      <w:r w:rsidR="00E17892">
        <w:t xml:space="preserve"> and </w:t>
      </w:r>
      <w:r w:rsidR="007B39CF">
        <w:t xml:space="preserve">grazing calculations were </w:t>
      </w:r>
      <w:r w:rsidR="00E17892">
        <w:t>derived from body mass estimates</w:t>
      </w:r>
      <w:r w:rsidR="00BC17B4">
        <w:t>,</w:t>
      </w:r>
      <w:r w:rsidR="00E02E80">
        <w:t xml:space="preserve"> </w:t>
      </w:r>
      <w:r w:rsidR="007B39CF">
        <w:t xml:space="preserve">this suggests </w:t>
      </w:r>
      <w:r w:rsidR="00E02E80">
        <w:t xml:space="preserve">that </w:t>
      </w:r>
      <w:r w:rsidR="00405649">
        <w:t xml:space="preserve">benthic and fishing drivers </w:t>
      </w:r>
      <w:r w:rsidR="00BB1C5F">
        <w:t xml:space="preserve">are proximate drivers of </w:t>
      </w:r>
      <w:r w:rsidR="00BC17B4">
        <w:t xml:space="preserve">grazing </w:t>
      </w:r>
      <w:r w:rsidR="00BB1C5F">
        <w:t xml:space="preserve">function </w:t>
      </w:r>
      <w:r w:rsidR="00AC6D72">
        <w:t xml:space="preserve">through their effect </w:t>
      </w:r>
      <w:r w:rsidR="00E02E80">
        <w:t xml:space="preserve">on </w:t>
      </w:r>
      <w:r w:rsidR="00405649">
        <w:t>biomass</w:t>
      </w:r>
      <w:r w:rsidR="00E02E80">
        <w:t>.</w:t>
      </w:r>
      <w:r w:rsidR="00815B7E">
        <w:t xml:space="preserve"> </w:t>
      </w:r>
      <w:r w:rsidR="002B47CC" w:rsidRPr="00E153C2">
        <w:t xml:space="preserve">However, </w:t>
      </w:r>
      <w:r w:rsidR="002B47CC" w:rsidRPr="00773DC2">
        <w:t>for a given level of biomass, assemblages dominated by small-bodied fishes had a higher grazing potential than those dominated by large-bodied fishes</w:t>
      </w:r>
      <w:r w:rsidR="00303DE6" w:rsidRPr="00E153C2">
        <w:t xml:space="preserve">. </w:t>
      </w:r>
      <w:r w:rsidR="00AE20D7">
        <w:t>T</w:t>
      </w:r>
      <w:r w:rsidR="00303DE6">
        <w:t xml:space="preserve">hese findings are consistent with evidence that grazing </w:t>
      </w:r>
      <w:r w:rsidR="00303DE6">
        <w:lastRenderedPageBreak/>
        <w:t xml:space="preserve">functions on exploited reefs </w:t>
      </w:r>
      <w:r w:rsidR="00B37794">
        <w:t xml:space="preserve">may be </w:t>
      </w:r>
      <w:r w:rsidR="00303DE6">
        <w:t>maintained by high densities of small-bodied parrotfish (Bellwood et al. 2012)</w:t>
      </w:r>
      <w:r w:rsidR="002C30A6">
        <w:t xml:space="preserve">. </w:t>
      </w:r>
      <w:r w:rsidR="005E0E24">
        <w:t>S</w:t>
      </w:r>
      <w:r w:rsidR="00D36100">
        <w:t>maller fish have higher mass-specific metabolic rates</w:t>
      </w:r>
      <w:r w:rsidR="00F52599">
        <w:t xml:space="preserve"> (</w:t>
      </w:r>
      <w:proofErr w:type="spellStart"/>
      <w:r w:rsidR="00F52599">
        <w:t>Gillooly</w:t>
      </w:r>
      <w:proofErr w:type="spellEnd"/>
      <w:r w:rsidR="00F52599">
        <w:t xml:space="preserve"> et al. 2001)</w:t>
      </w:r>
      <w:r w:rsidR="00DB3D87">
        <w:t xml:space="preserve"> and thus may feed more intensively per unit of fish biomass</w:t>
      </w:r>
      <w:r w:rsidR="00D36100">
        <w:t xml:space="preserve"> </w:t>
      </w:r>
      <w:r w:rsidR="00DB3D87">
        <w:t>than large fish</w:t>
      </w:r>
      <w:r w:rsidR="00AF3651">
        <w:t>. Ther</w:t>
      </w:r>
      <w:r w:rsidR="00FB75E4">
        <w:t>e</w:t>
      </w:r>
      <w:r w:rsidR="00AF3651">
        <w:t>fore, this</w:t>
      </w:r>
      <w:r w:rsidR="0001778E">
        <w:t xml:space="preserve"> </w:t>
      </w:r>
      <w:r w:rsidR="00DB3D87">
        <w:t xml:space="preserve">may </w:t>
      </w:r>
      <w:r w:rsidR="00D36100">
        <w:t xml:space="preserve">explain why </w:t>
      </w:r>
      <w:r w:rsidR="0001778E">
        <w:t xml:space="preserve">the LFI </w:t>
      </w:r>
      <w:r w:rsidR="00D36100">
        <w:t>relationship was strongest for scrap</w:t>
      </w:r>
      <w:r w:rsidR="00630BC4">
        <w:t>ing rates</w:t>
      </w:r>
      <w:r w:rsidR="00D36100">
        <w:t xml:space="preserve"> which were modelled using size-specific </w:t>
      </w:r>
      <w:r w:rsidR="007B7C1B">
        <w:t>feeding data</w:t>
      </w:r>
      <w:r w:rsidR="00D36100">
        <w:t xml:space="preserve">. </w:t>
      </w:r>
      <w:r w:rsidR="00616E94">
        <w:t>In contrast,</w:t>
      </w:r>
      <w:r w:rsidR="00C1115B">
        <w:t xml:space="preserve"> </w:t>
      </w:r>
      <w:r w:rsidR="008919F1">
        <w:t>large-bodied fishes comprise</w:t>
      </w:r>
      <w:r w:rsidR="00B05F1E">
        <w:t>d</w:t>
      </w:r>
      <w:r w:rsidR="008919F1">
        <w:t xml:space="preserve"> a greater fraction of </w:t>
      </w:r>
      <w:r w:rsidR="00171090">
        <w:t xml:space="preserve">assemblage </w:t>
      </w:r>
      <w:r w:rsidR="008919F1">
        <w:t>biomass</w:t>
      </w:r>
      <w:r w:rsidR="00B05F1E">
        <w:t xml:space="preserve"> on high-biomass reefs</w:t>
      </w:r>
      <w:r w:rsidR="000451EA">
        <w:t xml:space="preserve"> (e.g. &gt; 500 kg ha</w:t>
      </w:r>
      <w:r w:rsidR="000451EA" w:rsidRPr="00B10182">
        <w:rPr>
          <w:vertAlign w:val="superscript"/>
        </w:rPr>
        <w:t>-1</w:t>
      </w:r>
      <w:r w:rsidR="000451EA">
        <w:t>, Fig. 3)</w:t>
      </w:r>
      <w:r w:rsidR="00836689">
        <w:t>, suggest</w:t>
      </w:r>
      <w:r w:rsidR="00AF3651">
        <w:t xml:space="preserve">ing </w:t>
      </w:r>
      <w:r w:rsidR="00836689">
        <w:t xml:space="preserve">that </w:t>
      </w:r>
      <w:r w:rsidR="00A90ADA">
        <w:t xml:space="preserve">reefs where </w:t>
      </w:r>
      <w:r w:rsidR="003E273E">
        <w:t xml:space="preserve">grazing functions </w:t>
      </w:r>
      <w:r w:rsidR="00836689">
        <w:t xml:space="preserve">are </w:t>
      </w:r>
      <w:r w:rsidR="003E273E">
        <w:t xml:space="preserve">maintained by few </w:t>
      </w:r>
      <w:r w:rsidR="00BC1E07">
        <w:t xml:space="preserve">large </w:t>
      </w:r>
      <w:r w:rsidR="003E273E">
        <w:t>individual</w:t>
      </w:r>
      <w:r w:rsidR="00BC1E07">
        <w:t>s</w:t>
      </w:r>
      <w:r w:rsidR="00974D84">
        <w:t xml:space="preserve"> </w:t>
      </w:r>
      <w:r w:rsidR="003E273E">
        <w:t>may be particularly vulnerable to fishing effects</w:t>
      </w:r>
      <w:r w:rsidR="00964D3A">
        <w:t>.</w:t>
      </w:r>
    </w:p>
    <w:p w14:paraId="1038E6D6" w14:textId="2D99969B" w:rsidR="00AE5A58" w:rsidRDefault="00E6304F" w:rsidP="009D4187">
      <w:pPr>
        <w:spacing w:line="480" w:lineRule="auto"/>
        <w:ind w:firstLine="720"/>
      </w:pPr>
      <w:r w:rsidRPr="00E6304F">
        <w:t xml:space="preserve">To </w:t>
      </w:r>
      <w:r>
        <w:t>integrate UVC data across the Indo-Pacific</w:t>
      </w:r>
      <w:r w:rsidRPr="00E6304F">
        <w:t xml:space="preserve"> we generaliz</w:t>
      </w:r>
      <w:r w:rsidR="00D34247">
        <w:t>ed</w:t>
      </w:r>
      <w:r w:rsidRPr="00E6304F">
        <w:t xml:space="preserve"> </w:t>
      </w:r>
      <w:r>
        <w:t xml:space="preserve">across cropper species which are known to perform distinct </w:t>
      </w:r>
      <w:r w:rsidRPr="00E6304F">
        <w:t xml:space="preserve">feeding </w:t>
      </w:r>
      <w:r>
        <w:t>roles.</w:t>
      </w:r>
      <w:r w:rsidR="00AE5A58">
        <w:t xml:space="preserve"> </w:t>
      </w:r>
      <w:r w:rsidR="004F6207">
        <w:t>For example, c</w:t>
      </w:r>
      <w:r>
        <w:t xml:space="preserve">roppers </w:t>
      </w:r>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r w:rsidR="00914262">
        <w:t xml:space="preserve">Wilson et al. 2003, </w:t>
      </w:r>
      <w:proofErr w:type="spellStart"/>
      <w:r w:rsidR="00422C93">
        <w:t>Tebbet</w:t>
      </w:r>
      <w:r w:rsidR="005243BE">
        <w:t>t</w:t>
      </w:r>
      <w:proofErr w:type="spellEnd"/>
      <w:r w:rsidR="00422C93">
        <w:t xml:space="preserve"> et al. 2017)</w:t>
      </w:r>
      <w:r w:rsidR="00631016">
        <w:t xml:space="preserve">, though large-scale studies such as ours typically </w:t>
      </w:r>
      <w:r w:rsidR="0076121E">
        <w:t xml:space="preserve">aggregate </w:t>
      </w:r>
      <w:r w:rsidR="000C2855">
        <w:t xml:space="preserve">all cropping </w:t>
      </w:r>
      <w:r w:rsidR="0076121E">
        <w:t xml:space="preserve">species </w:t>
      </w:r>
      <w:r w:rsidR="00631016">
        <w:t xml:space="preserve">into a single functional group (e.g. </w:t>
      </w:r>
      <w:proofErr w:type="spellStart"/>
      <w:r w:rsidR="00631016">
        <w:t>Heenan</w:t>
      </w:r>
      <w:proofErr w:type="spellEnd"/>
      <w:r w:rsidR="00631016">
        <w:t xml:space="preserve"> et al. 2016)</w:t>
      </w:r>
      <w:r w:rsidR="000E1E50">
        <w:t>.</w:t>
      </w:r>
      <w:r w:rsidR="0013391B">
        <w:t xml:space="preserve"> </w:t>
      </w:r>
      <w:r w:rsidR="00D878AE">
        <w:t>W</w:t>
      </w:r>
      <w:r w:rsidR="00DB71E8">
        <w:t xml:space="preserve">e </w:t>
      </w:r>
      <w:r w:rsidR="008C3FF8">
        <w:t xml:space="preserve">defined cropping function using species- or genera-specific bite rates, with a high proportion of individuals </w:t>
      </w:r>
      <w:r w:rsidR="008C3FF8" w:rsidRPr="00F510B7">
        <w:t>assigned average grazing rates</w:t>
      </w:r>
      <w:r w:rsidR="008C3FF8">
        <w:t>. As such, current practices for estimating cropping function at</w:t>
      </w:r>
      <w:r w:rsidR="004A3B86">
        <w:t xml:space="preserve"> assemblage</w:t>
      </w:r>
      <w:r w:rsidR="008C3FF8">
        <w:t xml:space="preserve"> scale</w:t>
      </w:r>
      <w:r w:rsidR="004A3B86">
        <w:t>s</w:t>
      </w:r>
      <w:r w:rsidR="008C3FF8">
        <w:t xml:space="preserve"> are largely reflective of biomass levels rather than species-specific differences in feeding rate. </w:t>
      </w:r>
      <w:r w:rsidR="002F3732">
        <w:t>For s</w:t>
      </w:r>
      <w:r w:rsidR="008C3FF8">
        <w:t>craping functions</w:t>
      </w:r>
      <w:r w:rsidR="002F3732">
        <w:t xml:space="preserve">, which </w:t>
      </w:r>
      <w:r w:rsidR="00BE11AD">
        <w:t xml:space="preserve">are more consistent among species </w:t>
      </w:r>
      <w:r w:rsidR="007C65A9">
        <w:t>(</w:t>
      </w:r>
      <w:r w:rsidR="007C65A9" w:rsidRPr="00F510B7">
        <w:rPr>
          <w:color w:val="000000"/>
        </w:rPr>
        <w:t xml:space="preserve">Bellwood and </w:t>
      </w:r>
      <w:proofErr w:type="spellStart"/>
      <w:r w:rsidR="007C65A9" w:rsidRPr="00F510B7">
        <w:rPr>
          <w:color w:val="000000"/>
        </w:rPr>
        <w:t>Choat</w:t>
      </w:r>
      <w:proofErr w:type="spellEnd"/>
      <w:r w:rsidR="007C65A9" w:rsidRPr="00F510B7">
        <w:rPr>
          <w:color w:val="000000"/>
        </w:rPr>
        <w:t xml:space="preserve"> 1990</w:t>
      </w:r>
      <w:r w:rsidR="007C65A9">
        <w:rPr>
          <w:color w:val="000000"/>
        </w:rPr>
        <w:t>,</w:t>
      </w:r>
      <w:r w:rsidR="007C65A9" w:rsidRPr="00F510B7">
        <w:rPr>
          <w:color w:val="000000"/>
        </w:rPr>
        <w:t xml:space="preserve"> </w:t>
      </w:r>
      <w:proofErr w:type="spellStart"/>
      <w:r w:rsidR="007C65A9">
        <w:rPr>
          <w:color w:val="000000"/>
        </w:rPr>
        <w:t>Bonaldo</w:t>
      </w:r>
      <w:proofErr w:type="spellEnd"/>
      <w:r w:rsidR="007C65A9">
        <w:rPr>
          <w:color w:val="000000"/>
        </w:rPr>
        <w:t xml:space="preserve"> </w:t>
      </w:r>
      <w:r w:rsidR="00346E23">
        <w:rPr>
          <w:color w:val="000000"/>
        </w:rPr>
        <w:t>et al.</w:t>
      </w:r>
      <w:r w:rsidR="007C65A9">
        <w:rPr>
          <w:color w:val="000000"/>
        </w:rPr>
        <w:t xml:space="preserve"> 2014</w:t>
      </w:r>
      <w:r w:rsidR="002F3732">
        <w:rPr>
          <w:color w:val="000000"/>
        </w:rPr>
        <w:t xml:space="preserve">) and </w:t>
      </w:r>
      <w:r w:rsidR="007C65A9">
        <w:t xml:space="preserve">more </w:t>
      </w:r>
      <w:r w:rsidR="002A66A4">
        <w:t>finely</w:t>
      </w:r>
      <w:r w:rsidR="007C65A9">
        <w:t xml:space="preserve"> resolved</w:t>
      </w:r>
      <w:r w:rsidR="00BE11AD">
        <w:t xml:space="preserve"> with </w:t>
      </w:r>
      <w:r w:rsidR="008C3FF8" w:rsidRPr="00F510B7">
        <w:t>species</w:t>
      </w:r>
      <w:r w:rsidR="008C3FF8">
        <w:t>- and size-specific bite rates</w:t>
      </w:r>
      <w:r w:rsidR="009D6E22">
        <w:t xml:space="preserve">, our results suggest that grazing </w:t>
      </w:r>
      <w:r w:rsidR="00A42FF4">
        <w:t>rates</w:t>
      </w:r>
      <w:r w:rsidR="009D6E22">
        <w:t xml:space="preserve"> can </w:t>
      </w:r>
      <w:r w:rsidR="002F3732">
        <w:t xml:space="preserve">partially </w:t>
      </w:r>
      <w:r w:rsidR="009D6E22">
        <w:t>decouple from grazing biomass</w:t>
      </w:r>
      <w:r w:rsidR="00C376A0">
        <w:t>.</w:t>
      </w:r>
      <w:r w:rsidR="009D6E22">
        <w:t xml:space="preserve"> Such patterns support recent findings that grazing metrics which include species-specific feeding behaviours are </w:t>
      </w:r>
      <w:r w:rsidR="004915A6">
        <w:t>better predictors of benthic change than</w:t>
      </w:r>
      <w:r w:rsidR="009D6E22">
        <w:t xml:space="preserve"> </w:t>
      </w:r>
      <w:r w:rsidR="00462570">
        <w:t xml:space="preserve">grazing biomass </w:t>
      </w:r>
      <w:r w:rsidR="009D6E22">
        <w:t>(</w:t>
      </w:r>
      <w:proofErr w:type="spellStart"/>
      <w:r w:rsidR="009D6E22">
        <w:t>Steneck</w:t>
      </w:r>
      <w:proofErr w:type="spellEnd"/>
      <w:r w:rsidR="009D6E22">
        <w:t xml:space="preserve"> et al. 2018). </w:t>
      </w:r>
      <w:r w:rsidR="002F3732">
        <w:t xml:space="preserve">For both functions, our approach of </w:t>
      </w:r>
      <w:r w:rsidR="009150B8" w:rsidRPr="00077F3E">
        <w:t>modelling genera- and species-specific bite rates from observations collected in several regions</w:t>
      </w:r>
      <w:r w:rsidR="006A2BD5">
        <w:t xml:space="preserve"> enable</w:t>
      </w:r>
      <w:r w:rsidR="004A3B86">
        <w:t>d</w:t>
      </w:r>
      <w:r w:rsidR="006A2BD5">
        <w:t xml:space="preserve"> us </w:t>
      </w:r>
      <w:r w:rsidR="009150B8" w:rsidRPr="00077F3E">
        <w:t xml:space="preserve">to leverage observational </w:t>
      </w:r>
      <w:r w:rsidR="009150B8" w:rsidRPr="00077F3E">
        <w:lastRenderedPageBreak/>
        <w:t>data in a hierarchical framework which predicts grazing rates of new, related species, given uncertainties in species</w:t>
      </w:r>
      <w:r w:rsidR="002F3732">
        <w:t xml:space="preserve"> and</w:t>
      </w:r>
      <w:r w:rsidR="009150B8" w:rsidRPr="00077F3E">
        <w:t xml:space="preserve"> genera </w:t>
      </w:r>
      <w:r w:rsidR="002F3732">
        <w:t>(</w:t>
      </w:r>
      <w:r w:rsidR="009150B8" w:rsidRPr="00077F3E">
        <w:t>and body size</w:t>
      </w:r>
      <w:r w:rsidR="002F3732">
        <w:t xml:space="preserve"> for scrapers)</w:t>
      </w:r>
      <w:r w:rsidR="009150B8" w:rsidRPr="00077F3E">
        <w:t>.</w:t>
      </w:r>
      <w:r w:rsidR="007D1500">
        <w:t xml:space="preserve"> </w:t>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r w:rsidR="003C02BF">
        <w:t>effects</w:t>
      </w:r>
      <w:r w:rsidR="003C02BF" w:rsidRPr="00077F3E">
        <w:t xml:space="preserve"> </w:t>
      </w:r>
      <w:r w:rsidR="00A6485A" w:rsidRPr="00077F3E">
        <w:t xml:space="preserve">on grazing rates </w:t>
      </w:r>
      <w:r w:rsidR="00A6485A" w:rsidRPr="00077F3E">
        <w:rPr>
          <w:color w:val="000000"/>
        </w:rPr>
        <w:t>(Bruno et al. 2015)</w:t>
      </w:r>
      <w:r w:rsidR="00A6485A" w:rsidRPr="00077F3E">
        <w:t xml:space="preserve"> </w:t>
      </w:r>
      <w:r w:rsidR="001602EB">
        <w:t>and examine</w:t>
      </w:r>
      <w:r w:rsidR="00313EB9">
        <w:t xml:space="preserve"> how herbivory might respond to </w:t>
      </w:r>
      <w:r w:rsidR="001602EB">
        <w:t>ocean warming</w:t>
      </w:r>
      <w:r w:rsidR="00A6485A" w:rsidRPr="00077F3E">
        <w:t xml:space="preserve">. </w:t>
      </w:r>
    </w:p>
    <w:p w14:paraId="73012B6C" w14:textId="41B96833" w:rsidR="007A2A1D" w:rsidRDefault="00192C1E" w:rsidP="00AC3B70">
      <w:pPr>
        <w:spacing w:line="480" w:lineRule="auto"/>
        <w:ind w:firstLine="720"/>
      </w:pPr>
      <w:r>
        <w:t>R</w:t>
      </w:r>
      <w:r w:rsidR="00114417">
        <w:t>a</w:t>
      </w:r>
      <w:r w:rsidR="00AE5A58" w:rsidRPr="00077F3E">
        <w:t xml:space="preserve">ndom intercepts in </w:t>
      </w:r>
      <w:r>
        <w:t xml:space="preserve">the predictive </w:t>
      </w:r>
      <w:r w:rsidR="00AE5A58" w:rsidRPr="00077F3E">
        <w:t xml:space="preserve">models </w:t>
      </w:r>
      <w:r w:rsidR="000A1616">
        <w:t>indicated</w:t>
      </w:r>
      <w:r w:rsidR="00AE5A58" w:rsidRPr="00077F3E">
        <w:t xml:space="preserve"> </w:t>
      </w:r>
      <w:r w:rsidR="00AE5A58">
        <w:t xml:space="preserve">that </w:t>
      </w:r>
      <w:r w:rsidR="00AE5A58" w:rsidRPr="00077F3E">
        <w:t xml:space="preserve">regional </w:t>
      </w:r>
      <w:r w:rsidR="00BD0525">
        <w:t>differences</w:t>
      </w:r>
      <w:r w:rsidR="00BD0525" w:rsidRPr="00077F3E">
        <w:t xml:space="preserve"> </w:t>
      </w:r>
      <w:r w:rsidR="00AE5A58" w:rsidRPr="00077F3E">
        <w:t>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r w:rsidR="00002C14">
        <w:t xml:space="preserve">benthic (Russ et al. 2003) and </w:t>
      </w:r>
      <w:r w:rsidR="00AE5A58" w:rsidRPr="00077F3E">
        <w:t xml:space="preserve">oceanic productivity </w:t>
      </w:r>
      <w:r w:rsidR="00AE5A58" w:rsidRPr="00077F3E">
        <w:rPr>
          <w:color w:val="000000"/>
        </w:rPr>
        <w:t>(</w:t>
      </w:r>
      <w:proofErr w:type="spellStart"/>
      <w:r w:rsidR="00AE5A58" w:rsidRPr="00077F3E">
        <w:rPr>
          <w:color w:val="000000"/>
        </w:rPr>
        <w:t>Heenan</w:t>
      </w:r>
      <w:proofErr w:type="spellEnd"/>
      <w:r w:rsidR="00AE5A58" w:rsidRPr="00077F3E">
        <w:rPr>
          <w:color w:val="000000"/>
        </w:rPr>
        <w:t xml:space="preserve"> et al. 2016)</w:t>
      </w:r>
      <w:r w:rsidR="005108F5">
        <w:t xml:space="preserve">. Similarly, </w:t>
      </w:r>
      <w:r w:rsidR="00590125">
        <w:t xml:space="preserve">behavioural </w:t>
      </w:r>
      <w:r w:rsidR="000805F6">
        <w:t xml:space="preserve">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r w:rsidR="00624E63">
        <w:t xml:space="preserve"> and sedimentation (</w:t>
      </w:r>
      <w:proofErr w:type="spellStart"/>
      <w:r w:rsidR="00624E63">
        <w:t>Goatley</w:t>
      </w:r>
      <w:proofErr w:type="spellEnd"/>
      <w:r w:rsidR="00624E63">
        <w:t xml:space="preserve"> &amp; Bellwood 2012)</w:t>
      </w:r>
      <w:r w:rsidR="00B453DB">
        <w:t xml:space="preserve">, while scraping rates can be </w:t>
      </w:r>
      <w:r w:rsidR="00590125">
        <w:t>higher in no-take fishing areas (Nash et al. 2016</w:t>
      </w:r>
      <w:r w:rsidR="000E720E">
        <w:t>b</w:t>
      </w:r>
      <w:r w:rsidR="00590125">
        <w:t>)</w:t>
      </w:r>
      <w:r w:rsidR="005108F5">
        <w:t xml:space="preserve"> which may have led us to underestimate grazing function</w:t>
      </w:r>
      <w:r w:rsidR="00680395">
        <w:t xml:space="preserve"> on protected reefs</w:t>
      </w:r>
      <w:r w:rsidR="001D3B77">
        <w:t xml:space="preserve">. </w:t>
      </w:r>
      <w:r w:rsidR="002231D8">
        <w:t xml:space="preserve">More broadly, </w:t>
      </w:r>
      <w:r w:rsidR="003F69B2">
        <w:t xml:space="preserve">our space-for-time approach </w:t>
      </w:r>
      <w:r w:rsidR="00AE65C9">
        <w:t>precludes</w:t>
      </w:r>
      <w:r w:rsidR="003F69B2">
        <w:t xml:space="preserve"> detection </w:t>
      </w:r>
      <w:r w:rsidR="009D5506" w:rsidRPr="00316B90">
        <w:t>o</w:t>
      </w:r>
      <w:r w:rsidR="003F69B2">
        <w:t xml:space="preserve">f non-linear </w:t>
      </w:r>
      <w:r w:rsidR="00B006F4">
        <w:t xml:space="preserve">changes in </w:t>
      </w:r>
      <w:r w:rsidR="003F69B2">
        <w:t xml:space="preserve">grazing </w:t>
      </w:r>
      <w:r w:rsidR="00B006F4">
        <w:t xml:space="preserve">rates </w:t>
      </w:r>
      <w:r w:rsidR="003F69B2">
        <w:t xml:space="preserve">that may arise when </w:t>
      </w:r>
      <w:r w:rsidR="00B006F4">
        <w:t xml:space="preserve">herbivore </w:t>
      </w:r>
      <w:r w:rsidR="003F69B2">
        <w:t xml:space="preserve">assemblages </w:t>
      </w:r>
      <w:r w:rsidR="003F69B2" w:rsidRPr="00316B90">
        <w:t xml:space="preserve">reorganize </w:t>
      </w:r>
      <w:r w:rsidR="003F69B2">
        <w:t xml:space="preserve">in response to </w:t>
      </w:r>
      <w:r w:rsidR="00B80AD8">
        <w:t>acute</w:t>
      </w:r>
      <w:r w:rsidR="003F69B2">
        <w:t xml:space="preserve"> disturbances </w:t>
      </w:r>
      <w:r w:rsidR="009D5506" w:rsidRPr="00316B90">
        <w:t>(Han et al. 2016)</w:t>
      </w:r>
      <w:r w:rsidR="00BB4362">
        <w:t>. T</w:t>
      </w:r>
      <w:r w:rsidR="00B86E71" w:rsidRPr="00F510B7">
        <w:t xml:space="preserve">emporal </w:t>
      </w:r>
      <w:r w:rsidR="005449C0">
        <w:t xml:space="preserve">analyses </w:t>
      </w:r>
      <w:r w:rsidR="005666EF">
        <w:t xml:space="preserve">which </w:t>
      </w:r>
      <w:r w:rsidR="005449C0">
        <w:t>link</w:t>
      </w:r>
      <w:r w:rsidR="005666EF">
        <w:t xml:space="preserve">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r w:rsidR="00640866">
        <w:t>grazing</w:t>
      </w:r>
      <w:r w:rsidR="00640866" w:rsidRPr="00F510B7">
        <w:t xml:space="preserve"> </w:t>
      </w:r>
      <w:r w:rsidR="008758C2">
        <w:t>functions</w:t>
      </w:r>
      <w:r w:rsidR="00640866">
        <w:t xml:space="preserve"> </w:t>
      </w:r>
      <w:r w:rsidR="00B86E71" w:rsidRPr="00F510B7">
        <w:t>influence long-term changes in reef state</w:t>
      </w:r>
      <w:r w:rsidR="009D5506">
        <w:t>.</w:t>
      </w:r>
      <w:r w:rsidR="00B86E71" w:rsidRPr="00F510B7">
        <w:t xml:space="preserve"> </w:t>
      </w:r>
    </w:p>
    <w:p w14:paraId="0BB89F9B" w14:textId="795534DA" w:rsidR="00C65FB8" w:rsidRPr="00F510B7" w:rsidRDefault="007C0337" w:rsidP="00AC3B70">
      <w:pPr>
        <w:spacing w:line="480" w:lineRule="auto"/>
        <w:ind w:firstLine="720"/>
        <w:rPr>
          <w:b/>
        </w:rPr>
      </w:pPr>
      <w:r>
        <w:t>By integrating feeding rates with UVC data across a gradient of grazing biomass, we generated reef-level estimates of potential grazing pressure</w:t>
      </w:r>
      <w:r w:rsidR="00B20D15">
        <w:t xml:space="preserve"> </w:t>
      </w:r>
      <w:r w:rsidR="00331DA8">
        <w:t>at</w:t>
      </w:r>
      <w:r w:rsidR="00B20D15">
        <w:t xml:space="preserve"> four Indo-Pacific coral reefs.</w:t>
      </w:r>
      <w:r>
        <w:t xml:space="preserve"> </w:t>
      </w:r>
      <w:r w:rsidR="00B20D15">
        <w:t xml:space="preserve">Our study </w:t>
      </w:r>
      <w:r w:rsidR="00E062B7">
        <w:t>demonstrate</w:t>
      </w:r>
      <w:r w:rsidR="00B20D15">
        <w:t>s</w:t>
      </w:r>
      <w:r w:rsidR="00E062B7">
        <w:t xml:space="preserve"> how benthic habitat</w:t>
      </w:r>
      <w:r w:rsidR="00CC249A">
        <w:t xml:space="preserve"> and</w:t>
      </w:r>
      <w:r w:rsidR="00E062B7">
        <w:t xml:space="preserve"> fishing</w:t>
      </w:r>
      <w:r w:rsidR="00BF37EC" w:rsidRPr="00F65782">
        <w:t xml:space="preserve"> </w:t>
      </w:r>
      <w:r w:rsidR="00E062B7">
        <w:t xml:space="preserve">pressure influence </w:t>
      </w:r>
      <w:r w:rsidR="00BF37EC" w:rsidRPr="00F65782">
        <w:t xml:space="preserve">the functional potential of </w:t>
      </w:r>
      <w:r w:rsidR="00BF37EC" w:rsidRPr="00F65782">
        <w:lastRenderedPageBreak/>
        <w:t xml:space="preserve">herbivore </w:t>
      </w:r>
      <w:r w:rsidR="00FE0DBF">
        <w:t>assemblages</w:t>
      </w:r>
      <w:r w:rsidR="00B20D15">
        <w:t>,</w:t>
      </w:r>
      <w:r w:rsidR="007508F6">
        <w:t xml:space="preserve"> </w:t>
      </w:r>
      <w:r w:rsidR="00FE0DBF">
        <w:t>at</w:t>
      </w:r>
      <w:r w:rsidR="00BF37EC" w:rsidRPr="00F65782">
        <w:t xml:space="preserve"> </w:t>
      </w:r>
      <w:r w:rsidR="001959B2">
        <w:t xml:space="preserve">relevant </w:t>
      </w:r>
      <w:r w:rsidR="00BF37EC" w:rsidRPr="00F65782">
        <w:t>scale</w:t>
      </w:r>
      <w:r w:rsidR="00FE0DBF">
        <w:t>s</w:t>
      </w:r>
      <w:r w:rsidR="00BF37EC" w:rsidRPr="00F65782">
        <w:t xml:space="preserve"> for </w:t>
      </w:r>
      <w:r w:rsidR="00FE0DBF">
        <w:t xml:space="preserve">understanding </w:t>
      </w:r>
      <w:r w:rsidR="00BF37EC" w:rsidRPr="00F65782">
        <w:t>ecosystem-level responses to disturbances such as bleaching (Nash et al. 2016</w:t>
      </w:r>
      <w:r w:rsidR="000E720E">
        <w:t>a</w:t>
      </w:r>
      <w:r w:rsidR="00BF37EC" w:rsidRPr="00F65782">
        <w:t>)</w:t>
      </w:r>
      <w:r w:rsidR="00C9358F">
        <w:t xml:space="preserve">. </w:t>
      </w:r>
      <w:r w:rsidR="00E062B7">
        <w:t>Cropping pressure is likely to increase in response to stressors which clear substrate space for turf growth</w:t>
      </w:r>
      <w:r w:rsidR="00176E4E">
        <w:t xml:space="preserve">, </w:t>
      </w:r>
      <w:r w:rsidR="008B4617">
        <w:t>though</w:t>
      </w:r>
      <w:r w:rsidR="000D3AE1">
        <w:t xml:space="preserve"> responses to physical </w:t>
      </w:r>
      <w:r w:rsidR="00176E4E">
        <w:t>disturbance</w:t>
      </w:r>
      <w:r w:rsidR="000D3AE1">
        <w:t xml:space="preserve">s will vary </w:t>
      </w:r>
      <w:r w:rsidR="00DD7517">
        <w:t xml:space="preserve">across </w:t>
      </w:r>
      <w:r w:rsidR="000D3AE1">
        <w:t xml:space="preserve">species according to </w:t>
      </w:r>
      <w:r w:rsidR="008D05A3">
        <w:t xml:space="preserve">their life history characteristics </w:t>
      </w:r>
      <w:r w:rsidR="008B4617">
        <w:t>(</w:t>
      </w:r>
      <w:r w:rsidR="000D3AE1">
        <w:t>e.g. recruitment</w:t>
      </w:r>
      <w:r w:rsidR="00ED7633">
        <w:t xml:space="preserve"> rates</w:t>
      </w:r>
      <w:r w:rsidR="000D3AE1">
        <w:t>, Russ et al. 2018</w:t>
      </w:r>
      <w:r w:rsidR="008B4617">
        <w:t>)</w:t>
      </w:r>
      <w:r w:rsidR="00E062B7">
        <w:t xml:space="preserve">. </w:t>
      </w:r>
      <w:r w:rsidR="008D48D8">
        <w:t>Intact reef structure will be critical for m</w:t>
      </w:r>
      <w:r w:rsidR="00E062B7">
        <w:t>aintenance of scraping functions</w:t>
      </w:r>
      <w:r w:rsidR="008D48D8">
        <w:t xml:space="preserve">, </w:t>
      </w:r>
      <w:r w:rsidR="00E062B7">
        <w:t>though</w:t>
      </w:r>
      <w:r w:rsidR="008D48D8">
        <w:t xml:space="preserve"> reefs </w:t>
      </w:r>
      <w:r w:rsidR="00A30954">
        <w:t xml:space="preserve">in close proximity to human populations </w:t>
      </w:r>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r w:rsidR="003B5D5F">
        <w:t xml:space="preserve"> (MacNeil et al. 2015)</w:t>
      </w:r>
      <w:r w:rsidR="00E062B7">
        <w:t xml:space="preserve">. </w:t>
      </w:r>
      <w:r w:rsidR="00A23E40">
        <w:t xml:space="preserve">For a given level of biomass, </w:t>
      </w:r>
      <w:r>
        <w:t xml:space="preserve">dominance by smaller-bodied fishes </w:t>
      </w:r>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4CD24DBF" w14:textId="78D5900B" w:rsidR="00EA3531" w:rsidRPr="00EA3531" w:rsidRDefault="003E7EC0" w:rsidP="001E48FC">
      <w:pPr>
        <w:spacing w:line="480" w:lineRule="auto"/>
        <w:outlineLvl w:val="0"/>
        <w:rPr>
          <w:rFonts w:eastAsia="Arial"/>
          <w:color w:val="FF0000"/>
          <w:sz w:val="23"/>
          <w:szCs w:val="23"/>
          <w:lang w:val="en-US" w:eastAsia="en-GB"/>
        </w:rPr>
      </w:pPr>
      <w:r w:rsidRPr="003E7EC0">
        <w:t>We thank Morgan Pratchett (</w:t>
      </w:r>
      <w:proofErr w:type="spellStart"/>
      <w:r w:rsidRPr="003E7EC0">
        <w:t>Chagos</w:t>
      </w:r>
      <w:proofErr w:type="spellEnd"/>
      <w:r w:rsidRPr="003E7EC0">
        <w:t xml:space="preserve">) and Fraser </w:t>
      </w:r>
      <w:proofErr w:type="spellStart"/>
      <w:r w:rsidRPr="003E7EC0">
        <w:t>Januchowski</w:t>
      </w:r>
      <w:proofErr w:type="spellEnd"/>
      <w:r w:rsidRPr="003E7EC0">
        <w:t>-Hartley (GBR) for collecting and sharing</w:t>
      </w:r>
      <w:r w:rsidR="00D81067">
        <w:t xml:space="preserve"> benthic </w:t>
      </w:r>
      <w:r w:rsidRPr="003E7EC0">
        <w:t xml:space="preserve">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w:t>
      </w:r>
      <w:r w:rsidR="00D81067">
        <w:rPr>
          <w:rFonts w:eastAsia="Arial"/>
          <w:sz w:val="23"/>
          <w:szCs w:val="23"/>
          <w:lang w:val="en-US" w:eastAsia="en-GB"/>
        </w:rPr>
        <w:t xml:space="preserve"> Royal Society (</w:t>
      </w:r>
      <w:r w:rsidR="00865474">
        <w:rPr>
          <w:rFonts w:eastAsia="Arial"/>
          <w:sz w:val="23"/>
          <w:szCs w:val="23"/>
          <w:lang w:val="en-US" w:eastAsia="en-GB"/>
        </w:rPr>
        <w:t>NAGJ: UF140691, CHG-R1-170087</w:t>
      </w:r>
      <w:r w:rsidR="00D81067">
        <w:rPr>
          <w:rFonts w:eastAsia="Arial"/>
          <w:sz w:val="23"/>
          <w:szCs w:val="23"/>
          <w:lang w:val="en-US" w:eastAsia="en-GB"/>
        </w:rPr>
        <w:t>),</w:t>
      </w:r>
      <w:r w:rsidR="00C0795E" w:rsidRPr="003E7EC0">
        <w:rPr>
          <w:rFonts w:eastAsia="Arial"/>
          <w:sz w:val="23"/>
          <w:szCs w:val="23"/>
          <w:lang w:val="en-US" w:eastAsia="en-GB"/>
        </w:rPr>
        <w:t xml:space="preserve"> Australian Research Council (</w:t>
      </w:r>
      <w:r w:rsidRPr="003E7EC0">
        <w:rPr>
          <w:rFonts w:eastAsia="Arial"/>
          <w:sz w:val="23"/>
          <w:szCs w:val="23"/>
          <w:lang w:val="en-US" w:eastAsia="en-GB"/>
        </w:rPr>
        <w:t>ASH</w:t>
      </w:r>
      <w:r w:rsidR="00D81067">
        <w:rPr>
          <w:rFonts w:eastAsia="Arial"/>
          <w:sz w:val="23"/>
          <w:szCs w:val="23"/>
          <w:lang w:val="en-US" w:eastAsia="en-GB"/>
        </w:rPr>
        <w:t xml:space="preserve">: </w:t>
      </w:r>
      <w:r w:rsidR="00C0795E" w:rsidRPr="003E7EC0">
        <w:rPr>
          <w:rFonts w:eastAsia="Arial"/>
          <w:sz w:val="23"/>
          <w:szCs w:val="23"/>
          <w:lang w:val="en-US" w:eastAsia="en-GB"/>
        </w:rPr>
        <w:t>DE130100688</w:t>
      </w:r>
      <w:r w:rsidR="00865474">
        <w:rPr>
          <w:rFonts w:eastAsia="Arial"/>
          <w:sz w:val="23"/>
          <w:szCs w:val="23"/>
          <w:lang w:val="en-US" w:eastAsia="en-GB"/>
        </w:rPr>
        <w:t>;</w:t>
      </w:r>
      <w:r w:rsidR="00D81067">
        <w:rPr>
          <w:rFonts w:eastAsia="Arial"/>
          <w:sz w:val="23"/>
          <w:szCs w:val="23"/>
          <w:lang w:val="en-US" w:eastAsia="en-GB"/>
        </w:rPr>
        <w:t xml:space="preserve"> NAJG: </w:t>
      </w:r>
      <w:r w:rsidR="00865474">
        <w:rPr>
          <w:rFonts w:eastAsia="Arial"/>
          <w:sz w:val="23"/>
          <w:szCs w:val="23"/>
          <w:lang w:val="en-US" w:eastAsia="en-GB"/>
        </w:rPr>
        <w:t>DE130101705</w:t>
      </w:r>
      <w:r w:rsidR="00C0795E" w:rsidRPr="003E7EC0">
        <w:rPr>
          <w:rFonts w:eastAsia="Arial"/>
          <w:sz w:val="23"/>
          <w:szCs w:val="23"/>
          <w:lang w:val="en-US" w:eastAsia="en-GB"/>
        </w:rPr>
        <w:t>),</w:t>
      </w:r>
      <w:r w:rsidR="00D81067">
        <w:rPr>
          <w:rFonts w:eastAsia="Arial"/>
          <w:sz w:val="23"/>
          <w:szCs w:val="23"/>
          <w:lang w:val="en-US" w:eastAsia="en-GB"/>
        </w:rPr>
        <w:t xml:space="preserve"> and the Leverhulme Trust, and a </w:t>
      </w:r>
      <w:r w:rsidR="00C0795E" w:rsidRPr="003E7EC0">
        <w:rPr>
          <w:rFonts w:eastAsia="Arial"/>
          <w:sz w:val="23"/>
          <w:szCs w:val="23"/>
          <w:lang w:val="en-US" w:eastAsia="en-GB"/>
        </w:rPr>
        <w:t>Lizard Island Reef Research Foundation Doctoral Fellowship (AGL)</w:t>
      </w:r>
      <w:r w:rsidR="00D81067">
        <w:rPr>
          <w:rFonts w:eastAsia="Arial"/>
          <w:sz w:val="23"/>
          <w:szCs w:val="23"/>
          <w:lang w:val="en-US" w:eastAsia="en-GB"/>
        </w:rPr>
        <w:t>. Logistics and field support in Maldives was provided by Tim Godfrey</w:t>
      </w:r>
      <w:r w:rsidR="00700241">
        <w:rPr>
          <w:rFonts w:eastAsia="Arial"/>
          <w:sz w:val="23"/>
          <w:szCs w:val="23"/>
          <w:lang w:val="en-US" w:eastAsia="en-GB"/>
        </w:rPr>
        <w:t>,</w:t>
      </w:r>
      <w:r w:rsidR="00D81067">
        <w:rPr>
          <w:rFonts w:eastAsia="Arial"/>
          <w:sz w:val="23"/>
          <w:szCs w:val="23"/>
          <w:lang w:val="en-US" w:eastAsia="en-GB"/>
        </w:rPr>
        <w:t xml:space="preserve"> in </w:t>
      </w:r>
      <w:proofErr w:type="spellStart"/>
      <w:r w:rsidR="00D81067">
        <w:rPr>
          <w:rFonts w:eastAsia="Arial"/>
          <w:sz w:val="23"/>
          <w:szCs w:val="23"/>
          <w:lang w:val="en-US" w:eastAsia="en-GB"/>
        </w:rPr>
        <w:t>Chagos</w:t>
      </w:r>
      <w:proofErr w:type="spellEnd"/>
      <w:r w:rsidR="00D81067">
        <w:rPr>
          <w:rFonts w:eastAsia="Arial"/>
          <w:sz w:val="23"/>
          <w:szCs w:val="23"/>
          <w:lang w:val="en-US" w:eastAsia="en-GB"/>
        </w:rPr>
        <w:t xml:space="preserve"> by Charles Sheppard and the British Indian Ocean Territory Administration, in th</w:t>
      </w:r>
      <w:r w:rsidR="00700241">
        <w:rPr>
          <w:rFonts w:eastAsia="Arial"/>
          <w:sz w:val="23"/>
          <w:szCs w:val="23"/>
          <w:lang w:val="en-US" w:eastAsia="en-GB"/>
        </w:rPr>
        <w:t>e Great Barrier Reef on board the Kalinda</w:t>
      </w:r>
      <w:r w:rsidR="00D81067">
        <w:rPr>
          <w:rFonts w:eastAsia="Arial"/>
          <w:sz w:val="23"/>
          <w:szCs w:val="23"/>
          <w:lang w:val="en-US" w:eastAsia="en-GB"/>
        </w:rPr>
        <w:t>, and in Seychelles by Seychelles Fishing Authority, Seychelles National Parks Authority, and Nature Seychelles.</w:t>
      </w:r>
    </w:p>
    <w:p w14:paraId="21EEDB2C" w14:textId="40C2D27A" w:rsidR="007A2A1D" w:rsidRDefault="007A2A1D" w:rsidP="00AC3B70">
      <w:pPr>
        <w:spacing w:line="480" w:lineRule="auto"/>
        <w:rPr>
          <w:b/>
        </w:rPr>
      </w:pPr>
    </w:p>
    <w:p w14:paraId="23887DE4" w14:textId="6BEC1997" w:rsidR="00EA3531" w:rsidRDefault="00EA3531" w:rsidP="00EA3531">
      <w:pPr>
        <w:spacing w:line="480" w:lineRule="auto"/>
        <w:outlineLvl w:val="0"/>
        <w:rPr>
          <w:b/>
          <w:sz w:val="28"/>
        </w:rPr>
      </w:pPr>
      <w:r>
        <w:rPr>
          <w:b/>
          <w:sz w:val="28"/>
        </w:rPr>
        <w:t>Authors’ contributions</w:t>
      </w:r>
    </w:p>
    <w:p w14:paraId="2146954A" w14:textId="183EC995" w:rsidR="00EA3531" w:rsidRDefault="00EA3531" w:rsidP="00EA3531">
      <w:pPr>
        <w:spacing w:line="480" w:lineRule="auto"/>
        <w:outlineLvl w:val="0"/>
      </w:pPr>
      <w:r>
        <w:lastRenderedPageBreak/>
        <w:t xml:space="preserve">JR conceived the study. </w:t>
      </w:r>
      <w:r w:rsidRPr="00EA3531">
        <w:t xml:space="preserve">AGL, AH, KN, SW and NG </w:t>
      </w:r>
      <w:r>
        <w:t xml:space="preserve">designed field surveys and </w:t>
      </w:r>
      <w:r w:rsidRPr="00EA3531">
        <w:t>collected</w:t>
      </w:r>
      <w:r>
        <w:t xml:space="preserve"> ecological data. JR, JMI, JD, JH, SH analysed data and wrote the first draft of the manuscript. All authors contributed to interpretation of results and provided editorial comments.</w:t>
      </w:r>
    </w:p>
    <w:p w14:paraId="3BC8179F" w14:textId="548DC843" w:rsidR="004A1DB7" w:rsidRDefault="004A1DB7" w:rsidP="00EA3531">
      <w:pPr>
        <w:spacing w:line="480" w:lineRule="auto"/>
        <w:outlineLvl w:val="0"/>
      </w:pPr>
    </w:p>
    <w:p w14:paraId="12420209" w14:textId="48BD20F0" w:rsidR="004A1DB7" w:rsidRDefault="004A1DB7" w:rsidP="004A1DB7">
      <w:pPr>
        <w:spacing w:line="480" w:lineRule="auto"/>
        <w:outlineLvl w:val="0"/>
        <w:rPr>
          <w:b/>
          <w:sz w:val="28"/>
        </w:rPr>
      </w:pPr>
      <w:r>
        <w:rPr>
          <w:b/>
          <w:sz w:val="28"/>
        </w:rPr>
        <w:t>Data accessibility</w:t>
      </w:r>
    </w:p>
    <w:p w14:paraId="1AA574ED" w14:textId="3D39DF43" w:rsidR="004A1DB7" w:rsidRPr="008E5DBE" w:rsidRDefault="008E5DBE" w:rsidP="004A1DB7">
      <w:pPr>
        <w:spacing w:line="480" w:lineRule="auto"/>
        <w:outlineLvl w:val="0"/>
      </w:pPr>
      <w:r w:rsidRPr="008E5DBE">
        <w:t xml:space="preserve">Data and R scripts are provided at </w:t>
      </w:r>
      <w:hyperlink r:id="rId13" w:history="1">
        <w:r w:rsidRPr="008E5DBE">
          <w:rPr>
            <w:rStyle w:val="Hyperlink"/>
          </w:rPr>
          <w:t>github.com/</w:t>
        </w:r>
        <w:r>
          <w:rPr>
            <w:rStyle w:val="Hyperlink"/>
          </w:rPr>
          <w:t>jpwrobinson/</w:t>
        </w:r>
        <w:r w:rsidRPr="008E5DBE">
          <w:rPr>
            <w:rStyle w:val="Hyperlink"/>
          </w:rPr>
          <w:t>grazing-grads</w:t>
        </w:r>
      </w:hyperlink>
      <w:r>
        <w:t>.</w:t>
      </w: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79516809" w14:textId="6AEAA266" w:rsidR="0004681E" w:rsidRDefault="00DC6911" w:rsidP="00DC6911">
      <w:r w:rsidRPr="00DC6911">
        <w:t xml:space="preserve">Arnold, S. N., </w:t>
      </w:r>
      <w:proofErr w:type="spellStart"/>
      <w:r w:rsidRPr="00DC6911">
        <w:t>Steneck</w:t>
      </w:r>
      <w:proofErr w:type="spellEnd"/>
      <w:r w:rsidRPr="00DC6911">
        <w:t xml:space="preserve">, R. S., &amp; Mumby, P. J. (2010). Running the gauntlet: inhibitory effects of algal turfs on the processes of coral recruitment. </w:t>
      </w:r>
      <w:r w:rsidRPr="00DC6911">
        <w:rPr>
          <w:i/>
          <w:iCs/>
        </w:rPr>
        <w:t>Marine Ecology Progress Series</w:t>
      </w:r>
      <w:r w:rsidRPr="00DC6911">
        <w:t xml:space="preserve">, </w:t>
      </w:r>
      <w:r w:rsidRPr="00DC6911">
        <w:rPr>
          <w:i/>
          <w:iCs/>
        </w:rPr>
        <w:t>414</w:t>
      </w:r>
      <w:r w:rsidRPr="00DC6911">
        <w:t>, 91–105.</w:t>
      </w:r>
      <w:r w:rsidRPr="00DC6911">
        <w:br/>
      </w:r>
      <w:r w:rsidRPr="00DC6911">
        <w:br/>
      </w:r>
      <w:proofErr w:type="spellStart"/>
      <w:r w:rsidRPr="00DC6911">
        <w:t>Bartoń</w:t>
      </w:r>
      <w:proofErr w:type="spellEnd"/>
      <w:r w:rsidRPr="00DC6911">
        <w:t xml:space="preserve">, K. (2013). </w:t>
      </w:r>
      <w:proofErr w:type="spellStart"/>
      <w:r w:rsidRPr="00DC6911">
        <w:t>MuMIn</w:t>
      </w:r>
      <w:proofErr w:type="spellEnd"/>
      <w:r w:rsidRPr="00DC6911">
        <w:t xml:space="preserve">: Multi-Model Inference, version 1.9. 0. </w:t>
      </w:r>
      <w:r w:rsidRPr="00DC6911">
        <w:rPr>
          <w:i/>
          <w:iCs/>
        </w:rPr>
        <w:t>R Package</w:t>
      </w:r>
      <w:r w:rsidRPr="00DC6911">
        <w:t xml:space="preserve">, </w:t>
      </w:r>
      <w:r w:rsidRPr="00DC6911">
        <w:rPr>
          <w:i/>
          <w:iCs/>
        </w:rPr>
        <w:t>1</w:t>
      </w:r>
      <w:r w:rsidRPr="00DC6911">
        <w:t>(5), 18.</w:t>
      </w:r>
      <w:r w:rsidRPr="00DC6911">
        <w:br/>
      </w:r>
      <w:r w:rsidRPr="00DC6911">
        <w:br/>
        <w:t xml:space="preserve">Bates, D., </w:t>
      </w:r>
      <w:proofErr w:type="spellStart"/>
      <w:r w:rsidRPr="00DC6911">
        <w:t>Maechler</w:t>
      </w:r>
      <w:proofErr w:type="spellEnd"/>
      <w:r w:rsidRPr="00DC6911">
        <w:t xml:space="preserve">, M., </w:t>
      </w:r>
      <w:proofErr w:type="spellStart"/>
      <w:r w:rsidRPr="00DC6911">
        <w:t>Bolker</w:t>
      </w:r>
      <w:proofErr w:type="spellEnd"/>
      <w:r w:rsidRPr="00DC6911">
        <w:t xml:space="preserve">, B., &amp; Walker, S. (2015). Fitting linear mixed-effects models using lme4. </w:t>
      </w:r>
      <w:r w:rsidRPr="00DC6911">
        <w:rPr>
          <w:i/>
          <w:iCs/>
        </w:rPr>
        <w:t>Journal of Statistical Software</w:t>
      </w:r>
      <w:r w:rsidRPr="00DC6911">
        <w:t xml:space="preserve">, </w:t>
      </w:r>
      <w:r w:rsidRPr="00DC6911">
        <w:rPr>
          <w:i/>
          <w:iCs/>
        </w:rPr>
        <w:t>67</w:t>
      </w:r>
      <w:r w:rsidRPr="00DC6911">
        <w:t>(1), 1–48.</w:t>
      </w:r>
      <w:r w:rsidRPr="00DC6911">
        <w:br/>
      </w:r>
      <w:r w:rsidRPr="00DC6911">
        <w:br/>
      </w:r>
      <w:proofErr w:type="spellStart"/>
      <w:r w:rsidRPr="00DC6911">
        <w:t>Bejarano</w:t>
      </w:r>
      <w:proofErr w:type="spellEnd"/>
      <w:r w:rsidRPr="00DC6911">
        <w:t xml:space="preserve">, S., </w:t>
      </w:r>
      <w:proofErr w:type="spellStart"/>
      <w:r w:rsidRPr="00DC6911">
        <w:t>Jouffray</w:t>
      </w:r>
      <w:proofErr w:type="spellEnd"/>
      <w:r w:rsidRPr="00DC6911">
        <w:t xml:space="preserve">, J.-B., </w:t>
      </w:r>
      <w:proofErr w:type="spellStart"/>
      <w:r w:rsidRPr="00DC6911">
        <w:t>Chollett</w:t>
      </w:r>
      <w:proofErr w:type="spellEnd"/>
      <w:r w:rsidRPr="00DC6911">
        <w:t xml:space="preserve">, I., Allen, R., </w:t>
      </w:r>
      <w:proofErr w:type="spellStart"/>
      <w:r w:rsidRPr="00DC6911">
        <w:t>Roff</w:t>
      </w:r>
      <w:proofErr w:type="spellEnd"/>
      <w:r w:rsidRPr="00DC6911">
        <w:t xml:space="preserve">, G., </w:t>
      </w:r>
      <w:proofErr w:type="spellStart"/>
      <w:r w:rsidRPr="00DC6911">
        <w:t>Marshell</w:t>
      </w:r>
      <w:proofErr w:type="spellEnd"/>
      <w:r w:rsidRPr="00DC6911">
        <w:t xml:space="preserve">, A., … Mumby, P. J. (2017). The shape of success in a turbulent world: wave exposure filtering of coral reef herbivory. </w:t>
      </w:r>
      <w:r w:rsidRPr="00DC6911">
        <w:rPr>
          <w:i/>
          <w:iCs/>
        </w:rPr>
        <w:t>Functional Ecology</w:t>
      </w:r>
      <w:r w:rsidRPr="00DC6911">
        <w:t xml:space="preserve">, </w:t>
      </w:r>
      <w:r w:rsidRPr="00DC6911">
        <w:rPr>
          <w:i/>
          <w:iCs/>
        </w:rPr>
        <w:t>31</w:t>
      </w:r>
      <w:r w:rsidRPr="00DC6911">
        <w:t>(6), 1312–1324.</w:t>
      </w:r>
      <w:r w:rsidRPr="00DC6911">
        <w:br/>
      </w:r>
      <w:r w:rsidRPr="00DC6911">
        <w:br/>
        <w:t xml:space="preserve">Bellwood, D. R., &amp; </w:t>
      </w:r>
      <w:proofErr w:type="spellStart"/>
      <w:r w:rsidRPr="00DC6911">
        <w:t>Choat</w:t>
      </w:r>
      <w:proofErr w:type="spellEnd"/>
      <w:r w:rsidRPr="00DC6911">
        <w:t xml:space="preserve">, J. H. (1990). A functional analysis of grazing in parrotfishes (family Scaridae): the ecological implications. </w:t>
      </w:r>
      <w:r w:rsidRPr="00DC6911">
        <w:rPr>
          <w:i/>
          <w:iCs/>
        </w:rPr>
        <w:t>Environmental Biology of Fishes</w:t>
      </w:r>
      <w:r w:rsidRPr="00DC6911">
        <w:t xml:space="preserve">, </w:t>
      </w:r>
      <w:r w:rsidRPr="00DC6911">
        <w:rPr>
          <w:i/>
          <w:iCs/>
        </w:rPr>
        <w:t>28</w:t>
      </w:r>
      <w:r w:rsidRPr="00DC6911">
        <w:t>(1), 189–214.</w:t>
      </w:r>
      <w:r w:rsidRPr="00DC6911">
        <w:br/>
      </w:r>
      <w:r w:rsidRPr="00DC6911">
        <w:br/>
        <w:t xml:space="preserve">Bellwood, D. R., Hoey, A. S., &amp; </w:t>
      </w:r>
      <w:proofErr w:type="spellStart"/>
      <w:r w:rsidRPr="00DC6911">
        <w:t>Choat</w:t>
      </w:r>
      <w:proofErr w:type="spellEnd"/>
      <w:r w:rsidRPr="00DC6911">
        <w:t xml:space="preserve">, J. H. (2003). Limited functional redundancy in high diversity systems: resilience and ecosystem function on coral reefs. </w:t>
      </w:r>
      <w:r w:rsidRPr="00DC6911">
        <w:rPr>
          <w:i/>
          <w:iCs/>
        </w:rPr>
        <w:t>Ecology Letters</w:t>
      </w:r>
      <w:r w:rsidRPr="00DC6911">
        <w:t xml:space="preserve">, </w:t>
      </w:r>
      <w:r w:rsidRPr="00DC6911">
        <w:rPr>
          <w:i/>
          <w:iCs/>
        </w:rPr>
        <w:t>6</w:t>
      </w:r>
      <w:r w:rsidRPr="00DC6911">
        <w:t>(4), 281–285.</w:t>
      </w:r>
      <w:r w:rsidRPr="00DC6911">
        <w:br/>
      </w:r>
      <w:r w:rsidRPr="00DC6911">
        <w:br/>
        <w:t xml:space="preserve">Bellwood, D. R., Hoey, A. S., &amp; Hughes, T. P. (2012). Human activity selectively impacts the ecosystem roles of parrotfishes on coral reefs. </w:t>
      </w:r>
      <w:r w:rsidRPr="00DC6911">
        <w:rPr>
          <w:i/>
          <w:iCs/>
        </w:rPr>
        <w:t>Proceedings. Biological Sciences / The Royal Society</w:t>
      </w:r>
      <w:r w:rsidRPr="00DC6911">
        <w:t xml:space="preserve">, </w:t>
      </w:r>
      <w:r w:rsidRPr="00DC6911">
        <w:rPr>
          <w:i/>
          <w:iCs/>
        </w:rPr>
        <w:t>279</w:t>
      </w:r>
      <w:r w:rsidRPr="00DC6911">
        <w:t>(1733), 1621–1629.</w:t>
      </w:r>
      <w:r w:rsidRPr="00DC6911">
        <w:br/>
      </w:r>
      <w:r w:rsidRPr="00DC6911">
        <w:br/>
        <w:t xml:space="preserve">Bellwood, D. R., Hughes, T. P., </w:t>
      </w:r>
      <w:proofErr w:type="spellStart"/>
      <w:r w:rsidRPr="00DC6911">
        <w:t>Folke</w:t>
      </w:r>
      <w:proofErr w:type="spellEnd"/>
      <w:r w:rsidRPr="00DC6911">
        <w:t xml:space="preserve">, C., &amp; </w:t>
      </w:r>
      <w:proofErr w:type="spellStart"/>
      <w:r w:rsidRPr="00DC6911">
        <w:t>Nyström</w:t>
      </w:r>
      <w:proofErr w:type="spellEnd"/>
      <w:r w:rsidRPr="00DC6911">
        <w:t xml:space="preserve">, M. (2004). Confronting the coral reef crisis. </w:t>
      </w:r>
      <w:r w:rsidRPr="00DC6911">
        <w:rPr>
          <w:i/>
          <w:iCs/>
        </w:rPr>
        <w:t>Nature</w:t>
      </w:r>
      <w:r w:rsidRPr="00DC6911">
        <w:t xml:space="preserve">, </w:t>
      </w:r>
      <w:r w:rsidRPr="00DC6911">
        <w:rPr>
          <w:i/>
          <w:iCs/>
        </w:rPr>
        <w:t>429</w:t>
      </w:r>
      <w:r w:rsidRPr="00DC6911">
        <w:t>(6994), 827–833.</w:t>
      </w:r>
      <w:r w:rsidRPr="00DC6911">
        <w:br/>
      </w:r>
      <w:r w:rsidRPr="00DC6911">
        <w:br/>
      </w:r>
      <w:proofErr w:type="spellStart"/>
      <w:r w:rsidRPr="00DC6911">
        <w:t>Bergseth</w:t>
      </w:r>
      <w:proofErr w:type="spellEnd"/>
      <w:r w:rsidRPr="00DC6911">
        <w:t xml:space="preserve">, B. J., Gurney, G. G., Barnes, M. L., Arias, A., &amp; Cinner, J. E. (2018). Addressing poaching in marine protected areas through voluntary surveillance and enforcement. </w:t>
      </w:r>
      <w:r w:rsidRPr="00DC6911">
        <w:rPr>
          <w:i/>
          <w:iCs/>
        </w:rPr>
        <w:t>Nature Sustainability</w:t>
      </w:r>
      <w:r w:rsidRPr="00DC6911">
        <w:t xml:space="preserve">, </w:t>
      </w:r>
      <w:r w:rsidRPr="00DC6911">
        <w:rPr>
          <w:i/>
          <w:iCs/>
        </w:rPr>
        <w:t>1</w:t>
      </w:r>
      <w:r w:rsidRPr="00DC6911">
        <w:t>(8), 421–426.</w:t>
      </w:r>
      <w:r w:rsidRPr="00DC6911">
        <w:br/>
      </w:r>
      <w:r w:rsidRPr="00DC6911">
        <w:br/>
      </w:r>
      <w:proofErr w:type="spellStart"/>
      <w:r w:rsidRPr="00DC6911">
        <w:t>Bonaldo</w:t>
      </w:r>
      <w:proofErr w:type="spellEnd"/>
      <w:r w:rsidRPr="00DC6911">
        <w:t xml:space="preserve">, R. M., &amp; Bellwood, D. R. (2008). Size-dependent variation in the functional role of the parrotfish </w:t>
      </w:r>
      <w:proofErr w:type="spellStart"/>
      <w:r w:rsidRPr="00DC6911">
        <w:t>Scarus</w:t>
      </w:r>
      <w:proofErr w:type="spellEnd"/>
      <w:r w:rsidRPr="00DC6911">
        <w:t xml:space="preserve"> </w:t>
      </w:r>
      <w:proofErr w:type="spellStart"/>
      <w:r w:rsidRPr="00DC6911">
        <w:t>rivulatus</w:t>
      </w:r>
      <w:proofErr w:type="spellEnd"/>
      <w:r w:rsidRPr="00DC6911">
        <w:t xml:space="preserve"> on the Great Barrier Reef, Australia. </w:t>
      </w:r>
      <w:r w:rsidRPr="00DC6911">
        <w:rPr>
          <w:i/>
          <w:iCs/>
        </w:rPr>
        <w:t>Marine Ecology Progress Series</w:t>
      </w:r>
      <w:r w:rsidRPr="00DC6911">
        <w:t xml:space="preserve">, </w:t>
      </w:r>
      <w:r w:rsidRPr="00DC6911">
        <w:rPr>
          <w:i/>
          <w:iCs/>
        </w:rPr>
        <w:t>360</w:t>
      </w:r>
      <w:r w:rsidRPr="00DC6911">
        <w:t>, 237–244.</w:t>
      </w:r>
      <w:r w:rsidRPr="00DC6911">
        <w:br/>
      </w:r>
      <w:r w:rsidRPr="00DC6911">
        <w:br/>
      </w:r>
      <w:proofErr w:type="spellStart"/>
      <w:r w:rsidRPr="00DC6911">
        <w:t>Bonaldo</w:t>
      </w:r>
      <w:proofErr w:type="spellEnd"/>
      <w:r w:rsidRPr="00DC6911">
        <w:t xml:space="preserve">, R. M., Hoey, A. S., &amp; Bellwood, D. R. (2014). The ecosystem roles of parrotfishes on tropical reefs. </w:t>
      </w:r>
      <w:r w:rsidRPr="00DC6911">
        <w:rPr>
          <w:i/>
          <w:iCs/>
        </w:rPr>
        <w:t>Oceanography and Marine Biology: An Annual Review</w:t>
      </w:r>
      <w:r w:rsidRPr="00DC6911">
        <w:t xml:space="preserve">, </w:t>
      </w:r>
      <w:r w:rsidRPr="00DC6911">
        <w:rPr>
          <w:i/>
          <w:iCs/>
        </w:rPr>
        <w:t>52</w:t>
      </w:r>
      <w:r w:rsidRPr="00DC6911">
        <w:t>, 81–132.</w:t>
      </w:r>
      <w:r w:rsidRPr="00DC6911">
        <w:br/>
      </w:r>
      <w:r w:rsidRPr="00DC6911">
        <w:br/>
        <w:t xml:space="preserve">Bruno, J. F., </w:t>
      </w:r>
      <w:proofErr w:type="spellStart"/>
      <w:r w:rsidRPr="00DC6911">
        <w:t>Carr</w:t>
      </w:r>
      <w:proofErr w:type="spellEnd"/>
      <w:r w:rsidRPr="00DC6911">
        <w:t xml:space="preserve">, L. A., &amp; O’Connor, M. I. (2015). Exploring the role of temperature in the ocean through metabolic scaling. </w:t>
      </w:r>
      <w:r w:rsidRPr="00DC6911">
        <w:rPr>
          <w:i/>
          <w:iCs/>
        </w:rPr>
        <w:t>Ecology</w:t>
      </w:r>
      <w:r w:rsidRPr="00DC6911">
        <w:t xml:space="preserve">, </w:t>
      </w:r>
      <w:r w:rsidRPr="00DC6911">
        <w:rPr>
          <w:i/>
          <w:iCs/>
        </w:rPr>
        <w:t>96</w:t>
      </w:r>
      <w:r w:rsidRPr="00DC6911">
        <w:t>(12), 3126–3140.</w:t>
      </w:r>
      <w:r w:rsidRPr="00DC6911">
        <w:br/>
      </w:r>
      <w:r w:rsidRPr="00DC6911">
        <w:br/>
      </w:r>
      <w:proofErr w:type="spellStart"/>
      <w:r w:rsidRPr="00DC6911">
        <w:t>Burkepile</w:t>
      </w:r>
      <w:proofErr w:type="spellEnd"/>
      <w:r w:rsidRPr="00DC6911">
        <w:t xml:space="preserve">, D. E., &amp; Hay, M. E. (2008). Herbivore species richness and feeding complementarity affect community structure and function on a coral reef. </w:t>
      </w:r>
      <w:r w:rsidRPr="00DC6911">
        <w:rPr>
          <w:i/>
          <w:iCs/>
        </w:rPr>
        <w:t>Proceedings of the National Academy of Sciences of the United States of America</w:t>
      </w:r>
      <w:r w:rsidRPr="00DC6911">
        <w:t xml:space="preserve">, </w:t>
      </w:r>
      <w:r w:rsidRPr="00DC6911">
        <w:rPr>
          <w:i/>
          <w:iCs/>
        </w:rPr>
        <w:t>105</w:t>
      </w:r>
      <w:r w:rsidRPr="00DC6911">
        <w:t>(42), 16201–16206.</w:t>
      </w:r>
      <w:r w:rsidRPr="00DC6911">
        <w:br/>
      </w:r>
      <w:r w:rsidRPr="00DC6911">
        <w:br/>
        <w:t xml:space="preserve">Burnham, K. P., &amp; Anderson, D. R. (2003). </w:t>
      </w:r>
      <w:r w:rsidRPr="00DC6911">
        <w:rPr>
          <w:i/>
          <w:iCs/>
        </w:rPr>
        <w:t xml:space="preserve">Model Selection and </w:t>
      </w:r>
      <w:proofErr w:type="spellStart"/>
      <w:r w:rsidRPr="00DC6911">
        <w:rPr>
          <w:i/>
          <w:iCs/>
        </w:rPr>
        <w:t>Multimodel</w:t>
      </w:r>
      <w:proofErr w:type="spellEnd"/>
      <w:r w:rsidRPr="00DC6911">
        <w:rPr>
          <w:i/>
          <w:iCs/>
        </w:rPr>
        <w:t xml:space="preserve"> Inference: A </w:t>
      </w:r>
      <w:r w:rsidRPr="00DC6911">
        <w:rPr>
          <w:i/>
          <w:iCs/>
        </w:rPr>
        <w:lastRenderedPageBreak/>
        <w:t>Practical Information-Theoretic Approach</w:t>
      </w:r>
      <w:r w:rsidRPr="00DC6911">
        <w:t>. New York: Springer Science &amp; Business Media.</w:t>
      </w:r>
      <w:r w:rsidRPr="00DC6911">
        <w:br/>
      </w:r>
      <w:r w:rsidRPr="00DC6911">
        <w:br/>
        <w:t xml:space="preserve">Cade, B. S. (2015). Model averaging and muddled </w:t>
      </w:r>
      <w:proofErr w:type="spellStart"/>
      <w:r w:rsidRPr="00DC6911">
        <w:t>multimodel</w:t>
      </w:r>
      <w:proofErr w:type="spellEnd"/>
      <w:r w:rsidRPr="00DC6911">
        <w:t xml:space="preserve"> inference. </w:t>
      </w:r>
      <w:r w:rsidRPr="00DC6911">
        <w:rPr>
          <w:i/>
          <w:iCs/>
        </w:rPr>
        <w:t>Ecology</w:t>
      </w:r>
      <w:r w:rsidRPr="00DC6911">
        <w:t xml:space="preserve">, </w:t>
      </w:r>
      <w:r w:rsidRPr="00DC6911">
        <w:rPr>
          <w:i/>
          <w:iCs/>
        </w:rPr>
        <w:t>96</w:t>
      </w:r>
      <w:r w:rsidRPr="00DC6911">
        <w:t>, 2370–2382.</w:t>
      </w:r>
      <w:r w:rsidRPr="00DC6911">
        <w:br/>
      </w:r>
      <w:r w:rsidRPr="00DC6911">
        <w:br/>
      </w:r>
      <w:proofErr w:type="spellStart"/>
      <w:r w:rsidRPr="00DC6911">
        <w:t>Cheal</w:t>
      </w:r>
      <w:proofErr w:type="spellEnd"/>
      <w:r w:rsidRPr="00DC6911">
        <w:t xml:space="preserve">, A. J., MacNeil, M. A., Cripps, E., Emslie, M. J., Jonker, M., </w:t>
      </w:r>
      <w:proofErr w:type="spellStart"/>
      <w:r w:rsidRPr="00DC6911">
        <w:t>Schaffelke</w:t>
      </w:r>
      <w:proofErr w:type="spellEnd"/>
      <w:r w:rsidRPr="00DC6911">
        <w:t xml:space="preserve">, B., &amp; </w:t>
      </w:r>
      <w:proofErr w:type="spellStart"/>
      <w:r w:rsidRPr="00DC6911">
        <w:t>Sweatman</w:t>
      </w:r>
      <w:proofErr w:type="spellEnd"/>
      <w:r w:rsidRPr="00DC6911">
        <w:t xml:space="preserve">, H. (2010). Coral–macroalgal phase shifts or reef resilience: links with diversity and functional roles of herbivorous fishes on the Great Barrier Reef. </w:t>
      </w:r>
      <w:r w:rsidRPr="00DC6911">
        <w:rPr>
          <w:i/>
          <w:iCs/>
        </w:rPr>
        <w:t xml:space="preserve">Coral Reefs </w:t>
      </w:r>
      <w:r w:rsidRPr="00DC6911">
        <w:t xml:space="preserve">, </w:t>
      </w:r>
      <w:r w:rsidRPr="00DC6911">
        <w:rPr>
          <w:i/>
          <w:iCs/>
        </w:rPr>
        <w:t>29</w:t>
      </w:r>
      <w:r w:rsidRPr="00DC6911">
        <w:t>(4), 1005–1015.</w:t>
      </w:r>
      <w:r w:rsidRPr="00DC6911">
        <w:br/>
      </w:r>
      <w:r w:rsidRPr="00DC6911">
        <w:br/>
      </w:r>
      <w:proofErr w:type="spellStart"/>
      <w:r w:rsidRPr="00DC6911">
        <w:t>Choat</w:t>
      </w:r>
      <w:proofErr w:type="spellEnd"/>
      <w:r w:rsidRPr="00DC6911">
        <w:t xml:space="preserve">, J., Clements, K., &amp; Robbins, W. (2002). The trophic status of herbivorous fishes on coral reefs. </w:t>
      </w:r>
      <w:r w:rsidRPr="00DC6911">
        <w:rPr>
          <w:i/>
          <w:iCs/>
        </w:rPr>
        <w:t>Marine Biology</w:t>
      </w:r>
      <w:r w:rsidRPr="00DC6911">
        <w:t xml:space="preserve">, </w:t>
      </w:r>
      <w:r w:rsidRPr="00DC6911">
        <w:rPr>
          <w:i/>
          <w:iCs/>
        </w:rPr>
        <w:t>140</w:t>
      </w:r>
      <w:r w:rsidRPr="00DC6911">
        <w:t>(3), 613–623.</w:t>
      </w:r>
    </w:p>
    <w:p w14:paraId="03680127" w14:textId="77777777" w:rsidR="0004681E" w:rsidRDefault="0004681E" w:rsidP="00DC6911"/>
    <w:p w14:paraId="17EA1D07" w14:textId="72590AEF" w:rsidR="002F15CC" w:rsidRDefault="0004681E" w:rsidP="00DC6911">
      <w:r w:rsidRPr="0004681E">
        <w:t xml:space="preserve">Cinner, J. E., </w:t>
      </w:r>
      <w:proofErr w:type="spellStart"/>
      <w:r w:rsidRPr="0004681E">
        <w:t>Huchery</w:t>
      </w:r>
      <w:proofErr w:type="spellEnd"/>
      <w:r w:rsidRPr="0004681E">
        <w:t xml:space="preserve">, C., Aaron MacNeil, M., Graham, N. A. J., McClanahan, T. R., </w:t>
      </w:r>
      <w:proofErr w:type="spellStart"/>
      <w:r w:rsidRPr="0004681E">
        <w:t>Maina</w:t>
      </w:r>
      <w:proofErr w:type="spellEnd"/>
      <w:r w:rsidRPr="0004681E">
        <w:t xml:space="preserve">, J., … </w:t>
      </w:r>
      <w:proofErr w:type="spellStart"/>
      <w:r w:rsidRPr="0004681E">
        <w:t>Mouillot</w:t>
      </w:r>
      <w:proofErr w:type="spellEnd"/>
      <w:r w:rsidRPr="0004681E">
        <w:t xml:space="preserve">, D. (2016). Bright spots among the world’s coral reefs. </w:t>
      </w:r>
      <w:r w:rsidRPr="0004681E">
        <w:rPr>
          <w:i/>
          <w:iCs/>
        </w:rPr>
        <w:t>Nature</w:t>
      </w:r>
      <w:r w:rsidRPr="0004681E">
        <w:t xml:space="preserve">, </w:t>
      </w:r>
      <w:r w:rsidRPr="0004681E">
        <w:rPr>
          <w:i/>
          <w:iCs/>
        </w:rPr>
        <w:t>535</w:t>
      </w:r>
      <w:r w:rsidRPr="0004681E">
        <w:t>(7612), 416–419.</w:t>
      </w:r>
      <w:r w:rsidR="00DC6911" w:rsidRPr="00DC6911">
        <w:br/>
      </w:r>
      <w:r w:rsidR="00DC6911" w:rsidRPr="00DC6911">
        <w:br/>
        <w:t xml:space="preserve">Clements, K. D., &amp; Howard </w:t>
      </w:r>
      <w:proofErr w:type="spellStart"/>
      <w:r w:rsidR="00DC6911" w:rsidRPr="00DC6911">
        <w:t>Choat</w:t>
      </w:r>
      <w:proofErr w:type="spellEnd"/>
      <w:r w:rsidR="00DC6911" w:rsidRPr="00DC6911">
        <w:t>, J. (2018). Nutritional Ecology of Parrotfishes (</w:t>
      </w:r>
      <w:proofErr w:type="spellStart"/>
      <w:r w:rsidR="00DC6911" w:rsidRPr="00DC6911">
        <w:t>Scarinae</w:t>
      </w:r>
      <w:proofErr w:type="spellEnd"/>
      <w:r w:rsidR="00DC6911" w:rsidRPr="00DC6911">
        <w:t xml:space="preserve">, Labridae). In </w:t>
      </w:r>
      <w:r w:rsidR="00DC6911" w:rsidRPr="00DC6911">
        <w:rPr>
          <w:i/>
          <w:iCs/>
        </w:rPr>
        <w:t>Biology of Parrotfishes</w:t>
      </w:r>
      <w:r w:rsidR="00DC6911" w:rsidRPr="00DC6911">
        <w:t xml:space="preserve"> (pp. 42–68). CRC Press.</w:t>
      </w:r>
      <w:r w:rsidR="00DC6911" w:rsidRPr="00DC6911">
        <w:br/>
      </w:r>
      <w:r w:rsidR="00DC6911" w:rsidRPr="00DC6911">
        <w:br/>
      </w:r>
      <w:proofErr w:type="spellStart"/>
      <w:r w:rsidR="00DC6911" w:rsidRPr="00DC6911">
        <w:t>Doropoulos</w:t>
      </w:r>
      <w:proofErr w:type="spellEnd"/>
      <w:r w:rsidR="00DC6911" w:rsidRPr="00DC6911">
        <w:t xml:space="preserve">, C., </w:t>
      </w:r>
      <w:proofErr w:type="spellStart"/>
      <w:r w:rsidR="00DC6911" w:rsidRPr="00DC6911">
        <w:t>Hyndes</w:t>
      </w:r>
      <w:proofErr w:type="spellEnd"/>
      <w:r w:rsidR="00DC6911" w:rsidRPr="00DC6911">
        <w:t xml:space="preserve">, G. A., </w:t>
      </w:r>
      <w:proofErr w:type="spellStart"/>
      <w:r w:rsidR="00DC6911" w:rsidRPr="00DC6911">
        <w:t>Abecasis</w:t>
      </w:r>
      <w:proofErr w:type="spellEnd"/>
      <w:r w:rsidR="00DC6911" w:rsidRPr="00DC6911">
        <w:t xml:space="preserve">, D., &amp; </w:t>
      </w:r>
      <w:proofErr w:type="spellStart"/>
      <w:r w:rsidR="00DC6911" w:rsidRPr="00DC6911">
        <w:t>Vergés</w:t>
      </w:r>
      <w:proofErr w:type="spellEnd"/>
      <w:r w:rsidR="00DC6911" w:rsidRPr="00DC6911">
        <w:t xml:space="preserve">, A. (2013). Herbivores strongly influence algal recruitment in both coral- and algal-dominated coral reef habitats. </w:t>
      </w:r>
      <w:r w:rsidR="00DC6911" w:rsidRPr="00DC6911">
        <w:rPr>
          <w:i/>
          <w:iCs/>
        </w:rPr>
        <w:t>Marine Ecology Progress Series</w:t>
      </w:r>
      <w:r w:rsidR="00DC6911" w:rsidRPr="00DC6911">
        <w:t xml:space="preserve">, </w:t>
      </w:r>
      <w:r w:rsidR="00DC6911" w:rsidRPr="00DC6911">
        <w:rPr>
          <w:i/>
          <w:iCs/>
        </w:rPr>
        <w:t>486</w:t>
      </w:r>
      <w:r w:rsidR="00DC6911" w:rsidRPr="00DC6911">
        <w:t>, 153–164.</w:t>
      </w:r>
      <w:r w:rsidR="00DC6911" w:rsidRPr="00DC6911">
        <w:br/>
      </w:r>
      <w:r w:rsidR="00DC6911" w:rsidRPr="00DC6911">
        <w:br/>
        <w:t xml:space="preserve">Edwards, C. B., Friedlander, A. M., Green, A. G., Hardt, M. J., Sala, E., </w:t>
      </w:r>
      <w:proofErr w:type="spellStart"/>
      <w:r w:rsidR="00DC6911" w:rsidRPr="00DC6911">
        <w:t>Sweatman</w:t>
      </w:r>
      <w:proofErr w:type="spellEnd"/>
      <w:r w:rsidR="00DC6911" w:rsidRPr="00DC6911">
        <w:t xml:space="preserve">, H. P., … Smith, J. E. (2014). Global assessment of the status of coral reef herbivorous fishes: evidence for fishing effects. </w:t>
      </w:r>
      <w:r w:rsidR="007F76DC" w:rsidRPr="00DC6911">
        <w:rPr>
          <w:i/>
          <w:iCs/>
        </w:rPr>
        <w:t>Proceedings</w:t>
      </w:r>
      <w:r w:rsidR="007F76DC">
        <w:rPr>
          <w:i/>
          <w:iCs/>
        </w:rPr>
        <w:t xml:space="preserve"> of the Royal Society B</w:t>
      </w:r>
      <w:r w:rsidR="00F159E8">
        <w:rPr>
          <w:i/>
          <w:iCs/>
        </w:rPr>
        <w:t>: Biological Sciences</w:t>
      </w:r>
      <w:r w:rsidR="00DC6911" w:rsidRPr="00DC6911">
        <w:t xml:space="preserve">, </w:t>
      </w:r>
      <w:r w:rsidR="00DC6911" w:rsidRPr="00DC6911">
        <w:rPr>
          <w:i/>
          <w:iCs/>
        </w:rPr>
        <w:t>281</w:t>
      </w:r>
      <w:r w:rsidR="00DC6911" w:rsidRPr="00DC6911">
        <w:t>(1774), 20131835.</w:t>
      </w:r>
      <w:r w:rsidR="00DC6911" w:rsidRPr="00DC6911">
        <w:br/>
      </w:r>
      <w:r w:rsidR="00DC6911" w:rsidRPr="00DC6911">
        <w:br/>
        <w:t xml:space="preserve">Froese, R., &amp; </w:t>
      </w:r>
      <w:proofErr w:type="spellStart"/>
      <w:r w:rsidR="00DC6911" w:rsidRPr="00DC6911">
        <w:t>Pauly</w:t>
      </w:r>
      <w:proofErr w:type="spellEnd"/>
      <w:r w:rsidR="00DC6911" w:rsidRPr="00DC6911">
        <w:t xml:space="preserve">, D. (2018). </w:t>
      </w:r>
      <w:proofErr w:type="spellStart"/>
      <w:r w:rsidR="00DC6911" w:rsidRPr="00DC6911">
        <w:rPr>
          <w:i/>
          <w:iCs/>
        </w:rPr>
        <w:t>FishBase</w:t>
      </w:r>
      <w:proofErr w:type="spellEnd"/>
      <w:r w:rsidR="00DC6911" w:rsidRPr="00DC6911">
        <w:t xml:space="preserve"> [Data set].</w:t>
      </w:r>
      <w:r w:rsidR="00DC6911" w:rsidRPr="00DC6911">
        <w:br/>
      </w:r>
      <w:r w:rsidR="00DC6911" w:rsidRPr="00DC6911">
        <w:br/>
      </w:r>
      <w:proofErr w:type="spellStart"/>
      <w:r w:rsidR="00DC6911" w:rsidRPr="00DC6911">
        <w:t>Gillooly</w:t>
      </w:r>
      <w:proofErr w:type="spellEnd"/>
      <w:r w:rsidR="00DC6911" w:rsidRPr="00DC6911">
        <w:t xml:space="preserve">, J. F., Brown, J. H., West, G. B., Savage, V. M., &amp; </w:t>
      </w:r>
      <w:proofErr w:type="spellStart"/>
      <w:r w:rsidR="00DC6911" w:rsidRPr="00DC6911">
        <w:t>Charnov</w:t>
      </w:r>
      <w:proofErr w:type="spellEnd"/>
      <w:r w:rsidR="00DC6911" w:rsidRPr="00DC6911">
        <w:t xml:space="preserve">, E. L. (2001). Effects of size and temperature on metabolic rate. </w:t>
      </w:r>
      <w:r w:rsidR="00DC6911" w:rsidRPr="00DC6911">
        <w:rPr>
          <w:i/>
          <w:iCs/>
        </w:rPr>
        <w:t>Science</w:t>
      </w:r>
      <w:r w:rsidR="00DC6911" w:rsidRPr="00DC6911">
        <w:t xml:space="preserve">, </w:t>
      </w:r>
      <w:r w:rsidR="00DC6911" w:rsidRPr="00DC6911">
        <w:rPr>
          <w:i/>
          <w:iCs/>
        </w:rPr>
        <w:t>293</w:t>
      </w:r>
      <w:r w:rsidR="00DC6911" w:rsidRPr="00DC6911">
        <w:t>(5538), 2248–2251.</w:t>
      </w:r>
      <w:r w:rsidR="00DC6911" w:rsidRPr="00DC6911">
        <w:br/>
      </w:r>
      <w:r w:rsidR="00DC6911" w:rsidRPr="00DC6911">
        <w:br/>
        <w:t xml:space="preserve">Gilmour, J. P., Smith, L. D., Heyward, A. J., Baird, A. H., &amp; Pratchett, M. S. (2013). Recovery of an isolated coral reef system following severe disturbance. </w:t>
      </w:r>
      <w:r w:rsidR="00DC6911" w:rsidRPr="00DC6911">
        <w:rPr>
          <w:i/>
          <w:iCs/>
        </w:rPr>
        <w:t>Science</w:t>
      </w:r>
      <w:r w:rsidR="00DC6911" w:rsidRPr="00DC6911">
        <w:t xml:space="preserve">, </w:t>
      </w:r>
      <w:r w:rsidR="00DC6911" w:rsidRPr="00DC6911">
        <w:rPr>
          <w:i/>
          <w:iCs/>
        </w:rPr>
        <w:t>340</w:t>
      </w:r>
      <w:r w:rsidR="00DC6911" w:rsidRPr="00DC6911">
        <w:t>(6128), 69–71.</w:t>
      </w:r>
      <w:r w:rsidR="00DC6911" w:rsidRPr="00DC6911">
        <w:br/>
      </w:r>
      <w:r w:rsidR="00DC6911" w:rsidRPr="00DC6911">
        <w:br/>
      </w:r>
      <w:proofErr w:type="spellStart"/>
      <w:r w:rsidR="00DC6911" w:rsidRPr="00DC6911">
        <w:t>Goatley</w:t>
      </w:r>
      <w:proofErr w:type="spellEnd"/>
      <w:r w:rsidR="00DC6911" w:rsidRPr="00DC6911">
        <w:t xml:space="preserve">, C. H. R., &amp; Bellwood, D. R. (2012). Sediment suppresses herbivory across a coral reef depth gradient. </w:t>
      </w:r>
      <w:r w:rsidR="00DC6911" w:rsidRPr="00DC6911">
        <w:rPr>
          <w:i/>
          <w:iCs/>
        </w:rPr>
        <w:t>Biology Letters</w:t>
      </w:r>
      <w:r w:rsidR="00DC6911" w:rsidRPr="00DC6911">
        <w:t xml:space="preserve">, </w:t>
      </w:r>
      <w:r w:rsidR="00DC6911" w:rsidRPr="00DC6911">
        <w:rPr>
          <w:i/>
          <w:iCs/>
        </w:rPr>
        <w:t>8</w:t>
      </w:r>
      <w:r w:rsidR="00DC6911" w:rsidRPr="00DC6911">
        <w:t>(6), 1016–1018.</w:t>
      </w:r>
      <w:r w:rsidR="00DC6911" w:rsidRPr="00DC6911">
        <w:br/>
      </w:r>
      <w:r w:rsidR="00DC6911" w:rsidRPr="00DC6911">
        <w:br/>
        <w:t xml:space="preserve">Graham, N. A. J., Bellwood, D. R., Cinner, J. E., Hughes, T. P., </w:t>
      </w:r>
      <w:proofErr w:type="spellStart"/>
      <w:r w:rsidR="00DC6911" w:rsidRPr="00DC6911">
        <w:t>Norström</w:t>
      </w:r>
      <w:proofErr w:type="spellEnd"/>
      <w:r w:rsidR="00DC6911" w:rsidRPr="00DC6911">
        <w:t xml:space="preserve">, A. V., &amp; </w:t>
      </w:r>
      <w:proofErr w:type="spellStart"/>
      <w:r w:rsidR="00DC6911" w:rsidRPr="00DC6911">
        <w:t>Nyström</w:t>
      </w:r>
      <w:proofErr w:type="spellEnd"/>
      <w:r w:rsidR="00DC6911" w:rsidRPr="00DC6911">
        <w:t xml:space="preserve">, M. (2013). Managing resilience to reverse phase shifts in coral reefs. </w:t>
      </w:r>
      <w:r w:rsidR="00DC6911" w:rsidRPr="00DC6911">
        <w:rPr>
          <w:i/>
          <w:iCs/>
        </w:rPr>
        <w:t>Frontiers in Ecology and the Environment</w:t>
      </w:r>
      <w:r w:rsidR="00DC6911" w:rsidRPr="00DC6911">
        <w:t xml:space="preserve">, </w:t>
      </w:r>
      <w:r w:rsidR="00DC6911" w:rsidRPr="00DC6911">
        <w:rPr>
          <w:i/>
          <w:iCs/>
        </w:rPr>
        <w:t>11</w:t>
      </w:r>
      <w:r w:rsidR="00DC6911" w:rsidRPr="00DC6911">
        <w:t>(10), 541–548.</w:t>
      </w:r>
      <w:r w:rsidR="00DC6911" w:rsidRPr="00DC6911">
        <w:br/>
      </w:r>
      <w:bookmarkStart w:id="1" w:name="_GoBack"/>
      <w:bookmarkEnd w:id="1"/>
      <w:r w:rsidR="00DC6911" w:rsidRPr="00DC6911">
        <w:br/>
        <w:t xml:space="preserve">Graham, N. A. J., Jennings, S., MacNeil, M. A., </w:t>
      </w:r>
      <w:proofErr w:type="spellStart"/>
      <w:r w:rsidR="00DC6911" w:rsidRPr="00DC6911">
        <w:t>Mouillot</w:t>
      </w:r>
      <w:proofErr w:type="spellEnd"/>
      <w:r w:rsidR="00DC6911" w:rsidRPr="00DC6911">
        <w:t xml:space="preserve">, D., &amp; Wilson, S. K. (2015). Predicting climate-driven regime shifts versus rebound potential in coral reefs. </w:t>
      </w:r>
      <w:r w:rsidR="00DC6911" w:rsidRPr="00DC6911">
        <w:rPr>
          <w:i/>
          <w:iCs/>
        </w:rPr>
        <w:t>Nature</w:t>
      </w:r>
      <w:r w:rsidR="00DC6911" w:rsidRPr="00DC6911">
        <w:t xml:space="preserve">, </w:t>
      </w:r>
      <w:r w:rsidR="00DC6911" w:rsidRPr="00DC6911">
        <w:rPr>
          <w:i/>
          <w:iCs/>
        </w:rPr>
        <w:t>518</w:t>
      </w:r>
      <w:r w:rsidR="00DC6911" w:rsidRPr="00DC6911">
        <w:t>(7537), 94–97.</w:t>
      </w:r>
    </w:p>
    <w:p w14:paraId="674B1421" w14:textId="77777777" w:rsidR="002F15CC" w:rsidRDefault="002F15CC" w:rsidP="00DC6911"/>
    <w:p w14:paraId="3E0FA5DB" w14:textId="604A514E" w:rsidR="002F15CC" w:rsidRDefault="002F15CC" w:rsidP="00DC6911">
      <w:r w:rsidRPr="002F15CC">
        <w:t xml:space="preserve">Graham, N. A. J., McClanahan, T. R., MacNeil, M. A., Wilson, S. K., Cinner, J. E., </w:t>
      </w:r>
      <w:proofErr w:type="spellStart"/>
      <w:r w:rsidRPr="002F15CC">
        <w:t>Huchery</w:t>
      </w:r>
      <w:proofErr w:type="spellEnd"/>
      <w:r w:rsidRPr="002F15CC">
        <w:t xml:space="preserve">, C., &amp; Holmes, T. H. (2017). Human Disruption of Coral Reef Trophic Structure. </w:t>
      </w:r>
      <w:r w:rsidRPr="002F15CC">
        <w:rPr>
          <w:i/>
          <w:iCs/>
        </w:rPr>
        <w:t xml:space="preserve">Current Biology: </w:t>
      </w:r>
      <w:r w:rsidRPr="002F15CC">
        <w:rPr>
          <w:i/>
          <w:iCs/>
        </w:rPr>
        <w:lastRenderedPageBreak/>
        <w:t>CB</w:t>
      </w:r>
      <w:r w:rsidRPr="002F15CC">
        <w:t xml:space="preserve">, </w:t>
      </w:r>
      <w:r w:rsidRPr="002F15CC">
        <w:rPr>
          <w:i/>
          <w:iCs/>
        </w:rPr>
        <w:t>27</w:t>
      </w:r>
      <w:r w:rsidRPr="002F15CC">
        <w:t>(2), 231–236.</w:t>
      </w:r>
      <w:r w:rsidR="00DC6911" w:rsidRPr="00DC6911">
        <w:br/>
      </w:r>
      <w:r w:rsidR="00DC6911" w:rsidRPr="00DC6911">
        <w:br/>
        <w:t xml:space="preserve">Graham, N. A. J., Wilson, S. K., Jennings, S., Polunin, N. V. C., Bijoux, J. P., &amp; Robinson, J. (2006). Dynamic fragility of oceanic coral reef ecosystems. </w:t>
      </w:r>
      <w:r w:rsidR="00DC6911" w:rsidRPr="00DC6911">
        <w:rPr>
          <w:i/>
          <w:iCs/>
        </w:rPr>
        <w:t>Proceedings of the National Academy of Sciences of the United States of America</w:t>
      </w:r>
      <w:r w:rsidR="00DC6911" w:rsidRPr="00DC6911">
        <w:t xml:space="preserve">, </w:t>
      </w:r>
      <w:r w:rsidR="00DC6911" w:rsidRPr="00DC6911">
        <w:rPr>
          <w:i/>
          <w:iCs/>
        </w:rPr>
        <w:t>103</w:t>
      </w:r>
      <w:r w:rsidR="00DC6911" w:rsidRPr="00DC6911">
        <w:t>(22), 8425–8429.</w:t>
      </w:r>
      <w:r w:rsidR="00DC6911" w:rsidRPr="00DC6911">
        <w:br/>
      </w:r>
      <w:r w:rsidR="00DC6911" w:rsidRPr="00DC6911">
        <w:br/>
        <w:t xml:space="preserve">Green, A. L., &amp; Bellwood, D. R. (2009). </w:t>
      </w:r>
      <w:r w:rsidR="00DC6911" w:rsidRPr="00DC6911">
        <w:rPr>
          <w:i/>
          <w:iCs/>
        </w:rPr>
        <w:t>Monitoring functional groups of herbivorous reef fishes as indicators of coral reef resilience - A practical guide for coral reef managers in the Asia Pacific region</w:t>
      </w:r>
      <w:r w:rsidR="00DC6911" w:rsidRPr="00DC6911">
        <w:t xml:space="preserve"> (A practical guide for coral reef managers in the Asia Pacific Region). Gland, Switzerland: IUCN working group on Climate Change and Coral Reefs.</w:t>
      </w:r>
      <w:r w:rsidR="00DC6911" w:rsidRPr="00DC6911">
        <w:br/>
      </w:r>
      <w:r w:rsidR="00DC6911" w:rsidRPr="00DC6911">
        <w:br/>
        <w:t xml:space="preserve">Green, A. L., </w:t>
      </w:r>
      <w:proofErr w:type="spellStart"/>
      <w:r w:rsidR="00DC6911" w:rsidRPr="00DC6911">
        <w:t>Maypa</w:t>
      </w:r>
      <w:proofErr w:type="spellEnd"/>
      <w:r w:rsidR="00DC6911" w:rsidRPr="00DC6911">
        <w:t xml:space="preserve">, A. P., </w:t>
      </w:r>
      <w:proofErr w:type="spellStart"/>
      <w:r w:rsidR="00DC6911" w:rsidRPr="00DC6911">
        <w:t>Almany</w:t>
      </w:r>
      <w:proofErr w:type="spellEnd"/>
      <w:r w:rsidR="00DC6911" w:rsidRPr="00DC6911">
        <w:t xml:space="preserve">, G. R., Rhodes, K. L., Weeks, R., </w:t>
      </w:r>
      <w:proofErr w:type="spellStart"/>
      <w:r w:rsidR="00DC6911" w:rsidRPr="00DC6911">
        <w:t>Abesamis</w:t>
      </w:r>
      <w:proofErr w:type="spellEnd"/>
      <w:r w:rsidR="00DC6911" w:rsidRPr="00DC6911">
        <w:t xml:space="preserve">, R. A., … White, A. T. (2014). Larval dispersal and movement patterns of coral reef fishes, and implications for marine reserve network design. </w:t>
      </w:r>
      <w:r w:rsidR="00DC6911" w:rsidRPr="00DC6911">
        <w:rPr>
          <w:i/>
          <w:iCs/>
        </w:rPr>
        <w:t>Biological Reviews of the Cambridge Philosophical Society</w:t>
      </w:r>
      <w:r w:rsidR="00DC6911" w:rsidRPr="00DC6911">
        <w:t xml:space="preserve">, </w:t>
      </w:r>
      <w:r w:rsidR="00DC6911" w:rsidRPr="00DC6911">
        <w:rPr>
          <w:i/>
          <w:iCs/>
        </w:rPr>
        <w:t>90</w:t>
      </w:r>
      <w:r w:rsidR="00DC6911" w:rsidRPr="00DC6911">
        <w:t>(4), 1215–1247.</w:t>
      </w:r>
      <w:r w:rsidR="00DC6911" w:rsidRPr="00DC6911">
        <w:br/>
      </w:r>
      <w:r w:rsidR="00DC6911" w:rsidRPr="00DC6911">
        <w:br/>
        <w:t xml:space="preserve">Han, X., Adam, T. C., Schmitt, R. J., Brooks, A. J., &amp; Holbrook, S. J. (2016). Response of herbivore functional groups to sequential perturbations in Moorea, French Polynesia. </w:t>
      </w:r>
      <w:r w:rsidR="00DC6911" w:rsidRPr="00DC6911">
        <w:rPr>
          <w:i/>
          <w:iCs/>
        </w:rPr>
        <w:t xml:space="preserve">Coral Reefs </w:t>
      </w:r>
      <w:r w:rsidR="00DC6911" w:rsidRPr="00DC6911">
        <w:t xml:space="preserve">, </w:t>
      </w:r>
      <w:r w:rsidR="00DC6911" w:rsidRPr="00DC6911">
        <w:rPr>
          <w:i/>
          <w:iCs/>
        </w:rPr>
        <w:t>35</w:t>
      </w:r>
      <w:r w:rsidR="00DC6911" w:rsidRPr="00DC6911">
        <w:t>(3), 999–1009.</w:t>
      </w:r>
      <w:r w:rsidR="00DC6911" w:rsidRPr="00DC6911">
        <w:br/>
      </w:r>
      <w:r w:rsidR="00DC6911" w:rsidRPr="00DC6911">
        <w:br/>
      </w:r>
      <w:proofErr w:type="spellStart"/>
      <w:r w:rsidR="00DC6911" w:rsidRPr="00DC6911">
        <w:t>Heenan</w:t>
      </w:r>
      <w:proofErr w:type="spellEnd"/>
      <w:r w:rsidR="00DC6911" w:rsidRPr="00DC6911">
        <w:t xml:space="preserve">, A., Hoey, A. S., Williams, G. J., &amp; Williams, I. D. (2016). Natural bounds on herbivorous coral reef fishes. </w:t>
      </w:r>
      <w:r w:rsidR="00BF50C9" w:rsidRPr="00DC6911">
        <w:rPr>
          <w:i/>
          <w:iCs/>
        </w:rPr>
        <w:t>Proceedings</w:t>
      </w:r>
      <w:r w:rsidR="00BF50C9">
        <w:rPr>
          <w:i/>
          <w:iCs/>
        </w:rPr>
        <w:t xml:space="preserve"> of the Royal Society B: Biological Sciences</w:t>
      </w:r>
      <w:r w:rsidR="00DC6911" w:rsidRPr="00DC6911">
        <w:t xml:space="preserve">, </w:t>
      </w:r>
      <w:r w:rsidR="00DC6911" w:rsidRPr="00DC6911">
        <w:rPr>
          <w:i/>
          <w:iCs/>
        </w:rPr>
        <w:t>283</w:t>
      </w:r>
      <w:r w:rsidR="00DC6911" w:rsidRPr="00DC6911">
        <w:t>(1843), 20161716.</w:t>
      </w:r>
      <w:r w:rsidR="00DC6911" w:rsidRPr="00DC6911">
        <w:br/>
      </w:r>
      <w:r w:rsidR="00DC6911" w:rsidRPr="00DC6911">
        <w:br/>
        <w:t xml:space="preserve">Hicks, C. C., &amp; McClanahan, T. R. (2012). Assessing gear modifications needed to optimize yields in a heavily exploited, multi-species, seagrass and coral reef fishery.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7</w:t>
      </w:r>
      <w:r w:rsidR="00DC6911" w:rsidRPr="00DC6911">
        <w:t>(5), e36022.</w:t>
      </w:r>
      <w:r w:rsidR="00DC6911" w:rsidRPr="00DC6911">
        <w:br/>
      </w:r>
      <w:r w:rsidR="00DC6911" w:rsidRPr="00DC6911">
        <w:br/>
        <w:t xml:space="preserve">Hoey, A. S., &amp; Bellwood, D. R. (2008). Cross-shelf variation in the role of parrotfishes on the Great Barrier Reef. </w:t>
      </w:r>
      <w:r w:rsidR="00DC6911" w:rsidRPr="00DC6911">
        <w:rPr>
          <w:i/>
          <w:iCs/>
        </w:rPr>
        <w:t xml:space="preserve">Coral Reefs </w:t>
      </w:r>
      <w:r w:rsidR="00DC6911" w:rsidRPr="00DC6911">
        <w:t xml:space="preserve">, </w:t>
      </w:r>
      <w:r w:rsidR="00DC6911" w:rsidRPr="00DC6911">
        <w:rPr>
          <w:i/>
          <w:iCs/>
        </w:rPr>
        <w:t>27</w:t>
      </w:r>
      <w:r w:rsidR="00DC6911" w:rsidRPr="00DC6911">
        <w:t>(1), 37–47.</w:t>
      </w:r>
      <w:r w:rsidR="00DC6911" w:rsidRPr="00DC6911">
        <w:br/>
      </w:r>
      <w:r w:rsidR="00DC6911" w:rsidRPr="00DC6911">
        <w:br/>
        <w:t xml:space="preserve">Hoey, A. S., &amp; Bellwood, D. R. (2011). Suppression of herbivory by macroalgal density: a critical feedback on coral reefs? </w:t>
      </w:r>
      <w:r w:rsidR="00DC6911" w:rsidRPr="00DC6911">
        <w:rPr>
          <w:i/>
          <w:iCs/>
        </w:rPr>
        <w:t>Ecology Letters</w:t>
      </w:r>
      <w:r w:rsidR="00DC6911" w:rsidRPr="00DC6911">
        <w:t xml:space="preserve">, </w:t>
      </w:r>
      <w:r w:rsidR="00DC6911" w:rsidRPr="00DC6911">
        <w:rPr>
          <w:i/>
          <w:iCs/>
        </w:rPr>
        <w:t>14</w:t>
      </w:r>
      <w:r w:rsidR="00DC6911" w:rsidRPr="00DC6911">
        <w:t>(3), 267–273.</w:t>
      </w:r>
      <w:r w:rsidR="00DC6911" w:rsidRPr="00DC6911">
        <w:br/>
      </w:r>
      <w:r w:rsidR="00DC6911" w:rsidRPr="00DC6911">
        <w:br/>
      </w:r>
      <w:r w:rsidR="00DC6911" w:rsidRPr="00DC6911">
        <w:br/>
        <w:t xml:space="preserve">Hughes, T. P., Rodrigues, M. J., Bellwood, D. R., </w:t>
      </w:r>
      <w:proofErr w:type="spellStart"/>
      <w:r w:rsidR="00DC6911" w:rsidRPr="00DC6911">
        <w:t>Ceccarelli</w:t>
      </w:r>
      <w:proofErr w:type="spellEnd"/>
      <w:r w:rsidR="00DC6911" w:rsidRPr="00DC6911">
        <w:t xml:space="preserve">, D., </w:t>
      </w:r>
      <w:proofErr w:type="spellStart"/>
      <w:r w:rsidR="00DC6911" w:rsidRPr="00DC6911">
        <w:t>Hoegh</w:t>
      </w:r>
      <w:proofErr w:type="spellEnd"/>
      <w:r w:rsidR="00DC6911" w:rsidRPr="00DC6911">
        <w:t xml:space="preserve">-Guldberg, O., McCook, L., … Willis, B. (2007). Phase shifts, herbivory, and the resilience of coral reefs to climate change. </w:t>
      </w:r>
      <w:r w:rsidR="00DC6911" w:rsidRPr="00DC6911">
        <w:rPr>
          <w:i/>
          <w:iCs/>
        </w:rPr>
        <w:t>Current Biology: CB</w:t>
      </w:r>
      <w:r w:rsidR="00DC6911" w:rsidRPr="00DC6911">
        <w:t xml:space="preserve">, </w:t>
      </w:r>
      <w:r w:rsidR="00DC6911" w:rsidRPr="00DC6911">
        <w:rPr>
          <w:i/>
          <w:iCs/>
        </w:rPr>
        <w:t>17</w:t>
      </w:r>
      <w:r w:rsidR="00DC6911" w:rsidRPr="00DC6911">
        <w:t>(4), 360–365.</w:t>
      </w:r>
      <w:r w:rsidR="00DC6911" w:rsidRPr="00DC6911">
        <w:br/>
      </w:r>
      <w:r w:rsidR="00DC6911" w:rsidRPr="00DC6911">
        <w:br/>
        <w:t xml:space="preserve">Jackson, J. B. C. (2008). Colloquium paper: ecological extinction and evolution in the brave new ocean. </w:t>
      </w:r>
      <w:r w:rsidR="00DC6911" w:rsidRPr="00DC6911">
        <w:rPr>
          <w:i/>
          <w:iCs/>
        </w:rPr>
        <w:t>Proceedings of the National Academy of Sciences of the United States of America</w:t>
      </w:r>
      <w:r w:rsidR="00DC6911" w:rsidRPr="00DC6911">
        <w:t xml:space="preserve">, </w:t>
      </w:r>
      <w:r w:rsidR="00DC6911" w:rsidRPr="00DC6911">
        <w:rPr>
          <w:i/>
          <w:iCs/>
        </w:rPr>
        <w:t xml:space="preserve">105 </w:t>
      </w:r>
      <w:proofErr w:type="spellStart"/>
      <w:r w:rsidR="00DC6911" w:rsidRPr="00DC6911">
        <w:rPr>
          <w:i/>
          <w:iCs/>
        </w:rPr>
        <w:t>Suppl</w:t>
      </w:r>
      <w:proofErr w:type="spellEnd"/>
      <w:r w:rsidR="00DC6911" w:rsidRPr="00DC6911">
        <w:rPr>
          <w:i/>
          <w:iCs/>
        </w:rPr>
        <w:t xml:space="preserve"> 1</w:t>
      </w:r>
      <w:r w:rsidR="00DC6911" w:rsidRPr="00DC6911">
        <w:t>, 11458–11465.</w:t>
      </w:r>
      <w:r w:rsidR="00DC6911" w:rsidRPr="00DC6911">
        <w:br/>
      </w:r>
      <w:r w:rsidR="00DC6911" w:rsidRPr="00DC6911">
        <w:br/>
      </w:r>
      <w:proofErr w:type="spellStart"/>
      <w:r w:rsidR="00DC6911" w:rsidRPr="00DC6911">
        <w:t>Keesing</w:t>
      </w:r>
      <w:proofErr w:type="spellEnd"/>
      <w:r w:rsidR="00DC6911" w:rsidRPr="00DC6911">
        <w:t xml:space="preserve">, F., &amp; Young, T. P. (2014). Cascading Consequences of the Loss of Large Mammals in an African Savanna. </w:t>
      </w:r>
      <w:r w:rsidR="00DC6911" w:rsidRPr="00DC6911">
        <w:rPr>
          <w:i/>
          <w:iCs/>
        </w:rPr>
        <w:t>Bioscience</w:t>
      </w:r>
      <w:r w:rsidR="00DC6911" w:rsidRPr="00DC6911">
        <w:t xml:space="preserve">, </w:t>
      </w:r>
      <w:r w:rsidR="00DC6911" w:rsidRPr="00DC6911">
        <w:rPr>
          <w:i/>
          <w:iCs/>
        </w:rPr>
        <w:t>64</w:t>
      </w:r>
      <w:r w:rsidR="00DC6911" w:rsidRPr="00DC6911">
        <w:t>(6), 487–495.</w:t>
      </w:r>
      <w:r w:rsidR="00DC6911" w:rsidRPr="00DC6911">
        <w:br/>
      </w:r>
      <w:r w:rsidR="00DC6911" w:rsidRPr="00DC6911">
        <w:br/>
      </w:r>
      <w:proofErr w:type="spellStart"/>
      <w:r w:rsidR="00DC6911" w:rsidRPr="00DC6911">
        <w:lastRenderedPageBreak/>
        <w:t>Lokrantz</w:t>
      </w:r>
      <w:proofErr w:type="spellEnd"/>
      <w:r w:rsidR="00DC6911" w:rsidRPr="00DC6911">
        <w:t xml:space="preserve">, J., </w:t>
      </w:r>
      <w:proofErr w:type="spellStart"/>
      <w:r w:rsidR="00DC6911" w:rsidRPr="00DC6911">
        <w:t>Nyström</w:t>
      </w:r>
      <w:proofErr w:type="spellEnd"/>
      <w:r w:rsidR="00DC6911" w:rsidRPr="00DC6911">
        <w:t xml:space="preserve">, M., </w:t>
      </w:r>
      <w:proofErr w:type="spellStart"/>
      <w:r w:rsidR="00DC6911" w:rsidRPr="00DC6911">
        <w:t>Thyresson</w:t>
      </w:r>
      <w:proofErr w:type="spellEnd"/>
      <w:r w:rsidR="00DC6911" w:rsidRPr="00DC6911">
        <w:t xml:space="preserve">, M., &amp; Johansson, C. (2008). The non-linear relationship between body size and function in parrotfishes. </w:t>
      </w:r>
      <w:r w:rsidR="00DC6911" w:rsidRPr="00DC6911">
        <w:rPr>
          <w:i/>
          <w:iCs/>
        </w:rPr>
        <w:t xml:space="preserve">Coral Reefs </w:t>
      </w:r>
      <w:r w:rsidR="00DC6911" w:rsidRPr="00DC6911">
        <w:t xml:space="preserve">, </w:t>
      </w:r>
      <w:r w:rsidR="00DC6911" w:rsidRPr="00DC6911">
        <w:rPr>
          <w:i/>
          <w:iCs/>
        </w:rPr>
        <w:t>27</w:t>
      </w:r>
      <w:r w:rsidR="00DC6911" w:rsidRPr="00DC6911">
        <w:t>(4), 967–974.</w:t>
      </w:r>
      <w:r w:rsidR="00DC6911" w:rsidRPr="00DC6911">
        <w:br/>
      </w:r>
      <w:r w:rsidR="00DC6911" w:rsidRPr="00DC6911">
        <w:br/>
        <w:t xml:space="preserve">MacNeil, M. A., Graham, N. A. J., Cinner, J. E., Wilson, S. K., Williams, I. D., </w:t>
      </w:r>
      <w:proofErr w:type="spellStart"/>
      <w:r w:rsidR="00DC6911" w:rsidRPr="00DC6911">
        <w:t>Maina</w:t>
      </w:r>
      <w:proofErr w:type="spellEnd"/>
      <w:r w:rsidR="00DC6911" w:rsidRPr="00DC6911">
        <w:t xml:space="preserve">, J., … McClanahan, T. R. (2015). Recovery potential of the world’s coral reef fishes. </w:t>
      </w:r>
      <w:r w:rsidR="00DC6911" w:rsidRPr="00DC6911">
        <w:rPr>
          <w:i/>
          <w:iCs/>
        </w:rPr>
        <w:t>Nature</w:t>
      </w:r>
      <w:r w:rsidR="00DC6911" w:rsidRPr="00DC6911">
        <w:t xml:space="preserve">, </w:t>
      </w:r>
      <w:r w:rsidR="00DC6911" w:rsidRPr="00DC6911">
        <w:rPr>
          <w:i/>
          <w:iCs/>
        </w:rPr>
        <w:t>520</w:t>
      </w:r>
      <w:r w:rsidR="00DC6911" w:rsidRPr="00DC6911">
        <w:t>, 341–344.</w:t>
      </w:r>
      <w:r w:rsidR="00DC6911" w:rsidRPr="00DC6911">
        <w:br/>
      </w:r>
      <w:r w:rsidR="00DC6911" w:rsidRPr="00DC6911">
        <w:br/>
      </w:r>
      <w:proofErr w:type="spellStart"/>
      <w:r w:rsidR="00DC6911" w:rsidRPr="00DC6911">
        <w:t>Marshell</w:t>
      </w:r>
      <w:proofErr w:type="spellEnd"/>
      <w:r w:rsidR="00DC6911" w:rsidRPr="00DC6911">
        <w:t xml:space="preserve">, A., &amp; Mumby, P. J. (2015). The role of surgeonfish (Acanthuridae) in maintaining algal turf biomass on coral reefs. </w:t>
      </w:r>
      <w:r w:rsidR="00DC6911" w:rsidRPr="00DC6911">
        <w:rPr>
          <w:i/>
          <w:iCs/>
        </w:rPr>
        <w:t>Journal of Experimental Marine Biology and Ecology</w:t>
      </w:r>
      <w:r w:rsidR="00DC6911" w:rsidRPr="00DC6911">
        <w:t xml:space="preserve">, </w:t>
      </w:r>
      <w:r w:rsidR="00DC6911" w:rsidRPr="00DC6911">
        <w:rPr>
          <w:i/>
          <w:iCs/>
        </w:rPr>
        <w:t>473</w:t>
      </w:r>
      <w:r w:rsidR="00DC6911" w:rsidRPr="00DC6911">
        <w:t>, 152–160.</w:t>
      </w:r>
    </w:p>
    <w:p w14:paraId="2CBBC489" w14:textId="77777777" w:rsidR="002F15CC" w:rsidRDefault="002F15CC" w:rsidP="00DC6911"/>
    <w:p w14:paraId="38D6533E" w14:textId="77777777" w:rsidR="00355BDF" w:rsidRDefault="002F15CC" w:rsidP="00DC6911">
      <w:r w:rsidRPr="002F15CC">
        <w:t xml:space="preserve">McClanahan, T. R., Graham, N. A. J., MacNeil, M. A., </w:t>
      </w:r>
      <w:proofErr w:type="spellStart"/>
      <w:r w:rsidRPr="002F15CC">
        <w:t>Muthiga</w:t>
      </w:r>
      <w:proofErr w:type="spellEnd"/>
      <w:r w:rsidRPr="002F15CC">
        <w:t xml:space="preserve">, N. A., Cinner, J. E., </w:t>
      </w:r>
      <w:proofErr w:type="spellStart"/>
      <w:r w:rsidRPr="002F15CC">
        <w:t>Bruggemann</w:t>
      </w:r>
      <w:proofErr w:type="spellEnd"/>
      <w:r w:rsidRPr="002F15CC">
        <w:t xml:space="preserve">, J. H., &amp; Wilson, S. K. (2011). Critical thresholds and tangible targets for ecosystem-based management of coral reef fisheries. </w:t>
      </w:r>
      <w:r w:rsidRPr="002F15CC">
        <w:rPr>
          <w:i/>
          <w:iCs/>
        </w:rPr>
        <w:t>Proceedings of the National Academy of Sciences of the United States of America</w:t>
      </w:r>
      <w:r w:rsidRPr="002F15CC">
        <w:t xml:space="preserve">, </w:t>
      </w:r>
      <w:r w:rsidRPr="002F15CC">
        <w:rPr>
          <w:i/>
          <w:iCs/>
        </w:rPr>
        <w:t>108</w:t>
      </w:r>
      <w:r w:rsidRPr="002F15CC">
        <w:t>(41), 17230–17233.</w:t>
      </w:r>
      <w:r w:rsidR="00DC6911" w:rsidRPr="00DC6911">
        <w:br/>
      </w:r>
      <w:r w:rsidR="00DC6911" w:rsidRPr="00DC6911">
        <w:br/>
      </w:r>
      <w:proofErr w:type="spellStart"/>
      <w:r w:rsidR="00DC6911" w:rsidRPr="00DC6911">
        <w:t>McElreath</w:t>
      </w:r>
      <w:proofErr w:type="spellEnd"/>
      <w:r w:rsidR="00DC6911" w:rsidRPr="00DC6911">
        <w:t xml:space="preserve">, R. (2017). Rethinking: statistical Rethinking book package. </w:t>
      </w:r>
      <w:r w:rsidR="00DC6911" w:rsidRPr="00DC6911">
        <w:rPr>
          <w:i/>
          <w:iCs/>
        </w:rPr>
        <w:t>R Package Version</w:t>
      </w:r>
      <w:r w:rsidR="00DC6911" w:rsidRPr="00DC6911">
        <w:t xml:space="preserve">, </w:t>
      </w:r>
      <w:r w:rsidR="00DC6911" w:rsidRPr="00DC6911">
        <w:rPr>
          <w:i/>
          <w:iCs/>
        </w:rPr>
        <w:t>1</w:t>
      </w:r>
      <w:r w:rsidR="00DC6911" w:rsidRPr="00DC6911">
        <w:t>.</w:t>
      </w:r>
      <w:r w:rsidR="00DC6911" w:rsidRPr="00DC6911">
        <w:br/>
      </w:r>
      <w:r w:rsidR="00DC6911" w:rsidRPr="00DC6911">
        <w:br/>
        <w:t xml:space="preserve">Metcalfe, D. B., Asner, G. P., Martin, R. E., Silva </w:t>
      </w:r>
      <w:proofErr w:type="spellStart"/>
      <w:r w:rsidR="00DC6911" w:rsidRPr="00DC6911">
        <w:t>Espejo</w:t>
      </w:r>
      <w:proofErr w:type="spellEnd"/>
      <w:r w:rsidR="00DC6911" w:rsidRPr="00DC6911">
        <w:t xml:space="preserve">, J. E., </w:t>
      </w:r>
      <w:proofErr w:type="spellStart"/>
      <w:r w:rsidR="00DC6911" w:rsidRPr="00DC6911">
        <w:t>Huasco</w:t>
      </w:r>
      <w:proofErr w:type="spellEnd"/>
      <w:r w:rsidR="00DC6911" w:rsidRPr="00DC6911">
        <w:t xml:space="preserve">, W. H., </w:t>
      </w:r>
      <w:proofErr w:type="spellStart"/>
      <w:r w:rsidR="00DC6911" w:rsidRPr="00DC6911">
        <w:t>Farfán</w:t>
      </w:r>
      <w:proofErr w:type="spellEnd"/>
      <w:r w:rsidR="00DC6911" w:rsidRPr="00DC6911">
        <w:t xml:space="preserve"> Amézquita, F. F., … </w:t>
      </w:r>
      <w:proofErr w:type="spellStart"/>
      <w:r w:rsidR="00DC6911" w:rsidRPr="00DC6911">
        <w:t>Malhi</w:t>
      </w:r>
      <w:proofErr w:type="spellEnd"/>
      <w:r w:rsidR="00DC6911" w:rsidRPr="00DC6911">
        <w:t xml:space="preserve">, Y. (2014). Herbivory makes major contributions to ecosystem carbon and nutrient cycling in tropical forests. </w:t>
      </w:r>
      <w:r w:rsidR="00DC6911" w:rsidRPr="00DC6911">
        <w:rPr>
          <w:i/>
          <w:iCs/>
        </w:rPr>
        <w:t>Ecology Letters</w:t>
      </w:r>
      <w:r w:rsidR="00DC6911" w:rsidRPr="00DC6911">
        <w:t xml:space="preserve">, </w:t>
      </w:r>
      <w:r w:rsidR="00DC6911" w:rsidRPr="00DC6911">
        <w:rPr>
          <w:i/>
          <w:iCs/>
        </w:rPr>
        <w:t>17</w:t>
      </w:r>
      <w:r w:rsidR="00DC6911" w:rsidRPr="00DC6911">
        <w:t>(3), 324–332.</w:t>
      </w:r>
      <w:r w:rsidR="00DC6911" w:rsidRPr="00DC6911">
        <w:br/>
      </w:r>
      <w:r w:rsidR="00DC6911" w:rsidRPr="00DC6911">
        <w:br/>
        <w:t xml:space="preserve">Mumby, P. J., Dahlgren, C. P., Harborne, A. R., Kappel, C. V., </w:t>
      </w:r>
      <w:proofErr w:type="spellStart"/>
      <w:r w:rsidR="00DC6911" w:rsidRPr="00DC6911">
        <w:t>Micheli</w:t>
      </w:r>
      <w:proofErr w:type="spellEnd"/>
      <w:r w:rsidR="00DC6911" w:rsidRPr="00DC6911">
        <w:t xml:space="preserve">, F., Brumbaugh, D. R., … Gill, A. B. (2006). Fishing, trophic cascades, and the process of grazing on coral reefs. </w:t>
      </w:r>
      <w:r w:rsidR="00DC6911" w:rsidRPr="00DC6911">
        <w:rPr>
          <w:i/>
          <w:iCs/>
        </w:rPr>
        <w:t>Science</w:t>
      </w:r>
      <w:r w:rsidR="00DC6911" w:rsidRPr="00DC6911">
        <w:t xml:space="preserve">, </w:t>
      </w:r>
      <w:r w:rsidR="00DC6911" w:rsidRPr="00DC6911">
        <w:rPr>
          <w:i/>
          <w:iCs/>
        </w:rPr>
        <w:t>311</w:t>
      </w:r>
      <w:r w:rsidR="00DC6911" w:rsidRPr="00DC6911">
        <w:t>(5757), 98–101.</w:t>
      </w:r>
      <w:r w:rsidR="00DC6911" w:rsidRPr="00DC6911">
        <w:br/>
      </w:r>
      <w:r w:rsidR="00DC6911" w:rsidRPr="00DC6911">
        <w:br/>
      </w:r>
      <w:proofErr w:type="spellStart"/>
      <w:r w:rsidR="00DC6911" w:rsidRPr="00DC6911">
        <w:t>Munday</w:t>
      </w:r>
      <w:proofErr w:type="spellEnd"/>
      <w:r w:rsidR="00DC6911" w:rsidRPr="00DC6911">
        <w:t xml:space="preserve">, P. L., &amp; Jones, G. P. (1998). The Ecological Implications of Small Body Size Among Coral-Reef Fishes. </w:t>
      </w:r>
      <w:r w:rsidR="00DC6911" w:rsidRPr="00DC6911">
        <w:rPr>
          <w:i/>
          <w:iCs/>
        </w:rPr>
        <w:t>Ocean &amp; Coastal Management</w:t>
      </w:r>
      <w:r w:rsidR="00DC6911" w:rsidRPr="00DC6911">
        <w:t xml:space="preserve">, </w:t>
      </w:r>
      <w:r w:rsidR="00DC6911" w:rsidRPr="00DC6911">
        <w:rPr>
          <w:i/>
          <w:iCs/>
        </w:rPr>
        <w:t>36</w:t>
      </w:r>
      <w:r w:rsidR="00DC6911" w:rsidRPr="00DC6911">
        <w:t>, 373–411.</w:t>
      </w:r>
      <w:r w:rsidR="00DC6911" w:rsidRPr="00DC6911">
        <w:br/>
      </w:r>
      <w:r w:rsidR="00DC6911" w:rsidRPr="00DC6911">
        <w:br/>
        <w:t xml:space="preserve">Nash, K. L., </w:t>
      </w:r>
      <w:proofErr w:type="spellStart"/>
      <w:r w:rsidR="00DC6911" w:rsidRPr="00DC6911">
        <w:t>Abesamis</w:t>
      </w:r>
      <w:proofErr w:type="spellEnd"/>
      <w:r w:rsidR="00DC6911" w:rsidRPr="00DC6911">
        <w:t xml:space="preserve">, R. A., Graham, N. A. J., McClure, E. C., &amp; </w:t>
      </w:r>
      <w:proofErr w:type="spellStart"/>
      <w:r w:rsidR="00DC6911" w:rsidRPr="00DC6911">
        <w:t>Moland</w:t>
      </w:r>
      <w:proofErr w:type="spellEnd"/>
      <w:r w:rsidR="00DC6911" w:rsidRPr="00DC6911">
        <w:t>, E. (2016</w:t>
      </w:r>
      <w:r w:rsidR="00DC6911">
        <w:t>b</w:t>
      </w:r>
      <w:r w:rsidR="00DC6911" w:rsidRPr="00DC6911">
        <w:t xml:space="preserve">). Drivers of herbivory on coral reefs: species, habitat and management effects. </w:t>
      </w:r>
      <w:r w:rsidR="00DC6911" w:rsidRPr="00DC6911">
        <w:rPr>
          <w:i/>
          <w:iCs/>
        </w:rPr>
        <w:t>Marine Ecology Progress Series</w:t>
      </w:r>
      <w:r w:rsidR="00DC6911" w:rsidRPr="00DC6911">
        <w:t xml:space="preserve">, </w:t>
      </w:r>
      <w:r w:rsidR="00DC6911" w:rsidRPr="00DC6911">
        <w:rPr>
          <w:i/>
          <w:iCs/>
        </w:rPr>
        <w:t>554</w:t>
      </w:r>
      <w:r w:rsidR="00DC6911" w:rsidRPr="00DC6911">
        <w:t>, 129–140.</w:t>
      </w:r>
      <w:r w:rsidR="00DC6911" w:rsidRPr="00DC6911">
        <w:br/>
      </w:r>
      <w:r w:rsidR="00DC6911" w:rsidRPr="00DC6911">
        <w:br/>
        <w:t xml:space="preserve">Nash, K. L., Graham, N. A. J., &amp; Bellwood, D. R. (2013). Fish foraging patterns, vulnerability to fishing, and implications for the management of ecosystem function across scales. </w:t>
      </w:r>
      <w:r w:rsidR="00DC6911" w:rsidRPr="00DC6911">
        <w:rPr>
          <w:i/>
          <w:iCs/>
        </w:rPr>
        <w:t>Ecological Applications: A Publication of the Ecological Society of America</w:t>
      </w:r>
      <w:r w:rsidR="00DC6911" w:rsidRPr="00DC6911">
        <w:t xml:space="preserve">, </w:t>
      </w:r>
      <w:r w:rsidR="00DC6911" w:rsidRPr="00DC6911">
        <w:rPr>
          <w:i/>
          <w:iCs/>
        </w:rPr>
        <w:t>23</w:t>
      </w:r>
      <w:r w:rsidR="00DC6911" w:rsidRPr="00DC6911">
        <w:t>(7), 1632–1644.</w:t>
      </w:r>
      <w:r w:rsidR="00DC6911" w:rsidRPr="00DC6911">
        <w:br/>
      </w:r>
      <w:r w:rsidR="00DC6911" w:rsidRPr="00DC6911">
        <w:br/>
        <w:t>Nash, K. L., Graham, N. A. J., Jennings, S., Wilson, S. K., &amp; Bellwood, D. R. (2016</w:t>
      </w:r>
      <w:r w:rsidR="00DC6911">
        <w:t>a</w:t>
      </w:r>
      <w:r w:rsidR="00DC6911" w:rsidRPr="00DC6911">
        <w:t xml:space="preserve">). Herbivore cross-scale redundancy supports response diversity and promotes coral reef resilience. </w:t>
      </w:r>
      <w:r w:rsidR="00DC6911" w:rsidRPr="00DC6911">
        <w:rPr>
          <w:i/>
          <w:iCs/>
        </w:rPr>
        <w:t>Journal of Applied Ecology</w:t>
      </w:r>
      <w:r w:rsidR="00DC6911" w:rsidRPr="00DC6911">
        <w:t xml:space="preserve">, </w:t>
      </w:r>
      <w:r w:rsidR="00DC6911" w:rsidRPr="00DC6911">
        <w:rPr>
          <w:i/>
          <w:iCs/>
        </w:rPr>
        <w:t>53</w:t>
      </w:r>
      <w:r w:rsidR="00DC6911" w:rsidRPr="00DC6911">
        <w:t>(3), 646–655.</w:t>
      </w:r>
      <w:r w:rsidR="00DC6911" w:rsidRPr="00DC6911">
        <w:br/>
      </w:r>
      <w:r w:rsidR="00DC6911" w:rsidRPr="00DC6911">
        <w:br/>
        <w:t xml:space="preserve">Polunin, N. V. C., </w:t>
      </w:r>
      <w:proofErr w:type="spellStart"/>
      <w:r w:rsidR="00DC6911" w:rsidRPr="00DC6911">
        <w:t>Harmelin</w:t>
      </w:r>
      <w:proofErr w:type="spellEnd"/>
      <w:r w:rsidR="00DC6911" w:rsidRPr="00DC6911">
        <w:t xml:space="preserve">-Vivien, M., &amp; </w:t>
      </w:r>
      <w:proofErr w:type="spellStart"/>
      <w:r w:rsidR="00DC6911" w:rsidRPr="00DC6911">
        <w:t>Galzin</w:t>
      </w:r>
      <w:proofErr w:type="spellEnd"/>
      <w:r w:rsidR="00DC6911" w:rsidRPr="00DC6911">
        <w:t xml:space="preserve">, R. (1995). Contrasts in algal food processing among five herbivorous coral-reef fishes. </w:t>
      </w:r>
      <w:r w:rsidR="00DC6911" w:rsidRPr="00DC6911">
        <w:rPr>
          <w:i/>
          <w:iCs/>
        </w:rPr>
        <w:t>Oceanographic Literature Review</w:t>
      </w:r>
      <w:r w:rsidR="00DC6911" w:rsidRPr="00DC6911">
        <w:t xml:space="preserve">, </w:t>
      </w:r>
      <w:r w:rsidR="00DC6911" w:rsidRPr="00DC6911">
        <w:rPr>
          <w:i/>
          <w:iCs/>
        </w:rPr>
        <w:t>47</w:t>
      </w:r>
      <w:r w:rsidR="00DC6911" w:rsidRPr="00DC6911">
        <w:t>(43), 455–465.</w:t>
      </w:r>
      <w:r w:rsidR="00DC6911" w:rsidRPr="00DC6911">
        <w:br/>
      </w:r>
      <w:r w:rsidR="00DC6911" w:rsidRPr="00DC6911">
        <w:br/>
        <w:t xml:space="preserve">Polunin, N. V. C., &amp; Roberts, C. M. (1993). Greater biomass and value of target coral-reef fishes in two small Caribbean marine reserves. </w:t>
      </w:r>
      <w:r w:rsidR="00DC6911" w:rsidRPr="00DC6911">
        <w:rPr>
          <w:i/>
          <w:iCs/>
        </w:rPr>
        <w:t>Marine Ecology-Progress Series</w:t>
      </w:r>
      <w:r w:rsidR="00DC6911" w:rsidRPr="00DC6911">
        <w:t xml:space="preserve">, </w:t>
      </w:r>
      <w:r w:rsidR="00DC6911" w:rsidRPr="00DC6911">
        <w:rPr>
          <w:i/>
          <w:iCs/>
        </w:rPr>
        <w:t>100</w:t>
      </w:r>
      <w:r w:rsidR="00DC6911" w:rsidRPr="00DC6911">
        <w:t>, 167–167.</w:t>
      </w:r>
      <w:r w:rsidR="00DC6911" w:rsidRPr="00DC6911">
        <w:br/>
      </w:r>
      <w:r w:rsidR="00DC6911" w:rsidRPr="00DC6911">
        <w:lastRenderedPageBreak/>
        <w:br/>
      </w:r>
      <w:proofErr w:type="spellStart"/>
      <w:r w:rsidR="00DC6911" w:rsidRPr="00DC6911">
        <w:t>Priedîtis</w:t>
      </w:r>
      <w:proofErr w:type="spellEnd"/>
      <w:r w:rsidR="00DC6911" w:rsidRPr="00DC6911">
        <w:t xml:space="preserve">, A., </w:t>
      </w:r>
      <w:proofErr w:type="spellStart"/>
      <w:r w:rsidR="00DC6911" w:rsidRPr="00DC6911">
        <w:t>Howlett</w:t>
      </w:r>
      <w:proofErr w:type="spellEnd"/>
      <w:r w:rsidR="00DC6911" w:rsidRPr="00DC6911">
        <w:t xml:space="preserve">, S. J., </w:t>
      </w:r>
      <w:proofErr w:type="spellStart"/>
      <w:r w:rsidR="00DC6911" w:rsidRPr="00DC6911">
        <w:t>Baumanis</w:t>
      </w:r>
      <w:proofErr w:type="spellEnd"/>
      <w:r w:rsidR="00DC6911" w:rsidRPr="00DC6911">
        <w:t xml:space="preserve">, J., </w:t>
      </w:r>
      <w:proofErr w:type="spellStart"/>
      <w:r w:rsidR="00DC6911" w:rsidRPr="00DC6911">
        <w:t>Bagrade</w:t>
      </w:r>
      <w:proofErr w:type="spellEnd"/>
      <w:r w:rsidR="00DC6911" w:rsidRPr="00DC6911">
        <w:t xml:space="preserve">, G., Done, G., </w:t>
      </w:r>
      <w:proofErr w:type="spellStart"/>
      <w:r w:rsidR="00DC6911" w:rsidRPr="00DC6911">
        <w:t>Jansons</w:t>
      </w:r>
      <w:proofErr w:type="spellEnd"/>
      <w:r w:rsidR="00DC6911" w:rsidRPr="00DC6911">
        <w:t xml:space="preserve">, Â., … </w:t>
      </w:r>
      <w:proofErr w:type="spellStart"/>
      <w:r w:rsidR="00DC6911" w:rsidRPr="00DC6911">
        <w:t>Ozoliòð</w:t>
      </w:r>
      <w:proofErr w:type="spellEnd"/>
      <w:r w:rsidR="00DC6911" w:rsidRPr="00DC6911">
        <w:t xml:space="preserve">, J. (n.d.). Quantification of Deer Browsing in Summer and Its Importance for Game Management in Latvia. </w:t>
      </w:r>
      <w:r w:rsidR="00A34B92">
        <w:rPr>
          <w:i/>
        </w:rPr>
        <w:t>Baltic Forestry</w:t>
      </w:r>
      <w:r w:rsidR="00A34B92">
        <w:t xml:space="preserve">, </w:t>
      </w:r>
      <w:r w:rsidR="00A34B92">
        <w:rPr>
          <w:i/>
        </w:rPr>
        <w:t>23</w:t>
      </w:r>
      <w:r w:rsidR="00A34B92">
        <w:t>(2), 423-431.</w:t>
      </w:r>
    </w:p>
    <w:p w14:paraId="79536B0A" w14:textId="77777777" w:rsidR="00355BDF" w:rsidRDefault="00355BDF" w:rsidP="00DC6911"/>
    <w:p w14:paraId="2762A758" w14:textId="77777777" w:rsidR="004F1492" w:rsidRDefault="00355BDF" w:rsidP="00DC6911">
      <w:r w:rsidRPr="00355BDF">
        <w:t xml:space="preserve">Rasher, D. B., Hoey, A. S., &amp; Hay, M. E. (2013). Consumer diversity interacts with prey </w:t>
      </w:r>
      <w:proofErr w:type="spellStart"/>
      <w:r w:rsidRPr="00355BDF">
        <w:t>defenses</w:t>
      </w:r>
      <w:proofErr w:type="spellEnd"/>
      <w:r w:rsidRPr="00355BDF">
        <w:t xml:space="preserve"> to drive ecosystem function. </w:t>
      </w:r>
      <w:r w:rsidRPr="00355BDF">
        <w:rPr>
          <w:i/>
          <w:iCs/>
        </w:rPr>
        <w:t>Ecology</w:t>
      </w:r>
      <w:r w:rsidRPr="00355BDF">
        <w:t xml:space="preserve">, </w:t>
      </w:r>
      <w:r w:rsidRPr="00355BDF">
        <w:rPr>
          <w:i/>
          <w:iCs/>
        </w:rPr>
        <w:t>94</w:t>
      </w:r>
      <w:r w:rsidRPr="00355BDF">
        <w:t>(6), 1347–1358.</w:t>
      </w:r>
      <w:r w:rsidR="00DC6911" w:rsidRPr="00DC6911">
        <w:br/>
      </w:r>
      <w:r w:rsidR="00DC6911" w:rsidRPr="00DC6911">
        <w:br/>
        <w:t xml:space="preserve">Robinson, J. P. W., Williams, I. D., Edwards, A. M., McPherson, J., Yeager, L., </w:t>
      </w:r>
      <w:proofErr w:type="spellStart"/>
      <w:r w:rsidR="00DC6911" w:rsidRPr="00DC6911">
        <w:t>Vigliola</w:t>
      </w:r>
      <w:proofErr w:type="spellEnd"/>
      <w:r w:rsidR="00DC6911" w:rsidRPr="00DC6911">
        <w:t xml:space="preserve">, L., … Baum, J. K. (2017). Fishing degrades size structure of coral reef fish communities. </w:t>
      </w:r>
      <w:r w:rsidR="00DC6911" w:rsidRPr="00DC6911">
        <w:rPr>
          <w:i/>
          <w:iCs/>
        </w:rPr>
        <w:t>Global Change Biology</w:t>
      </w:r>
      <w:r w:rsidR="00DC6911" w:rsidRPr="00DC6911">
        <w:t xml:space="preserve">, </w:t>
      </w:r>
      <w:r w:rsidR="00DC6911" w:rsidRPr="00DC6911">
        <w:rPr>
          <w:i/>
          <w:iCs/>
        </w:rPr>
        <w:t>23</w:t>
      </w:r>
      <w:r w:rsidR="00DC6911" w:rsidRPr="00DC6911">
        <w:t>(3), 1009–1022.</w:t>
      </w:r>
      <w:r w:rsidR="00DC6911" w:rsidRPr="00DC6911">
        <w:br/>
      </w:r>
      <w:r w:rsidR="00DC6911" w:rsidRPr="00DC6911">
        <w:br/>
        <w:t xml:space="preserve">Robinson, J. P. W., Williams, I. D., Yeager, L. A., McPherson, J. M., Clark, J., Oliver, T. A., &amp; Baum, J. K. (2018). Environmental conditions and herbivore biomass determine coral reef benthic community composition: implications for quantitative baselines. </w:t>
      </w:r>
      <w:r w:rsidR="00DC6911" w:rsidRPr="00DC6911">
        <w:rPr>
          <w:i/>
          <w:iCs/>
        </w:rPr>
        <w:t>Coral Reefs</w:t>
      </w:r>
      <w:r w:rsidR="000614EF">
        <w:rPr>
          <w:iCs/>
        </w:rPr>
        <w:t xml:space="preserve">, </w:t>
      </w:r>
      <w:r w:rsidR="000614EF">
        <w:rPr>
          <w:i/>
          <w:iCs/>
        </w:rPr>
        <w:t>37</w:t>
      </w:r>
      <w:r w:rsidR="000614EF">
        <w:rPr>
          <w:iCs/>
        </w:rPr>
        <w:t>(4), 1157-1168.</w:t>
      </w:r>
      <w:r w:rsidR="00DC6911" w:rsidRPr="00DC6911">
        <w:br/>
      </w:r>
      <w:r w:rsidR="00DC6911" w:rsidRPr="00DC6911">
        <w:br/>
      </w:r>
      <w:proofErr w:type="spellStart"/>
      <w:r w:rsidR="00DC6911" w:rsidRPr="00DC6911">
        <w:t>Roff</w:t>
      </w:r>
      <w:proofErr w:type="spellEnd"/>
      <w:r w:rsidR="00DC6911" w:rsidRPr="00DC6911">
        <w:t xml:space="preserve">, G., </w:t>
      </w:r>
      <w:proofErr w:type="spellStart"/>
      <w:r w:rsidR="00DC6911" w:rsidRPr="00DC6911">
        <w:t>Doropoulos</w:t>
      </w:r>
      <w:proofErr w:type="spellEnd"/>
      <w:r w:rsidR="00DC6911" w:rsidRPr="00DC6911">
        <w:t xml:space="preserve">, C., </w:t>
      </w:r>
      <w:proofErr w:type="spellStart"/>
      <w:r w:rsidR="00DC6911" w:rsidRPr="00DC6911">
        <w:t>Zupan</w:t>
      </w:r>
      <w:proofErr w:type="spellEnd"/>
      <w:r w:rsidR="00DC6911" w:rsidRPr="00DC6911">
        <w:t xml:space="preserve">, M., Rogers, A., </w:t>
      </w:r>
      <w:proofErr w:type="spellStart"/>
      <w:r w:rsidR="00DC6911" w:rsidRPr="00DC6911">
        <w:t>Steneck</w:t>
      </w:r>
      <w:proofErr w:type="spellEnd"/>
      <w:r w:rsidR="00DC6911" w:rsidRPr="00DC6911">
        <w:t xml:space="preserve">, R. S., </w:t>
      </w:r>
      <w:proofErr w:type="spellStart"/>
      <w:r w:rsidR="00DC6911" w:rsidRPr="00DC6911">
        <w:t>Golbuu</w:t>
      </w:r>
      <w:proofErr w:type="spellEnd"/>
      <w:r w:rsidR="00DC6911" w:rsidRPr="00DC6911">
        <w:t xml:space="preserve">, Y., &amp; Mumby, P. J. (2015). Phase shift facilitation following cyclone disturbance on coral reefs. </w:t>
      </w:r>
      <w:proofErr w:type="spellStart"/>
      <w:r w:rsidR="00DC6911" w:rsidRPr="00DC6911">
        <w:rPr>
          <w:i/>
          <w:iCs/>
        </w:rPr>
        <w:t>Oecologia</w:t>
      </w:r>
      <w:proofErr w:type="spellEnd"/>
      <w:r w:rsidR="00DC6911" w:rsidRPr="00DC6911">
        <w:t xml:space="preserve">, </w:t>
      </w:r>
      <w:r w:rsidR="00DC6911" w:rsidRPr="00DC6911">
        <w:rPr>
          <w:i/>
          <w:iCs/>
        </w:rPr>
        <w:t>178</w:t>
      </w:r>
      <w:r w:rsidR="00DC6911" w:rsidRPr="00DC6911">
        <w:t>(4), 1193–1203.</w:t>
      </w:r>
      <w:r w:rsidR="00DC6911" w:rsidRPr="00DC6911">
        <w:br/>
      </w:r>
      <w:r w:rsidR="00DC6911" w:rsidRPr="00DC6911">
        <w:br/>
      </w:r>
      <w:proofErr w:type="spellStart"/>
      <w:r w:rsidR="00DC6911" w:rsidRPr="00DC6911">
        <w:t>Royo</w:t>
      </w:r>
      <w:proofErr w:type="spellEnd"/>
      <w:r w:rsidR="00DC6911" w:rsidRPr="00DC6911">
        <w:t xml:space="preserve">, A. A., Collins, R., Adams, M. B., </w:t>
      </w:r>
      <w:proofErr w:type="spellStart"/>
      <w:r w:rsidR="00DC6911" w:rsidRPr="00DC6911">
        <w:t>Kirschbaum</w:t>
      </w:r>
      <w:proofErr w:type="spellEnd"/>
      <w:r w:rsidR="00DC6911" w:rsidRPr="00DC6911">
        <w:t xml:space="preserve">, C., &amp; Carson, W. P. (2010). Pervasive interactions between ungulate browsers and disturbance regimes promote temperate forest herbaceous diversity. </w:t>
      </w:r>
      <w:r w:rsidR="00DC6911" w:rsidRPr="00DC6911">
        <w:rPr>
          <w:i/>
          <w:iCs/>
        </w:rPr>
        <w:t>Ecology</w:t>
      </w:r>
      <w:r w:rsidR="00DC6911" w:rsidRPr="00DC6911">
        <w:t xml:space="preserve">, </w:t>
      </w:r>
      <w:r w:rsidR="00DC6911" w:rsidRPr="00DC6911">
        <w:rPr>
          <w:i/>
          <w:iCs/>
        </w:rPr>
        <w:t>91</w:t>
      </w:r>
      <w:r w:rsidR="00DC6911" w:rsidRPr="00DC6911">
        <w:t>(1), 93–105.</w:t>
      </w:r>
      <w:r w:rsidR="00DC6911" w:rsidRPr="00DC6911">
        <w:br/>
      </w:r>
      <w:r w:rsidR="00DC6911" w:rsidRPr="00DC6911">
        <w:br/>
        <w:t xml:space="preserve">Russ, G. R. (2003). Grazer biomass correlates more strongly with production than with biomass of algal turfs on a coral reef. </w:t>
      </w:r>
      <w:r w:rsidR="00DC6911" w:rsidRPr="00DC6911">
        <w:rPr>
          <w:i/>
          <w:iCs/>
        </w:rPr>
        <w:t xml:space="preserve">Coral Reefs </w:t>
      </w:r>
      <w:r w:rsidR="00DC6911" w:rsidRPr="00DC6911">
        <w:t xml:space="preserve">, </w:t>
      </w:r>
      <w:r w:rsidR="00DC6911" w:rsidRPr="00DC6911">
        <w:rPr>
          <w:i/>
          <w:iCs/>
        </w:rPr>
        <w:t>22</w:t>
      </w:r>
      <w:r w:rsidR="00DC6911" w:rsidRPr="00DC6911">
        <w:t>(1), 63–67.</w:t>
      </w:r>
      <w:r w:rsidR="00DC6911" w:rsidRPr="00DC6911">
        <w:br/>
      </w:r>
      <w:r w:rsidR="00DC6911" w:rsidRPr="00DC6911">
        <w:br/>
        <w:t xml:space="preserve">Russ, G. R., Payne, C. S., </w:t>
      </w:r>
      <w:proofErr w:type="spellStart"/>
      <w:r w:rsidR="00DC6911" w:rsidRPr="00DC6911">
        <w:t>Bergseth</w:t>
      </w:r>
      <w:proofErr w:type="spellEnd"/>
      <w:r w:rsidR="00DC6911" w:rsidRPr="00DC6911">
        <w:t xml:space="preserve">, B. J., </w:t>
      </w:r>
      <w:proofErr w:type="spellStart"/>
      <w:r w:rsidR="00DC6911" w:rsidRPr="00DC6911">
        <w:t>Rizzari</w:t>
      </w:r>
      <w:proofErr w:type="spellEnd"/>
      <w:r w:rsidR="00DC6911" w:rsidRPr="00DC6911">
        <w:t xml:space="preserve">, J. R., </w:t>
      </w:r>
      <w:proofErr w:type="spellStart"/>
      <w:r w:rsidR="00DC6911" w:rsidRPr="00DC6911">
        <w:t>Abesamis</w:t>
      </w:r>
      <w:proofErr w:type="spellEnd"/>
      <w:r w:rsidR="00DC6911" w:rsidRPr="00DC6911">
        <w:t xml:space="preserve">, R. A., &amp; Alcala, A. C. (2018). Decadal-scale response of </w:t>
      </w:r>
      <w:proofErr w:type="spellStart"/>
      <w:r w:rsidR="00DC6911" w:rsidRPr="00DC6911">
        <w:t>detritivorous</w:t>
      </w:r>
      <w:proofErr w:type="spellEnd"/>
      <w:r w:rsidR="00DC6911" w:rsidRPr="00DC6911">
        <w:t xml:space="preserve"> </w:t>
      </w:r>
      <w:proofErr w:type="spellStart"/>
      <w:r w:rsidR="00DC6911" w:rsidRPr="00DC6911">
        <w:t>surgeonfishes</w:t>
      </w:r>
      <w:proofErr w:type="spellEnd"/>
      <w:r w:rsidR="00DC6911" w:rsidRPr="00DC6911">
        <w:t xml:space="preserve"> (family Acanthuridae) to no-take marine reserve protection and changes in benthic habitat. </w:t>
      </w:r>
      <w:r w:rsidR="00DC6911" w:rsidRPr="00DC6911">
        <w:rPr>
          <w:i/>
          <w:iCs/>
        </w:rPr>
        <w:t>Journal of Fish Biology</w:t>
      </w:r>
      <w:r w:rsidR="00DC6911" w:rsidRPr="00DC6911">
        <w:t xml:space="preserve">, </w:t>
      </w:r>
      <w:r w:rsidR="00DC6911" w:rsidRPr="00DC6911">
        <w:rPr>
          <w:i/>
          <w:iCs/>
        </w:rPr>
        <w:t>93</w:t>
      </w:r>
      <w:r w:rsidR="00DC6911" w:rsidRPr="00DC6911">
        <w:t>(5), 887–900.</w:t>
      </w:r>
      <w:r w:rsidR="00DC6911" w:rsidRPr="00DC6911">
        <w:br/>
      </w:r>
      <w:r w:rsidR="00DC6911" w:rsidRPr="00DC6911">
        <w:br/>
        <w:t xml:space="preserve">Russ, G. R., </w:t>
      </w:r>
      <w:proofErr w:type="spellStart"/>
      <w:r w:rsidR="00DC6911" w:rsidRPr="00DC6911">
        <w:t>Questel</w:t>
      </w:r>
      <w:proofErr w:type="spellEnd"/>
      <w:r w:rsidR="00DC6911" w:rsidRPr="00DC6911">
        <w:t xml:space="preserve">, S.-L. A., </w:t>
      </w:r>
      <w:proofErr w:type="spellStart"/>
      <w:r w:rsidR="00DC6911" w:rsidRPr="00DC6911">
        <w:t>Rizzari</w:t>
      </w:r>
      <w:proofErr w:type="spellEnd"/>
      <w:r w:rsidR="00DC6911" w:rsidRPr="00DC6911">
        <w:t xml:space="preserve">, J. R., &amp; Alcala, A. C. (2015). The parrotfish–coral relationship: refuting the ubiquity of a prevailing paradigm. </w:t>
      </w:r>
      <w:r w:rsidR="00DC6911" w:rsidRPr="00DC6911">
        <w:rPr>
          <w:i/>
          <w:iCs/>
        </w:rPr>
        <w:t>Marine Biology</w:t>
      </w:r>
      <w:r w:rsidR="00DC6911" w:rsidRPr="00DC6911">
        <w:t xml:space="preserve">, </w:t>
      </w:r>
      <w:r w:rsidR="00DC6911" w:rsidRPr="00DC6911">
        <w:rPr>
          <w:i/>
          <w:iCs/>
        </w:rPr>
        <w:t>162</w:t>
      </w:r>
      <w:r w:rsidR="00DC6911" w:rsidRPr="00DC6911">
        <w:t>(10), 2029–2045.</w:t>
      </w:r>
      <w:r w:rsidR="00DC6911" w:rsidRPr="00DC6911">
        <w:br/>
      </w:r>
      <w:r w:rsidR="00DC6911" w:rsidRPr="00DC6911">
        <w:br/>
      </w:r>
      <w:proofErr w:type="spellStart"/>
      <w:r w:rsidR="00DC6911" w:rsidRPr="00DC6911">
        <w:t>Samoilys</w:t>
      </w:r>
      <w:proofErr w:type="spellEnd"/>
      <w:r w:rsidR="00DC6911" w:rsidRPr="00DC6911">
        <w:t xml:space="preserve">, M. A., &amp; Carlos, G. (2000). Determining Methods of Underwater Visual Census for Estimating the Abundance of Coral Reef Fishes. </w:t>
      </w:r>
      <w:r w:rsidR="00DC6911" w:rsidRPr="00DC6911">
        <w:rPr>
          <w:i/>
          <w:iCs/>
        </w:rPr>
        <w:t>Environmental Biology of Fishes</w:t>
      </w:r>
      <w:r w:rsidR="00DC6911" w:rsidRPr="00DC6911">
        <w:t xml:space="preserve">, </w:t>
      </w:r>
      <w:r w:rsidR="00DC6911" w:rsidRPr="00DC6911">
        <w:rPr>
          <w:i/>
          <w:iCs/>
        </w:rPr>
        <w:t>57</w:t>
      </w:r>
      <w:r w:rsidR="00DC6911" w:rsidRPr="00DC6911">
        <w:t>(3), 289–304.</w:t>
      </w:r>
      <w:r w:rsidR="00DC6911" w:rsidRPr="00DC6911">
        <w:br/>
      </w:r>
      <w:r w:rsidR="00DC6911" w:rsidRPr="00DC6911">
        <w:br/>
      </w:r>
      <w:proofErr w:type="spellStart"/>
      <w:r w:rsidR="00DC6911" w:rsidRPr="00DC6911">
        <w:t>Schielzeth</w:t>
      </w:r>
      <w:proofErr w:type="spellEnd"/>
      <w:r w:rsidR="00DC6911" w:rsidRPr="00DC6911">
        <w:t xml:space="preserve">, H. (2010). Simple means to improve the interpretability of regression coefficients: Interpretation of regression coefficients. </w:t>
      </w:r>
      <w:r w:rsidR="00DC6911" w:rsidRPr="00DC6911">
        <w:rPr>
          <w:i/>
          <w:iCs/>
        </w:rPr>
        <w:t>Methods in Ecology and Evolutio</w:t>
      </w:r>
      <w:r w:rsidR="00445D7A">
        <w:rPr>
          <w:i/>
          <w:iCs/>
        </w:rPr>
        <w:t>n</w:t>
      </w:r>
      <w:r w:rsidR="00DC6911" w:rsidRPr="00DC6911">
        <w:t xml:space="preserve">, </w:t>
      </w:r>
      <w:r w:rsidR="00DC6911" w:rsidRPr="00DC6911">
        <w:rPr>
          <w:i/>
          <w:iCs/>
        </w:rPr>
        <w:t>1</w:t>
      </w:r>
      <w:r w:rsidR="00DC6911" w:rsidRPr="00DC6911">
        <w:t>(2), 103–113.</w:t>
      </w:r>
    </w:p>
    <w:p w14:paraId="39D27BCC" w14:textId="77777777" w:rsidR="004F1492" w:rsidRDefault="004F1492" w:rsidP="00DC6911"/>
    <w:p w14:paraId="3C3F9F76" w14:textId="2CBA5E97" w:rsidR="00DC6911" w:rsidRPr="00DC6911" w:rsidRDefault="004F1492" w:rsidP="00DC6911">
      <w:proofErr w:type="spellStart"/>
      <w:r>
        <w:t>Steneck</w:t>
      </w:r>
      <w:proofErr w:type="spellEnd"/>
      <w:r>
        <w:t xml:space="preserve">, R. S., Mumby, P. J., MacDonald, C., Rasher, D. B., &amp; </w:t>
      </w:r>
      <w:proofErr w:type="spellStart"/>
      <w:r>
        <w:t>Stoyle</w:t>
      </w:r>
      <w:proofErr w:type="spellEnd"/>
      <w:r>
        <w:t xml:space="preserve">, G. (2018). Attenuating effects of ecosystem management on coral reefs. </w:t>
      </w:r>
      <w:r>
        <w:rPr>
          <w:i/>
          <w:iCs/>
        </w:rPr>
        <w:t>Science Advances</w:t>
      </w:r>
      <w:r>
        <w:t xml:space="preserve">, </w:t>
      </w:r>
      <w:r>
        <w:rPr>
          <w:i/>
          <w:iCs/>
        </w:rPr>
        <w:t>4</w:t>
      </w:r>
      <w:r>
        <w:t>(5), eaao5493.</w:t>
      </w:r>
      <w:r w:rsidR="00DC6911" w:rsidRPr="00DC6911">
        <w:br/>
      </w:r>
      <w:r w:rsidR="00DC6911" w:rsidRPr="00DC6911">
        <w:lastRenderedPageBreak/>
        <w:br/>
        <w:t xml:space="preserve">Taylor, B. M., </w:t>
      </w:r>
      <w:proofErr w:type="spellStart"/>
      <w:r w:rsidR="00DC6911" w:rsidRPr="00DC6911">
        <w:t>Houk</w:t>
      </w:r>
      <w:proofErr w:type="spellEnd"/>
      <w:r w:rsidR="00DC6911" w:rsidRPr="00DC6911">
        <w:t xml:space="preserve">, P., Russ, G. R., &amp; </w:t>
      </w:r>
      <w:proofErr w:type="spellStart"/>
      <w:r w:rsidR="00DC6911" w:rsidRPr="00DC6911">
        <w:t>Choat</w:t>
      </w:r>
      <w:proofErr w:type="spellEnd"/>
      <w:r w:rsidR="00DC6911" w:rsidRPr="00DC6911">
        <w:t xml:space="preserve">, J. H. (2014). Life histories predict vulnerability to overexploitation in parrotfishes. </w:t>
      </w:r>
      <w:r w:rsidR="00DC6911" w:rsidRPr="00DC6911">
        <w:rPr>
          <w:i/>
          <w:iCs/>
        </w:rPr>
        <w:t xml:space="preserve">Coral Reefs </w:t>
      </w:r>
      <w:r w:rsidR="00DC6911" w:rsidRPr="00DC6911">
        <w:t xml:space="preserve">, </w:t>
      </w:r>
      <w:r w:rsidR="00DC6911" w:rsidRPr="00DC6911">
        <w:rPr>
          <w:i/>
          <w:iCs/>
        </w:rPr>
        <w:t>33</w:t>
      </w:r>
      <w:r w:rsidR="00DC6911" w:rsidRPr="00DC6911">
        <w:t>(4), 869–878.</w:t>
      </w:r>
      <w:r w:rsidR="00DC6911" w:rsidRPr="00DC6911">
        <w:br/>
      </w:r>
      <w:r w:rsidR="00DC6911" w:rsidRPr="00DC6911">
        <w:br/>
      </w:r>
      <w:proofErr w:type="spellStart"/>
      <w:r w:rsidR="00DC6911" w:rsidRPr="00DC6911">
        <w:t>Tebbett</w:t>
      </w:r>
      <w:proofErr w:type="spellEnd"/>
      <w:r w:rsidR="00DC6911" w:rsidRPr="00DC6911">
        <w:t xml:space="preserve">, S. B., </w:t>
      </w:r>
      <w:proofErr w:type="spellStart"/>
      <w:r w:rsidR="00DC6911" w:rsidRPr="00DC6911">
        <w:t>Goatley</w:t>
      </w:r>
      <w:proofErr w:type="spellEnd"/>
      <w:r w:rsidR="00DC6911" w:rsidRPr="00DC6911">
        <w:t xml:space="preserve">, C. H. R., &amp; Bellwood, D. R. (2017). Clarifying functional roles: algal removal by the </w:t>
      </w:r>
      <w:proofErr w:type="spellStart"/>
      <w:r w:rsidR="00DC6911" w:rsidRPr="00DC6911">
        <w:t>surgeonfishes</w:t>
      </w:r>
      <w:proofErr w:type="spellEnd"/>
      <w:r w:rsidR="00DC6911" w:rsidRPr="00DC6911">
        <w:t xml:space="preserve"> </w:t>
      </w:r>
      <w:proofErr w:type="spellStart"/>
      <w:r w:rsidR="00DC6911" w:rsidRPr="00DC6911">
        <w:t>Ctenochaetus</w:t>
      </w:r>
      <w:proofErr w:type="spellEnd"/>
      <w:r w:rsidR="00DC6911" w:rsidRPr="00DC6911">
        <w:t xml:space="preserve"> </w:t>
      </w:r>
      <w:proofErr w:type="spellStart"/>
      <w:r w:rsidR="00DC6911" w:rsidRPr="00DC6911">
        <w:t>striatus</w:t>
      </w:r>
      <w:proofErr w:type="spellEnd"/>
      <w:r w:rsidR="00DC6911" w:rsidRPr="00DC6911">
        <w:t xml:space="preserve"> and </w:t>
      </w:r>
      <w:proofErr w:type="spellStart"/>
      <w:r w:rsidR="00DC6911" w:rsidRPr="00DC6911">
        <w:t>Acanthurus</w:t>
      </w:r>
      <w:proofErr w:type="spellEnd"/>
      <w:r w:rsidR="00DC6911" w:rsidRPr="00DC6911">
        <w:t xml:space="preserve"> </w:t>
      </w:r>
      <w:proofErr w:type="spellStart"/>
      <w:r w:rsidR="00DC6911" w:rsidRPr="00DC6911">
        <w:t>nigrofuscus</w:t>
      </w:r>
      <w:proofErr w:type="spellEnd"/>
      <w:r w:rsidR="00DC6911" w:rsidRPr="00DC6911">
        <w:t xml:space="preserve">. </w:t>
      </w:r>
      <w:r w:rsidR="00DC6911" w:rsidRPr="00DC6911">
        <w:rPr>
          <w:i/>
          <w:iCs/>
        </w:rPr>
        <w:t xml:space="preserve">Coral Reefs </w:t>
      </w:r>
      <w:r w:rsidR="00DC6911" w:rsidRPr="00DC6911">
        <w:t xml:space="preserve">, </w:t>
      </w:r>
      <w:r w:rsidR="00DC6911" w:rsidRPr="00DC6911">
        <w:rPr>
          <w:i/>
          <w:iCs/>
        </w:rPr>
        <w:t>36</w:t>
      </w:r>
      <w:r w:rsidR="00DC6911" w:rsidRPr="00DC6911">
        <w:t>(3), 803–813.</w:t>
      </w:r>
      <w:r w:rsidR="00DC6911" w:rsidRPr="00DC6911">
        <w:br/>
      </w:r>
      <w:r w:rsidR="00DC6911" w:rsidRPr="00DC6911">
        <w:br/>
      </w:r>
      <w:proofErr w:type="spellStart"/>
      <w:r w:rsidR="00DC6911" w:rsidRPr="00DC6911">
        <w:t>Vergés</w:t>
      </w:r>
      <w:proofErr w:type="spellEnd"/>
      <w:r w:rsidR="00DC6911" w:rsidRPr="00DC6911">
        <w:t xml:space="preserve">, A., Steinberg, P. D., Hay, M. E., </w:t>
      </w:r>
      <w:proofErr w:type="spellStart"/>
      <w:r w:rsidR="00DC6911" w:rsidRPr="00DC6911">
        <w:t>Poore</w:t>
      </w:r>
      <w:proofErr w:type="spellEnd"/>
      <w:r w:rsidR="00DC6911" w:rsidRPr="00DC6911">
        <w:t xml:space="preserve">, A. G. B., Campbell, A. H., Ballesteros, E., … Wilson, S. K. (2014). The tropicalization of temperate marine ecosystems: climate-mediated changes in herbivory and community phase shifts. </w:t>
      </w:r>
      <w:r w:rsidR="00CF2714" w:rsidRPr="00DC6911">
        <w:rPr>
          <w:i/>
          <w:iCs/>
        </w:rPr>
        <w:t>Proceedings</w:t>
      </w:r>
      <w:r w:rsidR="00CF2714">
        <w:rPr>
          <w:i/>
          <w:iCs/>
        </w:rPr>
        <w:t xml:space="preserve"> of the Royal Society B: Biological Sciences</w:t>
      </w:r>
      <w:r w:rsidR="00DC6911" w:rsidRPr="00DC6911">
        <w:t xml:space="preserve">, </w:t>
      </w:r>
      <w:r w:rsidR="00DC6911" w:rsidRPr="00DC6911">
        <w:rPr>
          <w:i/>
          <w:iCs/>
        </w:rPr>
        <w:t>281</w:t>
      </w:r>
      <w:r w:rsidR="00DC6911" w:rsidRPr="00DC6911">
        <w:t>(1789), 20140846.</w:t>
      </w:r>
      <w:r w:rsidR="00DC6911" w:rsidRPr="00DC6911">
        <w:br/>
      </w:r>
      <w:r w:rsidR="00DC6911" w:rsidRPr="00DC6911">
        <w:br/>
        <w:t xml:space="preserve">Williams, I. D., White, D. J., Sparks, R. T., Lino, K. C., </w:t>
      </w:r>
      <w:proofErr w:type="spellStart"/>
      <w:r w:rsidR="00DC6911" w:rsidRPr="00DC6911">
        <w:t>Zamzow</w:t>
      </w:r>
      <w:proofErr w:type="spellEnd"/>
      <w:r w:rsidR="00DC6911" w:rsidRPr="00DC6911">
        <w:t xml:space="preserve">, J. P., Kelly, E. L. A., &amp; Ramey, H. L. (2016). Responses of Herbivorous Fishes and Benthos to 6 Years of Protection at the </w:t>
      </w:r>
      <w:proofErr w:type="spellStart"/>
      <w:r w:rsidR="00DC6911" w:rsidRPr="00DC6911">
        <w:t>Kahekili</w:t>
      </w:r>
      <w:proofErr w:type="spellEnd"/>
      <w:r w:rsidR="00DC6911" w:rsidRPr="00DC6911">
        <w:t xml:space="preserve"> Herbivore Fisheries Management Area, Maui.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11</w:t>
      </w:r>
      <w:r w:rsidR="00DC6911" w:rsidRPr="00DC6911">
        <w:t>(7), e0159100.</w:t>
      </w:r>
      <w:r w:rsidR="00DC6911" w:rsidRPr="00DC6911">
        <w:br/>
      </w:r>
      <w:r w:rsidR="00DC6911" w:rsidRPr="00DC6911">
        <w:br/>
        <w:t xml:space="preserve">Williams, I., &amp; Polunin, N. (2001). Large-scale associations between macroalgal cover and grazer biomass on mid-depth reefs in the Caribbean. </w:t>
      </w:r>
      <w:r w:rsidR="00DC6911" w:rsidRPr="00DC6911">
        <w:rPr>
          <w:i/>
          <w:iCs/>
        </w:rPr>
        <w:t xml:space="preserve">Coral Reefs </w:t>
      </w:r>
      <w:r w:rsidR="00DC6911" w:rsidRPr="00DC6911">
        <w:t xml:space="preserve">, </w:t>
      </w:r>
      <w:r w:rsidR="00DC6911" w:rsidRPr="00DC6911">
        <w:rPr>
          <w:i/>
          <w:iCs/>
        </w:rPr>
        <w:t>19</w:t>
      </w:r>
      <w:r w:rsidR="00DC6911" w:rsidRPr="00DC6911">
        <w:t>(4), 358–366.</w:t>
      </w:r>
      <w:r w:rsidR="00DC6911" w:rsidRPr="00DC6911">
        <w:br/>
      </w:r>
      <w:r w:rsidR="00DC6911" w:rsidRPr="00DC6911">
        <w:br/>
        <w:t xml:space="preserve">Wilson, S. K., Bellwood, D. R., </w:t>
      </w:r>
      <w:proofErr w:type="spellStart"/>
      <w:r w:rsidR="00DC6911" w:rsidRPr="00DC6911">
        <w:t>Choat</w:t>
      </w:r>
      <w:proofErr w:type="spellEnd"/>
      <w:r w:rsidR="00DC6911" w:rsidRPr="00DC6911">
        <w:t xml:space="preserve">, J. H., &amp; </w:t>
      </w:r>
      <w:proofErr w:type="spellStart"/>
      <w:r w:rsidR="00DC6911" w:rsidRPr="00DC6911">
        <w:t>Furnas</w:t>
      </w:r>
      <w:proofErr w:type="spellEnd"/>
      <w:r w:rsidR="00DC6911" w:rsidRPr="00DC6911">
        <w:t xml:space="preserve">, M. J. (2003). Detritus in the epilithic algal matrix and its use by coral reef fishes. </w:t>
      </w:r>
      <w:r w:rsidR="00DC6911" w:rsidRPr="00DC6911">
        <w:rPr>
          <w:i/>
          <w:iCs/>
        </w:rPr>
        <w:t>Oceanography and Marine Biology: An Annual Review</w:t>
      </w:r>
      <w:r w:rsidR="00DC6911" w:rsidRPr="00DC6911">
        <w:t xml:space="preserve">, </w:t>
      </w:r>
      <w:r w:rsidR="00DC6911" w:rsidRPr="00DC6911">
        <w:rPr>
          <w:i/>
          <w:iCs/>
        </w:rPr>
        <w:t>41</w:t>
      </w:r>
      <w:r w:rsidR="00DC6911" w:rsidRPr="00DC6911">
        <w:t>, 279–310.</w:t>
      </w:r>
      <w:r w:rsidR="00DC6911" w:rsidRPr="00DC6911">
        <w:br/>
      </w:r>
      <w:r w:rsidR="00DC6911" w:rsidRPr="00DC6911">
        <w:br/>
        <w:t xml:space="preserve">Wilson, S. K., Fisher, R., Pratchett, M. S., Graham, N. A. J., </w:t>
      </w:r>
      <w:proofErr w:type="spellStart"/>
      <w:r w:rsidR="00DC6911" w:rsidRPr="00DC6911">
        <w:t>Dulvy</w:t>
      </w:r>
      <w:proofErr w:type="spellEnd"/>
      <w:r w:rsidR="00DC6911" w:rsidRPr="00DC6911">
        <w:t xml:space="preserve">, N. K., Turner, R. A., … Polunin, N. V. C. (2010). Habitat degradation and fishing effects on the size structure of coral reef fish communities. </w:t>
      </w:r>
      <w:r w:rsidR="00DC6911" w:rsidRPr="00DC6911">
        <w:rPr>
          <w:i/>
          <w:iCs/>
        </w:rPr>
        <w:t>Ecological Applications</w:t>
      </w:r>
      <w:r w:rsidR="00DC6911" w:rsidRPr="00DC6911">
        <w:t xml:space="preserve">, </w:t>
      </w:r>
      <w:r w:rsidR="00DC6911" w:rsidRPr="00DC6911">
        <w:rPr>
          <w:i/>
          <w:iCs/>
        </w:rPr>
        <w:t>20</w:t>
      </w:r>
      <w:r w:rsidR="00DC6911" w:rsidRPr="00DC6911">
        <w:t>(2), 442–451.</w:t>
      </w:r>
      <w:r w:rsidR="00DC6911" w:rsidRPr="00DC6911">
        <w:br/>
      </w:r>
      <w:r w:rsidR="00DC6911" w:rsidRPr="00DC6911">
        <w:br/>
        <w:t xml:space="preserve">Wilson, S. K., Fisher, R., Pratchett, M. S., Graham, N. A. J., </w:t>
      </w:r>
      <w:proofErr w:type="spellStart"/>
      <w:r w:rsidR="00DC6911" w:rsidRPr="00DC6911">
        <w:t>Dulvy</w:t>
      </w:r>
      <w:proofErr w:type="spellEnd"/>
      <w:r w:rsidR="00DC6911" w:rsidRPr="00DC6911">
        <w:t xml:space="preserve">, N. K., Turner, R. A., … Rushton, S. P. (2008). Exploitation and habitat degradation as agents of change within coral reef fish communities. </w:t>
      </w:r>
      <w:r w:rsidR="00DC6911" w:rsidRPr="00DC6911">
        <w:rPr>
          <w:i/>
          <w:iCs/>
        </w:rPr>
        <w:t>Global Change Biology</w:t>
      </w:r>
      <w:r w:rsidR="00DC6911" w:rsidRPr="00DC6911">
        <w:t xml:space="preserve">, </w:t>
      </w:r>
      <w:r w:rsidR="00DC6911" w:rsidRPr="00DC6911">
        <w:rPr>
          <w:i/>
          <w:iCs/>
        </w:rPr>
        <w:t>14</w:t>
      </w:r>
      <w:r w:rsidR="00DC6911" w:rsidRPr="00DC6911">
        <w:t>(12), 2796–2809.</w:t>
      </w:r>
      <w:r w:rsidR="00DC6911" w:rsidRPr="00DC6911">
        <w:br/>
      </w:r>
      <w:r w:rsidR="00DC6911" w:rsidRPr="00DC6911">
        <w:br/>
        <w:t xml:space="preserve">Wilson, S. K., Graham, N. A. J., &amp; Polunin, N. V. C. (2007). Appraisal of visual assessments of habitat complexity and benthic composition on coral reefs. </w:t>
      </w:r>
      <w:r w:rsidR="00DC6911" w:rsidRPr="00DC6911">
        <w:rPr>
          <w:i/>
          <w:iCs/>
        </w:rPr>
        <w:t>Marine Biology</w:t>
      </w:r>
      <w:r w:rsidR="00DC6911" w:rsidRPr="00DC6911">
        <w:t xml:space="preserve">, </w:t>
      </w:r>
      <w:r w:rsidR="00DC6911" w:rsidRPr="00DC6911">
        <w:rPr>
          <w:i/>
          <w:iCs/>
        </w:rPr>
        <w:t>151</w:t>
      </w:r>
      <w:r w:rsidR="00DC6911" w:rsidRPr="00DC6911">
        <w:t>(3), 1069–1076.</w:t>
      </w:r>
      <w:r w:rsidR="00DC6911" w:rsidRPr="00DC6911">
        <w:br/>
      </w:r>
      <w:r w:rsidR="00DC6911" w:rsidRPr="00DC6911">
        <w:br/>
        <w:t xml:space="preserve">Wilson, S. K., Graham, N. A. J., Pratchett, M. S., Jones, G. P., &amp; Polunin, N. V. C. (2006). Multiple disturbances and the global degradation of coral reefs: are reef fishes at risk or resilient? </w:t>
      </w:r>
      <w:r w:rsidR="00DC6911" w:rsidRPr="00DC6911">
        <w:rPr>
          <w:i/>
          <w:iCs/>
        </w:rPr>
        <w:t>Global Change Biology</w:t>
      </w:r>
      <w:r w:rsidR="00DC6911" w:rsidRPr="00DC6911">
        <w:t xml:space="preserve">, </w:t>
      </w:r>
      <w:r w:rsidR="00DC6911" w:rsidRPr="00DC6911">
        <w:rPr>
          <w:i/>
          <w:iCs/>
        </w:rPr>
        <w:t>12</w:t>
      </w:r>
      <w:r w:rsidR="00DC6911" w:rsidRPr="00DC6911">
        <w:t>(11), 2220–2234.</w:t>
      </w:r>
      <w:r w:rsidR="00DC6911" w:rsidRPr="00DC6911">
        <w:br/>
      </w:r>
      <w:r w:rsidR="00DC6911" w:rsidRPr="00DC6911">
        <w:br/>
      </w:r>
      <w:proofErr w:type="spellStart"/>
      <w:r w:rsidR="00DC6911" w:rsidRPr="00DC6911">
        <w:t>Zimov</w:t>
      </w:r>
      <w:proofErr w:type="spellEnd"/>
      <w:r w:rsidR="00DC6911" w:rsidRPr="00DC6911">
        <w:t xml:space="preserve">, S. A., </w:t>
      </w:r>
      <w:proofErr w:type="spellStart"/>
      <w:r w:rsidR="00DC6911" w:rsidRPr="00DC6911">
        <w:t>Chuprynin</w:t>
      </w:r>
      <w:proofErr w:type="spellEnd"/>
      <w:r w:rsidR="00DC6911" w:rsidRPr="00DC6911">
        <w:t xml:space="preserve">, V. I., </w:t>
      </w:r>
      <w:proofErr w:type="spellStart"/>
      <w:r w:rsidR="00DC6911" w:rsidRPr="00DC6911">
        <w:t>Oreshko</w:t>
      </w:r>
      <w:proofErr w:type="spellEnd"/>
      <w:r w:rsidR="00DC6911" w:rsidRPr="00DC6911">
        <w:t xml:space="preserve">, A. P., Chapin, F. S., Reynolds, J. F., &amp; Chapin, M. C. (1995). Steppe-Tundra Transition: A Herbivore-Driven Biome Shift at the End of the Pleistocene. </w:t>
      </w:r>
      <w:r w:rsidR="00DC6911" w:rsidRPr="00DC6911">
        <w:rPr>
          <w:i/>
          <w:iCs/>
        </w:rPr>
        <w:t>The American Naturalist</w:t>
      </w:r>
      <w:r w:rsidR="00DC6911" w:rsidRPr="00DC6911">
        <w:t xml:space="preserve">, </w:t>
      </w:r>
      <w:r w:rsidR="00DC6911" w:rsidRPr="00DC6911">
        <w:rPr>
          <w:i/>
          <w:iCs/>
        </w:rPr>
        <w:t>146</w:t>
      </w:r>
      <w:r w:rsidR="00DC6911" w:rsidRPr="00DC6911">
        <w:t>(5), 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ham, Nick">
    <w15:presenceInfo w15:providerId="AD" w15:userId="S-1-5-21-725345543-1229272821-1177238915-296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2E0D"/>
    <w:rsid w:val="000146CD"/>
    <w:rsid w:val="000168F9"/>
    <w:rsid w:val="00016F8D"/>
    <w:rsid w:val="000176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81E"/>
    <w:rsid w:val="00046BD1"/>
    <w:rsid w:val="0005110D"/>
    <w:rsid w:val="000519A7"/>
    <w:rsid w:val="000538A8"/>
    <w:rsid w:val="000539FE"/>
    <w:rsid w:val="00054076"/>
    <w:rsid w:val="0005591C"/>
    <w:rsid w:val="000614EF"/>
    <w:rsid w:val="000629F0"/>
    <w:rsid w:val="0006326D"/>
    <w:rsid w:val="000656C2"/>
    <w:rsid w:val="000662AA"/>
    <w:rsid w:val="000665DD"/>
    <w:rsid w:val="00066989"/>
    <w:rsid w:val="0006703F"/>
    <w:rsid w:val="00067396"/>
    <w:rsid w:val="000677BC"/>
    <w:rsid w:val="00071DD2"/>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40A"/>
    <w:rsid w:val="000C0C92"/>
    <w:rsid w:val="000C1643"/>
    <w:rsid w:val="000C2855"/>
    <w:rsid w:val="000C3E46"/>
    <w:rsid w:val="000C413B"/>
    <w:rsid w:val="000C6175"/>
    <w:rsid w:val="000C61AC"/>
    <w:rsid w:val="000C7236"/>
    <w:rsid w:val="000D0217"/>
    <w:rsid w:val="000D02F7"/>
    <w:rsid w:val="000D367B"/>
    <w:rsid w:val="000D3AE1"/>
    <w:rsid w:val="000D7B22"/>
    <w:rsid w:val="000E1E50"/>
    <w:rsid w:val="000E201E"/>
    <w:rsid w:val="000E2BCC"/>
    <w:rsid w:val="000E2F0C"/>
    <w:rsid w:val="000E491D"/>
    <w:rsid w:val="000E7105"/>
    <w:rsid w:val="000E7198"/>
    <w:rsid w:val="000E720E"/>
    <w:rsid w:val="000F0A32"/>
    <w:rsid w:val="000F4874"/>
    <w:rsid w:val="000F4B76"/>
    <w:rsid w:val="000F50AB"/>
    <w:rsid w:val="000F5698"/>
    <w:rsid w:val="000F64CD"/>
    <w:rsid w:val="000F78EF"/>
    <w:rsid w:val="000F7907"/>
    <w:rsid w:val="0010013E"/>
    <w:rsid w:val="001018D4"/>
    <w:rsid w:val="00102D6F"/>
    <w:rsid w:val="001100AD"/>
    <w:rsid w:val="0011011D"/>
    <w:rsid w:val="001107B3"/>
    <w:rsid w:val="00112BA9"/>
    <w:rsid w:val="0011368F"/>
    <w:rsid w:val="001139CB"/>
    <w:rsid w:val="00114417"/>
    <w:rsid w:val="001155F1"/>
    <w:rsid w:val="0011593A"/>
    <w:rsid w:val="00117133"/>
    <w:rsid w:val="00120104"/>
    <w:rsid w:val="00123B53"/>
    <w:rsid w:val="00125D0B"/>
    <w:rsid w:val="00125F79"/>
    <w:rsid w:val="001338E1"/>
    <w:rsid w:val="0013391B"/>
    <w:rsid w:val="001342BD"/>
    <w:rsid w:val="00135BD7"/>
    <w:rsid w:val="00137CDD"/>
    <w:rsid w:val="00140354"/>
    <w:rsid w:val="00142CF2"/>
    <w:rsid w:val="00146671"/>
    <w:rsid w:val="00146CA7"/>
    <w:rsid w:val="00147C4E"/>
    <w:rsid w:val="00152C61"/>
    <w:rsid w:val="00153312"/>
    <w:rsid w:val="00154E6E"/>
    <w:rsid w:val="001574E3"/>
    <w:rsid w:val="001602EB"/>
    <w:rsid w:val="00160405"/>
    <w:rsid w:val="00163393"/>
    <w:rsid w:val="00165791"/>
    <w:rsid w:val="00166D6C"/>
    <w:rsid w:val="00170140"/>
    <w:rsid w:val="00171090"/>
    <w:rsid w:val="0017696B"/>
    <w:rsid w:val="00176C55"/>
    <w:rsid w:val="00176E4E"/>
    <w:rsid w:val="00177B01"/>
    <w:rsid w:val="00177E7F"/>
    <w:rsid w:val="00180774"/>
    <w:rsid w:val="00181592"/>
    <w:rsid w:val="00183EC7"/>
    <w:rsid w:val="00184E15"/>
    <w:rsid w:val="00190F23"/>
    <w:rsid w:val="001912AB"/>
    <w:rsid w:val="00192C1E"/>
    <w:rsid w:val="00193D5D"/>
    <w:rsid w:val="0019509F"/>
    <w:rsid w:val="00195757"/>
    <w:rsid w:val="001959B2"/>
    <w:rsid w:val="0019695A"/>
    <w:rsid w:val="00196EDF"/>
    <w:rsid w:val="001A0D4D"/>
    <w:rsid w:val="001A1454"/>
    <w:rsid w:val="001A1FEB"/>
    <w:rsid w:val="001A1FF6"/>
    <w:rsid w:val="001A3E5B"/>
    <w:rsid w:val="001A3FC3"/>
    <w:rsid w:val="001B013E"/>
    <w:rsid w:val="001B0DDA"/>
    <w:rsid w:val="001B1A98"/>
    <w:rsid w:val="001B1E39"/>
    <w:rsid w:val="001B23EC"/>
    <w:rsid w:val="001B33BA"/>
    <w:rsid w:val="001B6DB9"/>
    <w:rsid w:val="001C088C"/>
    <w:rsid w:val="001C13DA"/>
    <w:rsid w:val="001C1688"/>
    <w:rsid w:val="001C22DC"/>
    <w:rsid w:val="001C25D9"/>
    <w:rsid w:val="001C2659"/>
    <w:rsid w:val="001C3F57"/>
    <w:rsid w:val="001C5CE9"/>
    <w:rsid w:val="001C67C5"/>
    <w:rsid w:val="001D295B"/>
    <w:rsid w:val="001D35FB"/>
    <w:rsid w:val="001D3B77"/>
    <w:rsid w:val="001D4AFA"/>
    <w:rsid w:val="001D6D2E"/>
    <w:rsid w:val="001D6E24"/>
    <w:rsid w:val="001E03EE"/>
    <w:rsid w:val="001E09D2"/>
    <w:rsid w:val="001E2542"/>
    <w:rsid w:val="001E48FC"/>
    <w:rsid w:val="001E5BAC"/>
    <w:rsid w:val="001E5DBB"/>
    <w:rsid w:val="001F0559"/>
    <w:rsid w:val="001F0D1E"/>
    <w:rsid w:val="001F1075"/>
    <w:rsid w:val="001F29AD"/>
    <w:rsid w:val="001F520A"/>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352A"/>
    <w:rsid w:val="0026428C"/>
    <w:rsid w:val="00266385"/>
    <w:rsid w:val="00267959"/>
    <w:rsid w:val="0027089B"/>
    <w:rsid w:val="00273FBC"/>
    <w:rsid w:val="0027427F"/>
    <w:rsid w:val="002746A5"/>
    <w:rsid w:val="002767CE"/>
    <w:rsid w:val="00276C45"/>
    <w:rsid w:val="00276E04"/>
    <w:rsid w:val="002829A3"/>
    <w:rsid w:val="002838A3"/>
    <w:rsid w:val="002843E8"/>
    <w:rsid w:val="00286AD9"/>
    <w:rsid w:val="00287E3E"/>
    <w:rsid w:val="00290BFC"/>
    <w:rsid w:val="002934CF"/>
    <w:rsid w:val="002958DB"/>
    <w:rsid w:val="00296332"/>
    <w:rsid w:val="002A0EC8"/>
    <w:rsid w:val="002A580B"/>
    <w:rsid w:val="002A66A4"/>
    <w:rsid w:val="002B003B"/>
    <w:rsid w:val="002B0675"/>
    <w:rsid w:val="002B3563"/>
    <w:rsid w:val="002B47CC"/>
    <w:rsid w:val="002B53BE"/>
    <w:rsid w:val="002B5FF7"/>
    <w:rsid w:val="002C0CBB"/>
    <w:rsid w:val="002C1EB4"/>
    <w:rsid w:val="002C30A6"/>
    <w:rsid w:val="002C7239"/>
    <w:rsid w:val="002D277B"/>
    <w:rsid w:val="002D387D"/>
    <w:rsid w:val="002E02C5"/>
    <w:rsid w:val="002E12BA"/>
    <w:rsid w:val="002E2389"/>
    <w:rsid w:val="002E2C4C"/>
    <w:rsid w:val="002E2D5F"/>
    <w:rsid w:val="002E33CC"/>
    <w:rsid w:val="002E791A"/>
    <w:rsid w:val="002F04BB"/>
    <w:rsid w:val="002F06C1"/>
    <w:rsid w:val="002F09A4"/>
    <w:rsid w:val="002F10B0"/>
    <w:rsid w:val="002F137C"/>
    <w:rsid w:val="002F15CC"/>
    <w:rsid w:val="002F3732"/>
    <w:rsid w:val="002F6754"/>
    <w:rsid w:val="00300B74"/>
    <w:rsid w:val="00302837"/>
    <w:rsid w:val="003034D9"/>
    <w:rsid w:val="00303DE6"/>
    <w:rsid w:val="003042F4"/>
    <w:rsid w:val="00306D2A"/>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249AB"/>
    <w:rsid w:val="00325122"/>
    <w:rsid w:val="00327FF3"/>
    <w:rsid w:val="00331DA8"/>
    <w:rsid w:val="003332DE"/>
    <w:rsid w:val="00334941"/>
    <w:rsid w:val="0033670A"/>
    <w:rsid w:val="00336E9F"/>
    <w:rsid w:val="00337C27"/>
    <w:rsid w:val="0034176F"/>
    <w:rsid w:val="00341837"/>
    <w:rsid w:val="00341C8E"/>
    <w:rsid w:val="00342FA1"/>
    <w:rsid w:val="00343FB4"/>
    <w:rsid w:val="00344BA4"/>
    <w:rsid w:val="00345DA1"/>
    <w:rsid w:val="00346E23"/>
    <w:rsid w:val="0034779C"/>
    <w:rsid w:val="003507C4"/>
    <w:rsid w:val="00352E04"/>
    <w:rsid w:val="0035364D"/>
    <w:rsid w:val="00354E07"/>
    <w:rsid w:val="00355BDF"/>
    <w:rsid w:val="00370FF3"/>
    <w:rsid w:val="00371F50"/>
    <w:rsid w:val="003727CA"/>
    <w:rsid w:val="003747E3"/>
    <w:rsid w:val="0037517D"/>
    <w:rsid w:val="0037592C"/>
    <w:rsid w:val="003763AB"/>
    <w:rsid w:val="00376E2A"/>
    <w:rsid w:val="003802DF"/>
    <w:rsid w:val="00380EB8"/>
    <w:rsid w:val="00380FAD"/>
    <w:rsid w:val="00382D6B"/>
    <w:rsid w:val="00382DAC"/>
    <w:rsid w:val="00383487"/>
    <w:rsid w:val="003834FA"/>
    <w:rsid w:val="00384F7A"/>
    <w:rsid w:val="00387F41"/>
    <w:rsid w:val="00393990"/>
    <w:rsid w:val="0039456F"/>
    <w:rsid w:val="0039572F"/>
    <w:rsid w:val="003958D2"/>
    <w:rsid w:val="003964FE"/>
    <w:rsid w:val="003971AF"/>
    <w:rsid w:val="0039761B"/>
    <w:rsid w:val="00397D88"/>
    <w:rsid w:val="003A10D1"/>
    <w:rsid w:val="003A2C89"/>
    <w:rsid w:val="003A2C9A"/>
    <w:rsid w:val="003A2DBE"/>
    <w:rsid w:val="003A3537"/>
    <w:rsid w:val="003A3AD0"/>
    <w:rsid w:val="003A47C7"/>
    <w:rsid w:val="003A4AED"/>
    <w:rsid w:val="003A637E"/>
    <w:rsid w:val="003A70FE"/>
    <w:rsid w:val="003A7282"/>
    <w:rsid w:val="003B0D75"/>
    <w:rsid w:val="003B26FD"/>
    <w:rsid w:val="003B3D98"/>
    <w:rsid w:val="003B41CB"/>
    <w:rsid w:val="003B5A8C"/>
    <w:rsid w:val="003B5D5F"/>
    <w:rsid w:val="003B7186"/>
    <w:rsid w:val="003C02BF"/>
    <w:rsid w:val="003C05FB"/>
    <w:rsid w:val="003D08BF"/>
    <w:rsid w:val="003D1092"/>
    <w:rsid w:val="003D1641"/>
    <w:rsid w:val="003D2755"/>
    <w:rsid w:val="003D4D1F"/>
    <w:rsid w:val="003D4E27"/>
    <w:rsid w:val="003D6D7C"/>
    <w:rsid w:val="003D7A6A"/>
    <w:rsid w:val="003E0D74"/>
    <w:rsid w:val="003E1F7F"/>
    <w:rsid w:val="003E26AD"/>
    <w:rsid w:val="003E273E"/>
    <w:rsid w:val="003E49DF"/>
    <w:rsid w:val="003E55F0"/>
    <w:rsid w:val="003E7EC0"/>
    <w:rsid w:val="003F21E4"/>
    <w:rsid w:val="003F3D78"/>
    <w:rsid w:val="003F4DDE"/>
    <w:rsid w:val="003F53A6"/>
    <w:rsid w:val="003F5E8A"/>
    <w:rsid w:val="003F6919"/>
    <w:rsid w:val="003F69B2"/>
    <w:rsid w:val="003F7D0A"/>
    <w:rsid w:val="00400569"/>
    <w:rsid w:val="004019FB"/>
    <w:rsid w:val="00405649"/>
    <w:rsid w:val="00405C37"/>
    <w:rsid w:val="004100EF"/>
    <w:rsid w:val="0041018A"/>
    <w:rsid w:val="00411002"/>
    <w:rsid w:val="004114D6"/>
    <w:rsid w:val="00411CA8"/>
    <w:rsid w:val="00412945"/>
    <w:rsid w:val="004136B2"/>
    <w:rsid w:val="00414F3E"/>
    <w:rsid w:val="0041534C"/>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217A"/>
    <w:rsid w:val="0043398B"/>
    <w:rsid w:val="004345FC"/>
    <w:rsid w:val="00435071"/>
    <w:rsid w:val="00440B76"/>
    <w:rsid w:val="00441A2E"/>
    <w:rsid w:val="00442CF1"/>
    <w:rsid w:val="00442EE0"/>
    <w:rsid w:val="00442F49"/>
    <w:rsid w:val="00445D7A"/>
    <w:rsid w:val="004520AD"/>
    <w:rsid w:val="0045250C"/>
    <w:rsid w:val="00454839"/>
    <w:rsid w:val="00454AA9"/>
    <w:rsid w:val="00454B7B"/>
    <w:rsid w:val="0045589B"/>
    <w:rsid w:val="004578FB"/>
    <w:rsid w:val="00462570"/>
    <w:rsid w:val="00463765"/>
    <w:rsid w:val="00463C17"/>
    <w:rsid w:val="00466E8F"/>
    <w:rsid w:val="00470468"/>
    <w:rsid w:val="004710D8"/>
    <w:rsid w:val="00472A15"/>
    <w:rsid w:val="00472FCA"/>
    <w:rsid w:val="00473D8A"/>
    <w:rsid w:val="00475146"/>
    <w:rsid w:val="00475520"/>
    <w:rsid w:val="00477C7F"/>
    <w:rsid w:val="00480F0B"/>
    <w:rsid w:val="00481447"/>
    <w:rsid w:val="00481E37"/>
    <w:rsid w:val="004842E0"/>
    <w:rsid w:val="00485593"/>
    <w:rsid w:val="00485723"/>
    <w:rsid w:val="0048573A"/>
    <w:rsid w:val="00490D57"/>
    <w:rsid w:val="004915A6"/>
    <w:rsid w:val="00491668"/>
    <w:rsid w:val="00493074"/>
    <w:rsid w:val="00493669"/>
    <w:rsid w:val="00494E06"/>
    <w:rsid w:val="00496124"/>
    <w:rsid w:val="00496AB7"/>
    <w:rsid w:val="0049791A"/>
    <w:rsid w:val="004A0167"/>
    <w:rsid w:val="004A1CFB"/>
    <w:rsid w:val="004A1DB7"/>
    <w:rsid w:val="004A259E"/>
    <w:rsid w:val="004A2630"/>
    <w:rsid w:val="004A3B86"/>
    <w:rsid w:val="004A4BBC"/>
    <w:rsid w:val="004A4BC9"/>
    <w:rsid w:val="004A4F9D"/>
    <w:rsid w:val="004A5EF1"/>
    <w:rsid w:val="004A63EA"/>
    <w:rsid w:val="004A6758"/>
    <w:rsid w:val="004A7139"/>
    <w:rsid w:val="004A7816"/>
    <w:rsid w:val="004B0B2A"/>
    <w:rsid w:val="004B12F2"/>
    <w:rsid w:val="004B5144"/>
    <w:rsid w:val="004B53EC"/>
    <w:rsid w:val="004C02B5"/>
    <w:rsid w:val="004C0A50"/>
    <w:rsid w:val="004C1B8F"/>
    <w:rsid w:val="004C1F54"/>
    <w:rsid w:val="004C6A41"/>
    <w:rsid w:val="004C6A6D"/>
    <w:rsid w:val="004C6E20"/>
    <w:rsid w:val="004C7433"/>
    <w:rsid w:val="004D4B3A"/>
    <w:rsid w:val="004D4EEB"/>
    <w:rsid w:val="004E0F0A"/>
    <w:rsid w:val="004E2682"/>
    <w:rsid w:val="004E3652"/>
    <w:rsid w:val="004E46DC"/>
    <w:rsid w:val="004E57C7"/>
    <w:rsid w:val="004E5944"/>
    <w:rsid w:val="004E66E2"/>
    <w:rsid w:val="004E6DE2"/>
    <w:rsid w:val="004F0AB1"/>
    <w:rsid w:val="004F1492"/>
    <w:rsid w:val="004F1DF5"/>
    <w:rsid w:val="004F2D92"/>
    <w:rsid w:val="004F3413"/>
    <w:rsid w:val="004F3805"/>
    <w:rsid w:val="004F4EB2"/>
    <w:rsid w:val="004F54D9"/>
    <w:rsid w:val="004F5506"/>
    <w:rsid w:val="004F6207"/>
    <w:rsid w:val="00500698"/>
    <w:rsid w:val="005035D6"/>
    <w:rsid w:val="00503C63"/>
    <w:rsid w:val="005062F5"/>
    <w:rsid w:val="00507C9F"/>
    <w:rsid w:val="005108F5"/>
    <w:rsid w:val="00510E24"/>
    <w:rsid w:val="005135BC"/>
    <w:rsid w:val="00515A16"/>
    <w:rsid w:val="005167D5"/>
    <w:rsid w:val="00516AEF"/>
    <w:rsid w:val="0051718E"/>
    <w:rsid w:val="00517CAC"/>
    <w:rsid w:val="005201FF"/>
    <w:rsid w:val="005219C2"/>
    <w:rsid w:val="00521FF8"/>
    <w:rsid w:val="00522F34"/>
    <w:rsid w:val="00523052"/>
    <w:rsid w:val="00523E09"/>
    <w:rsid w:val="00524390"/>
    <w:rsid w:val="005243BE"/>
    <w:rsid w:val="005247DC"/>
    <w:rsid w:val="0052643F"/>
    <w:rsid w:val="0052701F"/>
    <w:rsid w:val="005314E6"/>
    <w:rsid w:val="00533AC5"/>
    <w:rsid w:val="00534A1E"/>
    <w:rsid w:val="00534A4A"/>
    <w:rsid w:val="005353F2"/>
    <w:rsid w:val="0053552E"/>
    <w:rsid w:val="005363C9"/>
    <w:rsid w:val="00536857"/>
    <w:rsid w:val="0054149F"/>
    <w:rsid w:val="0054165B"/>
    <w:rsid w:val="005428D0"/>
    <w:rsid w:val="005438C8"/>
    <w:rsid w:val="005449C0"/>
    <w:rsid w:val="00545D58"/>
    <w:rsid w:val="0054696F"/>
    <w:rsid w:val="00547C39"/>
    <w:rsid w:val="00550581"/>
    <w:rsid w:val="00551B68"/>
    <w:rsid w:val="0055312C"/>
    <w:rsid w:val="0055430B"/>
    <w:rsid w:val="0055501A"/>
    <w:rsid w:val="0055522D"/>
    <w:rsid w:val="0056163F"/>
    <w:rsid w:val="005626DD"/>
    <w:rsid w:val="00563130"/>
    <w:rsid w:val="005655CC"/>
    <w:rsid w:val="005666EF"/>
    <w:rsid w:val="00567286"/>
    <w:rsid w:val="00567878"/>
    <w:rsid w:val="00570F7E"/>
    <w:rsid w:val="00571E0B"/>
    <w:rsid w:val="00572899"/>
    <w:rsid w:val="005734BE"/>
    <w:rsid w:val="00574938"/>
    <w:rsid w:val="00576755"/>
    <w:rsid w:val="00576FA7"/>
    <w:rsid w:val="005773E3"/>
    <w:rsid w:val="00580E65"/>
    <w:rsid w:val="00580F81"/>
    <w:rsid w:val="00582D6B"/>
    <w:rsid w:val="00583098"/>
    <w:rsid w:val="005846DC"/>
    <w:rsid w:val="005848AD"/>
    <w:rsid w:val="00585FA7"/>
    <w:rsid w:val="00586434"/>
    <w:rsid w:val="00590125"/>
    <w:rsid w:val="00590B41"/>
    <w:rsid w:val="00594B74"/>
    <w:rsid w:val="00597C6F"/>
    <w:rsid w:val="005A0435"/>
    <w:rsid w:val="005A1E73"/>
    <w:rsid w:val="005A7552"/>
    <w:rsid w:val="005B08D9"/>
    <w:rsid w:val="005B09A0"/>
    <w:rsid w:val="005B09AA"/>
    <w:rsid w:val="005B2249"/>
    <w:rsid w:val="005B2918"/>
    <w:rsid w:val="005B2EEC"/>
    <w:rsid w:val="005B2F81"/>
    <w:rsid w:val="005B326B"/>
    <w:rsid w:val="005B5793"/>
    <w:rsid w:val="005C06CE"/>
    <w:rsid w:val="005C280A"/>
    <w:rsid w:val="005C4C17"/>
    <w:rsid w:val="005C579D"/>
    <w:rsid w:val="005C72BD"/>
    <w:rsid w:val="005D0C7B"/>
    <w:rsid w:val="005E0E24"/>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30AB"/>
    <w:rsid w:val="00604CF5"/>
    <w:rsid w:val="00605FAB"/>
    <w:rsid w:val="00606E8C"/>
    <w:rsid w:val="00607074"/>
    <w:rsid w:val="0061029D"/>
    <w:rsid w:val="00612179"/>
    <w:rsid w:val="006124D7"/>
    <w:rsid w:val="00615331"/>
    <w:rsid w:val="00615DE1"/>
    <w:rsid w:val="00616C2A"/>
    <w:rsid w:val="00616E94"/>
    <w:rsid w:val="00621173"/>
    <w:rsid w:val="00624A09"/>
    <w:rsid w:val="00624E63"/>
    <w:rsid w:val="00625E26"/>
    <w:rsid w:val="00626E0F"/>
    <w:rsid w:val="00630BC4"/>
    <w:rsid w:val="00631016"/>
    <w:rsid w:val="006310B4"/>
    <w:rsid w:val="00631B2D"/>
    <w:rsid w:val="0063307E"/>
    <w:rsid w:val="00633496"/>
    <w:rsid w:val="00637BCC"/>
    <w:rsid w:val="00637C8F"/>
    <w:rsid w:val="00640866"/>
    <w:rsid w:val="00641B68"/>
    <w:rsid w:val="0064292C"/>
    <w:rsid w:val="00642C68"/>
    <w:rsid w:val="006432BE"/>
    <w:rsid w:val="00644600"/>
    <w:rsid w:val="00644AB0"/>
    <w:rsid w:val="00644DB1"/>
    <w:rsid w:val="006458F3"/>
    <w:rsid w:val="00646B4F"/>
    <w:rsid w:val="00646D0D"/>
    <w:rsid w:val="00646FFD"/>
    <w:rsid w:val="006503D4"/>
    <w:rsid w:val="00654190"/>
    <w:rsid w:val="00654269"/>
    <w:rsid w:val="00655336"/>
    <w:rsid w:val="0065688E"/>
    <w:rsid w:val="00661817"/>
    <w:rsid w:val="00662974"/>
    <w:rsid w:val="00662CCB"/>
    <w:rsid w:val="00662E27"/>
    <w:rsid w:val="00664781"/>
    <w:rsid w:val="0066590B"/>
    <w:rsid w:val="0066727F"/>
    <w:rsid w:val="006675E8"/>
    <w:rsid w:val="00670FD2"/>
    <w:rsid w:val="00674917"/>
    <w:rsid w:val="00675902"/>
    <w:rsid w:val="00675F81"/>
    <w:rsid w:val="0067658C"/>
    <w:rsid w:val="006779B0"/>
    <w:rsid w:val="00680395"/>
    <w:rsid w:val="006803D9"/>
    <w:rsid w:val="00680F1B"/>
    <w:rsid w:val="00681538"/>
    <w:rsid w:val="00681628"/>
    <w:rsid w:val="00682C58"/>
    <w:rsid w:val="00683DA4"/>
    <w:rsid w:val="0068580F"/>
    <w:rsid w:val="0068686A"/>
    <w:rsid w:val="00686DC4"/>
    <w:rsid w:val="0069208E"/>
    <w:rsid w:val="00692F9C"/>
    <w:rsid w:val="00694B1D"/>
    <w:rsid w:val="00696D44"/>
    <w:rsid w:val="006979EF"/>
    <w:rsid w:val="00697BA7"/>
    <w:rsid w:val="006A2B48"/>
    <w:rsid w:val="006A2BD5"/>
    <w:rsid w:val="006A3DEB"/>
    <w:rsid w:val="006B4CE4"/>
    <w:rsid w:val="006B5BA8"/>
    <w:rsid w:val="006B631A"/>
    <w:rsid w:val="006B6C70"/>
    <w:rsid w:val="006C0387"/>
    <w:rsid w:val="006C38A0"/>
    <w:rsid w:val="006C3A6D"/>
    <w:rsid w:val="006C5884"/>
    <w:rsid w:val="006C5F67"/>
    <w:rsid w:val="006D0A77"/>
    <w:rsid w:val="006D160F"/>
    <w:rsid w:val="006D18EC"/>
    <w:rsid w:val="006D7B13"/>
    <w:rsid w:val="006E0831"/>
    <w:rsid w:val="006E26AB"/>
    <w:rsid w:val="006E380C"/>
    <w:rsid w:val="006E3F26"/>
    <w:rsid w:val="006E42AD"/>
    <w:rsid w:val="006E66A7"/>
    <w:rsid w:val="006E718D"/>
    <w:rsid w:val="006E7D03"/>
    <w:rsid w:val="006F01C5"/>
    <w:rsid w:val="006F0FEE"/>
    <w:rsid w:val="006F12B0"/>
    <w:rsid w:val="006F2CEC"/>
    <w:rsid w:val="006F4C5B"/>
    <w:rsid w:val="006F7E01"/>
    <w:rsid w:val="00700241"/>
    <w:rsid w:val="0070065B"/>
    <w:rsid w:val="007026C0"/>
    <w:rsid w:val="00704B48"/>
    <w:rsid w:val="007106CB"/>
    <w:rsid w:val="00711DC5"/>
    <w:rsid w:val="0071308B"/>
    <w:rsid w:val="00714869"/>
    <w:rsid w:val="0071518A"/>
    <w:rsid w:val="00715D12"/>
    <w:rsid w:val="00717370"/>
    <w:rsid w:val="00722371"/>
    <w:rsid w:val="007316C7"/>
    <w:rsid w:val="007320D4"/>
    <w:rsid w:val="007322EA"/>
    <w:rsid w:val="00733244"/>
    <w:rsid w:val="0074193C"/>
    <w:rsid w:val="00741F21"/>
    <w:rsid w:val="007420B9"/>
    <w:rsid w:val="00742333"/>
    <w:rsid w:val="00742AD5"/>
    <w:rsid w:val="00743F65"/>
    <w:rsid w:val="00744449"/>
    <w:rsid w:val="00744A05"/>
    <w:rsid w:val="00745FCD"/>
    <w:rsid w:val="007468BA"/>
    <w:rsid w:val="0074769A"/>
    <w:rsid w:val="007508F6"/>
    <w:rsid w:val="0075162E"/>
    <w:rsid w:val="00755B2E"/>
    <w:rsid w:val="00756BBD"/>
    <w:rsid w:val="00756F0B"/>
    <w:rsid w:val="0076121E"/>
    <w:rsid w:val="007621C0"/>
    <w:rsid w:val="00763E22"/>
    <w:rsid w:val="00770EDC"/>
    <w:rsid w:val="0077105B"/>
    <w:rsid w:val="00771378"/>
    <w:rsid w:val="00773DC2"/>
    <w:rsid w:val="00774881"/>
    <w:rsid w:val="0077527B"/>
    <w:rsid w:val="00776B09"/>
    <w:rsid w:val="00783054"/>
    <w:rsid w:val="00785754"/>
    <w:rsid w:val="00785E4B"/>
    <w:rsid w:val="00786C7B"/>
    <w:rsid w:val="0079068E"/>
    <w:rsid w:val="007906C1"/>
    <w:rsid w:val="0079094E"/>
    <w:rsid w:val="0079731D"/>
    <w:rsid w:val="00797F59"/>
    <w:rsid w:val="007A08CB"/>
    <w:rsid w:val="007A09ED"/>
    <w:rsid w:val="007A1809"/>
    <w:rsid w:val="007A218C"/>
    <w:rsid w:val="007A2609"/>
    <w:rsid w:val="007A2894"/>
    <w:rsid w:val="007A2A1D"/>
    <w:rsid w:val="007A3AF7"/>
    <w:rsid w:val="007A5675"/>
    <w:rsid w:val="007A5D32"/>
    <w:rsid w:val="007B0B64"/>
    <w:rsid w:val="007B21C7"/>
    <w:rsid w:val="007B2243"/>
    <w:rsid w:val="007B244E"/>
    <w:rsid w:val="007B298D"/>
    <w:rsid w:val="007B3324"/>
    <w:rsid w:val="007B33CE"/>
    <w:rsid w:val="007B39CF"/>
    <w:rsid w:val="007B4F4D"/>
    <w:rsid w:val="007B5A88"/>
    <w:rsid w:val="007B67E6"/>
    <w:rsid w:val="007B78B0"/>
    <w:rsid w:val="007B7C1B"/>
    <w:rsid w:val="007C0337"/>
    <w:rsid w:val="007C368E"/>
    <w:rsid w:val="007C4E3E"/>
    <w:rsid w:val="007C5C0D"/>
    <w:rsid w:val="007C65A9"/>
    <w:rsid w:val="007C7157"/>
    <w:rsid w:val="007D00F6"/>
    <w:rsid w:val="007D022A"/>
    <w:rsid w:val="007D0677"/>
    <w:rsid w:val="007D1500"/>
    <w:rsid w:val="007D25F9"/>
    <w:rsid w:val="007D2E13"/>
    <w:rsid w:val="007D5F10"/>
    <w:rsid w:val="007D6888"/>
    <w:rsid w:val="007D718F"/>
    <w:rsid w:val="007D75DF"/>
    <w:rsid w:val="007E18AE"/>
    <w:rsid w:val="007E40A5"/>
    <w:rsid w:val="007E69E4"/>
    <w:rsid w:val="007E7F35"/>
    <w:rsid w:val="007F1594"/>
    <w:rsid w:val="007F18A5"/>
    <w:rsid w:val="007F1E23"/>
    <w:rsid w:val="007F3BA8"/>
    <w:rsid w:val="007F55EE"/>
    <w:rsid w:val="007F65FC"/>
    <w:rsid w:val="007F76DC"/>
    <w:rsid w:val="0080109A"/>
    <w:rsid w:val="0080221D"/>
    <w:rsid w:val="00802D38"/>
    <w:rsid w:val="00802E3F"/>
    <w:rsid w:val="00810328"/>
    <w:rsid w:val="008105E6"/>
    <w:rsid w:val="00811802"/>
    <w:rsid w:val="00812CD4"/>
    <w:rsid w:val="0081379E"/>
    <w:rsid w:val="00814358"/>
    <w:rsid w:val="00815B7E"/>
    <w:rsid w:val="00816231"/>
    <w:rsid w:val="00816774"/>
    <w:rsid w:val="00816D24"/>
    <w:rsid w:val="0081759C"/>
    <w:rsid w:val="0082140A"/>
    <w:rsid w:val="00821A51"/>
    <w:rsid w:val="00821A96"/>
    <w:rsid w:val="00822D12"/>
    <w:rsid w:val="00823848"/>
    <w:rsid w:val="00824877"/>
    <w:rsid w:val="00827062"/>
    <w:rsid w:val="00833163"/>
    <w:rsid w:val="00835A4E"/>
    <w:rsid w:val="00836689"/>
    <w:rsid w:val="008372BA"/>
    <w:rsid w:val="00837D05"/>
    <w:rsid w:val="008407CF"/>
    <w:rsid w:val="0084257A"/>
    <w:rsid w:val="00842BEA"/>
    <w:rsid w:val="0084572D"/>
    <w:rsid w:val="00845D9A"/>
    <w:rsid w:val="0084615D"/>
    <w:rsid w:val="0084794B"/>
    <w:rsid w:val="008524F2"/>
    <w:rsid w:val="008528D0"/>
    <w:rsid w:val="00853175"/>
    <w:rsid w:val="008531A0"/>
    <w:rsid w:val="008540A5"/>
    <w:rsid w:val="0086130D"/>
    <w:rsid w:val="00865247"/>
    <w:rsid w:val="00865474"/>
    <w:rsid w:val="008657D2"/>
    <w:rsid w:val="00865DA2"/>
    <w:rsid w:val="00867A0C"/>
    <w:rsid w:val="00870485"/>
    <w:rsid w:val="00871DD4"/>
    <w:rsid w:val="00871F26"/>
    <w:rsid w:val="00874090"/>
    <w:rsid w:val="0087522F"/>
    <w:rsid w:val="008758C2"/>
    <w:rsid w:val="008768EA"/>
    <w:rsid w:val="00880101"/>
    <w:rsid w:val="00880BDB"/>
    <w:rsid w:val="00881FAF"/>
    <w:rsid w:val="008919F1"/>
    <w:rsid w:val="00893216"/>
    <w:rsid w:val="008937D2"/>
    <w:rsid w:val="0089421C"/>
    <w:rsid w:val="00895953"/>
    <w:rsid w:val="008A193D"/>
    <w:rsid w:val="008A359C"/>
    <w:rsid w:val="008A3CFC"/>
    <w:rsid w:val="008A5F8A"/>
    <w:rsid w:val="008A64A0"/>
    <w:rsid w:val="008A69DC"/>
    <w:rsid w:val="008A7014"/>
    <w:rsid w:val="008A7EBB"/>
    <w:rsid w:val="008B07B3"/>
    <w:rsid w:val="008B0F4C"/>
    <w:rsid w:val="008B2482"/>
    <w:rsid w:val="008B28F9"/>
    <w:rsid w:val="008B4617"/>
    <w:rsid w:val="008B4F53"/>
    <w:rsid w:val="008B6B06"/>
    <w:rsid w:val="008C1773"/>
    <w:rsid w:val="008C1D80"/>
    <w:rsid w:val="008C1EF9"/>
    <w:rsid w:val="008C3311"/>
    <w:rsid w:val="008C3FF8"/>
    <w:rsid w:val="008C51C8"/>
    <w:rsid w:val="008C5963"/>
    <w:rsid w:val="008D05A3"/>
    <w:rsid w:val="008D1782"/>
    <w:rsid w:val="008D4061"/>
    <w:rsid w:val="008D48D8"/>
    <w:rsid w:val="008D4C62"/>
    <w:rsid w:val="008D4FB0"/>
    <w:rsid w:val="008D5EE3"/>
    <w:rsid w:val="008E106D"/>
    <w:rsid w:val="008E1455"/>
    <w:rsid w:val="008E3CC9"/>
    <w:rsid w:val="008E4509"/>
    <w:rsid w:val="008E55AA"/>
    <w:rsid w:val="008E5D41"/>
    <w:rsid w:val="008E5DBE"/>
    <w:rsid w:val="008F086D"/>
    <w:rsid w:val="008F283D"/>
    <w:rsid w:val="008F42F2"/>
    <w:rsid w:val="008F530D"/>
    <w:rsid w:val="008F7A3E"/>
    <w:rsid w:val="00906DF0"/>
    <w:rsid w:val="00910554"/>
    <w:rsid w:val="00912007"/>
    <w:rsid w:val="00914262"/>
    <w:rsid w:val="00914367"/>
    <w:rsid w:val="00914A2A"/>
    <w:rsid w:val="00914A85"/>
    <w:rsid w:val="009150B8"/>
    <w:rsid w:val="009151A6"/>
    <w:rsid w:val="009158CE"/>
    <w:rsid w:val="009161FE"/>
    <w:rsid w:val="00916F10"/>
    <w:rsid w:val="0092005E"/>
    <w:rsid w:val="00920119"/>
    <w:rsid w:val="009203C3"/>
    <w:rsid w:val="00921E85"/>
    <w:rsid w:val="0092213D"/>
    <w:rsid w:val="009238D1"/>
    <w:rsid w:val="00924E3E"/>
    <w:rsid w:val="00925990"/>
    <w:rsid w:val="009261CC"/>
    <w:rsid w:val="009265F7"/>
    <w:rsid w:val="00927850"/>
    <w:rsid w:val="00930B0F"/>
    <w:rsid w:val="00931596"/>
    <w:rsid w:val="00934C63"/>
    <w:rsid w:val="00934E31"/>
    <w:rsid w:val="00934EFB"/>
    <w:rsid w:val="00935B8C"/>
    <w:rsid w:val="00935E31"/>
    <w:rsid w:val="00936497"/>
    <w:rsid w:val="00937FCC"/>
    <w:rsid w:val="0094061E"/>
    <w:rsid w:val="009447C7"/>
    <w:rsid w:val="009469BA"/>
    <w:rsid w:val="009472FB"/>
    <w:rsid w:val="009477D6"/>
    <w:rsid w:val="009521AA"/>
    <w:rsid w:val="009534EF"/>
    <w:rsid w:val="00953E0D"/>
    <w:rsid w:val="009544DE"/>
    <w:rsid w:val="009548C6"/>
    <w:rsid w:val="009549A8"/>
    <w:rsid w:val="0095543F"/>
    <w:rsid w:val="00955D54"/>
    <w:rsid w:val="0095624F"/>
    <w:rsid w:val="00956F83"/>
    <w:rsid w:val="00961A5C"/>
    <w:rsid w:val="00962149"/>
    <w:rsid w:val="00964D3A"/>
    <w:rsid w:val="00965838"/>
    <w:rsid w:val="00970F1A"/>
    <w:rsid w:val="00972440"/>
    <w:rsid w:val="00974D84"/>
    <w:rsid w:val="00974FC7"/>
    <w:rsid w:val="00975175"/>
    <w:rsid w:val="00980050"/>
    <w:rsid w:val="00981CEA"/>
    <w:rsid w:val="009849C2"/>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F9D"/>
    <w:rsid w:val="009A6087"/>
    <w:rsid w:val="009B417E"/>
    <w:rsid w:val="009B5EAD"/>
    <w:rsid w:val="009C04A5"/>
    <w:rsid w:val="009C04EC"/>
    <w:rsid w:val="009C0A26"/>
    <w:rsid w:val="009C7FCF"/>
    <w:rsid w:val="009D0C23"/>
    <w:rsid w:val="009D10CD"/>
    <w:rsid w:val="009D33F4"/>
    <w:rsid w:val="009D3E48"/>
    <w:rsid w:val="009D4187"/>
    <w:rsid w:val="009D4463"/>
    <w:rsid w:val="009D4A2E"/>
    <w:rsid w:val="009D53CE"/>
    <w:rsid w:val="009D5438"/>
    <w:rsid w:val="009D5506"/>
    <w:rsid w:val="009D6E22"/>
    <w:rsid w:val="009D7DBF"/>
    <w:rsid w:val="009E0D21"/>
    <w:rsid w:val="009E589B"/>
    <w:rsid w:val="009E6A23"/>
    <w:rsid w:val="009E6A93"/>
    <w:rsid w:val="009F0AAC"/>
    <w:rsid w:val="009F0D04"/>
    <w:rsid w:val="009F0E3E"/>
    <w:rsid w:val="009F3011"/>
    <w:rsid w:val="009F35F9"/>
    <w:rsid w:val="009F3BF7"/>
    <w:rsid w:val="009F5B0F"/>
    <w:rsid w:val="00A01273"/>
    <w:rsid w:val="00A02276"/>
    <w:rsid w:val="00A03A7C"/>
    <w:rsid w:val="00A04A72"/>
    <w:rsid w:val="00A07F11"/>
    <w:rsid w:val="00A1069B"/>
    <w:rsid w:val="00A11762"/>
    <w:rsid w:val="00A11CB9"/>
    <w:rsid w:val="00A11F64"/>
    <w:rsid w:val="00A178F3"/>
    <w:rsid w:val="00A17DC9"/>
    <w:rsid w:val="00A20C70"/>
    <w:rsid w:val="00A21254"/>
    <w:rsid w:val="00A21F9E"/>
    <w:rsid w:val="00A2296E"/>
    <w:rsid w:val="00A22C8F"/>
    <w:rsid w:val="00A23E40"/>
    <w:rsid w:val="00A24A94"/>
    <w:rsid w:val="00A26743"/>
    <w:rsid w:val="00A305EB"/>
    <w:rsid w:val="00A30954"/>
    <w:rsid w:val="00A31FEF"/>
    <w:rsid w:val="00A34B92"/>
    <w:rsid w:val="00A36980"/>
    <w:rsid w:val="00A37D38"/>
    <w:rsid w:val="00A41761"/>
    <w:rsid w:val="00A42615"/>
    <w:rsid w:val="00A426E0"/>
    <w:rsid w:val="00A42FF4"/>
    <w:rsid w:val="00A4494C"/>
    <w:rsid w:val="00A50C60"/>
    <w:rsid w:val="00A527CE"/>
    <w:rsid w:val="00A53A60"/>
    <w:rsid w:val="00A5432D"/>
    <w:rsid w:val="00A57619"/>
    <w:rsid w:val="00A61255"/>
    <w:rsid w:val="00A62276"/>
    <w:rsid w:val="00A62AE2"/>
    <w:rsid w:val="00A642AA"/>
    <w:rsid w:val="00A6485A"/>
    <w:rsid w:val="00A65446"/>
    <w:rsid w:val="00A66784"/>
    <w:rsid w:val="00A67013"/>
    <w:rsid w:val="00A67F5B"/>
    <w:rsid w:val="00A718EF"/>
    <w:rsid w:val="00A71A42"/>
    <w:rsid w:val="00A7519E"/>
    <w:rsid w:val="00A772DC"/>
    <w:rsid w:val="00A809DA"/>
    <w:rsid w:val="00A819CC"/>
    <w:rsid w:val="00A82A46"/>
    <w:rsid w:val="00A83839"/>
    <w:rsid w:val="00A864A5"/>
    <w:rsid w:val="00A87911"/>
    <w:rsid w:val="00A90ADA"/>
    <w:rsid w:val="00A9210E"/>
    <w:rsid w:val="00A93486"/>
    <w:rsid w:val="00A94E1F"/>
    <w:rsid w:val="00A97718"/>
    <w:rsid w:val="00A97BFB"/>
    <w:rsid w:val="00A97D63"/>
    <w:rsid w:val="00AA0B75"/>
    <w:rsid w:val="00AA0E66"/>
    <w:rsid w:val="00AA1486"/>
    <w:rsid w:val="00AA1A52"/>
    <w:rsid w:val="00AA3146"/>
    <w:rsid w:val="00AA4564"/>
    <w:rsid w:val="00AA4603"/>
    <w:rsid w:val="00AA4E83"/>
    <w:rsid w:val="00AB1285"/>
    <w:rsid w:val="00AB131E"/>
    <w:rsid w:val="00AB26ED"/>
    <w:rsid w:val="00AB3BAB"/>
    <w:rsid w:val="00AC0E57"/>
    <w:rsid w:val="00AC1DCB"/>
    <w:rsid w:val="00AC3768"/>
    <w:rsid w:val="00AC3B70"/>
    <w:rsid w:val="00AC3CFF"/>
    <w:rsid w:val="00AC437B"/>
    <w:rsid w:val="00AC50C2"/>
    <w:rsid w:val="00AC53F3"/>
    <w:rsid w:val="00AC5798"/>
    <w:rsid w:val="00AC6D72"/>
    <w:rsid w:val="00AD0D66"/>
    <w:rsid w:val="00AD20C3"/>
    <w:rsid w:val="00AD292D"/>
    <w:rsid w:val="00AD37EC"/>
    <w:rsid w:val="00AD63C5"/>
    <w:rsid w:val="00AD6D14"/>
    <w:rsid w:val="00AD7104"/>
    <w:rsid w:val="00AE02EB"/>
    <w:rsid w:val="00AE0F48"/>
    <w:rsid w:val="00AE20D7"/>
    <w:rsid w:val="00AE21B7"/>
    <w:rsid w:val="00AE46D5"/>
    <w:rsid w:val="00AE5A58"/>
    <w:rsid w:val="00AE65C9"/>
    <w:rsid w:val="00AE6AB1"/>
    <w:rsid w:val="00AF03AA"/>
    <w:rsid w:val="00AF0AFA"/>
    <w:rsid w:val="00AF3651"/>
    <w:rsid w:val="00AF3E37"/>
    <w:rsid w:val="00AF5C97"/>
    <w:rsid w:val="00AF7565"/>
    <w:rsid w:val="00B006F4"/>
    <w:rsid w:val="00B0352A"/>
    <w:rsid w:val="00B040C9"/>
    <w:rsid w:val="00B05B71"/>
    <w:rsid w:val="00B05F1E"/>
    <w:rsid w:val="00B061DA"/>
    <w:rsid w:val="00B06F6E"/>
    <w:rsid w:val="00B07D64"/>
    <w:rsid w:val="00B07EFA"/>
    <w:rsid w:val="00B10594"/>
    <w:rsid w:val="00B10CF5"/>
    <w:rsid w:val="00B122A9"/>
    <w:rsid w:val="00B168F6"/>
    <w:rsid w:val="00B178BB"/>
    <w:rsid w:val="00B20D15"/>
    <w:rsid w:val="00B210DF"/>
    <w:rsid w:val="00B23113"/>
    <w:rsid w:val="00B2518F"/>
    <w:rsid w:val="00B25ED6"/>
    <w:rsid w:val="00B27641"/>
    <w:rsid w:val="00B30944"/>
    <w:rsid w:val="00B3121B"/>
    <w:rsid w:val="00B32ABE"/>
    <w:rsid w:val="00B37794"/>
    <w:rsid w:val="00B41AC9"/>
    <w:rsid w:val="00B41DDE"/>
    <w:rsid w:val="00B41EAD"/>
    <w:rsid w:val="00B4390E"/>
    <w:rsid w:val="00B43D80"/>
    <w:rsid w:val="00B44693"/>
    <w:rsid w:val="00B44C5C"/>
    <w:rsid w:val="00B44C8D"/>
    <w:rsid w:val="00B453DB"/>
    <w:rsid w:val="00B45E81"/>
    <w:rsid w:val="00B462CB"/>
    <w:rsid w:val="00B523EA"/>
    <w:rsid w:val="00B53DB6"/>
    <w:rsid w:val="00B54546"/>
    <w:rsid w:val="00B560D1"/>
    <w:rsid w:val="00B56571"/>
    <w:rsid w:val="00B57FDD"/>
    <w:rsid w:val="00B60371"/>
    <w:rsid w:val="00B604C3"/>
    <w:rsid w:val="00B614AE"/>
    <w:rsid w:val="00B63015"/>
    <w:rsid w:val="00B637E2"/>
    <w:rsid w:val="00B64113"/>
    <w:rsid w:val="00B64194"/>
    <w:rsid w:val="00B669D3"/>
    <w:rsid w:val="00B708DC"/>
    <w:rsid w:val="00B761B9"/>
    <w:rsid w:val="00B77A20"/>
    <w:rsid w:val="00B80532"/>
    <w:rsid w:val="00B80AD8"/>
    <w:rsid w:val="00B80B8D"/>
    <w:rsid w:val="00B82974"/>
    <w:rsid w:val="00B83305"/>
    <w:rsid w:val="00B83385"/>
    <w:rsid w:val="00B84423"/>
    <w:rsid w:val="00B86E71"/>
    <w:rsid w:val="00B90FD8"/>
    <w:rsid w:val="00B9423A"/>
    <w:rsid w:val="00B961A2"/>
    <w:rsid w:val="00B96364"/>
    <w:rsid w:val="00B9698D"/>
    <w:rsid w:val="00BA0A03"/>
    <w:rsid w:val="00BA1165"/>
    <w:rsid w:val="00BA3B4B"/>
    <w:rsid w:val="00BA3B62"/>
    <w:rsid w:val="00BA56A6"/>
    <w:rsid w:val="00BA595A"/>
    <w:rsid w:val="00BA6144"/>
    <w:rsid w:val="00BA6B79"/>
    <w:rsid w:val="00BA7F1C"/>
    <w:rsid w:val="00BB1C5F"/>
    <w:rsid w:val="00BB2C97"/>
    <w:rsid w:val="00BB38CA"/>
    <w:rsid w:val="00BB4362"/>
    <w:rsid w:val="00BB5201"/>
    <w:rsid w:val="00BB7FD3"/>
    <w:rsid w:val="00BC0966"/>
    <w:rsid w:val="00BC13C2"/>
    <w:rsid w:val="00BC17B4"/>
    <w:rsid w:val="00BC1E07"/>
    <w:rsid w:val="00BC3A79"/>
    <w:rsid w:val="00BC43D6"/>
    <w:rsid w:val="00BC4C4B"/>
    <w:rsid w:val="00BC7121"/>
    <w:rsid w:val="00BD0525"/>
    <w:rsid w:val="00BD05A2"/>
    <w:rsid w:val="00BD1D60"/>
    <w:rsid w:val="00BD3C33"/>
    <w:rsid w:val="00BD3DB0"/>
    <w:rsid w:val="00BD4224"/>
    <w:rsid w:val="00BD66F0"/>
    <w:rsid w:val="00BE0E64"/>
    <w:rsid w:val="00BE0E94"/>
    <w:rsid w:val="00BE11AD"/>
    <w:rsid w:val="00BE20EE"/>
    <w:rsid w:val="00BE3A24"/>
    <w:rsid w:val="00BE7012"/>
    <w:rsid w:val="00BE788A"/>
    <w:rsid w:val="00BE7E98"/>
    <w:rsid w:val="00BF1764"/>
    <w:rsid w:val="00BF1CB6"/>
    <w:rsid w:val="00BF37EC"/>
    <w:rsid w:val="00BF50C9"/>
    <w:rsid w:val="00BF54C4"/>
    <w:rsid w:val="00BF5FD3"/>
    <w:rsid w:val="00C005CD"/>
    <w:rsid w:val="00C01AD2"/>
    <w:rsid w:val="00C03447"/>
    <w:rsid w:val="00C06521"/>
    <w:rsid w:val="00C06965"/>
    <w:rsid w:val="00C0795E"/>
    <w:rsid w:val="00C07AFA"/>
    <w:rsid w:val="00C1115B"/>
    <w:rsid w:val="00C122DE"/>
    <w:rsid w:val="00C15149"/>
    <w:rsid w:val="00C15CD9"/>
    <w:rsid w:val="00C21948"/>
    <w:rsid w:val="00C223D0"/>
    <w:rsid w:val="00C22432"/>
    <w:rsid w:val="00C24003"/>
    <w:rsid w:val="00C252A4"/>
    <w:rsid w:val="00C26F0E"/>
    <w:rsid w:val="00C300BC"/>
    <w:rsid w:val="00C305CB"/>
    <w:rsid w:val="00C31569"/>
    <w:rsid w:val="00C320C1"/>
    <w:rsid w:val="00C32335"/>
    <w:rsid w:val="00C339C7"/>
    <w:rsid w:val="00C33CBE"/>
    <w:rsid w:val="00C3687F"/>
    <w:rsid w:val="00C376A0"/>
    <w:rsid w:val="00C4304B"/>
    <w:rsid w:val="00C4359A"/>
    <w:rsid w:val="00C45083"/>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674ED"/>
    <w:rsid w:val="00C7357F"/>
    <w:rsid w:val="00C750FC"/>
    <w:rsid w:val="00C77FD2"/>
    <w:rsid w:val="00C8137A"/>
    <w:rsid w:val="00C8191D"/>
    <w:rsid w:val="00C82929"/>
    <w:rsid w:val="00C84D2A"/>
    <w:rsid w:val="00C85817"/>
    <w:rsid w:val="00C9218F"/>
    <w:rsid w:val="00C9358F"/>
    <w:rsid w:val="00C94A7C"/>
    <w:rsid w:val="00C97693"/>
    <w:rsid w:val="00CA1DCB"/>
    <w:rsid w:val="00CA2222"/>
    <w:rsid w:val="00CA230A"/>
    <w:rsid w:val="00CA3524"/>
    <w:rsid w:val="00CA359A"/>
    <w:rsid w:val="00CA3C07"/>
    <w:rsid w:val="00CA424B"/>
    <w:rsid w:val="00CA44E1"/>
    <w:rsid w:val="00CA6075"/>
    <w:rsid w:val="00CB15EA"/>
    <w:rsid w:val="00CB161D"/>
    <w:rsid w:val="00CB287F"/>
    <w:rsid w:val="00CB505A"/>
    <w:rsid w:val="00CB5D1D"/>
    <w:rsid w:val="00CB6B1A"/>
    <w:rsid w:val="00CB6F77"/>
    <w:rsid w:val="00CC0319"/>
    <w:rsid w:val="00CC0F79"/>
    <w:rsid w:val="00CC0F87"/>
    <w:rsid w:val="00CC181D"/>
    <w:rsid w:val="00CC249A"/>
    <w:rsid w:val="00CC2B83"/>
    <w:rsid w:val="00CC4089"/>
    <w:rsid w:val="00CC435B"/>
    <w:rsid w:val="00CC453A"/>
    <w:rsid w:val="00CC45A1"/>
    <w:rsid w:val="00CC4B07"/>
    <w:rsid w:val="00CC56AB"/>
    <w:rsid w:val="00CC7DC7"/>
    <w:rsid w:val="00CD0851"/>
    <w:rsid w:val="00CD0A0A"/>
    <w:rsid w:val="00CD0D80"/>
    <w:rsid w:val="00CD19B7"/>
    <w:rsid w:val="00CD282D"/>
    <w:rsid w:val="00CD3D7B"/>
    <w:rsid w:val="00CD5B1B"/>
    <w:rsid w:val="00CD79F1"/>
    <w:rsid w:val="00CE06F5"/>
    <w:rsid w:val="00CE1E7A"/>
    <w:rsid w:val="00CE2314"/>
    <w:rsid w:val="00CE239E"/>
    <w:rsid w:val="00CE4FEE"/>
    <w:rsid w:val="00CF1534"/>
    <w:rsid w:val="00CF2714"/>
    <w:rsid w:val="00CF4610"/>
    <w:rsid w:val="00CF68A8"/>
    <w:rsid w:val="00CF6F0A"/>
    <w:rsid w:val="00CF72A1"/>
    <w:rsid w:val="00CF759B"/>
    <w:rsid w:val="00D005DC"/>
    <w:rsid w:val="00D00ABF"/>
    <w:rsid w:val="00D01167"/>
    <w:rsid w:val="00D023E1"/>
    <w:rsid w:val="00D032E9"/>
    <w:rsid w:val="00D036A6"/>
    <w:rsid w:val="00D03BDD"/>
    <w:rsid w:val="00D043AE"/>
    <w:rsid w:val="00D0550B"/>
    <w:rsid w:val="00D056D4"/>
    <w:rsid w:val="00D10542"/>
    <w:rsid w:val="00D11C80"/>
    <w:rsid w:val="00D127AF"/>
    <w:rsid w:val="00D1308E"/>
    <w:rsid w:val="00D132F5"/>
    <w:rsid w:val="00D15BB9"/>
    <w:rsid w:val="00D17E40"/>
    <w:rsid w:val="00D20FCA"/>
    <w:rsid w:val="00D244ED"/>
    <w:rsid w:val="00D2498F"/>
    <w:rsid w:val="00D24A2B"/>
    <w:rsid w:val="00D24F4F"/>
    <w:rsid w:val="00D26F6E"/>
    <w:rsid w:val="00D310CF"/>
    <w:rsid w:val="00D31190"/>
    <w:rsid w:val="00D3213C"/>
    <w:rsid w:val="00D34247"/>
    <w:rsid w:val="00D36100"/>
    <w:rsid w:val="00D36FBB"/>
    <w:rsid w:val="00D37664"/>
    <w:rsid w:val="00D403BA"/>
    <w:rsid w:val="00D40615"/>
    <w:rsid w:val="00D418C9"/>
    <w:rsid w:val="00D43742"/>
    <w:rsid w:val="00D462EB"/>
    <w:rsid w:val="00D47785"/>
    <w:rsid w:val="00D500C8"/>
    <w:rsid w:val="00D52474"/>
    <w:rsid w:val="00D5376A"/>
    <w:rsid w:val="00D54025"/>
    <w:rsid w:val="00D56239"/>
    <w:rsid w:val="00D56865"/>
    <w:rsid w:val="00D571CC"/>
    <w:rsid w:val="00D575C3"/>
    <w:rsid w:val="00D62706"/>
    <w:rsid w:val="00D6305D"/>
    <w:rsid w:val="00D65FB1"/>
    <w:rsid w:val="00D660FF"/>
    <w:rsid w:val="00D6707F"/>
    <w:rsid w:val="00D7131B"/>
    <w:rsid w:val="00D81067"/>
    <w:rsid w:val="00D81F35"/>
    <w:rsid w:val="00D83E9B"/>
    <w:rsid w:val="00D83EAD"/>
    <w:rsid w:val="00D84546"/>
    <w:rsid w:val="00D85A8E"/>
    <w:rsid w:val="00D878AE"/>
    <w:rsid w:val="00D90530"/>
    <w:rsid w:val="00D9162E"/>
    <w:rsid w:val="00D9303E"/>
    <w:rsid w:val="00D93882"/>
    <w:rsid w:val="00D938DB"/>
    <w:rsid w:val="00D93FB2"/>
    <w:rsid w:val="00D943F5"/>
    <w:rsid w:val="00D94EBE"/>
    <w:rsid w:val="00D96000"/>
    <w:rsid w:val="00DA026A"/>
    <w:rsid w:val="00DA20C5"/>
    <w:rsid w:val="00DA28AE"/>
    <w:rsid w:val="00DA2A88"/>
    <w:rsid w:val="00DA2DCC"/>
    <w:rsid w:val="00DA33DD"/>
    <w:rsid w:val="00DA4B87"/>
    <w:rsid w:val="00DA5F67"/>
    <w:rsid w:val="00DA6452"/>
    <w:rsid w:val="00DB1A7F"/>
    <w:rsid w:val="00DB3D87"/>
    <w:rsid w:val="00DB519F"/>
    <w:rsid w:val="00DB54DF"/>
    <w:rsid w:val="00DB61E8"/>
    <w:rsid w:val="00DB71E8"/>
    <w:rsid w:val="00DC0C35"/>
    <w:rsid w:val="00DC4FD8"/>
    <w:rsid w:val="00DC6245"/>
    <w:rsid w:val="00DC6911"/>
    <w:rsid w:val="00DC70EF"/>
    <w:rsid w:val="00DC7757"/>
    <w:rsid w:val="00DD0D22"/>
    <w:rsid w:val="00DD1010"/>
    <w:rsid w:val="00DD2EB1"/>
    <w:rsid w:val="00DD444B"/>
    <w:rsid w:val="00DD455E"/>
    <w:rsid w:val="00DD5DEE"/>
    <w:rsid w:val="00DD7517"/>
    <w:rsid w:val="00DE2774"/>
    <w:rsid w:val="00DE3F18"/>
    <w:rsid w:val="00DE4624"/>
    <w:rsid w:val="00DE555F"/>
    <w:rsid w:val="00DE65E0"/>
    <w:rsid w:val="00DE7ECA"/>
    <w:rsid w:val="00DF0718"/>
    <w:rsid w:val="00DF09A8"/>
    <w:rsid w:val="00DF1800"/>
    <w:rsid w:val="00DF31BD"/>
    <w:rsid w:val="00DF4138"/>
    <w:rsid w:val="00DF4DEC"/>
    <w:rsid w:val="00DF6105"/>
    <w:rsid w:val="00DF6CB8"/>
    <w:rsid w:val="00DF6D0A"/>
    <w:rsid w:val="00DF7FC4"/>
    <w:rsid w:val="00E01271"/>
    <w:rsid w:val="00E0235B"/>
    <w:rsid w:val="00E02E80"/>
    <w:rsid w:val="00E062B7"/>
    <w:rsid w:val="00E06517"/>
    <w:rsid w:val="00E06B02"/>
    <w:rsid w:val="00E06C8C"/>
    <w:rsid w:val="00E1031D"/>
    <w:rsid w:val="00E10AC8"/>
    <w:rsid w:val="00E12724"/>
    <w:rsid w:val="00E140A6"/>
    <w:rsid w:val="00E14416"/>
    <w:rsid w:val="00E14835"/>
    <w:rsid w:val="00E14ED0"/>
    <w:rsid w:val="00E153C2"/>
    <w:rsid w:val="00E17192"/>
    <w:rsid w:val="00E17510"/>
    <w:rsid w:val="00E17892"/>
    <w:rsid w:val="00E24ECB"/>
    <w:rsid w:val="00E2660D"/>
    <w:rsid w:val="00E27E4F"/>
    <w:rsid w:val="00E30BC3"/>
    <w:rsid w:val="00E30C68"/>
    <w:rsid w:val="00E31B2D"/>
    <w:rsid w:val="00E31DAF"/>
    <w:rsid w:val="00E33C92"/>
    <w:rsid w:val="00E3490C"/>
    <w:rsid w:val="00E35FED"/>
    <w:rsid w:val="00E451B6"/>
    <w:rsid w:val="00E45B76"/>
    <w:rsid w:val="00E4754B"/>
    <w:rsid w:val="00E50A57"/>
    <w:rsid w:val="00E5278D"/>
    <w:rsid w:val="00E53907"/>
    <w:rsid w:val="00E5405B"/>
    <w:rsid w:val="00E55E5D"/>
    <w:rsid w:val="00E56805"/>
    <w:rsid w:val="00E570CA"/>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067"/>
    <w:rsid w:val="00E94D5B"/>
    <w:rsid w:val="00E96DBD"/>
    <w:rsid w:val="00E97D72"/>
    <w:rsid w:val="00EA0B13"/>
    <w:rsid w:val="00EA2BEA"/>
    <w:rsid w:val="00EA2C3D"/>
    <w:rsid w:val="00EA2F12"/>
    <w:rsid w:val="00EA3531"/>
    <w:rsid w:val="00EA45A4"/>
    <w:rsid w:val="00EA629F"/>
    <w:rsid w:val="00EA6488"/>
    <w:rsid w:val="00EB23D9"/>
    <w:rsid w:val="00EB27A9"/>
    <w:rsid w:val="00EB2B34"/>
    <w:rsid w:val="00EB31DB"/>
    <w:rsid w:val="00EB465C"/>
    <w:rsid w:val="00EB5788"/>
    <w:rsid w:val="00EB630C"/>
    <w:rsid w:val="00EC2CA5"/>
    <w:rsid w:val="00EC4DA3"/>
    <w:rsid w:val="00EC5BEB"/>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5A7E"/>
    <w:rsid w:val="00EF686C"/>
    <w:rsid w:val="00F004A5"/>
    <w:rsid w:val="00F00A17"/>
    <w:rsid w:val="00F054F7"/>
    <w:rsid w:val="00F05D71"/>
    <w:rsid w:val="00F11611"/>
    <w:rsid w:val="00F12BC2"/>
    <w:rsid w:val="00F1431D"/>
    <w:rsid w:val="00F1434E"/>
    <w:rsid w:val="00F159E8"/>
    <w:rsid w:val="00F161AB"/>
    <w:rsid w:val="00F16705"/>
    <w:rsid w:val="00F16A7F"/>
    <w:rsid w:val="00F17770"/>
    <w:rsid w:val="00F2161E"/>
    <w:rsid w:val="00F2171A"/>
    <w:rsid w:val="00F217FA"/>
    <w:rsid w:val="00F25B99"/>
    <w:rsid w:val="00F277E0"/>
    <w:rsid w:val="00F317F3"/>
    <w:rsid w:val="00F32039"/>
    <w:rsid w:val="00F32A50"/>
    <w:rsid w:val="00F32A93"/>
    <w:rsid w:val="00F34F2D"/>
    <w:rsid w:val="00F37C48"/>
    <w:rsid w:val="00F43877"/>
    <w:rsid w:val="00F44DD8"/>
    <w:rsid w:val="00F501BA"/>
    <w:rsid w:val="00F510B7"/>
    <w:rsid w:val="00F52599"/>
    <w:rsid w:val="00F52C43"/>
    <w:rsid w:val="00F53096"/>
    <w:rsid w:val="00F5370A"/>
    <w:rsid w:val="00F537E8"/>
    <w:rsid w:val="00F548FF"/>
    <w:rsid w:val="00F54DF3"/>
    <w:rsid w:val="00F553B2"/>
    <w:rsid w:val="00F5612C"/>
    <w:rsid w:val="00F608ED"/>
    <w:rsid w:val="00F61E79"/>
    <w:rsid w:val="00F6222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2136"/>
    <w:rsid w:val="00F72717"/>
    <w:rsid w:val="00F76B2C"/>
    <w:rsid w:val="00F76BA5"/>
    <w:rsid w:val="00F81925"/>
    <w:rsid w:val="00F8271E"/>
    <w:rsid w:val="00F82917"/>
    <w:rsid w:val="00F83B35"/>
    <w:rsid w:val="00F84B98"/>
    <w:rsid w:val="00F85D58"/>
    <w:rsid w:val="00F87441"/>
    <w:rsid w:val="00F87827"/>
    <w:rsid w:val="00F909BF"/>
    <w:rsid w:val="00F91202"/>
    <w:rsid w:val="00F9284D"/>
    <w:rsid w:val="00F93D4E"/>
    <w:rsid w:val="00F942ED"/>
    <w:rsid w:val="00F94A31"/>
    <w:rsid w:val="00F94DC9"/>
    <w:rsid w:val="00F94E9D"/>
    <w:rsid w:val="00FA1400"/>
    <w:rsid w:val="00FA1D04"/>
    <w:rsid w:val="00FA2AB5"/>
    <w:rsid w:val="00FA4875"/>
    <w:rsid w:val="00FA50A1"/>
    <w:rsid w:val="00FA562C"/>
    <w:rsid w:val="00FA78FE"/>
    <w:rsid w:val="00FB0D21"/>
    <w:rsid w:val="00FB17A3"/>
    <w:rsid w:val="00FB2FE0"/>
    <w:rsid w:val="00FB4205"/>
    <w:rsid w:val="00FB4740"/>
    <w:rsid w:val="00FB6AAA"/>
    <w:rsid w:val="00FB75E4"/>
    <w:rsid w:val="00FB77BE"/>
    <w:rsid w:val="00FB78AB"/>
    <w:rsid w:val="00FC0B6D"/>
    <w:rsid w:val="00FC406F"/>
    <w:rsid w:val="00FC4CC7"/>
    <w:rsid w:val="00FC5EB5"/>
    <w:rsid w:val="00FC6E4E"/>
    <w:rsid w:val="00FC7BD3"/>
    <w:rsid w:val="00FC7CB9"/>
    <w:rsid w:val="00FC7CF6"/>
    <w:rsid w:val="00FD0DB9"/>
    <w:rsid w:val="00FD0E04"/>
    <w:rsid w:val="00FD5633"/>
    <w:rsid w:val="00FD5F4F"/>
    <w:rsid w:val="00FD671A"/>
    <w:rsid w:val="00FD72C7"/>
    <w:rsid w:val="00FD72D2"/>
    <w:rsid w:val="00FD77ED"/>
    <w:rsid w:val="00FD7C35"/>
    <w:rsid w:val="00FE0DBF"/>
    <w:rsid w:val="00FE1248"/>
    <w:rsid w:val="00FE2BF6"/>
    <w:rsid w:val="00FE32E1"/>
    <w:rsid w:val="00FE3DC7"/>
    <w:rsid w:val="00FE4F4D"/>
    <w:rsid w:val="00FE6435"/>
    <w:rsid w:val="00FE6E76"/>
    <w:rsid w:val="00FE79D5"/>
    <w:rsid w:val="00FF0EC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492"/>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customStyle="1" w:styleId="UnresolvedMention1">
    <w:name w:val="Unresolved Mention1"/>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 w:type="character" w:styleId="UnresolvedMention">
    <w:name w:val="Unresolved Mention"/>
    <w:basedOn w:val="DefaultParagraphFont"/>
    <w:uiPriority w:val="99"/>
    <w:semiHidden/>
    <w:unhideWhenUsed/>
    <w:rsid w:val="008E5DBE"/>
    <w:rPr>
      <w:color w:val="605E5C"/>
      <w:shd w:val="clear" w:color="auto" w:fill="E1DFDD"/>
    </w:rPr>
  </w:style>
  <w:style w:type="paragraph" w:styleId="ListParagraph">
    <w:name w:val="List Paragraph"/>
    <w:basedOn w:val="Normal"/>
    <w:uiPriority w:val="34"/>
    <w:qFormat/>
    <w:rsid w:val="009F0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69696099">
      <w:bodyDiv w:val="1"/>
      <w:marLeft w:val="0"/>
      <w:marRight w:val="0"/>
      <w:marTop w:val="0"/>
      <w:marBottom w:val="0"/>
      <w:divBdr>
        <w:top w:val="none" w:sz="0" w:space="0" w:color="auto"/>
        <w:left w:val="none" w:sz="0" w:space="0" w:color="auto"/>
        <w:bottom w:val="none" w:sz="0" w:space="0" w:color="auto"/>
        <w:right w:val="none" w:sz="0" w:space="0" w:color="auto"/>
      </w:divBdr>
    </w:div>
    <w:div w:id="136840957">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48200675">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0480685">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47699889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5207526">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07813283">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17917088">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51696976">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84757634">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1494113">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57159882">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0894">
      <w:bodyDiv w:val="1"/>
      <w:marLeft w:val="0"/>
      <w:marRight w:val="0"/>
      <w:marTop w:val="0"/>
      <w:marBottom w:val="0"/>
      <w:divBdr>
        <w:top w:val="none" w:sz="0" w:space="0" w:color="auto"/>
        <w:left w:val="none" w:sz="0" w:space="0" w:color="auto"/>
        <w:bottom w:val="none" w:sz="0" w:space="0" w:color="auto"/>
        <w:right w:val="none" w:sz="0" w:space="0" w:color="auto"/>
      </w:divBdr>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pwrobinson/grazing-grads" TargetMode="External"/><Relationship Id="rId3" Type="http://schemas.openxmlformats.org/officeDocument/2006/relationships/styles" Target="styles.xml"/><Relationship Id="rId7" Type="http://schemas.openxmlformats.org/officeDocument/2006/relationships/hyperlink" Target="https://www.codecogs.com/eqnedit.php?latex=grazing_%7Bijk%7D%20%3D%20%5Cbeta_%7B0%7D%20%2B%20%5Cbeta_%7B1%7Dhardcoral_%7Bijk%7D%20%2B%20%5Cbeta_%7B2%7Dsubstrate_%7Bijk%7D%20%2B%20%5Cbeta_%7B3%7Drubble_%7Bijk%7D%20%2B%20%5Cbeta_%7B4%7Dmacroalgae_%7Bijk%7D%20%2B%20%5Cbeta_%7B5%7Dcomplexity_%7Bijk%7D%20%2B%20%5Cbeta_%7B6%7Dfishablebiomass_%7Bijk%7D%20%2B%20%5Cbeta_%7B7%7Dfished.protected_%7Bijk%7D%20%2B%20%5Cbeta_%7B8%7Dfished.remote_%7Bijk%7D%20%2B%20reef_j%20%2B%20dataset_k%20%2B%20%5Cepsilon_%7Bijk%7D%250" TargetMode="Externa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997DC-6CBE-A045-815F-A6FD138D2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29</Pages>
  <Words>8057</Words>
  <Characters>45282</Characters>
  <Application>Microsoft Office Word</Application>
  <DocSecurity>0</DocSecurity>
  <Lines>854</Lines>
  <Paragraphs>176</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163</cp:revision>
  <cp:lastPrinted>2019-05-09T12:16:00Z</cp:lastPrinted>
  <dcterms:created xsi:type="dcterms:W3CDTF">2019-05-13T15:22:00Z</dcterms:created>
  <dcterms:modified xsi:type="dcterms:W3CDTF">2019-05-17T14:48:00Z</dcterms:modified>
</cp:coreProperties>
</file>