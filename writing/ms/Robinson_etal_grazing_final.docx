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59E9284C" w:rsidR="00C65FB8" w:rsidRPr="00F65782" w:rsidRDefault="00CC0F79" w:rsidP="001E48FC">
      <w:pPr>
        <w:spacing w:line="480" w:lineRule="auto"/>
        <w:outlineLvl w:val="0"/>
        <w:rPr>
          <w:b/>
          <w:sz w:val="28"/>
        </w:rPr>
      </w:pPr>
      <w:r w:rsidRPr="00F65782">
        <w:rPr>
          <w:b/>
          <w:sz w:val="28"/>
        </w:rPr>
        <w:lastRenderedPageBreak/>
        <w:t>Abstract</w:t>
      </w:r>
      <w:r w:rsidR="00EA3531">
        <w:rPr>
          <w:b/>
          <w:sz w:val="28"/>
        </w:rPr>
        <w:t xml:space="preserve"> [350 limit, currently at 3</w:t>
      </w:r>
      <w:r w:rsidR="00686DC4">
        <w:rPr>
          <w:b/>
          <w:sz w:val="28"/>
        </w:rPr>
        <w:t>36</w:t>
      </w:r>
      <w:r w:rsidR="00EA3531">
        <w:rPr>
          <w:b/>
          <w:sz w:val="28"/>
        </w:rPr>
        <w:t>]</w:t>
      </w:r>
    </w:p>
    <w:p w14:paraId="28F97ACD" w14:textId="114DD78D" w:rsidR="00D11C80" w:rsidRDefault="00D11C80" w:rsidP="00D244ED">
      <w:pPr>
        <w:spacing w:line="480" w:lineRule="auto"/>
        <w:ind w:firstLine="720"/>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is largely founded on feeding observations</w:t>
      </w:r>
      <w:r w:rsidR="00A97BFB">
        <w:t xml:space="preserve"> at small spatial scales</w:t>
      </w:r>
      <w:r w:rsidR="00E24ECB">
        <w:t>,</w:t>
      </w:r>
      <w:r w:rsidR="0077527B">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 xml:space="preserve">(controls turf algae) </w:t>
      </w:r>
      <w:r w:rsidR="00F93D4E">
        <w:t>and scraping</w:t>
      </w:r>
      <w:r w:rsidR="004F0AB1">
        <w:t xml:space="preserve"> (clears benthic substrate</w:t>
      </w:r>
      <w:r w:rsidR="00756BBD">
        <w:t xml:space="preserve"> for coral settlement</w:t>
      </w:r>
      <w:r w:rsidR="004F0AB1">
        <w:t>)</w:t>
      </w:r>
      <w:r w:rsidR="00F93D4E">
        <w:t xml:space="preserve">, </w:t>
      </w:r>
      <w:r>
        <w:t xml:space="preserve">at the </w:t>
      </w:r>
      <w:r w:rsidR="004C02B5">
        <w:t xml:space="preserve">spatial scale of </w:t>
      </w:r>
      <w:r>
        <w:t>individual 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entire</w:t>
      </w:r>
      <w:r w:rsidR="004C02B5">
        <w:t xml:space="preserve"> fish</w:t>
      </w:r>
      <w:r w:rsidR="00D032E9">
        <w:t xml:space="preserve"> assemblages</w:t>
      </w:r>
      <w:r>
        <w:t xml:space="preserve">. </w:t>
      </w:r>
      <w:r w:rsidR="0007537D">
        <w:t>C</w:t>
      </w:r>
      <w:r>
        <w:t xml:space="preserve">ropping rates were primarily influenced by benthic </w:t>
      </w:r>
      <w:r w:rsidR="009D7DBF">
        <w:t>condition</w:t>
      </w:r>
      <w:r>
        <w:t xml:space="preserve">, with cropping maximised on </w:t>
      </w:r>
      <w:r w:rsidR="004C02B5">
        <w:t xml:space="preserve">structurally </w:t>
      </w:r>
      <w:r>
        <w:t xml:space="preserve">complex reefs with high </w:t>
      </w:r>
      <w:r w:rsidR="00C005CD">
        <w:t xml:space="preserve">substratum </w:t>
      </w:r>
      <w:r>
        <w:t xml:space="preserve">availability and low macroalgal cover. </w:t>
      </w:r>
      <w:r w:rsidR="004C02B5">
        <w:t>However, f</w:t>
      </w:r>
      <w:r>
        <w:t xml:space="preserve">ishing was the primary driver of scraping </w:t>
      </w:r>
      <w:r w:rsidR="007F55EE">
        <w:t>function</w:t>
      </w:r>
      <w:r w:rsidR="00C005CD">
        <w:t>, with</w:t>
      </w:r>
      <w:r w:rsidR="007F55EE">
        <w:t xml:space="preserve"> scraping rates</w:t>
      </w:r>
      <w:r w:rsidR="008A7EBB">
        <w:t xml:space="preserve"> </w:t>
      </w:r>
      <w:r>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Ultimately, benthic and fishing conditions influenced herbivore functioning through their effect on grazer biomass, which was tightly correlated to grazing rates. </w:t>
      </w:r>
      <w:r w:rsidR="00F054F7">
        <w:t>F</w:t>
      </w:r>
      <w:r w:rsidR="00646B4F">
        <w:t>or a given level</w:t>
      </w:r>
      <w:r w:rsidR="004C02B5">
        <w:t xml:space="preserve"> of</w:t>
      </w:r>
      <w:r w:rsidR="00646B4F">
        <w:t xml:space="preserve"> biomass, we </w:t>
      </w:r>
      <w:r w:rsidR="00583098">
        <w:t xml:space="preserve">show that </w:t>
      </w:r>
      <w:r w:rsidR="00646B4F">
        <w:t xml:space="preserve">grazing rates are </w:t>
      </w:r>
      <w:r w:rsidR="00CC56AB">
        <w:t>higher</w:t>
      </w:r>
      <w:r w:rsidR="00646B4F">
        <w:t xml:space="preserve"> </w:t>
      </w:r>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r w:rsidR="009E6A93">
        <w:t>S</w:t>
      </w:r>
      <w:r w:rsidR="00CC56AB">
        <w:t>tressors which cause coral declines</w:t>
      </w:r>
      <w:r w:rsidR="001155F1">
        <w:t xml:space="preserve"> and clear substrate for turf algae</w:t>
      </w:r>
      <w:r w:rsidR="00CC56AB">
        <w:t xml:space="preserve"> </w:t>
      </w:r>
      <w:r w:rsidR="001155F1">
        <w:lastRenderedPageBreak/>
        <w:t xml:space="preserve">will likely stimulate increases in </w:t>
      </w:r>
      <w:r w:rsidR="00CC56AB">
        <w:t xml:space="preserve">cropping </w:t>
      </w:r>
      <w:r w:rsidR="001155F1">
        <w:t>rate</w:t>
      </w:r>
      <w:r w:rsidR="009E6A93">
        <w:t>s, at both fished and protected areas.</w:t>
      </w:r>
      <w:r w:rsidR="001155F1">
        <w:t xml:space="preserve"> </w:t>
      </w:r>
      <w:r w:rsidR="00012E0D">
        <w:t>In contrast, s</w:t>
      </w:r>
      <w:r w:rsidR="00EB31DB">
        <w:t>craping functions are already impaired at inhabited reefs,</w:t>
      </w:r>
      <w:r w:rsidR="00012E0D">
        <w:t xml:space="preserve"> particularly if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rsidR="009E6A93">
        <w:t xml:space="preserve">scraper </w:t>
      </w:r>
      <w:r w:rsidR="00CC56AB">
        <w:t xml:space="preserve">biomass </w:t>
      </w:r>
      <w:r w:rsidR="006124D7">
        <w:t xml:space="preserve">to be rebuilt </w:t>
      </w:r>
      <w:r w:rsidR="009E6A93">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53DF3B77"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 xml:space="preserve">(Royo et al. 2010, </w:t>
      </w:r>
      <w:r w:rsidR="00576755">
        <w:rPr>
          <w:color w:val="000000"/>
        </w:rPr>
        <w:t xml:space="preserve">Rasher et al. 2013, </w:t>
      </w:r>
      <w:r w:rsidRPr="00F510B7">
        <w:rPr>
          <w:color w:val="000000"/>
        </w:rPr>
        <w:t>Prieditis et al. 2017)</w:t>
      </w:r>
      <w:r w:rsidRPr="00F510B7">
        <w:t xml:space="preserve">, and controlling habitat regime shifts </w:t>
      </w:r>
      <w:r w:rsidRPr="00F510B7">
        <w:rPr>
          <w:color w:val="000000"/>
        </w:rPr>
        <w:t>(Zimov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Keesing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00D43742">
        <w:rPr>
          <w:color w:val="000000"/>
        </w:rPr>
        <w:t>, Hughes et al. 2017</w:t>
      </w:r>
      <w:r w:rsidRPr="00F510B7">
        <w:rPr>
          <w:color w:val="000000"/>
        </w:rPr>
        <w:t>)</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w:t>
      </w:r>
      <w:r w:rsidR="005F5E21">
        <w:lastRenderedPageBreak/>
        <w:t xml:space="preserve">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r w:rsidR="00FC4CC7" w:rsidRPr="00346E23">
        <w:t>Scarin</w:t>
      </w:r>
      <w:r w:rsidR="00DF4DEC">
        <w:t>ae</w:t>
      </w:r>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r w:rsidR="00786C7B" w:rsidRPr="00F510B7">
        <w:t xml:space="preserve">Bonaldo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6DBB1A08"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r w:rsidR="00CC0F79" w:rsidRPr="00F510B7">
        <w:rPr>
          <w:color w:val="000000"/>
        </w:rPr>
        <w:t>Burkepile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Jouffray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w:t>
      </w:r>
      <w:r w:rsidR="00CC0F79" w:rsidRPr="00F510B7">
        <w:lastRenderedPageBreak/>
        <w:t xml:space="preserve">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(Bonaldo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is 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lastRenderedPageBreak/>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5254900"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the Chagos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Chagos,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where each site was </w:t>
      </w:r>
      <w:r w:rsidR="003971AF">
        <w:t>surveyed in 2008, 2011, 2014 and</w:t>
      </w:r>
      <w:r w:rsidR="003834FA">
        <w:t xml:space="preserve"> 2017. </w:t>
      </w:r>
      <w:r w:rsidR="0043217A">
        <w:t>E</w:t>
      </w:r>
      <w:r w:rsidR="0043217A" w:rsidRPr="00F510B7">
        <w:t xml:space="preserve">stimate </w:t>
      </w:r>
      <w:r w:rsidR="0043217A">
        <w:t xml:space="preserve">of </w:t>
      </w:r>
      <w:r w:rsidR="0043217A" w:rsidRPr="00F510B7">
        <w:t>fish biomass</w:t>
      </w:r>
      <w:r w:rsidR="0043217A">
        <w:t xml:space="preserve"> using</w:t>
      </w:r>
      <w:r w:rsidR="0043217A" w:rsidRPr="00F510B7">
        <w:t xml:space="preserve"> point counts and belt transects give comparable biomass estimates </w:t>
      </w:r>
      <w:r w:rsidR="0043217A" w:rsidRPr="00F510B7">
        <w:rPr>
          <w:color w:val="000000"/>
        </w:rPr>
        <w:t>(Samoilys and Carlos 2000)</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xml:space="preserve">. In point counts, large mobile species were censused before smaller territorial species. In </w:t>
      </w:r>
      <w:r w:rsidR="00CC0F79" w:rsidRPr="00F510B7">
        <w:lastRenderedPageBreak/>
        <w:t>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the EAM, leaving distinct bite scars </w:t>
      </w:r>
      <w:r w:rsidRPr="00F510B7">
        <w:rPr>
          <w:color w:val="000000"/>
        </w:rPr>
        <w:t>(Choat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22B41C10"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(Chagos</w:t>
      </w:r>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w:t>
      </w:r>
      <w:r w:rsidRPr="00F510B7">
        <w:lastRenderedPageBreak/>
        <w:t xml:space="preserve">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3762DF2F"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and GBR. We analysed feeding observations for species observed in the UVC dataset (</w:t>
      </w:r>
      <w:r w:rsidR="0027089B">
        <w:t xml:space="preserve">n = </w:t>
      </w:r>
      <w:r w:rsidRPr="00F510B7">
        <w:t>39).</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45176037" w:rsidR="00C65FB8" w:rsidRPr="00F510B7" w:rsidRDefault="00CC0F79" w:rsidP="00E35FED">
      <w:pPr>
        <w:spacing w:line="480" w:lineRule="auto"/>
        <w:outlineLvl w:val="0"/>
      </w:pPr>
      <w:r w:rsidRPr="00F510B7">
        <w:rPr>
          <w:i/>
        </w:rPr>
        <w:t>Ecological variable processing</w:t>
      </w:r>
    </w:p>
    <w:p w14:paraId="1E59A358" w14:textId="6285C306"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r w:rsidR="004520AD">
        <w:t>.</w:t>
      </w:r>
      <w:r w:rsidR="00CC0F79" w:rsidRPr="00F510B7">
        <w:t xml:space="preserve"> </w:t>
      </w:r>
      <w:r w:rsidR="004A4BC9">
        <w:t xml:space="preserve">This </w:t>
      </w:r>
      <w:r w:rsidR="004A4BC9">
        <w:lastRenderedPageBreak/>
        <w:t>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(Eqs. 1,2)</w:t>
      </w:r>
      <w:r w:rsidR="0011368F">
        <w:t xml:space="preserve">. In our </w:t>
      </w:r>
      <w:r w:rsidR="00BE3A24">
        <w:t xml:space="preserve">cropper </w:t>
      </w:r>
      <w:r w:rsidR="0011368F">
        <w:t>feeding data, bite rates were</w:t>
      </w:r>
      <w:r w:rsidR="00567286">
        <w:t xml:space="preserve"> only</w:t>
      </w:r>
      <w:r w:rsidR="0011368F">
        <w:t xml:space="preserve"> weakly correlated with </w:t>
      </w:r>
      <w:r w:rsidR="00BE3A24">
        <w:t xml:space="preserve">TL </w:t>
      </w:r>
      <w:r w:rsidR="0011368F">
        <w:t>(</w:t>
      </w:r>
      <w:r w:rsidR="00E60F16">
        <w:t xml:space="preserve">Pearson’s </w:t>
      </w:r>
      <w:r w:rsidR="0011368F" w:rsidRPr="00A82A46">
        <w:rPr>
          <w:i/>
        </w:rPr>
        <w:t>r</w:t>
      </w:r>
      <w:r w:rsidR="0011368F">
        <w:t xml:space="preserve"> = </w:t>
      </w:r>
      <w:r w:rsidR="00F1431D">
        <w:t>-0.18</w:t>
      </w:r>
      <w:r w:rsidR="0011368F">
        <w:t xml:space="preserve">), and so we assumed </w:t>
      </w:r>
      <w:r w:rsidR="00AD0D66">
        <w:t>bite</w:t>
      </w:r>
      <w:r w:rsidR="0011368F">
        <w:t xml:space="preserve"> rates were unrelated to body size. </w:t>
      </w:r>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r w:rsidRPr="00AE21B7">
        <w:rPr>
          <w:noProof/>
          <w:lang w:eastAsia="en-GB"/>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75F0193E" w:rsidR="00C65FB8" w:rsidRPr="00F510B7" w:rsidRDefault="00F87441" w:rsidP="00F81925">
      <w:r>
        <w:rPr>
          <w:noProof/>
          <w:color w:val="000000"/>
          <w:sz w:val="22"/>
          <w:szCs w:val="22"/>
        </w:rPr>
        <w:drawing>
          <wp:inline distT="0" distB="0" distL="0" distR="0" wp14:anchorId="3F53C343" wp14:editId="6389C3C6">
            <wp:extent cx="3160800" cy="165600"/>
            <wp:effectExtent l="0" t="0" r="0" b="0"/>
            <wp:docPr id="12" name="Picture 12" descr="https://lh5.googleusercontent.com/wbPcm42yRmB8Y9b4_oBKJEOdRgQExIPOPQHPoMNqyvBgmO2Ab0EgM-m776D5M091xNHNYakTmNb5Ub_pDG8JJr43Jst-MGAed7aoDXwy9mOOoi13sp5D1En7BGAi8713Ips4d8N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bPcm42yRmB8Y9b4_oBKJEOdRgQExIPOPQHPoMNqyvBgmO2Ab0EgM-m776D5M091xNHNYakTmNb5Ub_pDG8JJr43Jst-MGAed7aoDXwy9mOOoi13sp5D1En7BGAi8713Ips4d8N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800" cy="165600"/>
                    </a:xfrm>
                    <a:prstGeom prst="rect">
                      <a:avLst/>
                    </a:prstGeom>
                    <a:noFill/>
                    <a:ln>
                      <a:noFill/>
                    </a:ln>
                  </pic:spPr>
                </pic:pic>
              </a:graphicData>
            </a:graphic>
          </wp:inline>
        </w:drawing>
      </w:r>
      <w:r>
        <w:tab/>
      </w:r>
      <w:r>
        <w:tab/>
      </w:r>
      <w:r>
        <w:tab/>
      </w:r>
      <w:r>
        <w:tab/>
      </w:r>
      <w:r>
        <w:tab/>
      </w:r>
      <w:r>
        <w:tab/>
      </w:r>
      <w:r w:rsidR="00CC0F79" w:rsidRPr="00F510B7">
        <w:t>Eq. 2</w:t>
      </w:r>
    </w:p>
    <w:p w14:paraId="140B8681" w14:textId="77777777" w:rsidR="00C65FB8" w:rsidRPr="00F510B7" w:rsidRDefault="00C65FB8" w:rsidP="00AC3B70">
      <w:pPr>
        <w:spacing w:line="480" w:lineRule="auto"/>
      </w:pPr>
    </w:p>
    <w:p w14:paraId="1933BD03" w14:textId="44902B0D" w:rsidR="00C65FB8" w:rsidRPr="00F510B7" w:rsidRDefault="00CC0319" w:rsidP="00AC3B70">
      <w:pPr>
        <w:spacing w:line="480" w:lineRule="auto"/>
        <w:ind w:firstLine="720"/>
      </w:pPr>
      <w:r>
        <w:t>From this model, we</w:t>
      </w:r>
      <w:r w:rsidRPr="00F510B7">
        <w:t xml:space="preserve"> </w:t>
      </w:r>
      <w:r w:rsidR="000B608D">
        <w:t xml:space="preserve">generated species- and genera- level posterior predictions of </w:t>
      </w:r>
      <w:r w:rsidR="00CC0F79" w:rsidRPr="00F510B7">
        <w:t>grazing rate</w:t>
      </w:r>
      <w:r w:rsidR="000B608D">
        <w:t xml:space="preserve">s and assigned to </w:t>
      </w:r>
      <w:r w:rsidR="00CC0F79" w:rsidRPr="00F510B7">
        <w:t xml:space="preserve">each </w:t>
      </w:r>
      <w:r w:rsidR="000B608D">
        <w:t xml:space="preserve">individual </w:t>
      </w:r>
      <w:r w:rsidR="00CC0F79" w:rsidRPr="00F510B7">
        <w:t>cropp</w:t>
      </w:r>
      <w:r w:rsidR="000B608D">
        <w:t>ing fish</w:t>
      </w:r>
      <w:r w:rsidR="00CC0F79" w:rsidRPr="00F510B7">
        <w:t xml:space="preserve"> observed in UVCs</w:t>
      </w:r>
      <w:r w:rsidR="000B608D">
        <w:t>.</w:t>
      </w:r>
      <w:r w:rsidR="00CC0F79" w:rsidRPr="00F510B7">
        <w:t xml:space="preserve"> </w:t>
      </w:r>
      <w:r w:rsidR="00CC181D">
        <w:t xml:space="preserve">Fish belonging to genera which were not present in the feeding observation dataset were assigned average feeding rates irrespective of species and genera (i.e. the model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CC181D">
        <w:t xml:space="preserve">) </w:t>
      </w:r>
      <w:r w:rsidR="000B608D">
        <w:t xml:space="preserve">We then </w:t>
      </w:r>
      <w:r w:rsidR="00CC0F79" w:rsidRPr="00F510B7">
        <w:t>used allometric relationships to convert bite rates into grams of carbon</w:t>
      </w:r>
      <w:r w:rsidR="005A1E73">
        <w:t xml:space="preserve"> (</w:t>
      </w:r>
      <w:r w:rsidR="005A1E73" w:rsidRPr="00CA359A">
        <w:rPr>
          <w:i/>
        </w:rPr>
        <w:t>g</w:t>
      </w:r>
      <w:r w:rsidR="00466E8F">
        <w:rPr>
          <w:i/>
        </w:rPr>
        <w:t xml:space="preserve"> </w:t>
      </w:r>
      <w:r w:rsidR="005A1E73" w:rsidRPr="00CA359A">
        <w:rPr>
          <w:i/>
        </w:rPr>
        <w:t>C</w:t>
      </w:r>
      <w:r w:rsidR="005A1E73">
        <w:t>)</w:t>
      </w:r>
      <w:r w:rsidR="00CC0F79" w:rsidRPr="00F510B7">
        <w:t xml:space="preserve"> removed through EAM consumption</w:t>
      </w:r>
      <w:r w:rsidR="00B07EFA">
        <w:t xml:space="preserve"> </w:t>
      </w:r>
      <w:r w:rsidR="00CC0F79" w:rsidRPr="00F510B7">
        <w:rPr>
          <w:color w:val="000000"/>
        </w:rPr>
        <w:t>(Marshell and Mumby 2015)</w:t>
      </w:r>
      <w:r w:rsidR="00CC0F79" w:rsidRPr="00F510B7">
        <w:t xml:space="preserve">. Following Van Rooij et al. </w:t>
      </w:r>
      <w:r w:rsidR="00CC0F79" w:rsidRPr="00F510B7">
        <w:rPr>
          <w:color w:val="000000"/>
        </w:rPr>
        <w:t>(1998)</w:t>
      </w:r>
      <w:r w:rsidR="00CC0F79" w:rsidRPr="00F510B7">
        <w:t xml:space="preserve">, daily carbon intake was linked to body mass </w:t>
      </w:r>
      <w:r w:rsidR="00BE0E64">
        <w:t>(</w:t>
      </w:r>
      <w:r w:rsidR="002D277B" w:rsidRPr="00CA359A">
        <w:rPr>
          <w:i/>
        </w:rPr>
        <w:t>M</w:t>
      </w:r>
      <w:r w:rsidR="002D277B">
        <w:t xml:space="preserve">, </w:t>
      </w:r>
      <w:r w:rsidR="00BE0E64">
        <w:t xml:space="preserve">grams) </w:t>
      </w:r>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lang w:eastAsia="en-GB"/>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5D440FC3"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t>
      </w:r>
      <w:r w:rsidR="00B07EFA">
        <w:t xml:space="preserve">Our approach accounts for bite size increasing with body size, </w:t>
      </w:r>
      <w:r w:rsidR="004C0A50">
        <w:t xml:space="preserve">meaning that </w:t>
      </w:r>
      <w:r w:rsidR="00B07EFA">
        <w:t xml:space="preserve">larger fish </w:t>
      </w:r>
      <w:r w:rsidR="00380FAD">
        <w:t xml:space="preserve">will have </w:t>
      </w:r>
      <w:r w:rsidR="00B07EFA">
        <w:t xml:space="preserve">greater carbon intakes (Marshell &amp; Mumby 2015). </w:t>
      </w:r>
      <w:r w:rsidRPr="00F510B7">
        <w:t xml:space="preserve">We summed estimates within UVC </w:t>
      </w:r>
      <w:r w:rsidR="00F72717" w:rsidRPr="00F510B7">
        <w:t>replicate</w:t>
      </w:r>
      <w:r w:rsidR="00821A96">
        <w:t>s</w:t>
      </w:r>
      <w:r w:rsidR="00987657" w:rsidRPr="00F510B7">
        <w:t xml:space="preserve"> (i.e. point count or </w:t>
      </w:r>
      <w:r w:rsidR="00987657" w:rsidRPr="00F510B7">
        <w:lastRenderedPageBreak/>
        <w:t>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787633B8"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per minute. Feeding observations provided estimates of bite rates, which we modelled as a function of body size (</w:t>
      </w:r>
      <w:r w:rsidRPr="00CA359A">
        <w:rPr>
          <w:i/>
        </w:rPr>
        <w:t>TL</w:t>
      </w:r>
      <w:r w:rsidRPr="00F510B7">
        <w:t>, cm</w:t>
      </w:r>
      <w:r w:rsidR="00FE4F4D">
        <w:t xml:space="preserve">; </w:t>
      </w:r>
      <w:r w:rsidR="00FE4F4D" w:rsidRPr="00D41DD6">
        <w:rPr>
          <w:i/>
        </w:rPr>
        <w:t>r</w:t>
      </w:r>
      <w:r w:rsidR="00FE4F4D">
        <w:t xml:space="preserve"> = -0.43</w:t>
      </w:r>
      <w:r w:rsidRPr="00F510B7">
        <w:t xml:space="preserve">) according to species- and genera-specific grazing rates, for gamma distributed errors (Eqs.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lang w:eastAsia="en-GB"/>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1D245F2A" w:rsidR="00C65FB8" w:rsidRPr="00F510B7" w:rsidRDefault="00A67013" w:rsidP="00E80FCF">
      <w:r>
        <w:rPr>
          <w:noProof/>
          <w:color w:val="000000"/>
          <w:sz w:val="22"/>
          <w:szCs w:val="22"/>
        </w:rPr>
        <w:drawing>
          <wp:inline distT="0" distB="0" distL="0" distR="0" wp14:anchorId="3B43A39A" wp14:editId="16B57434">
            <wp:extent cx="3783600" cy="165600"/>
            <wp:effectExtent l="0" t="0" r="0" b="0"/>
            <wp:docPr id="10" name="Picture 10" descr="https://lh4.googleusercontent.com/M9vnsbjgtsk5YpJBwz_A6drrsjCpAABaqVA12ZYodRj87k1OeCju11373kfa2wW9x6S0ZjQOrw9bhQSQ8f8XMsqFZnPKqrjtXFguTe3wr6F3Zsum1VsPhMbxeGQFD3l5t828N3I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M9vnsbjgtsk5YpJBwz_A6drrsjCpAABaqVA12ZYodRj87k1OeCju11373kfa2wW9x6S0ZjQOrw9bhQSQ8f8XMsqFZnPKqrjtXFguTe3wr6F3Zsum1VsPhMbxeGQFD3l5t828N3I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36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B9D9F04"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w:t>
      </w:r>
      <w:r w:rsidR="008A64A0">
        <w:t xml:space="preserve">; </w:t>
      </w:r>
      <w:r w:rsidR="008A64A0" w:rsidRPr="00EC2CA5">
        <w:rPr>
          <w:i/>
        </w:rPr>
        <w:t>r</w:t>
      </w:r>
      <w:r w:rsidR="008A64A0">
        <w:t xml:space="preserve"> = 0.83</w:t>
      </w:r>
      <w:r w:rsidRPr="00F510B7">
        <w:t xml:space="preserve">),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lang w:eastAsia="en-GB"/>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0C94F155" w:rsidR="00C65FB8" w:rsidRPr="00F510B7" w:rsidRDefault="00A67013" w:rsidP="00066989">
      <w:r>
        <w:rPr>
          <w:noProof/>
          <w:color w:val="000000"/>
          <w:sz w:val="22"/>
          <w:szCs w:val="22"/>
        </w:rPr>
        <w:drawing>
          <wp:inline distT="0" distB="0" distL="0" distR="0" wp14:anchorId="5BA21002" wp14:editId="7CB46C4F">
            <wp:extent cx="1483200" cy="165600"/>
            <wp:effectExtent l="0" t="0" r="0" b="0"/>
            <wp:docPr id="8" name="Picture 8" descr="https://lh4.googleusercontent.com/0IqwYikrlEIYsrxlK4NYUnZtMOdnaLIFiqj10BveNIZe7JF00teEG8BMtxVmTYPADIevxQI1Re38Nc8PP0dwDZHQehMAKxiuBBOuGSqkcCTAIhd85zyj3qTWMwftyrWvLwm55Uo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0IqwYikrlEIYsrxlK4NYUnZtMOdnaLIFiqj10BveNIZe7JF00teEG8BMtxVmTYPADIevxQI1Re38Nc8PP0dwDZHQehMAKxiuBBOuGSqkcCTAIhd85zyj3qTWMwftyrWvLwm55Uo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3200" cy="165600"/>
                    </a:xfrm>
                    <a:prstGeom prst="rect">
                      <a:avLst/>
                    </a:prstGeom>
                    <a:noFill/>
                    <a:ln>
                      <a:noFill/>
                    </a:ln>
                  </pic:spPr>
                </pic:pic>
              </a:graphicData>
            </a:graphic>
          </wp:inline>
        </w:drawing>
      </w:r>
      <w:r>
        <w:tab/>
      </w:r>
      <w:r>
        <w:tab/>
      </w:r>
      <w:r>
        <w:tab/>
      </w:r>
      <w:r>
        <w:tab/>
      </w:r>
      <w:r>
        <w:tab/>
      </w:r>
      <w:r>
        <w:tab/>
      </w:r>
      <w:r>
        <w:tab/>
      </w:r>
      <w:r>
        <w:tab/>
      </w:r>
      <w:r>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lastRenderedPageBreak/>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r>
        <w:tab/>
        <w:t>All models fitted to feeding data were fitted with weakly informative priors</w:t>
      </w:r>
      <w:r w:rsidR="00CA3C07">
        <w:t xml:space="preserve"> (Table S</w:t>
      </w:r>
      <w:r w:rsidR="006B6C70">
        <w:t>2</w:t>
      </w:r>
      <w:r w:rsidR="00CA3C07">
        <w:t>)</w:t>
      </w:r>
      <w:r>
        <w:t xml:space="preserve"> </w:t>
      </w:r>
      <w:r w:rsidR="00C4359A">
        <w:t xml:space="preserve">using Markov Chain Monte Carlo sampling implemented in Stan. We sampled </w:t>
      </w:r>
      <w:r>
        <w:t xml:space="preserve">three chains of 3,000 iterations </w:t>
      </w:r>
      <w:r w:rsidR="00C4359A">
        <w:t xml:space="preserve">(warmup = 1,500) </w:t>
      </w:r>
      <w:r>
        <w:t>each for model checks</w:t>
      </w:r>
      <w:r w:rsidR="00CB6F77">
        <w:t>,</w:t>
      </w:r>
      <w:r>
        <w:t xml:space="preserve"> and one long chain of 5,000 iterations </w:t>
      </w:r>
      <w:r w:rsidR="00C4359A">
        <w:t xml:space="preserve">(warmup =1,500) </w:t>
      </w:r>
      <w:r>
        <w:t xml:space="preserve">for </w:t>
      </w:r>
      <w:r w:rsidR="00B43D80">
        <w:t>generating grazing predictions</w:t>
      </w:r>
      <w:r>
        <w:t>.</w:t>
      </w:r>
      <w:r w:rsidR="00C94A7C">
        <w:t xml:space="preserve"> Model convergence was assessed </w:t>
      </w:r>
      <w:r w:rsidR="00317A2E">
        <w:t xml:space="preserve">by inspecting </w:t>
      </w:r>
      <w:r w:rsidR="00C94A7C">
        <w:t>posterior predicti</w:t>
      </w:r>
      <w:r w:rsidR="00317A2E">
        <w:t>ons</w:t>
      </w:r>
      <w:r w:rsidR="00C94A7C">
        <w:t>,</w:t>
      </w:r>
      <w:r w:rsidR="00CB161D">
        <w:t xml:space="preserve"> Gelman-Rubin diagnostic</w:t>
      </w:r>
      <w:r w:rsidR="00C94A7C">
        <w:t xml:space="preserve"> </w:t>
      </w:r>
      <w:r w:rsidR="00CB161D">
        <w:t>(</w:t>
      </w:r>
      <m:oMath>
        <m:acc>
          <m:accPr>
            <m:ctrlPr>
              <w:rPr>
                <w:rFonts w:ascii="Cambria Math" w:hAnsi="Cambria Math"/>
                <w:i/>
                <w:lang w:val="en-US"/>
              </w:rPr>
            </m:ctrlPr>
          </m:accPr>
          <m:e>
            <m:r>
              <w:rPr>
                <w:rFonts w:ascii="Cambria Math" w:hAnsi="Cambria Math"/>
                <w:lang w:val="en-US"/>
              </w:rPr>
              <m:t>R</m:t>
            </m:r>
          </m:e>
        </m:acc>
      </m:oMath>
      <w:r w:rsidR="00CB161D">
        <w:rPr>
          <w:lang w:val="en-US"/>
        </w:rPr>
        <w:t>)</w:t>
      </w:r>
      <w:r w:rsidR="00C94A7C">
        <w:t xml:space="preserve">, and </w:t>
      </w:r>
      <w:r w:rsidR="006E380C">
        <w:t xml:space="preserve">the </w:t>
      </w:r>
      <w:r w:rsidR="00C94A7C">
        <w:t>number of effective samples</w:t>
      </w:r>
      <w:r w:rsidR="005438C8">
        <w:t xml:space="preserve"> (Table S2)</w:t>
      </w:r>
      <w:r w:rsidR="00C94A7C">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t>Explanatory covariates</w:t>
      </w:r>
    </w:p>
    <w:p w14:paraId="15595399" w14:textId="52642DBD"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r w:rsidR="001F520A">
        <w:t xml:space="preserve"> </w:t>
      </w:r>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105822D2"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 xml:space="preserve">Available substrate was the total cover of </w:t>
      </w:r>
      <w:commentRangeStart w:id="0"/>
      <w:commentRangeStart w:id="1"/>
      <w:r w:rsidR="00DA026A">
        <w:t>rock</w:t>
      </w:r>
      <w:r w:rsidR="005363C9">
        <w:t>, bare substrate,</w:t>
      </w:r>
      <w:r w:rsidR="00DA026A">
        <w:t xml:space="preserve"> and turf algae</w:t>
      </w:r>
      <w:r w:rsidR="00125D0B">
        <w:t>,</w:t>
      </w:r>
      <w:commentRangeEnd w:id="0"/>
      <w:r w:rsidR="008C1EF9">
        <w:rPr>
          <w:rStyle w:val="CommentReference"/>
          <w:rFonts w:ascii="Arial" w:eastAsia="Arial" w:hAnsi="Arial" w:cs="Arial"/>
          <w:lang w:val="en" w:eastAsia="en-GB"/>
        </w:rPr>
        <w:commentReference w:id="0"/>
      </w:r>
      <w:commentRangeEnd w:id="1"/>
      <w:r w:rsidR="00A41761">
        <w:rPr>
          <w:rStyle w:val="CommentReference"/>
          <w:rFonts w:ascii="Arial" w:eastAsia="Arial" w:hAnsi="Arial" w:cs="Arial"/>
          <w:lang w:val="en" w:eastAsia="en-GB"/>
        </w:rPr>
        <w:commentReference w:id="1"/>
      </w:r>
      <w:r w:rsidR="00DA026A">
        <w:t xml:space="preserve"> and represents the area of substrate available for EAM growth. </w:t>
      </w:r>
      <w:r w:rsidRPr="00F510B7">
        <w:t xml:space="preserve">To understand the range of benthic </w:t>
      </w:r>
      <w:r w:rsidRPr="00F510B7">
        <w:lastRenderedPageBreak/>
        <w:t xml:space="preserve">habitat types across the dataset, we categorised reefs according to their benthic regime, using a correlation-based PCA and K-means clustering </w:t>
      </w:r>
      <w:r w:rsidRPr="00F510B7">
        <w:rPr>
          <w:color w:val="000000"/>
        </w:rPr>
        <w:t>(Jouffray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functions because of their high per-capita consumption rates (Lokrantz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319BEE3F" w:rsidR="00C65FB8" w:rsidRDefault="00567286" w:rsidP="00567286">
      <w:pPr>
        <w:spacing w:line="480" w:lineRule="auto"/>
        <w:ind w:firstLine="720"/>
      </w:pPr>
      <w:r w:rsidRPr="00F510B7">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centered all continuous covariates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(Schielzeth 2010)</w:t>
      </w:r>
      <w:r w:rsidR="00CC0F79" w:rsidRPr="00F510B7">
        <w:t>.</w:t>
      </w:r>
      <w:r w:rsidR="00216D13">
        <w:t xml:space="preserve"> </w:t>
      </w:r>
      <w:r w:rsidR="00CC0F79" w:rsidRPr="00F510B7">
        <w:t xml:space="preserve">We used multimodel inference to assess parameter effect sizes. For each function, we fitted a global linear mixed effects model with five benthic fixed effects (hard coral, macroalgae, </w:t>
      </w:r>
      <w:r w:rsidR="003D7A6A">
        <w:t xml:space="preserve">available substrate, </w:t>
      </w:r>
      <w:r w:rsidR="00CC0F79" w:rsidRPr="00F510B7">
        <w:t xml:space="preserve">rubble and structural complexity) and </w:t>
      </w:r>
      <w:r w:rsidR="00880BDB">
        <w:t>three</w:t>
      </w:r>
      <w:r w:rsidR="00CC0F79" w:rsidRPr="00F510B7">
        <w:t xml:space="preserve"> </w:t>
      </w:r>
      <w:r w:rsidR="009D4463">
        <w:t>fishing</w:t>
      </w:r>
      <w:r w:rsidR="00CC0F79" w:rsidRPr="00F510B7">
        <w:t xml:space="preserve"> fixed </w:t>
      </w:r>
      <w:r w:rsidR="00CC0F79" w:rsidRPr="00F510B7">
        <w:lastRenderedPageBreak/>
        <w:t xml:space="preserve">effects (fishable biomass, </w:t>
      </w:r>
      <w:r w:rsidR="005B08D9">
        <w:t>remote</w:t>
      </w:r>
      <w:r w:rsidR="00CC0F79" w:rsidRPr="00F510B7">
        <w:t xml:space="preserve"> reef, </w:t>
      </w:r>
      <w:r w:rsidR="001C3F57">
        <w:t xml:space="preserve">and </w:t>
      </w:r>
      <w:r w:rsidR="00CC0F79" w:rsidRPr="00F510B7">
        <w:t>protected reef), for gamma 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r w:rsidR="00CC0F79" w:rsidRPr="00F510B7">
        <w:rPr>
          <w:i/>
        </w:rPr>
        <w:t>i</w:t>
      </w:r>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25D94452"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Eq. 8</w:t>
      </w:r>
    </w:p>
    <w:p w14:paraId="3410FC48" w14:textId="77777777" w:rsidR="00C65FB8" w:rsidRPr="00F510B7" w:rsidRDefault="00C65FB8" w:rsidP="00AC3B70">
      <w:pPr>
        <w:spacing w:line="480" w:lineRule="auto"/>
      </w:pPr>
    </w:p>
    <w:p w14:paraId="613B1F64" w14:textId="5DD4A5CB"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w:t>
      </w:r>
      <w:r w:rsidR="00682C58">
        <w:t xml:space="preserve"> corrected for small sample sizes</w:t>
      </w:r>
      <w:r w:rsidRPr="00F510B7">
        <w:t xml:space="preserve"> (AIC</w:t>
      </w:r>
      <w:r w:rsidR="00CF4610">
        <w:t>c</w:t>
      </w:r>
      <w:r w:rsidRPr="00F510B7">
        <w:t>), where the top-ranked model had the lowest AIC</w:t>
      </w:r>
      <w:r w:rsidR="00CF4610">
        <w:t>c</w:t>
      </w:r>
      <w:r w:rsidRPr="00F510B7">
        <w:t xml:space="preserve"> score </w:t>
      </w:r>
      <w:r w:rsidRPr="00F510B7">
        <w:rPr>
          <w:color w:val="000000"/>
        </w:rPr>
        <w:t>(Burnham and Anderson 2003)</w:t>
      </w:r>
      <w:r w:rsidRPr="00F510B7">
        <w:t xml:space="preserve">. </w:t>
      </w:r>
      <w:r w:rsidR="006F2CEC">
        <w:t>Initial modelling indicated support for multiple competing models (i.e. ∆AIC</w:t>
      </w:r>
      <w:r w:rsidR="00CF4610">
        <w:t>c</w:t>
      </w:r>
      <w:r w:rsidR="006F2CEC">
        <w:t xml:space="preserve"> &lt; 2), so w</w:t>
      </w:r>
      <w:r w:rsidRPr="00F510B7">
        <w:t>e visualised relative covariate effect sizes by extracting standardised t-values for all models within 7 AIC</w:t>
      </w:r>
      <w:r w:rsidR="00CF4610">
        <w:t>c</w:t>
      </w:r>
      <w:r w:rsidRPr="00F510B7">
        <w:t xml:space="preserve"> units of the top-ranked model and, for each model, rescaling t-values so that 1 is the strongest predictor in a given model, and weighing that value by the models’ AIC</w:t>
      </w:r>
      <w:r w:rsidR="00CF4610">
        <w:t>c</w:t>
      </w:r>
      <w:r w:rsidRPr="00F510B7">
        <w:t xml:space="preserve"> weight </w:t>
      </w:r>
      <w:r w:rsidRPr="00F510B7">
        <w:rPr>
          <w:color w:val="000000"/>
        </w:rPr>
        <w:t>(Cade 2015)</w:t>
      </w:r>
      <w:r w:rsidRPr="00F510B7">
        <w:t>.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w:t>
      </w:r>
      <w:r w:rsidR="00CF4610">
        <w:t>c</w:t>
      </w:r>
      <w:r w:rsidRPr="00F510B7">
        <w:t xml:space="preserve"> weight, with prediction uncertainty represented by the AIC</w:t>
      </w:r>
      <w:r w:rsidR="00CF4610">
        <w:t>c</w:t>
      </w:r>
      <w:r w:rsidRPr="00F510B7">
        <w:t xml:space="preserve">-weighted sample variance </w:t>
      </w:r>
      <w:r w:rsidRPr="00F510B7">
        <w:rPr>
          <w:color w:val="000000"/>
        </w:rPr>
        <w:t>(Robinson et al. 2017)</w:t>
      </w:r>
      <w:r w:rsidRPr="00F510B7">
        <w:t>. Our multi-model approach accounts for uncertainty in the ‘best’ fitted model when AIC</w:t>
      </w:r>
      <w:r w:rsidR="00CF4610">
        <w:t>c</w:t>
      </w:r>
      <w:r w:rsidRPr="00F510B7">
        <w:t xml:space="preserve"> scores indicate several models are equally valid </w:t>
      </w:r>
      <w:r w:rsidRPr="00F510B7">
        <w:rPr>
          <w:color w:val="000000"/>
        </w:rPr>
        <w:t>(Burnham and Anderson 2003)</w:t>
      </w:r>
      <w:r w:rsidRPr="00F510B7">
        <w:t>. We avoid potential biases in model-averaged coefficient sizes by presenting effect sizes as standardised t-values, which are more informative measures of covariate importance than sums of AIC</w:t>
      </w:r>
      <w:r w:rsidR="00CF4610">
        <w:t>c</w:t>
      </w:r>
      <w:r w:rsidRPr="00F510B7">
        <w:t xml:space="preserve"> weights </w:t>
      </w:r>
      <w:r w:rsidRPr="00F510B7">
        <w:rPr>
          <w:color w:val="000000"/>
        </w:rPr>
        <w:t>(Cade 2015)</w:t>
      </w:r>
      <w:r w:rsidRPr="00F510B7">
        <w:t xml:space="preserve">. </w:t>
      </w:r>
    </w:p>
    <w:p w14:paraId="34301798" w14:textId="62CB57FF" w:rsidR="00C65FB8" w:rsidRPr="00F510B7" w:rsidRDefault="00B64113" w:rsidP="00BB2C97">
      <w:pPr>
        <w:spacing w:line="480" w:lineRule="auto"/>
        <w:ind w:firstLine="720"/>
      </w:pPr>
      <w:r>
        <w:lastRenderedPageBreak/>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r w:rsidR="008E5DBE">
        <w:t xml:space="preserve">Although size-selective </w:t>
      </w:r>
      <w:r w:rsidR="004A5EF1">
        <w:t xml:space="preserve">overfishing is expected 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r w:rsidR="004A5EF1">
        <w:t>Lokrantz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 distributed errors</w:t>
      </w:r>
      <w:r w:rsidR="004272E2" w:rsidRPr="00F510B7">
        <w:t>:</w:t>
      </w:r>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2">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with AIC</w:t>
      </w:r>
      <w:r w:rsidR="00B05B71">
        <w:t>c</w:t>
      </w:r>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lastRenderedPageBreak/>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r w:rsidRPr="00F510B7">
        <w:rPr>
          <w:i/>
        </w:rPr>
        <w:t>MuMIn</w:t>
      </w:r>
      <w:r w:rsidRPr="00F510B7">
        <w:t xml:space="preserve"> (multimodel inference</w:t>
      </w:r>
      <w:r w:rsidR="0023041C">
        <w:t>,</w:t>
      </w:r>
      <w:r w:rsidRPr="00F510B7">
        <w:t xml:space="preserve"> </w:t>
      </w:r>
      <w:r w:rsidRPr="00F510B7">
        <w:rPr>
          <w:color w:val="000000"/>
        </w:rPr>
        <w:t>Bartoń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r w:rsidRPr="00F510B7">
        <w:rPr>
          <w:color w:val="000000"/>
        </w:rPr>
        <w:t>McElreath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02403BFF" w:rsidR="00C65FB8" w:rsidRDefault="00CC0F79" w:rsidP="00AC3B70">
      <w:pPr>
        <w:spacing w:line="480" w:lineRule="auto"/>
        <w:ind w:firstLine="720"/>
      </w:pPr>
      <w:r w:rsidRPr="00F510B7">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on GBR and Chagos 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2A</w:t>
      </w:r>
      <w:r w:rsidR="00DF7FC4">
        <w:t>-</w:t>
      </w:r>
      <w:r w:rsidR="00BA0A03">
        <w:t>C)</w:t>
      </w:r>
      <w:r w:rsidRPr="00F510B7">
        <w:t xml:space="preserve">, </w:t>
      </w:r>
      <w:r w:rsidR="00F2161E" w:rsidRPr="00F510B7">
        <w:t xml:space="preserve">while </w:t>
      </w:r>
      <w:r w:rsidRPr="00F510B7">
        <w:t xml:space="preserve">hard coral or rubble cover were weak influences (Fig. </w:t>
      </w:r>
      <w:r w:rsidR="00EF326E">
        <w:t>1</w:t>
      </w:r>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r w:rsidR="003E26AD">
        <w:t>1</w:t>
      </w:r>
      <w:r w:rsidRPr="00F510B7">
        <w:t xml:space="preserve">). </w:t>
      </w:r>
    </w:p>
    <w:p w14:paraId="62E0D19D" w14:textId="0FFAC346" w:rsidR="00AA4564" w:rsidRDefault="00BA56A6" w:rsidP="00AC3B70">
      <w:pPr>
        <w:spacing w:line="480" w:lineRule="auto"/>
      </w:pPr>
      <w:r>
        <w:rPr>
          <w:noProof/>
        </w:rPr>
        <w:drawing>
          <wp:inline distT="0" distB="0" distL="0" distR="0" wp14:anchorId="2221FEB1" wp14:editId="65921A30">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1C26EAE7" w:rsidR="00AA4564" w:rsidRDefault="00AA4564" w:rsidP="005626DD">
      <w:pPr>
        <w:spacing w:line="276" w:lineRule="auto"/>
      </w:pPr>
      <w:r w:rsidRPr="00077F3E">
        <w:rPr>
          <w:b/>
        </w:rPr>
        <w:lastRenderedPageBreak/>
        <w:t xml:space="preserve">Figure </w:t>
      </w:r>
      <w:r w:rsidR="00EF326E">
        <w:rPr>
          <w:b/>
        </w:rPr>
        <w:t>1</w:t>
      </w:r>
      <w:r w:rsidRPr="00077F3E">
        <w:rPr>
          <w:b/>
        </w:rPr>
        <w:t xml:space="preserve">. Relative effect of benthic composition and fishing pressure on </w:t>
      </w:r>
      <w:r w:rsidR="00CA359A">
        <w:rPr>
          <w:b/>
        </w:rPr>
        <w:t>modelled</w:t>
      </w:r>
      <w:r w:rsidR="003243A8">
        <w:rPr>
          <w:b/>
        </w:rPr>
        <w:t xml:space="preserve"> </w:t>
      </w:r>
      <w:r w:rsidR="00E91CD8">
        <w:rPr>
          <w:b/>
        </w:rPr>
        <w:t xml:space="preserve">grazing </w:t>
      </w:r>
      <w:r w:rsidR="003243A8">
        <w:rPr>
          <w:b/>
        </w:rPr>
        <w:t xml:space="preserve">rates </w:t>
      </w:r>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w:t>
      </w:r>
      <w:r w:rsidR="00CF4610">
        <w:rPr>
          <w:rFonts w:eastAsia="Gungsuh"/>
        </w:rPr>
        <w:t>c</w:t>
      </w:r>
      <w:r w:rsidRPr="00077F3E">
        <w:rPr>
          <w:rFonts w:eastAsia="Gungsuh"/>
        </w:rPr>
        <w:t xml:space="preserve"> units of top-ranked model), scaled to indicate very weak (0) or very important (1)</w:t>
      </w:r>
      <w:r w:rsidR="00CD5B1B">
        <w:t>.</w:t>
      </w:r>
      <w:r w:rsidR="00F82917">
        <w:t xml:space="preserve"> See Table S3 for covariate effect sizes across the top-ranking model sets.</w:t>
      </w:r>
    </w:p>
    <w:p w14:paraId="6F207836" w14:textId="77777777" w:rsidR="00085FAF" w:rsidRDefault="00085FAF" w:rsidP="00AC3B70">
      <w:pPr>
        <w:spacing w:line="480" w:lineRule="auto"/>
      </w:pPr>
    </w:p>
    <w:p w14:paraId="3A2AE55F" w14:textId="733BA090" w:rsidR="00AA4564" w:rsidRDefault="00811802" w:rsidP="00AC3B70">
      <w:pPr>
        <w:spacing w:line="480" w:lineRule="auto"/>
      </w:pPr>
      <w:bookmarkStart w:id="2" w:name="_GoBack"/>
      <w:r>
        <w:rPr>
          <w:noProof/>
        </w:rPr>
        <w:drawing>
          <wp:inline distT="0" distB="0" distL="0" distR="0" wp14:anchorId="518BA574" wp14:editId="135F0173">
            <wp:extent cx="6770452" cy="338522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798342" cy="3399171"/>
                    </a:xfrm>
                    <a:prstGeom prst="rect">
                      <a:avLst/>
                    </a:prstGeom>
                  </pic:spPr>
                </pic:pic>
              </a:graphicData>
            </a:graphic>
          </wp:inline>
        </w:drawing>
      </w:r>
      <w:bookmarkEnd w:id="2"/>
    </w:p>
    <w:p w14:paraId="11F23B5B" w14:textId="25B152AE" w:rsidR="00AA4564" w:rsidRDefault="00AA4564" w:rsidP="000A6CBE">
      <w:pPr>
        <w:spacing w:line="276" w:lineRule="auto"/>
      </w:pPr>
      <w:r w:rsidRPr="00077F3E">
        <w:rPr>
          <w:b/>
        </w:rPr>
        <w:t xml:space="preserve">Figure </w:t>
      </w:r>
      <w:r w:rsidR="00EF326E">
        <w:rPr>
          <w:b/>
        </w:rPr>
        <w:t>2</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as predicted by top model sets (≤ 7 AIC</w:t>
      </w:r>
      <w:r w:rsidR="00CF4610">
        <w:rPr>
          <w:rFonts w:eastAsia="Gungsuh"/>
        </w:rPr>
        <w:t>c</w:t>
      </w:r>
      <w:r w:rsidRPr="00077F3E">
        <w:rPr>
          <w:rFonts w:eastAsia="Gungsuh"/>
        </w:rPr>
        <w:t xml:space="preserve"> </w:t>
      </w:r>
      <w:r w:rsidRPr="00077F3E">
        <w:t>units from top-ranking model) holding other covariates to their means, with each model prediction weighted by its AIC</w:t>
      </w:r>
      <w:r w:rsidR="00CF4610">
        <w:t>c</w:t>
      </w:r>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w:t>
      </w:r>
      <w:r w:rsidR="006D18EC">
        <w:t>.</w:t>
      </w:r>
    </w:p>
    <w:p w14:paraId="5EE357E5" w14:textId="77777777" w:rsidR="007B298D" w:rsidRPr="00F510B7" w:rsidRDefault="007B298D" w:rsidP="00AC3B70">
      <w:pPr>
        <w:spacing w:line="480" w:lineRule="auto"/>
        <w:ind w:firstLine="720"/>
      </w:pPr>
    </w:p>
    <w:p w14:paraId="54BBD5FF" w14:textId="5C4F47D4"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w:t>
      </w:r>
      <w:r w:rsidR="00E570CA">
        <w:lastRenderedPageBreak/>
        <w:t>substrate (Fig. 2D) and</w:t>
      </w:r>
      <w:r w:rsidRPr="00F510B7">
        <w:t xml:space="preserve"> </w:t>
      </w:r>
      <w:r w:rsidR="00B77A20" w:rsidRPr="00F510B7">
        <w:t>structural</w:t>
      </w:r>
      <w:r w:rsidRPr="00F510B7">
        <w:t xml:space="preserve"> complexity (Fig. </w:t>
      </w:r>
      <w:r w:rsidR="00EF326E">
        <w:t>2</w:t>
      </w:r>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across </w:t>
      </w:r>
      <w:r w:rsidR="0079068E">
        <w:t>macroalga</w:t>
      </w:r>
      <w:r w:rsidR="00BD4224">
        <w:t>l</w:t>
      </w:r>
      <w:r w:rsidR="0079068E" w:rsidRPr="00F510B7">
        <w:t xml:space="preserve"> </w:t>
      </w:r>
      <w:r w:rsidR="00E10AC8" w:rsidRPr="00F510B7">
        <w:t xml:space="preserve">cover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r w:rsidR="00EF326E">
        <w:t>1</w:t>
      </w:r>
      <w:r w:rsidRPr="00F510B7">
        <w:t>).</w:t>
      </w:r>
      <w:r w:rsidR="00F82917">
        <w:t xml:space="preserve"> </w:t>
      </w:r>
    </w:p>
    <w:p w14:paraId="2343A23A" w14:textId="1DE2D753" w:rsidR="00481447" w:rsidRDefault="00E570CA" w:rsidP="00626E0F">
      <w:pPr>
        <w:spacing w:line="480" w:lineRule="auto"/>
        <w:ind w:firstLine="720"/>
      </w:pPr>
      <w:r>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grazing function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than croppers (</w:t>
      </w:r>
      <w:r w:rsidR="00CE06F5">
        <w:t>-0.087 ± 0.0007</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lastRenderedPageBreak/>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ins w:id="3" w:author="Graham, Nick" w:date="2019-05-13T14:31:00Z"/>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Parameter coefficients, AICc and AIC</w:t>
      </w:r>
      <w:r w:rsidR="00A65446">
        <w:t>c</w:t>
      </w:r>
      <w:r w:rsidRPr="0004010B">
        <w:t xml:space="preserve"> weights </w:t>
      </w:r>
      <w:r>
        <w:t xml:space="preserve">are </w:t>
      </w:r>
      <w:r w:rsidRPr="0004010B">
        <w:t xml:space="preserve">shown for all competing models, ranked by AICc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r w:rsidRPr="00FF397A">
              <w:rPr>
                <w:b/>
              </w:rPr>
              <w:t>AICc</w:t>
            </w:r>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∆AIC</w:t>
            </w:r>
            <w:r w:rsidR="00CF4610">
              <w:rPr>
                <w:b/>
              </w:rPr>
              <w:t>c</w:t>
            </w:r>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r>
              <w:rPr>
                <w:b/>
              </w:rPr>
              <w:t>AIC</w:t>
            </w:r>
            <w:r w:rsidR="00CF4610">
              <w:rPr>
                <w:b/>
              </w:rPr>
              <w:t>c</w:t>
            </w:r>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Chagos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4B54132D"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(Roff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Adam et al. 2011, 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7382E989"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leads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r w:rsidR="000F64CD" w:rsidRPr="00022EFC">
        <w:rPr>
          <w:i/>
        </w:rPr>
        <w:t>B</w:t>
      </w:r>
      <w:r w:rsidR="000F64CD">
        <w:rPr>
          <w:i/>
        </w:rPr>
        <w:t>o</w:t>
      </w:r>
      <w:r w:rsidR="000F64CD" w:rsidRPr="00022EFC">
        <w:rPr>
          <w:i/>
        </w:rPr>
        <w:t>lbometopon muricatum</w:t>
      </w:r>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(Gillooly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1038E6D6" w14:textId="6CF22AA9" w:rsidR="00AE5A58"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r w:rsidR="00422C93">
        <w:t xml:space="preserve">Brandl </w:t>
      </w:r>
      <w:r w:rsidR="0005591C">
        <w:t xml:space="preserve">et al. </w:t>
      </w:r>
      <w:r w:rsidR="00422C93">
        <w:t>201</w:t>
      </w:r>
      <w:r w:rsidR="0005591C">
        <w:t>5</w:t>
      </w:r>
      <w:r w:rsidR="00422C93">
        <w:t>, Tebbet</w:t>
      </w:r>
      <w:r w:rsidR="005243BE">
        <w:t>t</w:t>
      </w:r>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 </w:t>
      </w:r>
      <w:r w:rsidR="002F3732">
        <w:t>For s</w:t>
      </w:r>
      <w:r w:rsidR="008C3FF8">
        <w:t>craping functions</w:t>
      </w:r>
      <w:r w:rsidR="002F3732">
        <w:t xml:space="preserve">, which </w:t>
      </w:r>
      <w:r w:rsidR="00BE11AD">
        <w:t xml:space="preserve">are more consistent among species </w:t>
      </w:r>
      <w:r w:rsidR="007C65A9">
        <w:t>(</w:t>
      </w:r>
      <w:r w:rsidR="007C65A9" w:rsidRPr="00F510B7">
        <w:rPr>
          <w:color w:val="000000"/>
        </w:rPr>
        <w:t>Bellwood and Choat 1990</w:t>
      </w:r>
      <w:r w:rsidR="007C65A9">
        <w:rPr>
          <w:color w:val="000000"/>
        </w:rPr>
        <w:t>,</w:t>
      </w:r>
      <w:r w:rsidR="007C65A9" w:rsidRPr="00F510B7">
        <w:rPr>
          <w:color w:val="000000"/>
        </w:rPr>
        <w:t xml:space="preserve"> Bellwood et al. 2003</w:t>
      </w:r>
      <w:r w:rsidR="007C65A9">
        <w:rPr>
          <w:color w:val="000000"/>
        </w:rPr>
        <w:t xml:space="preserve">, Bonaldo </w:t>
      </w:r>
      <w:r w:rsidR="00346E23">
        <w:rPr>
          <w:color w:val="000000"/>
        </w:rPr>
        <w:t>et al.</w:t>
      </w:r>
      <w:r w:rsidR="007C65A9">
        <w:rPr>
          <w:color w:val="000000"/>
        </w:rPr>
        <w:t xml:space="preserve"> 2014</w:t>
      </w:r>
      <w:r w:rsidR="002F3732">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rsidR="002F3732">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 xml:space="preserve">(Steneck et al. 2018). </w:t>
      </w:r>
      <w:r w:rsidR="002F3732">
        <w:t xml:space="preserve">For both functions, our approach of </w:t>
      </w:r>
      <w:r w:rsidR="009150B8" w:rsidRPr="00077F3E">
        <w:t>modelling genera- and species-specific bite rates from observations collected in several regions</w:t>
      </w:r>
      <w:r w:rsidR="006A2BD5">
        <w:t xml:space="preserve"> </w:t>
      </w:r>
      <w:r w:rsidR="006A2BD5">
        <w:lastRenderedPageBreak/>
        <w:t>enable</w:t>
      </w:r>
      <w:r w:rsidR="004A3B86">
        <w:t>d</w:t>
      </w:r>
      <w:r w:rsidR="006A2BD5">
        <w:t xml:space="preserve"> us </w:t>
      </w:r>
      <w:r w:rsidR="009150B8" w:rsidRPr="00077F3E">
        <w:t>to leverage observational data in a hierarchical framework which predicts grazing rates of new, related species, given uncertainties in species</w:t>
      </w:r>
      <w:r w:rsidR="002F3732">
        <w:t xml:space="preserve"> and</w:t>
      </w:r>
      <w:r w:rsidR="009150B8" w:rsidRPr="00077F3E">
        <w:t xml:space="preserve"> genera </w:t>
      </w:r>
      <w:r w:rsidR="002F3732">
        <w:t>(</w:t>
      </w:r>
      <w:r w:rsidR="009150B8" w:rsidRPr="00077F3E">
        <w:t>and body size</w:t>
      </w:r>
      <w:r w:rsidR="002F3732">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41B96833"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(Bejarano et al. 2017)</w:t>
      </w:r>
      <w:r w:rsidR="00624E63">
        <w:t xml:space="preserve"> and sedimentation (Goatley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D5506">
        <w:t>.</w:t>
      </w:r>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w:t>
      </w:r>
      <w:r w:rsidR="00B20D15">
        <w:lastRenderedPageBreak/>
        <w:t xml:space="preserve">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78D5900B"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(Chagos) and Fraser Januchowski-Hartley (GBR) for collecting and sharing</w:t>
      </w:r>
      <w:r w:rsidR="00D81067">
        <w:t xml:space="preserve"> benthic </w:t>
      </w:r>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r w:rsidR="00D81067">
        <w:rPr>
          <w:rFonts w:eastAsia="Arial"/>
          <w:sz w:val="23"/>
          <w:szCs w:val="23"/>
          <w:lang w:val="en-US" w:eastAsia="en-GB"/>
        </w:rPr>
        <w:t xml:space="preserve"> Royal Society (</w:t>
      </w:r>
      <w:r w:rsidR="00865474">
        <w:rPr>
          <w:rFonts w:eastAsia="Arial"/>
          <w:sz w:val="23"/>
          <w:szCs w:val="23"/>
          <w:lang w:val="en-US" w:eastAsia="en-GB"/>
        </w:rPr>
        <w:t>NAGJ: UF140691, CHG-R1-170087</w:t>
      </w:r>
      <w:r w:rsidR="00D81067">
        <w:rPr>
          <w:rFonts w:eastAsia="Arial"/>
          <w:sz w:val="23"/>
          <w:szCs w:val="23"/>
          <w:lang w:val="en-US" w:eastAsia="en-GB"/>
        </w:rPr>
        <w:t>),</w:t>
      </w:r>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r w:rsidR="00D81067">
        <w:rPr>
          <w:rFonts w:eastAsia="Arial"/>
          <w:sz w:val="23"/>
          <w:szCs w:val="23"/>
          <w:lang w:val="en-US" w:eastAsia="en-GB"/>
        </w:rPr>
        <w:t xml:space="preserve">: </w:t>
      </w:r>
      <w:r w:rsidR="00C0795E" w:rsidRPr="003E7EC0">
        <w:rPr>
          <w:rFonts w:eastAsia="Arial"/>
          <w:sz w:val="23"/>
          <w:szCs w:val="23"/>
          <w:lang w:val="en-US" w:eastAsia="en-GB"/>
        </w:rPr>
        <w:t>DE130100688</w:t>
      </w:r>
      <w:r w:rsidR="00865474">
        <w:rPr>
          <w:rFonts w:eastAsia="Arial"/>
          <w:sz w:val="23"/>
          <w:szCs w:val="23"/>
          <w:lang w:val="en-US" w:eastAsia="en-GB"/>
        </w:rPr>
        <w:t>;</w:t>
      </w:r>
      <w:r w:rsidR="00D81067">
        <w:rPr>
          <w:rFonts w:eastAsia="Arial"/>
          <w:sz w:val="23"/>
          <w:szCs w:val="23"/>
          <w:lang w:val="en-US" w:eastAsia="en-GB"/>
        </w:rPr>
        <w:t xml:space="preserve"> NAJG: </w:t>
      </w:r>
      <w:r w:rsidR="00865474">
        <w:rPr>
          <w:rFonts w:eastAsia="Arial"/>
          <w:sz w:val="23"/>
          <w:szCs w:val="23"/>
          <w:lang w:val="en-US" w:eastAsia="en-GB"/>
        </w:rPr>
        <w:t>DE130101705</w:t>
      </w:r>
      <w:r w:rsidR="00C0795E" w:rsidRPr="003E7EC0">
        <w:rPr>
          <w:rFonts w:eastAsia="Arial"/>
          <w:sz w:val="23"/>
          <w:szCs w:val="23"/>
          <w:lang w:val="en-US" w:eastAsia="en-GB"/>
        </w:rPr>
        <w:t>),</w:t>
      </w:r>
      <w:r w:rsidR="00D81067">
        <w:rPr>
          <w:rFonts w:eastAsia="Arial"/>
          <w:sz w:val="23"/>
          <w:szCs w:val="23"/>
          <w:lang w:val="en-US" w:eastAsia="en-GB"/>
        </w:rPr>
        <w:t xml:space="preserve"> and the Leverhulme Trust, and a </w:t>
      </w:r>
      <w:r w:rsidR="00C0795E" w:rsidRPr="003E7EC0">
        <w:rPr>
          <w:rFonts w:eastAsia="Arial"/>
          <w:sz w:val="23"/>
          <w:szCs w:val="23"/>
          <w:lang w:val="en-US" w:eastAsia="en-GB"/>
        </w:rPr>
        <w:t>Lizard Island Reef Research Foundation Doctoral Fellowship (AGL)</w:t>
      </w:r>
      <w:r w:rsidR="00D81067">
        <w:rPr>
          <w:rFonts w:eastAsia="Arial"/>
          <w:sz w:val="23"/>
          <w:szCs w:val="23"/>
          <w:lang w:val="en-US" w:eastAsia="en-GB"/>
        </w:rPr>
        <w:t>. Logistics and field support in Maldives was provided by Tim Godfrey</w:t>
      </w:r>
      <w:r w:rsidR="00700241">
        <w:rPr>
          <w:rFonts w:eastAsia="Arial"/>
          <w:sz w:val="23"/>
          <w:szCs w:val="23"/>
          <w:lang w:val="en-US" w:eastAsia="en-GB"/>
        </w:rPr>
        <w:t>,</w:t>
      </w:r>
      <w:r w:rsidR="00D81067">
        <w:rPr>
          <w:rFonts w:eastAsia="Arial"/>
          <w:sz w:val="23"/>
          <w:szCs w:val="23"/>
          <w:lang w:val="en-US" w:eastAsia="en-GB"/>
        </w:rPr>
        <w:t xml:space="preserve"> in Chagos by Charles Sheppard and the British Indian Ocean Territory Administration, in th</w:t>
      </w:r>
      <w:r w:rsidR="00700241">
        <w:rPr>
          <w:rFonts w:eastAsia="Arial"/>
          <w:sz w:val="23"/>
          <w:szCs w:val="23"/>
          <w:lang w:val="en-US" w:eastAsia="en-GB"/>
        </w:rPr>
        <w:t>e Great Barrier Reef on board the Kalinda</w:t>
      </w:r>
      <w:r w:rsidR="00D81067">
        <w:rPr>
          <w:rFonts w:eastAsia="Arial"/>
          <w:sz w:val="23"/>
          <w:szCs w:val="23"/>
          <w:lang w:val="en-US" w:eastAsia="en-GB"/>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lastRenderedPageBreak/>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t xml:space="preserve">Data and R scripts are provided at </w:t>
      </w:r>
      <w:hyperlink r:id="rId26"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9516809" w14:textId="77777777" w:rsidR="0004681E" w:rsidRDefault="00DC6911" w:rsidP="00DC6911">
      <w:r w:rsidRPr="00DC6911">
        <w:t xml:space="preserve">Adam, T. C., Schmitt, R. J., Holbrook, S. J., Brooks, A. J., Edmunds, P. J., Carpenter, R. C., &amp; Bernardi, G. (2011). Herbivory, connectivity, and ecosystem resilience: response of a coral reef to a large-scale perturbation. </w:t>
      </w:r>
      <w:r w:rsidRPr="00DC6911">
        <w:rPr>
          <w:i/>
          <w:iCs/>
        </w:rPr>
        <w:t>PloS One</w:t>
      </w:r>
      <w:r w:rsidRPr="00DC6911">
        <w:t xml:space="preserve">, </w:t>
      </w:r>
      <w:r w:rsidRPr="00DC6911">
        <w:rPr>
          <w:i/>
          <w:iCs/>
        </w:rPr>
        <w:t>6</w:t>
      </w:r>
      <w:r w:rsidRPr="00DC6911">
        <w:t>(8), e23717.</w:t>
      </w:r>
      <w:r w:rsidRPr="00DC6911">
        <w:br/>
      </w:r>
      <w:r w:rsidRPr="00DC6911">
        <w:br/>
        <w:t xml:space="preserve">Arnold, S. N., Steneck,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t xml:space="preserve">Bartoń, K. (2013). MuMIn: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Maechler, M., Bolker,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t xml:space="preserve">Bejarano, S., Jouffray, J.-B., Chollett, I., Allen, R., Roff, G., Marshell,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Choat,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Choat,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Folke, C., &amp; Nyström,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t xml:space="preserve">Bergseth,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t xml:space="preserve">Bonaldo, R. M., &amp; Bellwood, D. R. (2008). Size-dependent variation in the functional role of the parrotfish Scarus rivulatus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t xml:space="preserve">Bonaldo,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Brandl, S. J., Robbins, W. D., &amp; Bellwood, D. R. (2015). Exploring the nature of ecological specialization in a coral reef fish community: morphology, diet and foraging microhabitat use. </w:t>
      </w:r>
      <w:r w:rsidRPr="00DC6911">
        <w:rPr>
          <w:i/>
          <w:iCs/>
        </w:rPr>
        <w:t>Proceedings</w:t>
      </w:r>
      <w:r w:rsidR="00382DAC">
        <w:rPr>
          <w:i/>
          <w:iCs/>
        </w:rPr>
        <w:t xml:space="preserve"> of the Royal Society B</w:t>
      </w:r>
      <w:r w:rsidR="00F159E8">
        <w:rPr>
          <w:i/>
          <w:iCs/>
        </w:rPr>
        <w:t>: Biological Sciences</w:t>
      </w:r>
      <w:r w:rsidRPr="00DC6911">
        <w:t xml:space="preserve">, </w:t>
      </w:r>
      <w:r w:rsidRPr="00DC6911">
        <w:rPr>
          <w:i/>
          <w:iCs/>
        </w:rPr>
        <w:t>282</w:t>
      </w:r>
      <w:r w:rsidRPr="00DC6911">
        <w:t>(1815), 20151147.</w:t>
      </w:r>
      <w:r w:rsidRPr="00DC6911">
        <w:br/>
      </w:r>
      <w:r w:rsidRPr="00DC6911">
        <w:br/>
      </w:r>
      <w:r w:rsidRPr="00DC6911">
        <w:lastRenderedPageBreak/>
        <w:t xml:space="preserve">Bruno, J. F., Carr,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t xml:space="preserve">Burkepile,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Model Selection and Multimodel Inference: A Practical Information-Theoretic Approach</w:t>
      </w:r>
      <w:r w:rsidRPr="00DC6911">
        <w:t>. New York: Springer Science &amp; Business Media.</w:t>
      </w:r>
      <w:r w:rsidRPr="00DC6911">
        <w:br/>
      </w:r>
      <w:r w:rsidRPr="00DC6911">
        <w:br/>
        <w:t xml:space="preserve">Cade, B. S. (2015). Model averaging and muddled multimodel inference. </w:t>
      </w:r>
      <w:r w:rsidRPr="00DC6911">
        <w:rPr>
          <w:i/>
          <w:iCs/>
        </w:rPr>
        <w:t>Ecology</w:t>
      </w:r>
      <w:r w:rsidRPr="00DC6911">
        <w:t xml:space="preserve">, </w:t>
      </w:r>
      <w:r w:rsidRPr="00DC6911">
        <w:rPr>
          <w:i/>
          <w:iCs/>
        </w:rPr>
        <w:t>96</w:t>
      </w:r>
      <w:r w:rsidRPr="00DC6911">
        <w:t>, 2370–2382.</w:t>
      </w:r>
      <w:r w:rsidRPr="00DC6911">
        <w:br/>
      </w:r>
      <w:r w:rsidRPr="00DC6911">
        <w:br/>
        <w:t xml:space="preserve">Cheal, A. J., MacNeil, M. A., Cripps, E., Emslie, M. J., Jonker, M., Schaffelke, B., &amp; Sweatman,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t xml:space="preserve">Choat,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 w14:paraId="17EA1D07" w14:textId="77777777" w:rsidR="002F15CC" w:rsidRDefault="0004681E" w:rsidP="00DC6911">
      <w:r w:rsidRPr="0004681E">
        <w:t xml:space="preserve">Cinner, J. E., Huchery, C., Aaron MacNeil, M., Graham, N. A. J., McClanahan, T. R., Maina, J., … Mouillot,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 xml:space="preserve">Clements, K. D., &amp; Howard Choat, J. (2018). Nutritional Ecology of Parrotfishes (Scarinae, Labridae). In </w:t>
      </w:r>
      <w:r w:rsidR="00DC6911" w:rsidRPr="00DC6911">
        <w:rPr>
          <w:i/>
          <w:iCs/>
        </w:rPr>
        <w:t>Biology of Parrotfishes</w:t>
      </w:r>
      <w:r w:rsidR="00DC6911" w:rsidRPr="00DC6911">
        <w:t xml:space="preserve"> (pp. 42–68). CRC Press.</w:t>
      </w:r>
      <w:r w:rsidR="00DC6911" w:rsidRPr="00DC6911">
        <w:br/>
      </w:r>
      <w:r w:rsidR="00DC6911" w:rsidRPr="00DC6911">
        <w:br/>
        <w:t xml:space="preserve">Doropoulos, C., Hyndes, G. A., Abecasis, D., &amp; Vergés,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r w:rsidR="00DC6911" w:rsidRPr="00DC6911">
        <w:br/>
      </w:r>
      <w:r w:rsidR="00DC6911" w:rsidRPr="00DC6911">
        <w:br/>
        <w:t xml:space="preserve">Edwards, C. B., Friedlander, A. M., Green, A. G., Hardt, M. J., Sala, E., Sweatman,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Pauly, D. (2018). </w:t>
      </w:r>
      <w:r w:rsidR="00DC6911" w:rsidRPr="00DC6911">
        <w:rPr>
          <w:i/>
          <w:iCs/>
        </w:rPr>
        <w:t>FishBase</w:t>
      </w:r>
      <w:r w:rsidR="00DC6911" w:rsidRPr="00DC6911">
        <w:t xml:space="preserve"> [Data set].</w:t>
      </w:r>
      <w:r w:rsidR="00DC6911" w:rsidRPr="00DC6911">
        <w:br/>
      </w:r>
      <w:r w:rsidR="00DC6911" w:rsidRPr="00DC6911">
        <w:br/>
        <w:t xml:space="preserve">Gillooly, J. F., Brown, J. H., West, G. B., Savage, V. M., &amp; Charnov,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t xml:space="preserve">Goatley,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t xml:space="preserve">Graham, N. A. J., Bellwood, D. R., Cinner, J. E., Hughes, T. P., Norström, A. V., &amp; Nyström, M. </w:t>
      </w:r>
      <w:r w:rsidR="00DC6911" w:rsidRPr="00DC6911">
        <w:lastRenderedPageBreak/>
        <w:t xml:space="preserve">(2013).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Chong-Seng, K. M., Huchery, C., Januchowski-Hartley, F. A., &amp; Nash, K. L. (2014). Coral reef community composition in the context of disturbance history on the Great Barrier Reef, Australia. </w:t>
      </w:r>
      <w:r w:rsidR="00DC6911" w:rsidRPr="00DC6911">
        <w:rPr>
          <w:i/>
          <w:iCs/>
        </w:rPr>
        <w:t>PloS One</w:t>
      </w:r>
      <w:r w:rsidR="00DC6911" w:rsidRPr="00DC6911">
        <w:t xml:space="preserve">, </w:t>
      </w:r>
      <w:r w:rsidR="00DC6911" w:rsidRPr="00DC6911">
        <w:rPr>
          <w:i/>
          <w:iCs/>
        </w:rPr>
        <w:t>9</w:t>
      </w:r>
      <w:r w:rsidR="00DC6911" w:rsidRPr="00DC6911">
        <w:t>(7), e101204.</w:t>
      </w:r>
      <w:r w:rsidR="00DC6911" w:rsidRPr="00DC6911">
        <w:br/>
      </w:r>
      <w:r w:rsidR="00DC6911" w:rsidRPr="00DC6911">
        <w:br/>
        <w:t xml:space="preserve">Graham, N. A. J., Jennings, S., MacNeil, M. A., Mouillot,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3E0FA5DB" w14:textId="77777777" w:rsidR="002F15CC" w:rsidRDefault="002F15CC" w:rsidP="00DC6911">
      <w:r w:rsidRPr="002F15CC">
        <w:t xml:space="preserve">Graham, N. A. J., McClanahan, T. R., MacNeil, M. A., Wilson, S. K., Cinner, J. E., Huchery, C., &amp; Holmes, T. H. (2017). Human Disruption of Coral Reef Trophic Structure. </w:t>
      </w:r>
      <w:r w:rsidRPr="002F15CC">
        <w:rPr>
          <w:i/>
          <w:iCs/>
        </w:rPr>
        <w:t>Current Biology: 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Maypa, A. P., Almany, G. R., Rhodes, K. L., Weeks, R., Abesamis,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 xml:space="preserve">Coral Reefs </w:t>
      </w:r>
      <w:r w:rsidR="00DC6911" w:rsidRPr="00DC6911">
        <w:t xml:space="preserve">, </w:t>
      </w:r>
      <w:r w:rsidR="00DC6911" w:rsidRPr="00DC6911">
        <w:rPr>
          <w:i/>
          <w:iCs/>
        </w:rPr>
        <w:t>35</w:t>
      </w:r>
      <w:r w:rsidR="00DC6911" w:rsidRPr="00DC6911">
        <w:t>(3), 999–1009.</w:t>
      </w:r>
      <w:r w:rsidR="00DC6911" w:rsidRPr="00DC6911">
        <w:br/>
      </w:r>
      <w:r w:rsidR="00DC6911" w:rsidRPr="00DC6911">
        <w:br/>
        <w:t xml:space="preserve">Heenan,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r w:rsidR="00DC6911" w:rsidRPr="00DC6911">
        <w:rPr>
          <w:i/>
          <w:iCs/>
        </w:rPr>
        <w:t>PloS One</w:t>
      </w:r>
      <w:r w:rsidR="00DC6911" w:rsidRPr="00DC6911">
        <w:t xml:space="preserve">, </w:t>
      </w:r>
      <w:r w:rsidR="00DC6911" w:rsidRPr="00DC6911">
        <w:rPr>
          <w:i/>
          <w:iCs/>
        </w:rPr>
        <w:t>7</w:t>
      </w:r>
      <w:r w:rsidR="00DC6911" w:rsidRPr="00DC6911">
        <w:t>(5), e36022.</w:t>
      </w:r>
      <w:r w:rsidR="00DC6911" w:rsidRPr="00DC6911">
        <w:br/>
      </w:r>
      <w:r w:rsidR="00DC6911" w:rsidRPr="00DC6911">
        <w:br/>
        <w:t xml:space="preserve">Hoey, A. S., &amp; Bellwood, D. R. (2008). Cross-shelf variation in the role of parrotfishes on the Great Barrier Reef. </w:t>
      </w:r>
      <w:r w:rsidR="00DC6911" w:rsidRPr="00DC6911">
        <w:rPr>
          <w:i/>
          <w:iCs/>
        </w:rPr>
        <w:t xml:space="preserve">Coral Reefs </w:t>
      </w:r>
      <w:r w:rsidR="00DC6911" w:rsidRPr="00DC6911">
        <w:t xml:space="preserve">, </w:t>
      </w:r>
      <w:r w:rsidR="00DC6911" w:rsidRPr="00DC6911">
        <w:rPr>
          <w:i/>
          <w:iCs/>
        </w:rPr>
        <w:t>27</w:t>
      </w:r>
      <w:r w:rsidR="00DC6911" w:rsidRPr="00DC6911">
        <w:t>(1), 37–47.</w:t>
      </w:r>
      <w:r w:rsidR="00DC6911" w:rsidRPr="00DC6911">
        <w:br/>
      </w:r>
      <w:r w:rsidR="00DC6911" w:rsidRPr="00DC6911">
        <w:br/>
        <w:t xml:space="preserve">Hoey, A. S., &amp; Bellwood, D. R. (2011). Suppression of herbivory by macroalgal density: a critical feedback on coral reefs? </w:t>
      </w:r>
      <w:r w:rsidR="00DC6911" w:rsidRPr="00DC6911">
        <w:rPr>
          <w:i/>
          <w:iCs/>
        </w:rPr>
        <w:t>Ecology Letters</w:t>
      </w:r>
      <w:r w:rsidR="00DC6911" w:rsidRPr="00DC6911">
        <w:t xml:space="preserve">, </w:t>
      </w:r>
      <w:r w:rsidR="00DC6911" w:rsidRPr="00DC6911">
        <w:rPr>
          <w:i/>
          <w:iCs/>
        </w:rPr>
        <w:t>14</w:t>
      </w:r>
      <w:r w:rsidR="00DC6911" w:rsidRPr="00DC6911">
        <w:t>(3), 267–273.</w:t>
      </w:r>
      <w:r w:rsidR="00DC6911" w:rsidRPr="00DC6911">
        <w:br/>
      </w:r>
      <w:r w:rsidR="00DC6911" w:rsidRPr="00DC6911">
        <w:br/>
      </w:r>
      <w:r w:rsidR="00DC6911" w:rsidRPr="00DC6911">
        <w:lastRenderedPageBreak/>
        <w:t xml:space="preserve">Hughes, T. P., Barnes, M. L., Bellwood, D. R., Cinner, J. E., Cumming, G. S., Jackson, J. B. C., … Scheffer, M. (2017). Coral reefs in the Anthropocene. </w:t>
      </w:r>
      <w:r w:rsidR="00DC6911" w:rsidRPr="00DC6911">
        <w:rPr>
          <w:i/>
          <w:iCs/>
        </w:rPr>
        <w:t>Nature</w:t>
      </w:r>
      <w:r w:rsidR="00DC6911" w:rsidRPr="00DC6911">
        <w:t xml:space="preserve">, </w:t>
      </w:r>
      <w:r w:rsidR="00DC6911" w:rsidRPr="00DC6911">
        <w:rPr>
          <w:i/>
          <w:iCs/>
        </w:rPr>
        <w:t>546</w:t>
      </w:r>
      <w:r w:rsidR="00DC6911" w:rsidRPr="00DC6911">
        <w:t>(7656), 82–90.</w:t>
      </w:r>
      <w:r w:rsidR="00DC6911" w:rsidRPr="00DC6911">
        <w:br/>
      </w:r>
      <w:r w:rsidR="00DC6911" w:rsidRPr="00DC6911">
        <w:br/>
        <w:t xml:space="preserve">Hughes, T. P., Rodrigues, M. J., Bellwood, D. R., Ceccarelli, D., Hoegh-Guldberg, O., McCook, L., … Willis, B. (2007). Phase shifts, herbivory, and the resilience of coral reefs to climate change. </w:t>
      </w:r>
      <w:r w:rsidR="00DC6911" w:rsidRPr="00DC6911">
        <w:rPr>
          <w:i/>
          <w:iCs/>
        </w:rPr>
        <w:t>Current Biology: CB</w:t>
      </w:r>
      <w:r w:rsidR="00DC6911" w:rsidRPr="00DC6911">
        <w:t xml:space="preserve">, </w:t>
      </w:r>
      <w:r w:rsidR="00DC6911" w:rsidRPr="00DC6911">
        <w:rPr>
          <w:i/>
          <w:iCs/>
        </w:rPr>
        <w:t>17</w:t>
      </w:r>
      <w:r w:rsidR="00DC6911" w:rsidRPr="00DC6911">
        <w:t>(4), 360–365.</w:t>
      </w:r>
      <w:r w:rsidR="00DC6911" w:rsidRPr="00DC6911">
        <w:br/>
      </w:r>
      <w:r w:rsidR="00DC6911" w:rsidRPr="00DC6911">
        <w:br/>
        <w:t xml:space="preserve">Jackson, J. B. C. (2008). Colloquium paper: ecological extinction and evolution in the brave new ocean. </w:t>
      </w:r>
      <w:r w:rsidR="00DC6911" w:rsidRPr="00DC6911">
        <w:rPr>
          <w:i/>
          <w:iCs/>
        </w:rPr>
        <w:t>Proceedings of the National Academy of Sciences of the United States of America</w:t>
      </w:r>
      <w:r w:rsidR="00DC6911" w:rsidRPr="00DC6911">
        <w:t xml:space="preserve">, </w:t>
      </w:r>
      <w:r w:rsidR="00DC6911" w:rsidRPr="00DC6911">
        <w:rPr>
          <w:i/>
          <w:iCs/>
        </w:rPr>
        <w:t>105 Suppl 1</w:t>
      </w:r>
      <w:r w:rsidR="00DC6911" w:rsidRPr="00DC6911">
        <w:t>, 11458–11465.</w:t>
      </w:r>
      <w:r w:rsidR="00DC6911" w:rsidRPr="00DC6911">
        <w:br/>
      </w:r>
      <w:r w:rsidR="00DC6911" w:rsidRPr="00DC6911">
        <w:br/>
        <w:t xml:space="preserve">Jouffray, J.-B., Nyström, M., Norström, A. V., Williams, I. D., Wedding, L. M., Kittinger, J. N., &amp; Williams, G. J. (2015). Identifying multiple coral reef regimes and their drivers across the Hawaiian archipelago. </w:t>
      </w:r>
      <w:r w:rsidR="00AA0E66" w:rsidRPr="00DC6911">
        <w:rPr>
          <w:i/>
          <w:iCs/>
        </w:rPr>
        <w:t>Proceedings</w:t>
      </w:r>
      <w:r w:rsidR="00AA0E66">
        <w:rPr>
          <w:i/>
          <w:iCs/>
        </w:rPr>
        <w:t xml:space="preserve"> of the Royal Society B: Biological Sciences</w:t>
      </w:r>
      <w:r w:rsidR="00DC6911" w:rsidRPr="00DC6911">
        <w:t xml:space="preserve">, </w:t>
      </w:r>
      <w:r w:rsidR="00DC6911" w:rsidRPr="00DC6911">
        <w:rPr>
          <w:i/>
          <w:iCs/>
        </w:rPr>
        <w:t>370</w:t>
      </w:r>
      <w:r w:rsidR="00DC6911" w:rsidRPr="00DC6911">
        <w:t>(1659), 20130268.</w:t>
      </w:r>
      <w:r w:rsidR="00DC6911" w:rsidRPr="00DC6911">
        <w:br/>
      </w:r>
      <w:r w:rsidR="00DC6911" w:rsidRPr="00DC6911">
        <w:br/>
        <w:t xml:space="preserve">Keesing, F., &amp; Young, T. P. (2014). Cascading Consequences of the Loss of Large Mammals in an African Savanna. </w:t>
      </w:r>
      <w:r w:rsidR="00DC6911" w:rsidRPr="00DC6911">
        <w:rPr>
          <w:i/>
          <w:iCs/>
        </w:rPr>
        <w:t>Bioscience</w:t>
      </w:r>
      <w:r w:rsidR="00DC6911" w:rsidRPr="00DC6911">
        <w:t xml:space="preserve">, </w:t>
      </w:r>
      <w:r w:rsidR="00DC6911" w:rsidRPr="00DC6911">
        <w:rPr>
          <w:i/>
          <w:iCs/>
        </w:rPr>
        <w:t>64</w:t>
      </w:r>
      <w:r w:rsidR="00DC6911" w:rsidRPr="00DC6911">
        <w:t>(6), 487–495.</w:t>
      </w:r>
      <w:r w:rsidR="00DC6911" w:rsidRPr="00DC6911">
        <w:br/>
      </w:r>
      <w:r w:rsidR="00DC6911" w:rsidRPr="00DC6911">
        <w:br/>
        <w:t xml:space="preserve">Lokrantz, J., Nyström, M., Thyresson,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Maina,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t xml:space="preserve">Marshell,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8D6533E" w14:textId="77777777" w:rsidR="00355BDF" w:rsidRDefault="002F15CC" w:rsidP="00DC6911">
      <w:r w:rsidRPr="002F15CC">
        <w:t xml:space="preserve">McClanahan, T. R., Graham, N. A. J., MacNeil, M. A., Muthiga, N. A., Cinner, J. E., Bruggemann,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t xml:space="preserve">McElreath,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t xml:space="preserve">Metcalfe, D. B., Asner, G. P., Martin, R. E., Silva Espejo, J. E., Huasco, W. H., Farfán Amézquita, F. F., … Malhi,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Micheli,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w:t>
      </w:r>
      <w:r w:rsidR="00DC6911" w:rsidRPr="00DC6911">
        <w:lastRenderedPageBreak/>
        <w:t xml:space="preserve">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Nash, K. L., Abesamis, R. A., Graham, N. A. J., McClure, E. C., &amp; Moland,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 A Publication of the Ecological Society of America</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Harmelin-Vivien, M., &amp; Galzin,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br/>
        <w:t xml:space="preserve">Priedîtis, A., Howlett, S. J., Baumanis, J., Bagrade, G., Done, G., Jansons, Â., … Ozoliòð,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defenses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Vigliola,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t xml:space="preserve">Roff, G., Doropoulos, C., Zupan, M., Rogers, A., Steneck, R. S., Golbuu, Y., &amp; Mumby, P. J. (2015). Phase shift facilitation following cyclone disturbance on coral reefs. </w:t>
      </w:r>
      <w:r w:rsidR="00DC6911" w:rsidRPr="00DC6911">
        <w:rPr>
          <w:i/>
          <w:iCs/>
        </w:rPr>
        <w:t>Oecologia</w:t>
      </w:r>
      <w:r w:rsidR="00DC6911" w:rsidRPr="00DC6911">
        <w:t xml:space="preserve">, </w:t>
      </w:r>
      <w:r w:rsidR="00DC6911" w:rsidRPr="00DC6911">
        <w:rPr>
          <w:i/>
          <w:iCs/>
        </w:rPr>
        <w:t>178</w:t>
      </w:r>
      <w:r w:rsidR="00DC6911" w:rsidRPr="00DC6911">
        <w:t>(4), 1193–1203.</w:t>
      </w:r>
      <w:r w:rsidR="00DC6911" w:rsidRPr="00DC6911">
        <w:br/>
      </w:r>
      <w:r w:rsidR="00DC6911" w:rsidRPr="00DC6911">
        <w:br/>
        <w:t xml:space="preserve">Royo, A. A., Collins, R., Adams, M. B., Kirschbaum,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lastRenderedPageBreak/>
        <w:br/>
        <w:t xml:space="preserve">Russ, G. R., Payne, C. S., Bergseth, B. J., Rizzari, J. R., Abesamis, R. A., &amp; Alcala, A. C. (2018). Decadal-scale response of detritivorous surgeonfishes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t xml:space="preserve">Russ, G. R., Questel, S.-L. A., Rizzari,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t xml:space="preserve">Samoilys,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t xml:space="preserve">Schielzeth,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3C3F9F76" w14:textId="116EFD12" w:rsidR="00DC6911" w:rsidRPr="00DC6911" w:rsidRDefault="004F1492" w:rsidP="00DC6911">
      <w:r>
        <w:t xml:space="preserve">Steneck, R. S., Mumby, P. J., MacDonald, C., Rasher, D. B., &amp; Stoyle, G. (2018). Attenuating effects of ecosystem management on coral reefs. </w:t>
      </w:r>
      <w:r>
        <w:rPr>
          <w:i/>
          <w:iCs/>
        </w:rPr>
        <w:t>Science Advances</w:t>
      </w:r>
      <w:r>
        <w:t xml:space="preserve">, </w:t>
      </w:r>
      <w:r>
        <w:rPr>
          <w:i/>
          <w:iCs/>
        </w:rPr>
        <w:t>4</w:t>
      </w:r>
      <w:r>
        <w:t>(5), eaao5493.</w:t>
      </w:r>
      <w:r w:rsidR="00DC6911" w:rsidRPr="00DC6911">
        <w:br/>
      </w:r>
      <w:r w:rsidR="00DC6911" w:rsidRPr="00DC6911">
        <w:br/>
        <w:t xml:space="preserve">Taylor, B. M., Houk, P., Russ, G. R., &amp; Choat,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t xml:space="preserve">Tebbett, S. B., Goatley, C. H. R., &amp; Bellwood, D. R. (2017). Clarifying functional roles: algal removal by the surgeonfishes Ctenochaetus striatus and Acanthurus nigrofuscus. </w:t>
      </w:r>
      <w:r w:rsidR="00DC6911" w:rsidRPr="00DC6911">
        <w:rPr>
          <w:i/>
          <w:iCs/>
        </w:rPr>
        <w:t xml:space="preserve">Coral Reefs </w:t>
      </w:r>
      <w:r w:rsidR="00DC6911" w:rsidRPr="00DC6911">
        <w:t xml:space="preserve">, </w:t>
      </w:r>
      <w:r w:rsidR="00DC6911" w:rsidRPr="00DC6911">
        <w:rPr>
          <w:i/>
          <w:iCs/>
        </w:rPr>
        <w:t>36</w:t>
      </w:r>
      <w:r w:rsidR="00DC6911" w:rsidRPr="00DC6911">
        <w:t>(3), 803–813.</w:t>
      </w:r>
      <w:r w:rsidR="00DC6911" w:rsidRPr="00DC6911">
        <w:br/>
      </w:r>
      <w:r w:rsidR="00DC6911" w:rsidRPr="00DC6911">
        <w:br/>
        <w:t xml:space="preserve">Van Rooij, J. M., Videler, J. J., &amp; Bruggemann, J. H. (1998). High biomass and production but low energy transfer effciency of Caribbean parrotfish: implications for trophic models of coral reefs. </w:t>
      </w:r>
      <w:r w:rsidR="00DC6911" w:rsidRPr="00DC6911">
        <w:rPr>
          <w:i/>
          <w:iCs/>
        </w:rPr>
        <w:t>Journal of Fish Biology</w:t>
      </w:r>
      <w:r w:rsidR="00DC6911" w:rsidRPr="00DC6911">
        <w:t xml:space="preserve">, </w:t>
      </w:r>
      <w:r w:rsidR="00DC6911" w:rsidRPr="00DC6911">
        <w:rPr>
          <w:i/>
          <w:iCs/>
        </w:rPr>
        <w:t>53</w:t>
      </w:r>
      <w:r w:rsidR="00DC6911" w:rsidRPr="00DC6911">
        <w:t>(sA), 154–178.</w:t>
      </w:r>
      <w:r w:rsidR="00DC6911" w:rsidRPr="00DC6911">
        <w:br/>
      </w:r>
      <w:r w:rsidR="00DC6911" w:rsidRPr="00DC6911">
        <w:br/>
        <w:t xml:space="preserve">Vergés, A., Steinberg, P. D., Hay, M. E., Poore,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Zamzow, J. P., Kelly, E. L. A., &amp; Ramey, H. L. (2016). Responses of Herbivorous Fishes and Benthos to 6 Years of Protection at the Kahekili Herbivore Fisheries Management Area, Maui. </w:t>
      </w:r>
      <w:r w:rsidR="00DC6911" w:rsidRPr="00DC6911">
        <w:rPr>
          <w:i/>
          <w:iCs/>
        </w:rPr>
        <w:t>PloS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Choat, J. H., &amp; Furnas,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lastRenderedPageBreak/>
        <w:br/>
        <w:t xml:space="preserve">Wilson, S. K., Fisher, R., Pratchett, M. S., Graham, N. A. J., Dulvy,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Dulvy,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r w:rsidR="00DC6911" w:rsidRPr="00DC6911">
        <w:br/>
      </w:r>
      <w:r w:rsidR="00DC6911" w:rsidRPr="00DC6911">
        <w:br/>
        <w:t xml:space="preserve">Wilson, S. K., Graham, N. A. J., &amp; Polunin, N. V. C. (2007). Appraisal of visual assessments of habitat complexity and benthic composition on coral reefs. </w:t>
      </w:r>
      <w:r w:rsidR="00DC6911" w:rsidRPr="00DC6911">
        <w:rPr>
          <w:i/>
          <w:iCs/>
        </w:rPr>
        <w:t>Marine Biology</w:t>
      </w:r>
      <w:r w:rsidR="00DC6911" w:rsidRPr="00DC6911">
        <w:t xml:space="preserve">, </w:t>
      </w:r>
      <w:r w:rsidR="00DC6911" w:rsidRPr="00DC6911">
        <w:rPr>
          <w:i/>
          <w:iCs/>
        </w:rPr>
        <w:t>151</w:t>
      </w:r>
      <w:r w:rsidR="00DC6911" w:rsidRPr="00DC6911">
        <w:t>(3), 1069–1076.</w:t>
      </w:r>
      <w:r w:rsidR="00DC6911" w:rsidRPr="00DC6911">
        <w:br/>
      </w:r>
      <w:r w:rsidR="00DC6911" w:rsidRPr="00DC6911">
        <w:br/>
        <w:t xml:space="preserve">Wilson, S. K., Graham, N. A. J., Pratchett, M. S., Jones, G. P., &amp; Polunin, N. V. C. (2006). Multiple disturbances and the global degradation of coral reefs: are reef fishes at risk or resilient? </w:t>
      </w:r>
      <w:r w:rsidR="00DC6911" w:rsidRPr="00DC6911">
        <w:rPr>
          <w:i/>
          <w:iCs/>
        </w:rPr>
        <w:t>Global Change Biology</w:t>
      </w:r>
      <w:r w:rsidR="00DC6911" w:rsidRPr="00DC6911">
        <w:t xml:space="preserve">, </w:t>
      </w:r>
      <w:r w:rsidR="00DC6911" w:rsidRPr="00DC6911">
        <w:rPr>
          <w:i/>
          <w:iCs/>
        </w:rPr>
        <w:t>12</w:t>
      </w:r>
      <w:r w:rsidR="00DC6911" w:rsidRPr="00DC6911">
        <w:t>(11), 2220–2234.</w:t>
      </w:r>
      <w:r w:rsidR="00DC6911" w:rsidRPr="00DC6911">
        <w:br/>
      </w:r>
      <w:r w:rsidR="00DC6911" w:rsidRPr="00DC6911">
        <w:br/>
        <w:t xml:space="preserve">Zimov, S. A., Chuprynin, V. I., Oreshko,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ham, Nick" w:date="2019-05-13T14:10:00Z" w:initials="GN">
    <w:p w14:paraId="5B93B86B" w14:textId="6637B7F7" w:rsidR="004A5EF1" w:rsidRDefault="004A5EF1">
      <w:pPr>
        <w:pStyle w:val="CommentText"/>
      </w:pPr>
      <w:r>
        <w:rPr>
          <w:rStyle w:val="CommentReference"/>
        </w:rPr>
        <w:annotationRef/>
      </w:r>
      <w:r>
        <w:t>Why was rubble not included – may need to be justified</w:t>
      </w:r>
    </w:p>
  </w:comment>
  <w:comment w:id="1" w:author="Robinson, James (robins64)" w:date="2019-05-14T15:18:00Z" w:initials="RJ(">
    <w:p w14:paraId="74832EBB" w14:textId="38532C61" w:rsidR="004A5EF1" w:rsidRDefault="004A5EF1">
      <w:pPr>
        <w:pStyle w:val="CommentText"/>
      </w:pPr>
      <w:r>
        <w:rPr>
          <w:rStyle w:val="CommentReference"/>
        </w:rPr>
        <w:annotationRef/>
      </w:r>
      <w:r>
        <w:t>Asking Andy for thoughts on rubble habitats as good/bad for grazing, and separate to consolidated substrate (rock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93B86B" w15:done="0"/>
  <w15:commentEx w15:paraId="74832EBB" w15:paraIdParent="5B93B8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93B86B" w16cid:durableId="208417DE"/>
  <w16cid:commentId w16cid:paraId="74832EBB" w16cid:durableId="20855A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413B"/>
    <w:rsid w:val="000C6175"/>
    <w:rsid w:val="000C61AC"/>
    <w:rsid w:val="000C7236"/>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38E1"/>
    <w:rsid w:val="0013391B"/>
    <w:rsid w:val="001342BD"/>
    <w:rsid w:val="00135BD7"/>
    <w:rsid w:val="00137CDD"/>
    <w:rsid w:val="00140354"/>
    <w:rsid w:val="00142CF2"/>
    <w:rsid w:val="00146671"/>
    <w:rsid w:val="00146CA7"/>
    <w:rsid w:val="00147C4E"/>
    <w:rsid w:val="00152C61"/>
    <w:rsid w:val="00153312"/>
    <w:rsid w:val="00154E6E"/>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F0559"/>
    <w:rsid w:val="001F0D1E"/>
    <w:rsid w:val="001F1075"/>
    <w:rsid w:val="001F29AD"/>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D5F"/>
    <w:rsid w:val="002E33CC"/>
    <w:rsid w:val="002E791A"/>
    <w:rsid w:val="002F06C1"/>
    <w:rsid w:val="002F09A4"/>
    <w:rsid w:val="002F10B0"/>
    <w:rsid w:val="002F137C"/>
    <w:rsid w:val="002F15CC"/>
    <w:rsid w:val="002F3732"/>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5122"/>
    <w:rsid w:val="00327FF3"/>
    <w:rsid w:val="00331DA8"/>
    <w:rsid w:val="003332DE"/>
    <w:rsid w:val="00334941"/>
    <w:rsid w:val="0033670A"/>
    <w:rsid w:val="00336E9F"/>
    <w:rsid w:val="00337C27"/>
    <w:rsid w:val="0034176F"/>
    <w:rsid w:val="00341837"/>
    <w:rsid w:val="00341C8E"/>
    <w:rsid w:val="00342FA1"/>
    <w:rsid w:val="00343FB4"/>
    <w:rsid w:val="00344BA4"/>
    <w:rsid w:val="00345DA1"/>
    <w:rsid w:val="00346E23"/>
    <w:rsid w:val="0034779C"/>
    <w:rsid w:val="003507C4"/>
    <w:rsid w:val="00352E04"/>
    <w:rsid w:val="0035364D"/>
    <w:rsid w:val="00354E07"/>
    <w:rsid w:val="00355BDF"/>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64FE"/>
    <w:rsid w:val="003971AF"/>
    <w:rsid w:val="0039761B"/>
    <w:rsid w:val="00397D88"/>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7EC0"/>
    <w:rsid w:val="003F21E4"/>
    <w:rsid w:val="003F3D78"/>
    <w:rsid w:val="003F4DDE"/>
    <w:rsid w:val="003F53A6"/>
    <w:rsid w:val="003F5E8A"/>
    <w:rsid w:val="003F6919"/>
    <w:rsid w:val="003F69B2"/>
    <w:rsid w:val="003F7D0A"/>
    <w:rsid w:val="00400569"/>
    <w:rsid w:val="004019FB"/>
    <w:rsid w:val="00405649"/>
    <w:rsid w:val="00405C37"/>
    <w:rsid w:val="0041018A"/>
    <w:rsid w:val="00411002"/>
    <w:rsid w:val="004114D6"/>
    <w:rsid w:val="00411CA8"/>
    <w:rsid w:val="00412945"/>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AA9"/>
    <w:rsid w:val="00454B7B"/>
    <w:rsid w:val="0045589B"/>
    <w:rsid w:val="004578FB"/>
    <w:rsid w:val="00462570"/>
    <w:rsid w:val="00463765"/>
    <w:rsid w:val="00463C17"/>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805"/>
    <w:rsid w:val="004F4EB2"/>
    <w:rsid w:val="004F54D9"/>
    <w:rsid w:val="004F5506"/>
    <w:rsid w:val="004F6207"/>
    <w:rsid w:val="00500698"/>
    <w:rsid w:val="005035D6"/>
    <w:rsid w:val="00503C63"/>
    <w:rsid w:val="005062F5"/>
    <w:rsid w:val="00507C9F"/>
    <w:rsid w:val="005108F5"/>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501A"/>
    <w:rsid w:val="0055522D"/>
    <w:rsid w:val="0056163F"/>
    <w:rsid w:val="005626DD"/>
    <w:rsid w:val="00563130"/>
    <w:rsid w:val="005655CC"/>
    <w:rsid w:val="005666EF"/>
    <w:rsid w:val="00567286"/>
    <w:rsid w:val="00567878"/>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4B74"/>
    <w:rsid w:val="00597C6F"/>
    <w:rsid w:val="005A0435"/>
    <w:rsid w:val="005A1E73"/>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029D"/>
    <w:rsid w:val="00612179"/>
    <w:rsid w:val="006124D7"/>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2C58"/>
    <w:rsid w:val="00683DA4"/>
    <w:rsid w:val="0068580F"/>
    <w:rsid w:val="0068686A"/>
    <w:rsid w:val="00686DC4"/>
    <w:rsid w:val="00692F9C"/>
    <w:rsid w:val="00694B1D"/>
    <w:rsid w:val="00696D44"/>
    <w:rsid w:val="006979EF"/>
    <w:rsid w:val="00697BA7"/>
    <w:rsid w:val="006A2B48"/>
    <w:rsid w:val="006A2BD5"/>
    <w:rsid w:val="006A3DEB"/>
    <w:rsid w:val="006B4CE4"/>
    <w:rsid w:val="006B5BA8"/>
    <w:rsid w:val="006B631A"/>
    <w:rsid w:val="006B6C70"/>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12B0"/>
    <w:rsid w:val="006F2CEC"/>
    <w:rsid w:val="006F4C5B"/>
    <w:rsid w:val="006F7E01"/>
    <w:rsid w:val="00700241"/>
    <w:rsid w:val="0070065B"/>
    <w:rsid w:val="007026C0"/>
    <w:rsid w:val="00704B48"/>
    <w:rsid w:val="007106CB"/>
    <w:rsid w:val="00711DC5"/>
    <w:rsid w:val="0071308B"/>
    <w:rsid w:val="00714869"/>
    <w:rsid w:val="0071518A"/>
    <w:rsid w:val="00715D12"/>
    <w:rsid w:val="00717370"/>
    <w:rsid w:val="00722371"/>
    <w:rsid w:val="007316C7"/>
    <w:rsid w:val="007320D4"/>
    <w:rsid w:val="007322EA"/>
    <w:rsid w:val="00733244"/>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3E22"/>
    <w:rsid w:val="00770EDC"/>
    <w:rsid w:val="00771378"/>
    <w:rsid w:val="00773DC2"/>
    <w:rsid w:val="00774881"/>
    <w:rsid w:val="0077527B"/>
    <w:rsid w:val="00776B09"/>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1802"/>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E106D"/>
    <w:rsid w:val="008E1455"/>
    <w:rsid w:val="008E3CC9"/>
    <w:rsid w:val="008E4509"/>
    <w:rsid w:val="008E55AA"/>
    <w:rsid w:val="008E5D41"/>
    <w:rsid w:val="008E5DBE"/>
    <w:rsid w:val="008F086D"/>
    <w:rsid w:val="008F283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5F7"/>
    <w:rsid w:val="00927850"/>
    <w:rsid w:val="00930B0F"/>
    <w:rsid w:val="00931596"/>
    <w:rsid w:val="00934C63"/>
    <w:rsid w:val="00934E31"/>
    <w:rsid w:val="00934EFB"/>
    <w:rsid w:val="00935B8C"/>
    <w:rsid w:val="00935E31"/>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24F"/>
    <w:rsid w:val="00956F83"/>
    <w:rsid w:val="00961A5C"/>
    <w:rsid w:val="00962149"/>
    <w:rsid w:val="00964D3A"/>
    <w:rsid w:val="00965838"/>
    <w:rsid w:val="00970F1A"/>
    <w:rsid w:val="00972440"/>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589B"/>
    <w:rsid w:val="009E6A23"/>
    <w:rsid w:val="009E6A93"/>
    <w:rsid w:val="009F0AAC"/>
    <w:rsid w:val="009F0E3E"/>
    <w:rsid w:val="009F3011"/>
    <w:rsid w:val="009F35F9"/>
    <w:rsid w:val="009F3BF7"/>
    <w:rsid w:val="009F5B0F"/>
    <w:rsid w:val="00A01273"/>
    <w:rsid w:val="00A02276"/>
    <w:rsid w:val="00A03A7C"/>
    <w:rsid w:val="00A04A72"/>
    <w:rsid w:val="00A07F11"/>
    <w:rsid w:val="00A1069B"/>
    <w:rsid w:val="00A11762"/>
    <w:rsid w:val="00A11CB9"/>
    <w:rsid w:val="00A11F64"/>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7CE"/>
    <w:rsid w:val="00A53A60"/>
    <w:rsid w:val="00A5432D"/>
    <w:rsid w:val="00A57619"/>
    <w:rsid w:val="00A61255"/>
    <w:rsid w:val="00A62276"/>
    <w:rsid w:val="00A62AE2"/>
    <w:rsid w:val="00A642AA"/>
    <w:rsid w:val="00A6485A"/>
    <w:rsid w:val="00A65446"/>
    <w:rsid w:val="00A66784"/>
    <w:rsid w:val="00A67013"/>
    <w:rsid w:val="00A67F5B"/>
    <w:rsid w:val="00A718EF"/>
    <w:rsid w:val="00A71A42"/>
    <w:rsid w:val="00A7519E"/>
    <w:rsid w:val="00A772DC"/>
    <w:rsid w:val="00A819CC"/>
    <w:rsid w:val="00A82A46"/>
    <w:rsid w:val="00A83839"/>
    <w:rsid w:val="00A864A5"/>
    <w:rsid w:val="00A87911"/>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1115B"/>
    <w:rsid w:val="00C122DE"/>
    <w:rsid w:val="00C15149"/>
    <w:rsid w:val="00C15CD9"/>
    <w:rsid w:val="00C21948"/>
    <w:rsid w:val="00C223D0"/>
    <w:rsid w:val="00C22432"/>
    <w:rsid w:val="00C24003"/>
    <w:rsid w:val="00C252A4"/>
    <w:rsid w:val="00C26F0E"/>
    <w:rsid w:val="00C300BC"/>
    <w:rsid w:val="00C305CB"/>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79F1"/>
    <w:rsid w:val="00CE06F5"/>
    <w:rsid w:val="00CE1E7A"/>
    <w:rsid w:val="00CE2314"/>
    <w:rsid w:val="00CE239E"/>
    <w:rsid w:val="00CF1534"/>
    <w:rsid w:val="00CF2714"/>
    <w:rsid w:val="00CF4610"/>
    <w:rsid w:val="00CF68A8"/>
    <w:rsid w:val="00CF6F0A"/>
    <w:rsid w:val="00CF72A1"/>
    <w:rsid w:val="00CF759B"/>
    <w:rsid w:val="00D00ABF"/>
    <w:rsid w:val="00D01167"/>
    <w:rsid w:val="00D023E1"/>
    <w:rsid w:val="00D032E9"/>
    <w:rsid w:val="00D036A6"/>
    <w:rsid w:val="00D03BDD"/>
    <w:rsid w:val="00D043AE"/>
    <w:rsid w:val="00D056D4"/>
    <w:rsid w:val="00D10542"/>
    <w:rsid w:val="00D11C80"/>
    <w:rsid w:val="00D127AF"/>
    <w:rsid w:val="00D1308E"/>
    <w:rsid w:val="00D132F5"/>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76A"/>
    <w:rsid w:val="00D54025"/>
    <w:rsid w:val="00D56239"/>
    <w:rsid w:val="00D56865"/>
    <w:rsid w:val="00D571CC"/>
    <w:rsid w:val="00D575C3"/>
    <w:rsid w:val="00D62706"/>
    <w:rsid w:val="00D6305D"/>
    <w:rsid w:val="00D65FB1"/>
    <w:rsid w:val="00D660FF"/>
    <w:rsid w:val="00D6707F"/>
    <w:rsid w:val="00D7131B"/>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7517"/>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235B"/>
    <w:rsid w:val="00E02E80"/>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4ECB"/>
    <w:rsid w:val="00E2660D"/>
    <w:rsid w:val="00E27E4F"/>
    <w:rsid w:val="00E30BC3"/>
    <w:rsid w:val="00E30C68"/>
    <w:rsid w:val="00E31B2D"/>
    <w:rsid w:val="00E31DAF"/>
    <w:rsid w:val="00E33C92"/>
    <w:rsid w:val="00E3490C"/>
    <w:rsid w:val="00E35FED"/>
    <w:rsid w:val="00E451B6"/>
    <w:rsid w:val="00E45B76"/>
    <w:rsid w:val="00E4754B"/>
    <w:rsid w:val="00E50A57"/>
    <w:rsid w:val="00E5278D"/>
    <w:rsid w:val="00E5405B"/>
    <w:rsid w:val="00E55E5D"/>
    <w:rsid w:val="00E56805"/>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B34"/>
    <w:rsid w:val="00EB31DB"/>
    <w:rsid w:val="00EB465C"/>
    <w:rsid w:val="00EB5788"/>
    <w:rsid w:val="00EB630C"/>
    <w:rsid w:val="00EC2CA5"/>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5A7E"/>
    <w:rsid w:val="00EF686C"/>
    <w:rsid w:val="00F004A5"/>
    <w:rsid w:val="00F00A17"/>
    <w:rsid w:val="00F054F7"/>
    <w:rsid w:val="00F05D71"/>
    <w:rsid w:val="00F11611"/>
    <w:rsid w:val="00F12BC2"/>
    <w:rsid w:val="00F1431D"/>
    <w:rsid w:val="00F1434E"/>
    <w:rsid w:val="00F159E8"/>
    <w:rsid w:val="00F161AB"/>
    <w:rsid w:val="00F16705"/>
    <w:rsid w:val="00F16A7F"/>
    <w:rsid w:val="00F17770"/>
    <w:rsid w:val="00F2161E"/>
    <w:rsid w:val="00F2171A"/>
    <w:rsid w:val="00F217FA"/>
    <w:rsid w:val="00F25B99"/>
    <w:rsid w:val="00F277E0"/>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441"/>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C0B6D"/>
    <w:rsid w:val="00FC406F"/>
    <w:rsid w:val="00FC4CC7"/>
    <w:rsid w:val="00FC5EB5"/>
    <w:rsid w:val="00FC6E4E"/>
    <w:rsid w:val="00FC7BD3"/>
    <w:rsid w:val="00FC7CB9"/>
    <w:rsid w:val="00FC7CF6"/>
    <w:rsid w:val="00FD0DB9"/>
    <w:rsid w:val="00FD0E04"/>
    <w:rsid w:val="00FD5633"/>
    <w:rsid w:val="00FD5F4F"/>
    <w:rsid w:val="00FD671A"/>
    <w:rsid w:val="00FD72C7"/>
    <w:rsid w:val="00FD72D2"/>
    <w:rsid w:val="00FD77ED"/>
    <w:rsid w:val="00FD7C35"/>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92"/>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styleId="UnresolvedMention">
    <w:name w:val="Unresolved Mention"/>
    <w:basedOn w:val="DefaultParagraphFont"/>
    <w:uiPriority w:val="99"/>
    <w:semiHidden/>
    <w:unhideWhenUsed/>
    <w:rsid w:val="008E5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hyperlink" Target="https://github.com/jpwrobinson/grazing-grads"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codecogs.com/eqnedit.php?latex=log(%5Cmu)%20%3D%20%5Cbeta_%7B0%7D%20%2B%20species_i%20%2B%20genus_j%20%2B%20dataset_k%250" TargetMode="Externa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decogs.com/eqnedit.php?latex=log(%5Cmu)%20%3D%20%5Cbeta_%7B0%7D%20%2B%20%5Cbeta_%7B1%7DTL%20%2B%20species_i%20%2B%20genus_j%20%2B%20dataset_k%250"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jpe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codecogs.com/eqnedit.php?latex=g%20C%20%3D%200.0342.M%5E%7B0.816%7D%250" TargetMode="External"/><Relationship Id="rId14" Type="http://schemas.openxmlformats.org/officeDocument/2006/relationships/hyperlink" Target="https://www.codecogs.com/eqnedit.php?latex=log(%5Cmu)%20%3D%20%5Cbeta_%7B0%7D%20%2B%20%5Cbeta_%7B1%7DTL%250" TargetMode="External"/><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05473-58CC-2A4E-B7D1-9F3A7CA3A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32</Pages>
  <Words>8625</Words>
  <Characters>49163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125</cp:revision>
  <cp:lastPrinted>2019-05-09T12:16:00Z</cp:lastPrinted>
  <dcterms:created xsi:type="dcterms:W3CDTF">2019-05-13T15:22:00Z</dcterms:created>
  <dcterms:modified xsi:type="dcterms:W3CDTF">2019-05-15T14:00:00Z</dcterms:modified>
</cp:coreProperties>
</file>