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73F" w14:textId="4A97461B" w:rsidR="00C65FB8" w:rsidRPr="00F510B7" w:rsidRDefault="0081759C">
      <w:pPr>
        <w:spacing w:line="360" w:lineRule="auto"/>
        <w:rPr>
          <w:b/>
        </w:rPr>
      </w:pPr>
      <w:r w:rsidRPr="00F510B7">
        <w:rPr>
          <w:b/>
        </w:rPr>
        <w:t xml:space="preserve"> </w:t>
      </w:r>
    </w:p>
    <w:p w14:paraId="28675668" w14:textId="1C5A1295" w:rsidR="00C65FB8" w:rsidRPr="00F65782" w:rsidRDefault="00A97718" w:rsidP="001E48FC">
      <w:pPr>
        <w:spacing w:line="360" w:lineRule="auto"/>
        <w:jc w:val="center"/>
        <w:outlineLvl w:val="0"/>
        <w:rPr>
          <w:b/>
          <w:sz w:val="28"/>
        </w:rPr>
      </w:pPr>
      <w:r w:rsidRPr="00F65782">
        <w:rPr>
          <w:b/>
          <w:sz w:val="28"/>
        </w:rPr>
        <w:t>H</w:t>
      </w:r>
      <w:r w:rsidR="00CC0F79" w:rsidRPr="00F65782">
        <w:rPr>
          <w:b/>
          <w:sz w:val="28"/>
        </w:rPr>
        <w:t>abitat</w:t>
      </w:r>
      <w:r w:rsidR="00572899">
        <w:rPr>
          <w:b/>
          <w:sz w:val="28"/>
        </w:rPr>
        <w:t xml:space="preserve"> and</w:t>
      </w:r>
      <w:r w:rsidRPr="00F65782">
        <w:rPr>
          <w:b/>
          <w:sz w:val="28"/>
        </w:rPr>
        <w:t xml:space="preserve"> </w:t>
      </w:r>
      <w:r w:rsidR="00CC0F79" w:rsidRPr="00F65782">
        <w:rPr>
          <w:b/>
          <w:sz w:val="28"/>
        </w:rPr>
        <w:t xml:space="preserve">fishing </w:t>
      </w:r>
      <w:r w:rsidRPr="00F65782">
        <w:rPr>
          <w:b/>
          <w:sz w:val="28"/>
        </w:rPr>
        <w:t xml:space="preserve">control </w:t>
      </w:r>
      <w:r w:rsidR="00CC0F79" w:rsidRPr="00F65782">
        <w:rPr>
          <w:b/>
          <w:sz w:val="28"/>
        </w:rPr>
        <w:t>grazing</w:t>
      </w:r>
      <w:r w:rsidR="001B23EC" w:rsidRPr="00F65782">
        <w:rPr>
          <w:b/>
          <w:sz w:val="28"/>
        </w:rPr>
        <w:t xml:space="preserve"> </w:t>
      </w:r>
      <w:r w:rsidR="00CA6075" w:rsidRPr="00F65782">
        <w:rPr>
          <w:b/>
          <w:sz w:val="28"/>
        </w:rPr>
        <w:t>potential on coral reefs</w:t>
      </w:r>
    </w:p>
    <w:p w14:paraId="1F6AA84D" w14:textId="77777777" w:rsidR="00C65FB8" w:rsidRPr="00F510B7" w:rsidRDefault="00C65FB8">
      <w:pPr>
        <w:spacing w:line="360" w:lineRule="auto"/>
        <w:jc w:val="center"/>
      </w:pPr>
    </w:p>
    <w:p w14:paraId="28D6E372" w14:textId="77777777" w:rsidR="00E140A6" w:rsidRPr="00F510B7" w:rsidRDefault="00E140A6">
      <w:pPr>
        <w:spacing w:line="360" w:lineRule="auto"/>
        <w:jc w:val="center"/>
      </w:pPr>
    </w:p>
    <w:p w14:paraId="4E6B86E8" w14:textId="77777777" w:rsidR="00C65FB8" w:rsidRPr="00F510B7" w:rsidRDefault="00CC0F79" w:rsidP="001E48FC">
      <w:pPr>
        <w:spacing w:line="360" w:lineRule="auto"/>
        <w:jc w:val="center"/>
        <w:outlineLvl w:val="0"/>
        <w:rPr>
          <w:b/>
        </w:rPr>
      </w:pPr>
      <w:r w:rsidRPr="00F510B7">
        <w:rPr>
          <w:b/>
        </w:rPr>
        <w:t>Authors</w:t>
      </w:r>
    </w:p>
    <w:p w14:paraId="0E2361C7" w14:textId="1A35950E" w:rsidR="00C65FB8" w:rsidRPr="00F510B7" w:rsidRDefault="00CC0F79">
      <w:pPr>
        <w:spacing w:line="360" w:lineRule="auto"/>
        <w:jc w:val="center"/>
      </w:pPr>
      <w:r w:rsidRPr="00F510B7">
        <w:t>James PW Robinson</w:t>
      </w:r>
      <w:r w:rsidRPr="00F510B7">
        <w:rPr>
          <w:vertAlign w:val="superscript"/>
        </w:rPr>
        <w:t>1</w:t>
      </w:r>
      <w:r w:rsidRPr="00F510B7">
        <w:t>, Jamie M McDevitt-Irwin</w:t>
      </w:r>
      <w:r w:rsidRPr="00F510B7">
        <w:rPr>
          <w:vertAlign w:val="superscript"/>
        </w:rPr>
        <w:t>2</w:t>
      </w:r>
      <w:r w:rsidRPr="00F510B7">
        <w:t>, Jan-</w:t>
      </w:r>
      <w:proofErr w:type="spellStart"/>
      <w:r w:rsidRPr="00F510B7">
        <w:t>Claas</w:t>
      </w:r>
      <w:proofErr w:type="spellEnd"/>
      <w:r w:rsidRPr="00F510B7">
        <w:t xml:space="preserve"> Dajka</w:t>
      </w:r>
      <w:r w:rsidRPr="00F510B7">
        <w:rPr>
          <w:vertAlign w:val="superscript"/>
        </w:rPr>
        <w:t>1</w:t>
      </w:r>
      <w:r w:rsidRPr="00F510B7">
        <w:t xml:space="preserve">, </w:t>
      </w:r>
      <w:proofErr w:type="spellStart"/>
      <w:r w:rsidRPr="00F510B7">
        <w:t>Jeneen</w:t>
      </w:r>
      <w:proofErr w:type="spellEnd"/>
      <w:r w:rsidRPr="00F510B7">
        <w:t xml:space="preserve"> Hadj-Hammou</w:t>
      </w:r>
      <w:r w:rsidRPr="00F510B7">
        <w:rPr>
          <w:vertAlign w:val="superscript"/>
        </w:rPr>
        <w:t>1</w:t>
      </w:r>
      <w:r w:rsidRPr="00F510B7">
        <w:t>, Samantha Howlett</w:t>
      </w:r>
      <w:r w:rsidRPr="00F510B7">
        <w:rPr>
          <w:vertAlign w:val="superscript"/>
        </w:rPr>
        <w:t>1</w:t>
      </w:r>
      <w:r w:rsidRPr="00F510B7">
        <w:t xml:space="preserve">, </w:t>
      </w:r>
      <w:r w:rsidR="00A97718">
        <w:t>Alexia Graba-Landry</w:t>
      </w:r>
      <w:r w:rsidR="00A97718" w:rsidRPr="00F65782">
        <w:rPr>
          <w:vertAlign w:val="superscript"/>
        </w:rPr>
        <w:t>3</w:t>
      </w:r>
      <w:r w:rsidR="00A97718">
        <w:t xml:space="preserve">, </w:t>
      </w:r>
      <w:r w:rsidRPr="00F510B7">
        <w:t>Andrew S Hoey</w:t>
      </w:r>
      <w:r w:rsidRPr="00F510B7">
        <w:rPr>
          <w:vertAlign w:val="superscript"/>
        </w:rPr>
        <w:t>3</w:t>
      </w:r>
      <w:r w:rsidRPr="00F510B7">
        <w:t xml:space="preserve">, </w:t>
      </w:r>
      <w:r w:rsidR="00AD6D14">
        <w:t>Kirsty L. Nash</w:t>
      </w:r>
      <w:r w:rsidR="00AD6D14" w:rsidRPr="004114D6">
        <w:rPr>
          <w:vertAlign w:val="superscript"/>
        </w:rPr>
        <w:t>4,5</w:t>
      </w:r>
      <w:r w:rsidR="00AD6D14">
        <w:t xml:space="preserve">, </w:t>
      </w:r>
      <w:r w:rsidR="003E7EC0">
        <w:t>Shaun K Wilson</w:t>
      </w:r>
      <w:r w:rsidR="009F0AAC">
        <w:rPr>
          <w:vertAlign w:val="superscript"/>
        </w:rPr>
        <w:t>6</w:t>
      </w:r>
      <w:r w:rsidR="00C26F0E">
        <w:rPr>
          <w:vertAlign w:val="superscript"/>
        </w:rPr>
        <w:t>,7</w:t>
      </w:r>
      <w:r w:rsidR="003E7EC0">
        <w:t xml:space="preserve">, </w:t>
      </w:r>
      <w:r w:rsidRPr="00F510B7">
        <w:t>Nicholas AJ Graham</w:t>
      </w:r>
      <w:r w:rsidRPr="00F510B7">
        <w:rPr>
          <w:vertAlign w:val="superscript"/>
        </w:rPr>
        <w:t>1</w:t>
      </w:r>
      <w:r w:rsidRPr="00F510B7">
        <w:t>.</w:t>
      </w:r>
    </w:p>
    <w:p w14:paraId="7E6ACD8E" w14:textId="77777777" w:rsidR="00C65FB8" w:rsidRPr="00F510B7" w:rsidRDefault="00C65FB8">
      <w:pPr>
        <w:spacing w:line="360" w:lineRule="auto"/>
        <w:jc w:val="center"/>
      </w:pPr>
    </w:p>
    <w:p w14:paraId="625CBE9D" w14:textId="77777777" w:rsidR="00C65FB8" w:rsidRPr="00F510B7" w:rsidRDefault="00CC0F79" w:rsidP="001E48FC">
      <w:pPr>
        <w:spacing w:line="360" w:lineRule="auto"/>
        <w:jc w:val="center"/>
        <w:outlineLvl w:val="0"/>
      </w:pPr>
      <w:r w:rsidRPr="00F510B7">
        <w:rPr>
          <w:b/>
        </w:rPr>
        <w:t xml:space="preserve">Affiliations </w:t>
      </w:r>
    </w:p>
    <w:p w14:paraId="1B097AF5" w14:textId="77777777" w:rsidR="00C65FB8" w:rsidRPr="00F65782" w:rsidRDefault="00CC0F79">
      <w:pPr>
        <w:numPr>
          <w:ilvl w:val="0"/>
          <w:numId w:val="2"/>
        </w:numPr>
        <w:spacing w:line="360" w:lineRule="auto"/>
        <w:jc w:val="center"/>
      </w:pPr>
      <w:r w:rsidRPr="00F65782">
        <w:t>Lancaster Environment Centre, Lancaster University, Lancaster, LA1 4YQ, UK</w:t>
      </w:r>
    </w:p>
    <w:p w14:paraId="55BECE63" w14:textId="5E49D535" w:rsidR="00C65FB8" w:rsidRPr="00F510B7" w:rsidRDefault="00CC0F79">
      <w:pPr>
        <w:numPr>
          <w:ilvl w:val="0"/>
          <w:numId w:val="2"/>
        </w:numPr>
        <w:spacing w:line="360" w:lineRule="auto"/>
        <w:jc w:val="center"/>
      </w:pPr>
      <w:r w:rsidRPr="00F510B7">
        <w:t>Stanford University, Hopkins Marine Station, Pacific Grove, CA 93950</w:t>
      </w:r>
      <w:r w:rsidR="004114D6">
        <w:t>, USA</w:t>
      </w:r>
    </w:p>
    <w:p w14:paraId="546642BE" w14:textId="77777777" w:rsidR="00AD6D14" w:rsidRDefault="00CC0F79" w:rsidP="00AD6D14">
      <w:pPr>
        <w:numPr>
          <w:ilvl w:val="0"/>
          <w:numId w:val="2"/>
        </w:numPr>
        <w:spacing w:line="360" w:lineRule="auto"/>
        <w:jc w:val="center"/>
      </w:pPr>
      <w:r w:rsidRPr="00F510B7">
        <w:t>ARC Centre of Excellence for Coral Reef Studies, James Cook University, Townsville, Queensland 4811, Australia</w:t>
      </w:r>
    </w:p>
    <w:p w14:paraId="2264814F" w14:textId="7E4B1746" w:rsidR="00AD6D14" w:rsidRPr="00AD6D14" w:rsidRDefault="00AD6D14" w:rsidP="00AD6D14">
      <w:pPr>
        <w:numPr>
          <w:ilvl w:val="0"/>
          <w:numId w:val="2"/>
        </w:numPr>
        <w:spacing w:line="360" w:lineRule="auto"/>
        <w:jc w:val="center"/>
      </w:pPr>
      <w:r w:rsidRPr="00AD6D14">
        <w:t xml:space="preserve">Centre for Marine </w:t>
      </w:r>
      <w:proofErr w:type="spellStart"/>
      <w:r w:rsidRPr="00AD6D14">
        <w:t>Socioecology</w:t>
      </w:r>
      <w:proofErr w:type="spellEnd"/>
      <w:r w:rsidRPr="00AD6D14">
        <w:t>, University of Tasmania, Hobart, TAS 7001</w:t>
      </w:r>
      <w:r w:rsidR="00C26F0E">
        <w:t>, Australia</w:t>
      </w:r>
    </w:p>
    <w:p w14:paraId="11931195" w14:textId="1067FD87" w:rsidR="00AD6D14" w:rsidRDefault="00AD6D14" w:rsidP="00AD6D14">
      <w:pPr>
        <w:numPr>
          <w:ilvl w:val="0"/>
          <w:numId w:val="2"/>
        </w:numPr>
        <w:spacing w:line="360" w:lineRule="auto"/>
        <w:jc w:val="center"/>
      </w:pPr>
      <w:r w:rsidRPr="00AD6D14">
        <w:t>Institute for Marine &amp; Antarctic Studies, University of Tasmania, Hobart, TAS 7001</w:t>
      </w:r>
      <w:r w:rsidR="00C26F0E">
        <w:t>, Australia</w:t>
      </w:r>
    </w:p>
    <w:p w14:paraId="352ED178" w14:textId="77777777" w:rsidR="00F64848" w:rsidRDefault="00F64848" w:rsidP="00F64848">
      <w:pPr>
        <w:numPr>
          <w:ilvl w:val="0"/>
          <w:numId w:val="2"/>
        </w:numPr>
        <w:spacing w:line="360" w:lineRule="auto"/>
        <w:jc w:val="center"/>
        <w:rPr>
          <w:lang w:val="en-US"/>
        </w:rPr>
      </w:pPr>
      <w:r w:rsidRPr="00F64848">
        <w:rPr>
          <w:lang w:val="en-US"/>
        </w:rPr>
        <w:t>Department of Biodiversity, Conservation and Attractions: Marine Science Program, Kensington, WA 6151, Australia</w:t>
      </w:r>
    </w:p>
    <w:p w14:paraId="62192E75" w14:textId="4037C860" w:rsidR="00F64848" w:rsidRPr="004114D6" w:rsidRDefault="00F64848" w:rsidP="00F64848">
      <w:pPr>
        <w:numPr>
          <w:ilvl w:val="0"/>
          <w:numId w:val="2"/>
        </w:numPr>
        <w:spacing w:line="360" w:lineRule="auto"/>
        <w:jc w:val="center"/>
        <w:rPr>
          <w:lang w:val="en-US"/>
        </w:rPr>
      </w:pPr>
      <w:r w:rsidRPr="00F64848">
        <w:rPr>
          <w:lang w:val="en-US"/>
        </w:rPr>
        <w:t>Oceans Institute, University of Western Australia, Crawley, WA 6009, Australia</w:t>
      </w:r>
    </w:p>
    <w:p w14:paraId="778D3436" w14:textId="77777777" w:rsidR="00C65FB8" w:rsidRPr="00F510B7" w:rsidRDefault="00C65FB8">
      <w:pPr>
        <w:spacing w:line="360" w:lineRule="auto"/>
      </w:pPr>
    </w:p>
    <w:p w14:paraId="7F18F872" w14:textId="77777777" w:rsidR="00C65FB8" w:rsidRPr="00F510B7" w:rsidRDefault="00C65FB8">
      <w:pPr>
        <w:spacing w:line="360" w:lineRule="auto"/>
      </w:pPr>
    </w:p>
    <w:p w14:paraId="7C001EED" w14:textId="77777777" w:rsidR="00C65FB8" w:rsidRPr="00F510B7" w:rsidRDefault="00CC0F79" w:rsidP="001E48FC">
      <w:pPr>
        <w:spacing w:line="360" w:lineRule="auto"/>
        <w:jc w:val="center"/>
        <w:outlineLvl w:val="0"/>
        <w:rPr>
          <w:b/>
        </w:rPr>
      </w:pPr>
      <w:r w:rsidRPr="00F510B7">
        <w:rPr>
          <w:b/>
        </w:rPr>
        <w:t>Keywords</w:t>
      </w:r>
    </w:p>
    <w:p w14:paraId="04A1D14F" w14:textId="2E51A0D7" w:rsidR="00C65FB8" w:rsidRPr="00F510B7" w:rsidRDefault="00CC0F79" w:rsidP="0079731D">
      <w:pPr>
        <w:spacing w:line="360" w:lineRule="auto"/>
        <w:jc w:val="center"/>
        <w:rPr>
          <w:b/>
        </w:rPr>
      </w:pPr>
      <w:r w:rsidRPr="00F510B7">
        <w:t>functional ecology, herbivory, fishing, bottom-up, top-down, grazing, benthic</w:t>
      </w:r>
    </w:p>
    <w:p w14:paraId="6FB0E70E" w14:textId="77777777" w:rsidR="00802E3F" w:rsidRDefault="00802E3F">
      <w:pPr>
        <w:spacing w:line="276" w:lineRule="auto"/>
        <w:rPr>
          <w:b/>
          <w:sz w:val="28"/>
        </w:rPr>
      </w:pPr>
      <w:r>
        <w:rPr>
          <w:b/>
          <w:sz w:val="28"/>
        </w:rPr>
        <w:br w:type="page"/>
      </w:r>
    </w:p>
    <w:p w14:paraId="4EE771B4" w14:textId="204E1CBB" w:rsidR="00C65FB8" w:rsidRPr="00F65782" w:rsidRDefault="00CC0F79" w:rsidP="001E48FC">
      <w:pPr>
        <w:spacing w:line="480" w:lineRule="auto"/>
        <w:outlineLvl w:val="0"/>
        <w:rPr>
          <w:b/>
          <w:sz w:val="28"/>
        </w:rPr>
      </w:pPr>
      <w:r w:rsidRPr="00F65782">
        <w:rPr>
          <w:b/>
          <w:sz w:val="28"/>
        </w:rPr>
        <w:lastRenderedPageBreak/>
        <w:t>Abstract</w:t>
      </w:r>
    </w:p>
    <w:p w14:paraId="28F97ACD" w14:textId="658F0A86" w:rsidR="00D11C80" w:rsidRDefault="00D11C80" w:rsidP="00D244ED">
      <w:pPr>
        <w:spacing w:line="480" w:lineRule="auto"/>
        <w:ind w:firstLine="720"/>
      </w:pPr>
      <w:r w:rsidRPr="00D11C80">
        <w:t xml:space="preserve">Herbivory is </w:t>
      </w:r>
      <w:r w:rsidR="006803D9">
        <w:t xml:space="preserve">a key process on </w:t>
      </w:r>
      <w:r>
        <w:t>coral reefs</w:t>
      </w:r>
      <w:r w:rsidR="00BA595A">
        <w:t xml:space="preserve"> </w:t>
      </w:r>
      <w:r w:rsidR="005773E3">
        <w:t>which</w:t>
      </w:r>
      <w:r w:rsidR="00BA595A">
        <w:t>, through</w:t>
      </w:r>
      <w:r w:rsidR="006803D9">
        <w:t xml:space="preserve"> grazing of algae</w:t>
      </w:r>
      <w:r w:rsidR="00BA595A">
        <w:t xml:space="preserve">, </w:t>
      </w:r>
      <w:r w:rsidR="006803D9">
        <w:t xml:space="preserve">can help sustain coral-dominated states </w:t>
      </w:r>
      <w:r w:rsidR="00BC43D6">
        <w:t xml:space="preserve">on frequently-disturbed reefs and reverse macroalgal regime shifts on degraded ones. </w:t>
      </w:r>
      <w:r w:rsidR="0077527B">
        <w:t xml:space="preserve">Our understanding of herbivory </w:t>
      </w:r>
      <w:r w:rsidR="00DF09A8">
        <w:t xml:space="preserve">on reefs </w:t>
      </w:r>
      <w:r w:rsidR="0077527B">
        <w:t>is largely founded on feeding observations</w:t>
      </w:r>
      <w:r w:rsidR="00A97BFB">
        <w:t xml:space="preserve"> at small spatial scales</w:t>
      </w:r>
      <w:r w:rsidR="00E24ECB">
        <w:t>,</w:t>
      </w:r>
      <w:r w:rsidR="0077527B">
        <w:t xml:space="preserve"> </w:t>
      </w:r>
      <w:r w:rsidR="00F2171A">
        <w:t xml:space="preserve">yet </w:t>
      </w:r>
      <w:r w:rsidR="008E4509">
        <w:t xml:space="preserve">the biomass and structure of </w:t>
      </w:r>
      <w:r w:rsidR="00F2171A">
        <w:t xml:space="preserve">herbivore populations </w:t>
      </w:r>
      <w:r w:rsidR="00774881">
        <w:t xml:space="preserve">is more closely linked to processes which </w:t>
      </w:r>
      <w:r w:rsidR="00A97BFB">
        <w:t xml:space="preserve">can be highly variable </w:t>
      </w:r>
      <w:r w:rsidR="00774881">
        <w:t>a</w:t>
      </w:r>
      <w:r w:rsidR="00A97BFB">
        <w:t>cross</w:t>
      </w:r>
      <w:r w:rsidR="00774881">
        <w:t xml:space="preserve"> </w:t>
      </w:r>
      <w:r w:rsidR="00F2171A">
        <w:t>large</w:t>
      </w:r>
      <w:r w:rsidR="00A97BFB">
        <w:t xml:space="preserve"> areas</w:t>
      </w:r>
      <w:r w:rsidR="00F2171A">
        <w:t xml:space="preserve">, such as </w:t>
      </w:r>
      <w:r w:rsidR="00774881">
        <w:t xml:space="preserve">benthic </w:t>
      </w:r>
      <w:r w:rsidR="00F2171A">
        <w:t xml:space="preserve">habitat </w:t>
      </w:r>
      <w:r w:rsidR="00F5370A">
        <w:t>turnover</w:t>
      </w:r>
      <w:r w:rsidR="00F2171A">
        <w:t xml:space="preserve"> and fishing pressure</w:t>
      </w:r>
      <w:r w:rsidR="008E4509">
        <w:t>.</w:t>
      </w:r>
      <w:r w:rsidR="00F93D4E">
        <w:t xml:space="preserve"> </w:t>
      </w:r>
      <w:r w:rsidR="00F5370A">
        <w:t>Though our understanding of spatiotemporal variation in grazer biomass is well developed</w:t>
      </w:r>
      <w:r w:rsidR="00D244ED">
        <w:t>, e</w:t>
      </w:r>
      <w:r w:rsidR="00F93D4E">
        <w:t xml:space="preserve">quivalent </w:t>
      </w:r>
      <w:r w:rsidR="008E4509">
        <w:t xml:space="preserve">macroscale </w:t>
      </w:r>
      <w:r w:rsidR="00F93D4E">
        <w:t xml:space="preserve">approaches </w:t>
      </w:r>
      <w:r w:rsidR="0077527B">
        <w:t xml:space="preserve">to understanding bottom-up and top-down controls on </w:t>
      </w:r>
      <w:r w:rsidR="00F93D4E">
        <w:t xml:space="preserve">herbivory </w:t>
      </w:r>
      <w:r w:rsidR="0077527B">
        <w:t>are lacking.</w:t>
      </w:r>
      <w:r w:rsidR="00D244ED">
        <w:t xml:space="preserve"> </w:t>
      </w:r>
      <w:r>
        <w:t xml:space="preserve">Here, we integrate </w:t>
      </w:r>
      <w:r w:rsidR="00F44DD8">
        <w:t>underwater survey</w:t>
      </w:r>
      <w:r>
        <w:t xml:space="preserve"> data </w:t>
      </w:r>
      <w:r w:rsidR="004C02B5">
        <w:t xml:space="preserve">of fish abundances </w:t>
      </w:r>
      <w:r>
        <w:t>from four Indo-Pacific island regions with</w:t>
      </w:r>
      <w:r w:rsidR="000D7B22">
        <w:t xml:space="preserve"> </w:t>
      </w:r>
      <w:r>
        <w:t xml:space="preserve">herbivore feeding observations to estimate grazing rates for </w:t>
      </w:r>
      <w:r w:rsidR="00F93D4E">
        <w:t xml:space="preserve">two </w:t>
      </w:r>
      <w:r>
        <w:t>herbivore</w:t>
      </w:r>
      <w:r w:rsidR="00F93D4E">
        <w:t xml:space="preserve"> functions, cropping and scraping, </w:t>
      </w:r>
      <w:r>
        <w:t xml:space="preserve">at the </w:t>
      </w:r>
      <w:r w:rsidR="004C02B5">
        <w:t xml:space="preserve">spatial scale of </w:t>
      </w:r>
      <w:r>
        <w:t>individual coral reefs. By including a range of reef states</w:t>
      </w:r>
      <w:r w:rsidR="00D032E9">
        <w:t>,</w:t>
      </w:r>
      <w:r>
        <w:t xml:space="preserve"> from coral to algal dominance and heavily-fished to remote wilderness areas, we evaluate</w:t>
      </w:r>
      <w:r w:rsidR="004C02B5">
        <w:t xml:space="preserve"> the</w:t>
      </w:r>
      <w:r>
        <w:t xml:space="preserve"> </w:t>
      </w:r>
      <w:r w:rsidR="008A7EBB">
        <w:t>influences</w:t>
      </w:r>
      <w:r>
        <w:t xml:space="preserve"> of benthic habitat and fishing </w:t>
      </w:r>
      <w:r w:rsidR="008A7EBB">
        <w:t xml:space="preserve">on </w:t>
      </w:r>
      <w:r w:rsidR="00D032E9">
        <w:t xml:space="preserve">the </w:t>
      </w:r>
      <w:r>
        <w:t>grazing rates</w:t>
      </w:r>
      <w:r w:rsidR="00D032E9">
        <w:t xml:space="preserve"> of entire</w:t>
      </w:r>
      <w:r w:rsidR="004C02B5">
        <w:t xml:space="preserve"> fish</w:t>
      </w:r>
      <w:r w:rsidR="00D032E9">
        <w:t xml:space="preserve"> assemblages</w:t>
      </w:r>
      <w:r>
        <w:t xml:space="preserve">. </w:t>
      </w:r>
      <w:r w:rsidR="0007537D">
        <w:t>C</w:t>
      </w:r>
      <w:r>
        <w:t xml:space="preserve">ropping rates were primarily influenced by benthic </w:t>
      </w:r>
      <w:r w:rsidR="009D7DBF">
        <w:t>condition</w:t>
      </w:r>
      <w:r>
        <w:t xml:space="preserve">, with cropping maximised on </w:t>
      </w:r>
      <w:r w:rsidR="004C02B5">
        <w:t xml:space="preserve">structurally </w:t>
      </w:r>
      <w:r>
        <w:t xml:space="preserve">complex reefs with high </w:t>
      </w:r>
      <w:r w:rsidR="00C005CD">
        <w:t xml:space="preserve">substratum </w:t>
      </w:r>
      <w:r>
        <w:t xml:space="preserve">availability and low macroalgal cover. </w:t>
      </w:r>
      <w:r w:rsidR="004C02B5">
        <w:t>However, f</w:t>
      </w:r>
      <w:r>
        <w:t xml:space="preserve">ishing was the primary driver of scraping </w:t>
      </w:r>
      <w:r w:rsidR="007F55EE">
        <w:t>function</w:t>
      </w:r>
      <w:r w:rsidR="00C005CD">
        <w:t>, with</w:t>
      </w:r>
      <w:r w:rsidR="007F55EE">
        <w:t xml:space="preserve"> scraping rates</w:t>
      </w:r>
      <w:r w:rsidR="008A7EBB">
        <w:t xml:space="preserve"> </w:t>
      </w:r>
      <w:r>
        <w:t xml:space="preserve">depleted at most </w:t>
      </w:r>
      <w:r w:rsidR="007F55EE">
        <w:t>reefs relative to remote</w:t>
      </w:r>
      <w:r w:rsidR="000269BC">
        <w:t xml:space="preserve">, unfished </w:t>
      </w:r>
      <w:r w:rsidR="007F55EE">
        <w:t xml:space="preserve">reefs, though </w:t>
      </w:r>
      <w:r w:rsidR="004C02B5">
        <w:t xml:space="preserve">scraping </w:t>
      </w:r>
      <w:r w:rsidR="006C0387">
        <w:t xml:space="preserve">did </w:t>
      </w:r>
      <w:r w:rsidR="007F55EE">
        <w:t xml:space="preserve">increase with </w:t>
      </w:r>
      <w:r w:rsidR="00C005CD">
        <w:t xml:space="preserve">substratum </w:t>
      </w:r>
      <w:r w:rsidR="007F55EE">
        <w:t xml:space="preserve">availability and </w:t>
      </w:r>
      <w:r w:rsidR="00FA78FE">
        <w:t xml:space="preserve">structural </w:t>
      </w:r>
      <w:r w:rsidR="007F55EE">
        <w:t>complexity.</w:t>
      </w:r>
      <w:r w:rsidR="00646B4F">
        <w:t xml:space="preserve"> Ultimately, benthic and fishing conditions influenced herbivore functioning through their effect on grazer biomass, which was tightly correlated to grazing rates. </w:t>
      </w:r>
      <w:r w:rsidR="00F054F7">
        <w:t>F</w:t>
      </w:r>
      <w:r w:rsidR="00646B4F">
        <w:t>or a given level</w:t>
      </w:r>
      <w:r w:rsidR="004C02B5">
        <w:t xml:space="preserve"> of</w:t>
      </w:r>
      <w:r w:rsidR="00646B4F">
        <w:t xml:space="preserve"> biomass, we </w:t>
      </w:r>
      <w:r w:rsidR="00583098">
        <w:t xml:space="preserve">show that </w:t>
      </w:r>
      <w:r w:rsidR="00646B4F">
        <w:t xml:space="preserve">grazing rates are greater </w:t>
      </w:r>
      <w:r w:rsidR="00CA1DCB">
        <w:t xml:space="preserve">on reefs </w:t>
      </w:r>
      <w:r w:rsidR="00646B4F">
        <w:t>dominated by small-bodied fishes, suggest</w:t>
      </w:r>
      <w:r w:rsidR="00580F81">
        <w:t>ing</w:t>
      </w:r>
      <w:r w:rsidR="00646B4F">
        <w:t xml:space="preserve"> that grazing </w:t>
      </w:r>
      <w:r w:rsidR="00CA1DCB">
        <w:t>pressure is</w:t>
      </w:r>
      <w:r w:rsidR="00646B4F">
        <w:t xml:space="preserve"> greatest </w:t>
      </w:r>
      <w:r w:rsidR="00CA1DCB">
        <w:t xml:space="preserve">when grazer </w:t>
      </w:r>
      <w:r w:rsidR="00646B4F">
        <w:t>size structure</w:t>
      </w:r>
      <w:r w:rsidR="00CA1DCB">
        <w:t xml:space="preserve"> is truncated</w:t>
      </w:r>
      <w:r w:rsidR="00646B4F">
        <w:t>.</w:t>
      </w:r>
      <w:r w:rsidR="00A57619">
        <w:t xml:space="preserve"> </w:t>
      </w:r>
      <w:r w:rsidR="00F44DD8">
        <w:t xml:space="preserve">By combining biomass estimates with bite rates in a hierarchical modelling approach, we provide a framework </w:t>
      </w:r>
      <w:r w:rsidR="00A57619">
        <w:t xml:space="preserve">for converting fish size </w:t>
      </w:r>
      <w:r w:rsidR="00A57619">
        <w:lastRenderedPageBreak/>
        <w:t>data into coral reef grazing potential.</w:t>
      </w:r>
      <w:r w:rsidR="004C02B5">
        <w:t xml:space="preserve"> Overall, we quantify grazing gradients across the Indo-Pacific to identify the important benthic and fishing drivers of grazing potential by herbivore assemblages on coral reefs.</w:t>
      </w:r>
    </w:p>
    <w:p w14:paraId="0E64240B" w14:textId="77777777" w:rsidR="00D11C80" w:rsidRPr="00D11C80" w:rsidRDefault="00D11C80" w:rsidP="00AC3B70">
      <w:pPr>
        <w:spacing w:line="480" w:lineRule="auto"/>
      </w:pPr>
    </w:p>
    <w:p w14:paraId="060C2631" w14:textId="77777777" w:rsidR="00C65FB8" w:rsidRPr="00F65782" w:rsidRDefault="00CC0F79" w:rsidP="001E48FC">
      <w:pPr>
        <w:spacing w:line="480" w:lineRule="auto"/>
        <w:outlineLvl w:val="0"/>
        <w:rPr>
          <w:b/>
          <w:sz w:val="28"/>
        </w:rPr>
      </w:pPr>
      <w:r w:rsidRPr="00F65782">
        <w:rPr>
          <w:b/>
          <w:sz w:val="28"/>
        </w:rPr>
        <w:t>Introduction</w:t>
      </w:r>
    </w:p>
    <w:p w14:paraId="1B21D8AE" w14:textId="77777777" w:rsidR="00C65FB8" w:rsidRPr="00F510B7" w:rsidRDefault="00C65FB8" w:rsidP="00AC3B70">
      <w:pPr>
        <w:spacing w:line="480" w:lineRule="auto"/>
        <w:rPr>
          <w:i/>
        </w:rPr>
      </w:pPr>
    </w:p>
    <w:p w14:paraId="6DEEDA3C" w14:textId="4EF3E84A" w:rsidR="00994B7E" w:rsidRDefault="00CC0F79" w:rsidP="0075162E">
      <w:pPr>
        <w:spacing w:line="480" w:lineRule="auto"/>
        <w:ind w:firstLine="720"/>
      </w:pPr>
      <w:r w:rsidRPr="00F510B7">
        <w:t>Herbivory is crucial to ecosystem function and community structure</w:t>
      </w:r>
      <w:r w:rsidR="00C252A4">
        <w:t xml:space="preserve"> across terrestrial and aquatic ecosystems</w:t>
      </w:r>
      <w:r w:rsidRPr="00F510B7">
        <w:t xml:space="preserve">, playing a key role in cycling nutrients </w:t>
      </w:r>
      <w:r w:rsidRPr="00F510B7">
        <w:rPr>
          <w:color w:val="000000"/>
        </w:rPr>
        <w:t>(Metcalfe et al. 2014)</w:t>
      </w:r>
      <w:r w:rsidRPr="00F510B7">
        <w:t xml:space="preserve">, regulating species diversity and productivity </w:t>
      </w:r>
      <w:r w:rsidRPr="00F510B7">
        <w:rPr>
          <w:color w:val="000000"/>
        </w:rPr>
        <w:t>(</w:t>
      </w:r>
      <w:proofErr w:type="spellStart"/>
      <w:r w:rsidRPr="00F510B7">
        <w:rPr>
          <w:color w:val="000000"/>
        </w:rPr>
        <w:t>Royo</w:t>
      </w:r>
      <w:proofErr w:type="spellEnd"/>
      <w:r w:rsidRPr="00F510B7">
        <w:rPr>
          <w:color w:val="000000"/>
        </w:rPr>
        <w:t xml:space="preserve"> et al. 2010, </w:t>
      </w:r>
      <w:proofErr w:type="spellStart"/>
      <w:r w:rsidRPr="00F510B7">
        <w:rPr>
          <w:color w:val="000000"/>
        </w:rPr>
        <w:t>Prieditis</w:t>
      </w:r>
      <w:proofErr w:type="spellEnd"/>
      <w:r w:rsidRPr="00F510B7">
        <w:rPr>
          <w:color w:val="000000"/>
        </w:rPr>
        <w:t xml:space="preserve"> et al. 2017)</w:t>
      </w:r>
      <w:r w:rsidRPr="00F510B7">
        <w:t xml:space="preserve">, and controlling habitat regime shifts </w:t>
      </w:r>
      <w:r w:rsidRPr="00F510B7">
        <w:rPr>
          <w:color w:val="000000"/>
        </w:rPr>
        <w:t>(</w:t>
      </w:r>
      <w:proofErr w:type="spellStart"/>
      <w:r w:rsidRPr="00F510B7">
        <w:rPr>
          <w:color w:val="000000"/>
        </w:rPr>
        <w:t>Zimov</w:t>
      </w:r>
      <w:proofErr w:type="spellEnd"/>
      <w:r w:rsidRPr="00F510B7">
        <w:rPr>
          <w:color w:val="000000"/>
        </w:rPr>
        <w:t xml:space="preserve"> et al. 1995</w:t>
      </w:r>
      <w:r w:rsidR="0023041C">
        <w:rPr>
          <w:color w:val="000000"/>
        </w:rPr>
        <w:t>,</w:t>
      </w:r>
      <w:r w:rsidRPr="00F510B7">
        <w:rPr>
          <w:color w:val="000000"/>
        </w:rPr>
        <w:t xml:space="preserve"> Hughes et al. 2007</w:t>
      </w:r>
      <w:r w:rsidR="0023041C">
        <w:rPr>
          <w:color w:val="000000"/>
        </w:rPr>
        <w:t>,</w:t>
      </w:r>
      <w:r w:rsidRPr="00F510B7">
        <w:rPr>
          <w:color w:val="000000"/>
        </w:rPr>
        <w:t xml:space="preserve"> </w:t>
      </w:r>
      <w:proofErr w:type="spellStart"/>
      <w:r w:rsidRPr="00F510B7">
        <w:rPr>
          <w:color w:val="000000"/>
        </w:rPr>
        <w:t>Keesing</w:t>
      </w:r>
      <w:proofErr w:type="spellEnd"/>
      <w:r w:rsidRPr="00F510B7">
        <w:rPr>
          <w:color w:val="000000"/>
        </w:rPr>
        <w:t xml:space="preserve"> and Young 2014</w:t>
      </w:r>
      <w:r w:rsidR="00994937">
        <w:rPr>
          <w:color w:val="000000"/>
        </w:rPr>
        <w:t xml:space="preserve">, </w:t>
      </w:r>
      <w:r w:rsidR="00956F83">
        <w:rPr>
          <w:color w:val="000000"/>
        </w:rPr>
        <w:t>Verges et al. 2014</w:t>
      </w:r>
      <w:r w:rsidRPr="00F510B7">
        <w:rPr>
          <w:color w:val="000000"/>
        </w:rPr>
        <w:t>)</w:t>
      </w:r>
      <w:r w:rsidRPr="00F510B7">
        <w:t xml:space="preserve">. </w:t>
      </w:r>
      <w:r w:rsidR="001342BD" w:rsidRPr="00F510B7">
        <w:t>H</w:t>
      </w:r>
      <w:r w:rsidRPr="00F510B7">
        <w:t xml:space="preserve">erbivory </w:t>
      </w:r>
      <w:r w:rsidR="00E738D3">
        <w:t xml:space="preserve">processes are </w:t>
      </w:r>
      <w:r w:rsidRPr="00F510B7">
        <w:t xml:space="preserve">generally measured at </w:t>
      </w:r>
      <w:r w:rsidR="003D1641">
        <w:t xml:space="preserve">local </w:t>
      </w:r>
      <w:r w:rsidRPr="00F510B7">
        <w:t xml:space="preserve">scales </w:t>
      </w:r>
      <w:r w:rsidR="00FE3DC7">
        <w:t xml:space="preserve">relevant to </w:t>
      </w:r>
      <w:r w:rsidRPr="00F510B7">
        <w:t>individual behaviour</w:t>
      </w:r>
      <w:r w:rsidR="00463C17">
        <w:t>s</w:t>
      </w:r>
      <w:r w:rsidRPr="00F510B7">
        <w:t xml:space="preserve"> and population sizes</w:t>
      </w:r>
      <w:r w:rsidR="00E738D3">
        <w:t>, which restricts our understanding of how ecosystem</w:t>
      </w:r>
      <w:r w:rsidR="00821A51">
        <w:t>s</w:t>
      </w:r>
      <w:r w:rsidR="00E738D3">
        <w:t xml:space="preserve"> function across </w:t>
      </w:r>
      <w:r w:rsidR="00255BED">
        <w:t xml:space="preserve">larger spatial </w:t>
      </w:r>
      <w:r w:rsidR="00E738D3">
        <w:t>scales.</w:t>
      </w:r>
      <w:r w:rsidRPr="00F510B7">
        <w:t xml:space="preserve"> </w:t>
      </w:r>
      <w:r w:rsidR="00E738D3">
        <w:t xml:space="preserve">Furthermore, </w:t>
      </w:r>
      <w:r w:rsidRPr="00F510B7">
        <w:t xml:space="preserve">anthropogenic pressures </w:t>
      </w:r>
      <w:r w:rsidR="00E738D3">
        <w:t xml:space="preserve">typically </w:t>
      </w:r>
      <w:r w:rsidRPr="00F510B7">
        <w:t>impact ecosystem</w:t>
      </w:r>
      <w:r w:rsidR="00E738D3">
        <w:t xml:space="preserve"> processes,</w:t>
      </w:r>
      <w:r w:rsidRPr="00F510B7">
        <w:t xml:space="preserve"> including herbivory</w:t>
      </w:r>
      <w:r w:rsidR="00E738D3">
        <w:t>,</w:t>
      </w:r>
      <w:r w:rsidRPr="00F510B7">
        <w:t xml:space="preserve"> </w:t>
      </w:r>
      <w:r w:rsidR="00463C17">
        <w:t>a</w:t>
      </w:r>
      <w:r w:rsidR="00494E06">
        <w:t>cross</w:t>
      </w:r>
      <w:r w:rsidR="00463C17">
        <w:t xml:space="preserve"> much</w:t>
      </w:r>
      <w:r w:rsidR="00463C17" w:rsidRPr="00F510B7">
        <w:t xml:space="preserve"> </w:t>
      </w:r>
      <w:r w:rsidRPr="00F510B7">
        <w:t>large</w:t>
      </w:r>
      <w:r w:rsidR="00463C17">
        <w:t>r</w:t>
      </w:r>
      <w:r w:rsidRPr="00F510B7">
        <w:t xml:space="preserve"> </w:t>
      </w:r>
      <w:r w:rsidR="00494E06">
        <w:t>areas</w:t>
      </w:r>
      <w:r w:rsidR="00991D13">
        <w:t xml:space="preserve"> (</w:t>
      </w:r>
      <w:r w:rsidR="00A426E0">
        <w:t>Jackson 2008</w:t>
      </w:r>
      <w:r w:rsidR="00991D13">
        <w:t>)</w:t>
      </w:r>
      <w:r w:rsidRPr="00F510B7">
        <w:t xml:space="preserve">. </w:t>
      </w:r>
      <w:r w:rsidR="00E738D3">
        <w:t xml:space="preserve">Therefore, developing our understanding of both natural and anthropogenic drivers on </w:t>
      </w:r>
      <w:r w:rsidR="00E738D3" w:rsidRPr="00F510B7">
        <w:t>herbivory</w:t>
      </w:r>
      <w:r w:rsidR="00E738D3">
        <w:t xml:space="preserve"> at </w:t>
      </w:r>
      <w:r w:rsidR="00821A51">
        <w:t xml:space="preserve">broad </w:t>
      </w:r>
      <w:r w:rsidR="00E738D3">
        <w:t xml:space="preserve">scales requires </w:t>
      </w:r>
      <w:r w:rsidR="00C0795E">
        <w:t>the integration of</w:t>
      </w:r>
      <w:r w:rsidR="00E738D3">
        <w:t xml:space="preserve"> </w:t>
      </w:r>
      <w:r w:rsidR="00E738D3" w:rsidRPr="00E738D3">
        <w:t>fine-scale herbivory observations with macroecological datasets</w:t>
      </w:r>
      <w:r w:rsidRPr="00F510B7">
        <w:t xml:space="preserve">. Such </w:t>
      </w:r>
      <w:r w:rsidR="00E738D3">
        <w:t>analyses</w:t>
      </w:r>
      <w:r w:rsidR="00E738D3" w:rsidRPr="00F510B7">
        <w:t xml:space="preserve"> </w:t>
      </w:r>
      <w:r w:rsidR="00E738D3">
        <w:t xml:space="preserve">are </w:t>
      </w:r>
      <w:r w:rsidRPr="00F510B7">
        <w:t xml:space="preserve">particularly </w:t>
      </w:r>
      <w:r w:rsidR="0043398B">
        <w:t>relevant</w:t>
      </w:r>
      <w:r w:rsidR="00E738D3">
        <w:t xml:space="preserve"> </w:t>
      </w:r>
      <w:r w:rsidRPr="00F510B7">
        <w:t xml:space="preserve">for coral reef ecosystems, which are facing </w:t>
      </w:r>
      <w:r w:rsidR="00E738D3">
        <w:t xml:space="preserve">multiple </w:t>
      </w:r>
      <w:r w:rsidR="00BE0E94">
        <w:t>damaging</w:t>
      </w:r>
      <w:r w:rsidR="00BE0E94" w:rsidRPr="00F510B7">
        <w:t xml:space="preserve"> </w:t>
      </w:r>
      <w:r w:rsidRPr="00F510B7">
        <w:t xml:space="preserve">human pressures and where herbivory is a key ecosystem function </w:t>
      </w:r>
      <w:r w:rsidRPr="00F510B7">
        <w:rPr>
          <w:color w:val="000000"/>
        </w:rPr>
        <w:t>(Hughes et al. 2007</w:t>
      </w:r>
      <w:r w:rsidR="0023041C">
        <w:rPr>
          <w:color w:val="000000"/>
        </w:rPr>
        <w:t>,</w:t>
      </w:r>
      <w:r w:rsidRPr="00F510B7">
        <w:rPr>
          <w:color w:val="000000"/>
        </w:rPr>
        <w:t xml:space="preserve"> </w:t>
      </w:r>
      <w:proofErr w:type="spellStart"/>
      <w:r w:rsidRPr="00F510B7">
        <w:rPr>
          <w:color w:val="000000"/>
        </w:rPr>
        <w:t>Cheal</w:t>
      </w:r>
      <w:proofErr w:type="spellEnd"/>
      <w:r w:rsidRPr="00F510B7">
        <w:rPr>
          <w:color w:val="000000"/>
        </w:rPr>
        <w:t xml:space="preserve"> et al. 2010</w:t>
      </w:r>
      <w:r w:rsidR="00D43742">
        <w:rPr>
          <w:color w:val="000000"/>
        </w:rPr>
        <w:t>, Hughes et al. 2017</w:t>
      </w:r>
      <w:r w:rsidRPr="00F510B7">
        <w:rPr>
          <w:color w:val="000000"/>
        </w:rPr>
        <w:t>)</w:t>
      </w:r>
      <w:r w:rsidRPr="00F510B7">
        <w:t>.</w:t>
      </w:r>
    </w:p>
    <w:p w14:paraId="0BC53171" w14:textId="6BCF991D" w:rsidR="000D367B" w:rsidRDefault="00CC0F79" w:rsidP="00655336">
      <w:pPr>
        <w:spacing w:line="480" w:lineRule="auto"/>
        <w:ind w:firstLine="720"/>
      </w:pPr>
      <w:r w:rsidRPr="00F510B7">
        <w:t xml:space="preserve">On tropical coral reefs, </w:t>
      </w:r>
      <w:r w:rsidR="005F5E21">
        <w:t xml:space="preserve">the removal of algae by herbivorous fishes is a critical process which clears space for coral settlement and growth </w:t>
      </w:r>
      <w:r w:rsidR="005F5E21" w:rsidRPr="00F510B7">
        <w:rPr>
          <w:color w:val="000000"/>
        </w:rPr>
        <w:t>(Bellwood et al. 2004)</w:t>
      </w:r>
      <w:r w:rsidR="005F5E21">
        <w:t xml:space="preserve">. Herbivorous fishes can be categorized into browsers, which remove established macroalgae, and a diverse guild of grazers </w:t>
      </w:r>
      <w:r w:rsidR="00C005CD">
        <w:t xml:space="preserve">that feed on surfaces covered with algal turfs and associated microbial communities </w:t>
      </w:r>
      <w:r w:rsidR="005F5E21" w:rsidRPr="00F510B7">
        <w:rPr>
          <w:color w:val="000000"/>
        </w:rPr>
        <w:lastRenderedPageBreak/>
        <w:t>(</w:t>
      </w:r>
      <w:r w:rsidR="005F5E21">
        <w:rPr>
          <w:color w:val="000000"/>
        </w:rPr>
        <w:t>Green &amp; Bellwood 2009</w:t>
      </w:r>
      <w:r w:rsidR="005F5E21" w:rsidRPr="00F510B7">
        <w:rPr>
          <w:color w:val="000000"/>
        </w:rPr>
        <w:t>)</w:t>
      </w:r>
      <w:r w:rsidRPr="00F510B7">
        <w:t xml:space="preserve">. </w:t>
      </w:r>
      <w:r w:rsidR="00B4390E" w:rsidRPr="00F510B7">
        <w:t xml:space="preserve">Within </w:t>
      </w:r>
      <w:r w:rsidR="005F5E21">
        <w:t>the grazers</w:t>
      </w:r>
      <w:r w:rsidR="00B4390E" w:rsidRPr="00F510B7">
        <w:t xml:space="preserve">, observations of </w:t>
      </w:r>
      <w:r w:rsidRPr="00F510B7">
        <w:t>feeding morphology and behaviour</w:t>
      </w:r>
      <w:r w:rsidR="00B4390E" w:rsidRPr="00F510B7">
        <w:t xml:space="preserve"> have </w:t>
      </w:r>
      <w:r w:rsidR="002346DC">
        <w:t>identified</w:t>
      </w:r>
      <w:r w:rsidR="002346DC" w:rsidRPr="00F510B7">
        <w:t xml:space="preserve"> </w:t>
      </w:r>
      <w:r w:rsidR="00B4390E" w:rsidRPr="00F510B7">
        <w:t>two distinct</w:t>
      </w:r>
      <w:r w:rsidRPr="00F510B7">
        <w:t xml:space="preserve"> </w:t>
      </w:r>
      <w:r w:rsidR="00B4390E" w:rsidRPr="00F510B7">
        <w:t xml:space="preserve">grazing functions: </w:t>
      </w:r>
      <w:r w:rsidRPr="00F510B7">
        <w:t>cropping</w:t>
      </w:r>
      <w:r w:rsidR="00B4390E" w:rsidRPr="00F510B7">
        <w:t xml:space="preserve"> and</w:t>
      </w:r>
      <w:r w:rsidRPr="00F510B7">
        <w:t xml:space="preserve"> scraping </w:t>
      </w:r>
      <w:r w:rsidRPr="00F510B7">
        <w:rPr>
          <w:color w:val="000000"/>
        </w:rPr>
        <w:t xml:space="preserve">(Bellwood and </w:t>
      </w:r>
      <w:proofErr w:type="spellStart"/>
      <w:r w:rsidRPr="00F510B7">
        <w:rPr>
          <w:color w:val="000000"/>
        </w:rPr>
        <w:t>Choat</w:t>
      </w:r>
      <w:proofErr w:type="spellEnd"/>
      <w:r w:rsidRPr="00F510B7">
        <w:rPr>
          <w:color w:val="000000"/>
        </w:rPr>
        <w:t xml:space="preserve"> 1990</w:t>
      </w:r>
      <w:r w:rsidR="0023041C">
        <w:rPr>
          <w:color w:val="000000"/>
        </w:rPr>
        <w:t>,</w:t>
      </w:r>
      <w:r w:rsidRPr="00F510B7">
        <w:rPr>
          <w:color w:val="000000"/>
        </w:rPr>
        <w:t xml:space="preserve"> Polunin et al. 1995)</w:t>
      </w:r>
      <w:r w:rsidRPr="00F510B7">
        <w:t>. Cropping species</w:t>
      </w:r>
      <w:r w:rsidR="00F00A17">
        <w:t xml:space="preserve">, primarily members of </w:t>
      </w:r>
      <w:r w:rsidR="002B5FF7">
        <w:t xml:space="preserve">the </w:t>
      </w:r>
      <w:r w:rsidR="002B5FF7" w:rsidRPr="00346E23">
        <w:t>Acanthuridae</w:t>
      </w:r>
      <w:r w:rsidR="002B5FF7">
        <w:t xml:space="preserve"> and </w:t>
      </w:r>
      <w:r w:rsidR="002B5FF7" w:rsidRPr="00346E23">
        <w:t>Siganidae</w:t>
      </w:r>
      <w:r w:rsidR="00F00A17">
        <w:t>,</w:t>
      </w:r>
      <w:r w:rsidR="00B4390E" w:rsidRPr="00F510B7">
        <w:t xml:space="preserve"> </w:t>
      </w:r>
      <w:r w:rsidR="00F00A17">
        <w:t>remove the upper portions of the algae when feeding</w:t>
      </w:r>
      <w:r w:rsidR="00B4390E" w:rsidRPr="00F510B7">
        <w:t>, which</w:t>
      </w:r>
      <w:r w:rsidR="008E106D">
        <w:t xml:space="preserve"> maintains algae in cropped states,</w:t>
      </w:r>
      <w:r w:rsidR="00B4390E" w:rsidRPr="00F510B7">
        <w:t xml:space="preserve"> </w:t>
      </w:r>
      <w:r w:rsidRPr="00F510B7">
        <w:t>promot</w:t>
      </w:r>
      <w:r w:rsidR="008E106D">
        <w:t>ing</w:t>
      </w:r>
      <w:r w:rsidRPr="00F510B7">
        <w:t xml:space="preserve"> coral settlement and </w:t>
      </w:r>
      <w:r w:rsidR="008E106D">
        <w:t xml:space="preserve">preventing transitions to fleshy macroalgae </w:t>
      </w:r>
      <w:r w:rsidRPr="00F510B7">
        <w:rPr>
          <w:color w:val="000000"/>
        </w:rPr>
        <w:t>(Arnold et al. 2010)</w:t>
      </w:r>
      <w:r w:rsidRPr="00F510B7">
        <w:t>.</w:t>
      </w:r>
      <w:r w:rsidR="003A2DBE" w:rsidRPr="00F510B7">
        <w:t xml:space="preserve"> </w:t>
      </w:r>
      <w:r w:rsidR="001B33BA" w:rsidRPr="00F510B7">
        <w:t>S</w:t>
      </w:r>
      <w:r w:rsidRPr="00F510B7">
        <w:t xml:space="preserve">craping </w:t>
      </w:r>
      <w:r w:rsidR="00B4390E" w:rsidRPr="00F510B7">
        <w:t xml:space="preserve">species </w:t>
      </w:r>
      <w:r w:rsidR="00FC4CC7">
        <w:t xml:space="preserve">in the tribe </w:t>
      </w:r>
      <w:proofErr w:type="spellStart"/>
      <w:r w:rsidR="00FC4CC7" w:rsidRPr="00346E23">
        <w:t>Scarin</w:t>
      </w:r>
      <w:r w:rsidR="00C005CD" w:rsidRPr="00346E23">
        <w:t>i</w:t>
      </w:r>
      <w:proofErr w:type="spellEnd"/>
      <w:r w:rsidR="00FC4CC7" w:rsidRPr="00F00A17">
        <w:t xml:space="preserve"> </w:t>
      </w:r>
      <w:r w:rsidR="00F00A17">
        <w:t>gouge part of the underlying reef substratum together with</w:t>
      </w:r>
      <w:r w:rsidR="00B4390E" w:rsidRPr="00F510B7">
        <w:rPr>
          <w:color w:val="000000"/>
        </w:rPr>
        <w:t xml:space="preserve"> microscopic epiphytes and epilithic and endolithic phototrophs </w:t>
      </w:r>
      <w:r w:rsidR="00F00A17">
        <w:rPr>
          <w:color w:val="000000"/>
        </w:rPr>
        <w:t xml:space="preserve">when feeding </w:t>
      </w:r>
      <w:r w:rsidR="00B4390E" w:rsidRPr="00F510B7">
        <w:t>(</w:t>
      </w:r>
      <w:proofErr w:type="spellStart"/>
      <w:r w:rsidR="00B4390E" w:rsidRPr="00F510B7">
        <w:t>Choat</w:t>
      </w:r>
      <w:proofErr w:type="spellEnd"/>
      <w:r w:rsidR="00B4390E" w:rsidRPr="00F510B7">
        <w:t xml:space="preserve"> and Clements 2018)</w:t>
      </w:r>
      <w:r w:rsidR="00B4390E" w:rsidRPr="00F510B7">
        <w:rPr>
          <w:rStyle w:val="CommentReference"/>
        </w:rPr>
        <w:t xml:space="preserve">. </w:t>
      </w:r>
      <w:r w:rsidR="00F00A17">
        <w:t xml:space="preserve">In doing so </w:t>
      </w:r>
      <w:r w:rsidR="00B4390E" w:rsidRPr="00F510B7">
        <w:t xml:space="preserve">scrapers </w:t>
      </w:r>
      <w:r w:rsidR="00F00A17">
        <w:t xml:space="preserve">clear space for the settlement of benthic organisms, including corals </w:t>
      </w:r>
      <w:r w:rsidR="00B4390E" w:rsidRPr="00F510B7">
        <w:t>(</w:t>
      </w:r>
      <w:proofErr w:type="spellStart"/>
      <w:r w:rsidR="00786C7B" w:rsidRPr="00F510B7">
        <w:t>Bonaldo</w:t>
      </w:r>
      <w:proofErr w:type="spellEnd"/>
      <w:r w:rsidR="00786C7B" w:rsidRPr="00F510B7">
        <w:t xml:space="preserve"> </w:t>
      </w:r>
      <w:r w:rsidR="00C005CD">
        <w:t>et al.</w:t>
      </w:r>
      <w:r w:rsidR="00786C7B" w:rsidRPr="00F510B7">
        <w:t xml:space="preserve"> 2014</w:t>
      </w:r>
      <w:r w:rsidR="00B4390E" w:rsidRPr="00F510B7">
        <w:t xml:space="preserve">). </w:t>
      </w:r>
      <w:r w:rsidRPr="00F510B7">
        <w:t xml:space="preserve">Combined, </w:t>
      </w:r>
      <w:r w:rsidR="00B4390E" w:rsidRPr="00F510B7">
        <w:t xml:space="preserve">cropping and scraping </w:t>
      </w:r>
      <w:r w:rsidRPr="00F510B7">
        <w:t xml:space="preserve">are considered essential </w:t>
      </w:r>
      <w:r w:rsidR="00B4390E" w:rsidRPr="00F510B7">
        <w:t xml:space="preserve">functions which help sustain </w:t>
      </w:r>
      <w:r w:rsidRPr="00F510B7">
        <w:t xml:space="preserve">coral-dominated states </w:t>
      </w:r>
      <w:r w:rsidRPr="00F510B7">
        <w:rPr>
          <w:color w:val="000000"/>
        </w:rPr>
        <w:t>(Bellwood et al. 2004</w:t>
      </w:r>
      <w:r w:rsidR="00CB15EA">
        <w:rPr>
          <w:color w:val="000000"/>
        </w:rPr>
        <w:t>, Hughes et al. 2007</w:t>
      </w:r>
      <w:r w:rsidRPr="00F510B7">
        <w:rPr>
          <w:color w:val="000000"/>
        </w:rPr>
        <w:t>)</w:t>
      </w:r>
      <w:r w:rsidR="00DB519F">
        <w:rPr>
          <w:color w:val="000000"/>
        </w:rPr>
        <w:t xml:space="preserve"> and potentially reverse algal regime shifts (Graham et al. 2013)</w:t>
      </w:r>
      <w:r w:rsidRPr="00F510B7">
        <w:t>.</w:t>
      </w:r>
    </w:p>
    <w:p w14:paraId="0B944CAC" w14:textId="7E234B4D" w:rsidR="001338E1" w:rsidRDefault="001342BD" w:rsidP="00AC3B70">
      <w:pPr>
        <w:spacing w:line="480" w:lineRule="auto"/>
        <w:ind w:firstLine="720"/>
      </w:pPr>
      <w:r w:rsidRPr="00F510B7">
        <w:t>Mature a</w:t>
      </w:r>
      <w:r w:rsidR="00CC0F79" w:rsidRPr="00F510B7">
        <w:t xml:space="preserve">lgae can proliferate in the absence of </w:t>
      </w:r>
      <w:r w:rsidR="00C0795E">
        <w:t xml:space="preserve">sufficient </w:t>
      </w:r>
      <w:r w:rsidR="00CC0F79" w:rsidRPr="00F510B7">
        <w:t xml:space="preserve">grazing pressure </w:t>
      </w:r>
      <w:r w:rsidR="00CC0F79" w:rsidRPr="00F510B7">
        <w:rPr>
          <w:color w:val="000000"/>
        </w:rPr>
        <w:t>(Mumby et al. 2006</w:t>
      </w:r>
      <w:r w:rsidR="0023041C">
        <w:rPr>
          <w:color w:val="000000"/>
        </w:rPr>
        <w:t>,</w:t>
      </w:r>
      <w:r w:rsidR="00CC0F79" w:rsidRPr="00F510B7">
        <w:rPr>
          <w:color w:val="000000"/>
        </w:rPr>
        <w:t xml:space="preserve"> </w:t>
      </w:r>
      <w:r w:rsidR="00F00A17">
        <w:rPr>
          <w:color w:val="000000"/>
        </w:rPr>
        <w:t xml:space="preserve">Hughes et al. 2007, </w:t>
      </w:r>
      <w:proofErr w:type="spellStart"/>
      <w:r w:rsidR="00CC0F79" w:rsidRPr="00F510B7">
        <w:rPr>
          <w:color w:val="000000"/>
        </w:rPr>
        <w:t>Burkepile</w:t>
      </w:r>
      <w:proofErr w:type="spellEnd"/>
      <w:r w:rsidR="00CC0F79" w:rsidRPr="00F510B7">
        <w:rPr>
          <w:color w:val="000000"/>
        </w:rPr>
        <w:t xml:space="preserve"> and Hay 2008)</w:t>
      </w:r>
      <w:r w:rsidR="00CC0F79" w:rsidRPr="00F510B7">
        <w:t xml:space="preserve">, and correlative analyses of fished reef ecosystems have provided evidence of grazing biomass thresholds below which reefs become algae dominated </w:t>
      </w:r>
      <w:r w:rsidR="00CC0F79" w:rsidRPr="00F510B7">
        <w:rPr>
          <w:color w:val="000000"/>
        </w:rPr>
        <w:t>(Graham et al. 2015</w:t>
      </w:r>
      <w:r w:rsidR="0023041C">
        <w:rPr>
          <w:color w:val="000000"/>
        </w:rPr>
        <w:t>,</w:t>
      </w:r>
      <w:r w:rsidR="00CC0F79" w:rsidRPr="00F510B7">
        <w:rPr>
          <w:color w:val="000000"/>
        </w:rPr>
        <w:t xml:space="preserve"> </w:t>
      </w:r>
      <w:proofErr w:type="spellStart"/>
      <w:r w:rsidR="00CC0F79" w:rsidRPr="00F510B7">
        <w:rPr>
          <w:color w:val="000000"/>
        </w:rPr>
        <w:t>Jouffray</w:t>
      </w:r>
      <w:proofErr w:type="spellEnd"/>
      <w:r w:rsidR="00CC0F79" w:rsidRPr="00F510B7">
        <w:rPr>
          <w:color w:val="000000"/>
        </w:rPr>
        <w:t xml:space="preserve"> et al. 2015</w:t>
      </w:r>
      <w:r w:rsidR="0023041C">
        <w:rPr>
          <w:color w:val="000000"/>
        </w:rPr>
        <w:t>,</w:t>
      </w:r>
      <w:r w:rsidR="00CC0F79" w:rsidRPr="00F510B7">
        <w:rPr>
          <w:color w:val="000000"/>
        </w:rPr>
        <w:t xml:space="preserve"> Robinson et al. 2018)</w:t>
      </w:r>
      <w:r w:rsidR="00CC0F79" w:rsidRPr="00F510B7">
        <w:t xml:space="preserve">. </w:t>
      </w:r>
      <w:r w:rsidR="00C0795E" w:rsidRPr="00F510B7">
        <w:t>Herbivor</w:t>
      </w:r>
      <w:r w:rsidR="00C0795E">
        <w:t>ous fish</w:t>
      </w:r>
      <w:r w:rsidR="00C0795E" w:rsidRPr="00F510B7">
        <w:t xml:space="preserve"> </w:t>
      </w:r>
      <w:r w:rsidR="00CC0F79" w:rsidRPr="00F510B7">
        <w:t xml:space="preserve">populations are overexploited across </w:t>
      </w:r>
      <w:r w:rsidR="00C0795E">
        <w:t xml:space="preserve">much of </w:t>
      </w:r>
      <w:r w:rsidR="00CC0F79" w:rsidRPr="00F510B7">
        <w:t xml:space="preserve">the tropics </w:t>
      </w:r>
      <w:r w:rsidR="00CC0F79" w:rsidRPr="00F510B7">
        <w:rPr>
          <w:color w:val="000000"/>
        </w:rPr>
        <w:t>(Edwards et al. 2014)</w:t>
      </w:r>
      <w:r w:rsidR="00802D38">
        <w:rPr>
          <w:color w:val="000000"/>
        </w:rPr>
        <w:t>,</w:t>
      </w:r>
      <w:r w:rsidR="00CC0F79" w:rsidRPr="00F510B7">
        <w:t xml:space="preserve"> </w:t>
      </w:r>
      <w:r w:rsidR="00D043AE" w:rsidRPr="00F510B7">
        <w:t>which has</w:t>
      </w:r>
      <w:r w:rsidR="00CC0F79" w:rsidRPr="00F510B7">
        <w:t xml:space="preserve"> </w:t>
      </w:r>
      <w:r w:rsidR="00D043AE" w:rsidRPr="00F510B7">
        <w:t xml:space="preserve">compromised </w:t>
      </w:r>
      <w:r w:rsidR="00CC0F79" w:rsidRPr="00F510B7">
        <w:t xml:space="preserve">grazing functions </w:t>
      </w:r>
      <w:r w:rsidR="00D043AE" w:rsidRPr="00F510B7">
        <w:t>on reefs which fail to maintain herbivore biomass thresholds (</w:t>
      </w:r>
      <w:r w:rsidR="0066727F" w:rsidRPr="00F510B7">
        <w:t>Bellwood et al. 201</w:t>
      </w:r>
      <w:r w:rsidR="00D036A6">
        <w:t>2</w:t>
      </w:r>
      <w:r w:rsidR="0066727F" w:rsidRPr="00F510B7">
        <w:t xml:space="preserve">, </w:t>
      </w:r>
      <w:r w:rsidR="00D043AE" w:rsidRPr="00F510B7">
        <w:t>Graham et al. 2015, Robinson et al. 2018)</w:t>
      </w:r>
      <w:r w:rsidR="00CC0F79" w:rsidRPr="00F510B7">
        <w:t>. However, fishing effects can be co</w:t>
      </w:r>
      <w:r w:rsidR="008657D2">
        <w:t>nf</w:t>
      </w:r>
      <w:r w:rsidR="00CC0F79" w:rsidRPr="00F510B7">
        <w:t xml:space="preserve">ounded by </w:t>
      </w:r>
      <w:r w:rsidR="008A5F8A">
        <w:t xml:space="preserve">the effect of benthic </w:t>
      </w:r>
      <w:r w:rsidR="009F3BF7">
        <w:t>productivity</w:t>
      </w:r>
      <w:r w:rsidR="00CC0F79" w:rsidRPr="00F510B7">
        <w:t xml:space="preserve"> </w:t>
      </w:r>
      <w:r w:rsidR="008A5F8A">
        <w:t xml:space="preserve">on </w:t>
      </w:r>
      <w:r w:rsidR="00CC0F79" w:rsidRPr="00F510B7">
        <w:t xml:space="preserve">herbivore </w:t>
      </w:r>
      <w:r w:rsidR="008A5F8A">
        <w:t xml:space="preserve">populations </w:t>
      </w:r>
      <w:r w:rsidR="00CC0F79" w:rsidRPr="00F510B7">
        <w:rPr>
          <w:color w:val="000000"/>
        </w:rPr>
        <w:t xml:space="preserve">(Russ et al. </w:t>
      </w:r>
      <w:r w:rsidR="009F3BF7">
        <w:rPr>
          <w:color w:val="000000"/>
        </w:rPr>
        <w:t xml:space="preserve">2003, </w:t>
      </w:r>
      <w:r w:rsidR="00CC0F79" w:rsidRPr="00F510B7">
        <w:rPr>
          <w:color w:val="000000"/>
        </w:rPr>
        <w:t>2015)</w:t>
      </w:r>
      <w:r w:rsidR="00CC0F79" w:rsidRPr="00F510B7">
        <w:t xml:space="preserve">, </w:t>
      </w:r>
      <w:r w:rsidR="0006703F">
        <w:t>while</w:t>
      </w:r>
      <w:r w:rsidR="00C643C3" w:rsidRPr="00F510B7">
        <w:t xml:space="preserve"> </w:t>
      </w:r>
      <w:r w:rsidR="00CC0F79" w:rsidRPr="00F510B7">
        <w:t>species-specific habitat associations</w:t>
      </w:r>
      <w:r w:rsidR="00C643C3">
        <w:t xml:space="preserve"> can</w:t>
      </w:r>
      <w:r w:rsidR="00CC0F79" w:rsidRPr="00F510B7">
        <w:t xml:space="preserve"> </w:t>
      </w:r>
      <w:r w:rsidR="00C643C3">
        <w:t xml:space="preserve">also </w:t>
      </w:r>
      <w:r w:rsidR="00CC0F79" w:rsidRPr="00F510B7">
        <w:t>structur</w:t>
      </w:r>
      <w:r w:rsidR="00BD05A2">
        <w:t>e</w:t>
      </w:r>
      <w:r w:rsidR="00CC0F79" w:rsidRPr="00F510B7">
        <w:t xml:space="preserve"> herbivore </w:t>
      </w:r>
      <w:r w:rsidR="00BD05A2">
        <w:t xml:space="preserve">assemblages across a range of spatial scales </w:t>
      </w:r>
      <w:r w:rsidR="00CC0F79" w:rsidRPr="00F510B7">
        <w:rPr>
          <w:color w:val="000000"/>
        </w:rPr>
        <w:t>(</w:t>
      </w:r>
      <w:r w:rsidR="00C0795E">
        <w:rPr>
          <w:color w:val="000000"/>
        </w:rPr>
        <w:t xml:space="preserve">Hoey &amp; </w:t>
      </w:r>
      <w:proofErr w:type="spellStart"/>
      <w:r w:rsidR="00C0795E">
        <w:rPr>
          <w:color w:val="000000"/>
        </w:rPr>
        <w:t>Belwood</w:t>
      </w:r>
      <w:proofErr w:type="spellEnd"/>
      <w:r w:rsidR="00C0795E">
        <w:rPr>
          <w:color w:val="000000"/>
        </w:rPr>
        <w:t xml:space="preserve"> 2008</w:t>
      </w:r>
      <w:r w:rsidR="0023041C">
        <w:rPr>
          <w:color w:val="000000"/>
        </w:rPr>
        <w:t>,</w:t>
      </w:r>
      <w:r w:rsidR="00C0795E">
        <w:rPr>
          <w:color w:val="000000"/>
        </w:rPr>
        <w:t xml:space="preserve"> </w:t>
      </w:r>
      <w:proofErr w:type="spellStart"/>
      <w:r w:rsidR="00CC0F79" w:rsidRPr="00F510B7">
        <w:rPr>
          <w:color w:val="000000"/>
        </w:rPr>
        <w:t>Doropoulos</w:t>
      </w:r>
      <w:proofErr w:type="spellEnd"/>
      <w:r w:rsidR="00CC0F79" w:rsidRPr="00F510B7">
        <w:rPr>
          <w:color w:val="000000"/>
        </w:rPr>
        <w:t xml:space="preserve"> et al. 2013)</w:t>
      </w:r>
      <w:r w:rsidR="00CC0F79" w:rsidRPr="00F510B7">
        <w:t xml:space="preserve"> and benthic compositions </w:t>
      </w:r>
      <w:r w:rsidR="00CC0F79" w:rsidRPr="00F510B7">
        <w:rPr>
          <w:color w:val="000000"/>
        </w:rPr>
        <w:t>(</w:t>
      </w:r>
      <w:r w:rsidR="004B53EC">
        <w:rPr>
          <w:color w:val="000000"/>
        </w:rPr>
        <w:t xml:space="preserve">Hoey &amp; Bellwood </w:t>
      </w:r>
      <w:r w:rsidR="00C0795E">
        <w:rPr>
          <w:color w:val="000000"/>
        </w:rPr>
        <w:t>2011</w:t>
      </w:r>
      <w:r w:rsidR="0023041C">
        <w:rPr>
          <w:color w:val="000000"/>
        </w:rPr>
        <w:t>,</w:t>
      </w:r>
      <w:r w:rsidR="00CC0F79" w:rsidRPr="00F510B7">
        <w:rPr>
          <w:color w:val="000000"/>
        </w:rPr>
        <w:t xml:space="preserve"> </w:t>
      </w:r>
      <w:proofErr w:type="spellStart"/>
      <w:r w:rsidR="00CC0F79" w:rsidRPr="00F510B7">
        <w:rPr>
          <w:color w:val="000000"/>
        </w:rPr>
        <w:t>Heenan</w:t>
      </w:r>
      <w:proofErr w:type="spellEnd"/>
      <w:r w:rsidR="00CC0F79" w:rsidRPr="00F510B7">
        <w:rPr>
          <w:color w:val="000000"/>
        </w:rPr>
        <w:t xml:space="preserve"> et al. 2016)</w:t>
      </w:r>
      <w:r w:rsidR="00CC0F79" w:rsidRPr="00F510B7">
        <w:t xml:space="preserve">. </w:t>
      </w:r>
      <w:r w:rsidR="0087522F">
        <w:t>Such b</w:t>
      </w:r>
      <w:r w:rsidR="00CC0F79" w:rsidRPr="00F510B7">
        <w:t xml:space="preserve">ottom-up </w:t>
      </w:r>
      <w:r w:rsidR="00C0795E">
        <w:t>influences</w:t>
      </w:r>
      <w:r w:rsidR="00C0795E" w:rsidRPr="00F510B7">
        <w:t xml:space="preserve"> </w:t>
      </w:r>
      <w:r w:rsidR="00CC0F79" w:rsidRPr="00F510B7">
        <w:t>o</w:t>
      </w:r>
      <w:r w:rsidR="006F7E01">
        <w:t>n</w:t>
      </w:r>
      <w:r w:rsidR="00CC0F79" w:rsidRPr="00F510B7">
        <w:t xml:space="preserve"> fish populations may be particularly strong when fish rely on habitat for both structure and food, such </w:t>
      </w:r>
      <w:r w:rsidR="00CC0F79" w:rsidRPr="00F510B7">
        <w:lastRenderedPageBreak/>
        <w:t xml:space="preserve">as </w:t>
      </w:r>
      <w:r w:rsidR="00C0795E">
        <w:t xml:space="preserve">algal </w:t>
      </w:r>
      <w:r w:rsidR="00C0795E" w:rsidRPr="00F510B7">
        <w:t>cropp</w:t>
      </w:r>
      <w:r w:rsidR="00C0795E">
        <w:t>ing fishes</w:t>
      </w:r>
      <w:r w:rsidR="00C0795E" w:rsidRPr="00F510B7">
        <w:t xml:space="preserve"> </w:t>
      </w:r>
      <w:r w:rsidR="000F78EF" w:rsidRPr="00F510B7">
        <w:t xml:space="preserve">which are generally small and particularly dependent on the reef matrix for shelter </w:t>
      </w:r>
      <w:r w:rsidR="00CC0F79" w:rsidRPr="00F510B7">
        <w:t>(</w:t>
      </w:r>
      <w:r w:rsidR="002512E0">
        <w:t>Wilson et al. 2008</w:t>
      </w:r>
      <w:r w:rsidR="00CC0F79" w:rsidRPr="00F510B7">
        <w:t>).</w:t>
      </w:r>
      <w:r w:rsidR="00E56805" w:rsidRPr="00F510B7">
        <w:t xml:space="preserve"> Thus, h</w:t>
      </w:r>
      <w:r w:rsidR="00CC0F79" w:rsidRPr="00F510B7">
        <w:t xml:space="preserve">erbivore assemblage structure </w:t>
      </w:r>
      <w:r w:rsidR="00E6769D">
        <w:t xml:space="preserve">is </w:t>
      </w:r>
      <w:r w:rsidR="00CC0F79" w:rsidRPr="00F510B7">
        <w:t>mediated by both habitat composition and fishing intensity</w:t>
      </w:r>
      <w:r w:rsidR="0051718E" w:rsidRPr="00F510B7">
        <w:t xml:space="preserve"> </w:t>
      </w:r>
      <w:r w:rsidR="00322E00">
        <w:t>but</w:t>
      </w:r>
      <w:r w:rsidR="00E56805" w:rsidRPr="00F510B7">
        <w:t xml:space="preserve"> </w:t>
      </w:r>
      <w:r w:rsidR="00322E00">
        <w:t xml:space="preserve">links between these drivers and </w:t>
      </w:r>
      <w:r w:rsidR="0051718E" w:rsidRPr="00F510B7">
        <w:t xml:space="preserve">grazing functions </w:t>
      </w:r>
      <w:r w:rsidR="00E56805" w:rsidRPr="00F510B7">
        <w:t>are not well resolved</w:t>
      </w:r>
      <w:r w:rsidR="00322E00">
        <w:t>, particularly</w:t>
      </w:r>
      <w:r w:rsidR="00E56805" w:rsidRPr="00F510B7">
        <w:t xml:space="preserve"> at macroecological scales</w:t>
      </w:r>
      <w:r w:rsidR="0051718E" w:rsidRPr="00F510B7">
        <w:t>.</w:t>
      </w:r>
      <w:r w:rsidR="00CC0F79" w:rsidRPr="00F510B7">
        <w:t xml:space="preserve"> </w:t>
      </w:r>
      <w:r w:rsidR="00CC0F79" w:rsidRPr="00F510B7">
        <w:br/>
      </w:r>
      <w:r w:rsidR="00CC0F79" w:rsidRPr="00F510B7">
        <w:tab/>
        <w:t xml:space="preserve">Patterns in herbivore biomass are widely used to imply changes in herbivore functioning on coral reefs </w:t>
      </w:r>
      <w:r w:rsidR="00CC0F79" w:rsidRPr="00F510B7">
        <w:rPr>
          <w:color w:val="000000"/>
        </w:rPr>
        <w:t>(</w:t>
      </w:r>
      <w:r w:rsidR="00C0795E">
        <w:rPr>
          <w:color w:val="000000"/>
        </w:rPr>
        <w:t xml:space="preserve">e.g., </w:t>
      </w:r>
      <w:r w:rsidR="00CC0F79" w:rsidRPr="00F510B7">
        <w:rPr>
          <w:color w:val="000000"/>
        </w:rPr>
        <w:t>Nash et al. 2016</w:t>
      </w:r>
      <w:r w:rsidR="000E720E">
        <w:rPr>
          <w:color w:val="000000"/>
        </w:rPr>
        <w:t>a</w:t>
      </w:r>
      <w:r w:rsidR="0023041C">
        <w:rPr>
          <w:color w:val="000000"/>
        </w:rPr>
        <w:t>,</w:t>
      </w:r>
      <w:r w:rsidR="00CC0F79" w:rsidRPr="00F510B7">
        <w:rPr>
          <w:color w:val="000000"/>
        </w:rPr>
        <w:t xml:space="preserve"> Robinson et al. 2018)</w:t>
      </w:r>
      <w:r w:rsidR="00CC0F79" w:rsidRPr="00F510B7">
        <w:t>. However, biomass data overlooks size- and species-specific differences in feeding rates</w:t>
      </w:r>
      <w:r w:rsidR="00655336">
        <w:t xml:space="preserve"> </w:t>
      </w:r>
      <w:r w:rsidR="00CC0F79" w:rsidRPr="00F510B7">
        <w:t xml:space="preserve">and </w:t>
      </w:r>
      <w:r w:rsidR="00EF37E0">
        <w:t xml:space="preserve">functional </w:t>
      </w:r>
      <w:r w:rsidR="00CC0F79" w:rsidRPr="00F510B7">
        <w:t>roles</w:t>
      </w:r>
      <w:r w:rsidR="00683DA4">
        <w:t>.</w:t>
      </w:r>
      <w:r w:rsidR="00CC0F79" w:rsidRPr="00F510B7">
        <w:t xml:space="preserve"> </w:t>
      </w:r>
      <w:r w:rsidR="00683DA4">
        <w:t xml:space="preserve">Therefore, </w:t>
      </w:r>
      <w:r w:rsidR="00CC0F79" w:rsidRPr="00F510B7">
        <w:t xml:space="preserve">measures of grazing impacts </w:t>
      </w:r>
      <w:r w:rsidR="00C06521">
        <w:t xml:space="preserve">have been </w:t>
      </w:r>
      <w:r w:rsidR="00D1308E">
        <w:t xml:space="preserve">developed </w:t>
      </w:r>
      <w:r w:rsidR="00CC0F79" w:rsidRPr="00F510B7">
        <w:t xml:space="preserve">by integrating </w:t>
      </w:r>
      <w:r w:rsidR="00F8271E">
        <w:t xml:space="preserve">bite rate data with </w:t>
      </w:r>
      <w:r w:rsidR="00CC0F79" w:rsidRPr="00F510B7">
        <w:t>information on</w:t>
      </w:r>
      <w:r w:rsidR="00F8271E">
        <w:t xml:space="preserve"> </w:t>
      </w:r>
      <w:r w:rsidR="00417F31">
        <w:t>expected carbon intake</w:t>
      </w:r>
      <w:r w:rsidR="00A04A72">
        <w:t xml:space="preserve"> </w:t>
      </w:r>
      <w:r w:rsidR="00F8271E">
        <w:t xml:space="preserve">for croppers </w:t>
      </w:r>
      <w:r w:rsidR="00417F31">
        <w:t>(</w:t>
      </w:r>
      <w:proofErr w:type="spellStart"/>
      <w:r w:rsidR="00417F31">
        <w:t>Marshell</w:t>
      </w:r>
      <w:proofErr w:type="spellEnd"/>
      <w:r w:rsidR="00417F31">
        <w:t xml:space="preserve"> &amp; Mumby 2015) </w:t>
      </w:r>
      <w:r w:rsidR="00F8271E">
        <w:t>or</w:t>
      </w:r>
      <w:r w:rsidR="00A04A72">
        <w:t xml:space="preserve"> </w:t>
      </w:r>
      <w:r w:rsidR="00CC0F79" w:rsidRPr="00F510B7">
        <w:t xml:space="preserve">feeding behaviours </w:t>
      </w:r>
      <w:r w:rsidR="00F8271E">
        <w:t>for</w:t>
      </w:r>
      <w:r w:rsidR="00A04A72">
        <w:t xml:space="preserve"> scrapers </w:t>
      </w:r>
      <w:r w:rsidR="00A04A72" w:rsidRPr="00F510B7">
        <w:rPr>
          <w:color w:val="000000"/>
        </w:rPr>
        <w:t xml:space="preserve">(Bellwood and </w:t>
      </w:r>
      <w:proofErr w:type="spellStart"/>
      <w:r w:rsidR="00A04A72" w:rsidRPr="00F510B7">
        <w:rPr>
          <w:color w:val="000000"/>
        </w:rPr>
        <w:t>Choat</w:t>
      </w:r>
      <w:proofErr w:type="spellEnd"/>
      <w:r w:rsidR="00A04A72" w:rsidRPr="00F510B7">
        <w:rPr>
          <w:color w:val="000000"/>
        </w:rPr>
        <w:t xml:space="preserve"> 1990</w:t>
      </w:r>
      <w:r w:rsidR="0023041C">
        <w:rPr>
          <w:color w:val="000000"/>
        </w:rPr>
        <w:t>,</w:t>
      </w:r>
      <w:r w:rsidR="00A04A72" w:rsidRPr="00F510B7">
        <w:rPr>
          <w:color w:val="000000"/>
        </w:rPr>
        <w:t xml:space="preserve"> Bellwood et al. 2003)</w:t>
      </w:r>
      <w:r w:rsidR="00CC0F79" w:rsidRPr="00F510B7">
        <w:t xml:space="preserve">. </w:t>
      </w:r>
      <w:r w:rsidR="0084257A" w:rsidRPr="00F510B7">
        <w:t xml:space="preserve">Furthermore, </w:t>
      </w:r>
      <w:r w:rsidR="00683DA4">
        <w:t>al</w:t>
      </w:r>
      <w:r w:rsidR="00CC0F79" w:rsidRPr="00F510B7">
        <w:t xml:space="preserve">though allometric grazing ~ body size relationships </w:t>
      </w:r>
      <w:r w:rsidR="00CC0F79" w:rsidRPr="00F510B7">
        <w:rPr>
          <w:color w:val="000000"/>
        </w:rPr>
        <w:t>(</w:t>
      </w:r>
      <w:proofErr w:type="spellStart"/>
      <w:r w:rsidR="00CC0F79" w:rsidRPr="00F510B7">
        <w:rPr>
          <w:color w:val="000000"/>
        </w:rPr>
        <w:t>Lokrantz</w:t>
      </w:r>
      <w:proofErr w:type="spellEnd"/>
      <w:r w:rsidR="00CC0F79" w:rsidRPr="00F510B7">
        <w:rPr>
          <w:color w:val="000000"/>
        </w:rPr>
        <w:t xml:space="preserve"> et al. 2008</w:t>
      </w:r>
      <w:r w:rsidR="0023041C">
        <w:rPr>
          <w:color w:val="000000"/>
        </w:rPr>
        <w:t>,</w:t>
      </w:r>
      <w:r w:rsidR="00CC0F79" w:rsidRPr="00F510B7">
        <w:rPr>
          <w:color w:val="000000"/>
        </w:rPr>
        <w:t xml:space="preserve"> Nash et al. 2013)</w:t>
      </w:r>
      <w:r w:rsidR="00CC0F79" w:rsidRPr="00F510B7">
        <w:t xml:space="preserve"> indicate that the functional role provided by larger species is disproportionately greater </w:t>
      </w:r>
      <w:r w:rsidR="00CC0F79" w:rsidRPr="00F510B7">
        <w:rPr>
          <w:color w:val="000000"/>
        </w:rPr>
        <w:t>(</w:t>
      </w:r>
      <w:proofErr w:type="spellStart"/>
      <w:r w:rsidR="00CC0F79" w:rsidRPr="00F510B7">
        <w:rPr>
          <w:color w:val="000000"/>
        </w:rPr>
        <w:t>Bonaldo</w:t>
      </w:r>
      <w:proofErr w:type="spellEnd"/>
      <w:r w:rsidR="00CC0F79" w:rsidRPr="00F510B7">
        <w:rPr>
          <w:color w:val="000000"/>
        </w:rPr>
        <w:t xml:space="preserve"> and Bellwood 2008)</w:t>
      </w:r>
      <w:r w:rsidR="00CC0F79" w:rsidRPr="00F510B7">
        <w:t>, grazing potential may also depend on community size structure</w:t>
      </w:r>
      <w:r w:rsidR="001E09D2">
        <w:t xml:space="preserve"> (</w:t>
      </w:r>
      <w:r w:rsidR="00823848">
        <w:t>Bellwood et al. 201</w:t>
      </w:r>
      <w:r w:rsidR="00D036A6">
        <w:t>2</w:t>
      </w:r>
      <w:r w:rsidR="001E09D2">
        <w:t>)</w:t>
      </w:r>
      <w:r w:rsidR="00CC0F79" w:rsidRPr="00F510B7">
        <w:t xml:space="preserve">. </w:t>
      </w:r>
      <w:r w:rsidR="00AB26ED">
        <w:t>A</w:t>
      </w:r>
      <w:r w:rsidR="00CC0F79" w:rsidRPr="00F510B7">
        <w:t xml:space="preserve">bundance decreases logarithmically with increasing body size, </w:t>
      </w:r>
      <w:r w:rsidR="00AB26ED">
        <w:t xml:space="preserve">meaning that </w:t>
      </w:r>
      <w:r w:rsidR="00CC0F79" w:rsidRPr="00F510B7">
        <w:t xml:space="preserve">an assemblage of many small-bodied fish may be functionally equivalent to an assemblage of several large-bodied individuals </w:t>
      </w:r>
      <w:r w:rsidR="00CC0F79" w:rsidRPr="00F65782">
        <w:t>(</w:t>
      </w:r>
      <w:proofErr w:type="spellStart"/>
      <w:r w:rsidR="00CC0F79" w:rsidRPr="00F65782">
        <w:t>Munday</w:t>
      </w:r>
      <w:proofErr w:type="spellEnd"/>
      <w:r w:rsidR="00CC0F79" w:rsidRPr="00F65782">
        <w:t xml:space="preserve"> and Jones 1998)</w:t>
      </w:r>
      <w:r w:rsidR="00CC0F79" w:rsidRPr="00F510B7">
        <w:t xml:space="preserve">. </w:t>
      </w:r>
      <w:r w:rsidR="000C6175">
        <w:t>S</w:t>
      </w:r>
      <w:r w:rsidR="00CC0F79" w:rsidRPr="00F510B7">
        <w:t xml:space="preserve">ize-selective </w:t>
      </w:r>
      <w:r w:rsidR="00163393">
        <w:t xml:space="preserve">fishing </w:t>
      </w:r>
      <w:r w:rsidR="000C6175">
        <w:t xml:space="preserve">which </w:t>
      </w:r>
      <w:r w:rsidR="00CC0F79" w:rsidRPr="00F510B7">
        <w:t xml:space="preserve">removes larger individuals </w:t>
      </w:r>
      <w:r w:rsidR="00CC0F79" w:rsidRPr="00F510B7">
        <w:rPr>
          <w:color w:val="000000"/>
        </w:rPr>
        <w:t xml:space="preserve">(Robinson et al. </w:t>
      </w:r>
      <w:r w:rsidR="00CC0F79" w:rsidRPr="002B0675">
        <w:rPr>
          <w:color w:val="000000"/>
        </w:rPr>
        <w:t>2017)</w:t>
      </w:r>
      <w:r w:rsidR="00CC0F79" w:rsidRPr="002B0675">
        <w:t xml:space="preserve"> and species (Taylor et al. 2014)</w:t>
      </w:r>
      <w:r w:rsidR="004E5944" w:rsidRPr="002B0675">
        <w:t xml:space="preserve"> </w:t>
      </w:r>
      <w:r w:rsidR="000C6175">
        <w:t>is ubiquitous on many inhabited coral reefs</w:t>
      </w:r>
      <w:r w:rsidR="00FD7C35">
        <w:t xml:space="preserve"> and</w:t>
      </w:r>
      <w:r w:rsidR="000C6175">
        <w:t xml:space="preserve"> often </w:t>
      </w:r>
      <w:r w:rsidR="00CB287F" w:rsidRPr="002B0675">
        <w:t>lead</w:t>
      </w:r>
      <w:r w:rsidR="00FD7C35">
        <w:t>s</w:t>
      </w:r>
      <w:r w:rsidR="00CB287F" w:rsidRPr="002B0675">
        <w:t xml:space="preserve"> to greater </w:t>
      </w:r>
      <w:r w:rsidR="007D5F10" w:rsidRPr="002B0675">
        <w:t>domina</w:t>
      </w:r>
      <w:r w:rsidR="00DC70EF" w:rsidRPr="002B0675">
        <w:t>nce</w:t>
      </w:r>
      <w:r w:rsidR="007D5F10" w:rsidRPr="002B0675">
        <w:t xml:space="preserve"> </w:t>
      </w:r>
      <w:r w:rsidR="00DC70EF" w:rsidRPr="002B0675">
        <w:t xml:space="preserve">of </w:t>
      </w:r>
      <w:r w:rsidR="007D5F10" w:rsidRPr="002B0675">
        <w:t>small-bodied fishes</w:t>
      </w:r>
      <w:r w:rsidR="00F161AB">
        <w:t xml:space="preserve">. </w:t>
      </w:r>
      <w:r w:rsidR="00341C8E">
        <w:t xml:space="preserve">However, </w:t>
      </w:r>
      <w:r w:rsidR="00E17892">
        <w:t xml:space="preserve">contrasting </w:t>
      </w:r>
      <w:r w:rsidR="00341C8E">
        <w:t>e</w:t>
      </w:r>
      <w:r w:rsidR="009A3F9D" w:rsidRPr="002B0675">
        <w:t>vidence</w:t>
      </w:r>
      <w:r w:rsidR="00E17892">
        <w:t xml:space="preserve"> </w:t>
      </w:r>
      <w:r w:rsidR="009A3F9D" w:rsidRPr="002B0675">
        <w:t xml:space="preserve">that </w:t>
      </w:r>
      <w:r w:rsidR="00CB287F" w:rsidRPr="002B0675">
        <w:t xml:space="preserve">loss of large fishes </w:t>
      </w:r>
      <w:r w:rsidR="00E17892">
        <w:t>impairs</w:t>
      </w:r>
      <w:r w:rsidR="009A3F9D" w:rsidRPr="002B0675">
        <w:t xml:space="preserve"> </w:t>
      </w:r>
      <w:proofErr w:type="spellStart"/>
      <w:r w:rsidR="00CB287F" w:rsidRPr="002B0675">
        <w:t>bioerosion</w:t>
      </w:r>
      <w:proofErr w:type="spellEnd"/>
      <w:r w:rsidR="00CB287F" w:rsidRPr="002B0675">
        <w:t xml:space="preserve"> </w:t>
      </w:r>
      <w:r w:rsidR="009A3F9D" w:rsidRPr="002B0675">
        <w:t xml:space="preserve">functions </w:t>
      </w:r>
      <w:r w:rsidR="00E17892">
        <w:t xml:space="preserve">while </w:t>
      </w:r>
      <w:r w:rsidR="00CE1E7A">
        <w:t>compensatory increases in small fishes maintain</w:t>
      </w:r>
      <w:r w:rsidR="009A3F9D" w:rsidRPr="002B0675">
        <w:t xml:space="preserve"> </w:t>
      </w:r>
      <w:r w:rsidR="00CB287F" w:rsidRPr="002B0675">
        <w:t>grazing rates (Bellwood et al. 2012)</w:t>
      </w:r>
      <w:r w:rsidR="00F161AB">
        <w:t xml:space="preserve"> </w:t>
      </w:r>
      <w:r w:rsidR="009A3F9D" w:rsidRPr="002B0675">
        <w:t>suggest</w:t>
      </w:r>
      <w:r w:rsidR="00341C8E">
        <w:t>s</w:t>
      </w:r>
      <w:r w:rsidR="009A3F9D" w:rsidRPr="002B0675">
        <w:t xml:space="preserve"> that links between size distributions and grazing functions are not fully resolved</w:t>
      </w:r>
      <w:r w:rsidR="00F161AB">
        <w:t>.</w:t>
      </w:r>
      <w:r w:rsidR="00CC0F79" w:rsidRPr="002B0675">
        <w:t xml:space="preserve"> </w:t>
      </w:r>
    </w:p>
    <w:p w14:paraId="36675937" w14:textId="239A402A" w:rsidR="00C65FB8" w:rsidRPr="00F510B7" w:rsidRDefault="00CC0F79" w:rsidP="00AC3B70">
      <w:pPr>
        <w:spacing w:line="480" w:lineRule="auto"/>
        <w:ind w:firstLine="720"/>
      </w:pPr>
      <w:r w:rsidRPr="00F510B7">
        <w:t xml:space="preserve">Here, we assess the drivers of herbivore functioning on coral reefs </w:t>
      </w:r>
      <w:r w:rsidR="00D90530" w:rsidRPr="00077F3E">
        <w:t xml:space="preserve">across four regions in the Indo-Pacific </w:t>
      </w:r>
      <w:r w:rsidRPr="00F510B7">
        <w:t xml:space="preserve">(Fig. </w:t>
      </w:r>
      <w:r w:rsidR="00D90530">
        <w:t>S</w:t>
      </w:r>
      <w:r w:rsidRPr="00F510B7">
        <w:t xml:space="preserve">1). Our </w:t>
      </w:r>
      <w:r w:rsidR="00232B64">
        <w:t xml:space="preserve">macroecological-scale </w:t>
      </w:r>
      <w:r w:rsidRPr="00F510B7">
        <w:t xml:space="preserve">analysis </w:t>
      </w:r>
      <w:r w:rsidR="00267959">
        <w:t>span</w:t>
      </w:r>
      <w:r w:rsidR="00176C55">
        <w:t>s</w:t>
      </w:r>
      <w:r w:rsidR="00267959">
        <w:t xml:space="preserve"> </w:t>
      </w:r>
      <w:r w:rsidRPr="00F510B7">
        <w:t xml:space="preserve">a benthic gradient from </w:t>
      </w:r>
      <w:r w:rsidRPr="00F510B7">
        <w:lastRenderedPageBreak/>
        <w:t xml:space="preserve">coral to macroalgal dominance and a fishing gradient from open-access fisheries to </w:t>
      </w:r>
      <w:r w:rsidR="00853175" w:rsidRPr="00F510B7">
        <w:t>no-take fishing zones</w:t>
      </w:r>
      <w:r w:rsidRPr="00F510B7">
        <w:t xml:space="preserve"> and </w:t>
      </w:r>
      <w:r w:rsidR="00FA2AB5">
        <w:t>remote</w:t>
      </w:r>
      <w:r w:rsidRPr="00F510B7">
        <w:t xml:space="preserve"> wilderness areas. </w:t>
      </w:r>
      <w:r w:rsidR="00D90530">
        <w:t xml:space="preserve">By integrating feeding observations with </w:t>
      </w:r>
      <w:r w:rsidR="0086130D">
        <w:t>underwater visual census (</w:t>
      </w:r>
      <w:r w:rsidR="00D90530">
        <w:t>UVC</w:t>
      </w:r>
      <w:r w:rsidR="0086130D">
        <w:t>)</w:t>
      </w:r>
      <w:r w:rsidR="00D90530">
        <w:t xml:space="preserve"> data on </w:t>
      </w:r>
      <w:r w:rsidR="00F608ED">
        <w:t>fish abundance</w:t>
      </w:r>
      <w:r w:rsidR="00D90530">
        <w:t>, we measure</w:t>
      </w:r>
      <w:r w:rsidR="005314E6">
        <w:t>d</w:t>
      </w:r>
      <w:r w:rsidR="00D90530">
        <w:t xml:space="preserve"> </w:t>
      </w:r>
      <w:r w:rsidR="00EA2F12">
        <w:t xml:space="preserve">potential grazing </w:t>
      </w:r>
      <w:r w:rsidR="00D20FCA">
        <w:t xml:space="preserve">rates </w:t>
      </w:r>
      <w:r w:rsidR="00EA2F12">
        <w:t>at the scale of reef</w:t>
      </w:r>
      <w:r w:rsidR="00CF6F0A">
        <w:t xml:space="preserve"> sites</w:t>
      </w:r>
      <w:r w:rsidR="00EA2F12">
        <w:t xml:space="preserve">, which is highly relevant </w:t>
      </w:r>
      <w:r w:rsidR="00D90530">
        <w:t xml:space="preserve">for understanding </w:t>
      </w:r>
      <w:r w:rsidR="00914A85">
        <w:t xml:space="preserve">how benthic and fishing influences may alter </w:t>
      </w:r>
      <w:r w:rsidR="00D90530">
        <w:t xml:space="preserve">ecosystem functioning </w:t>
      </w:r>
      <w:r w:rsidR="00D90530" w:rsidRPr="00077F3E">
        <w:rPr>
          <w:color w:val="000000"/>
        </w:rPr>
        <w:t>(Nash et al. 2016</w:t>
      </w:r>
      <w:r w:rsidR="000E720E">
        <w:rPr>
          <w:color w:val="000000"/>
        </w:rPr>
        <w:t>a</w:t>
      </w:r>
      <w:r w:rsidR="00D90530" w:rsidRPr="00077F3E">
        <w:rPr>
          <w:color w:val="000000"/>
        </w:rPr>
        <w:t>)</w:t>
      </w:r>
      <w:r w:rsidR="00D90530">
        <w:t>.</w:t>
      </w:r>
      <w:r w:rsidR="004236B8">
        <w:t xml:space="preserve"> </w:t>
      </w:r>
      <w:r w:rsidR="00475146">
        <w:t>W</w:t>
      </w:r>
      <w:r w:rsidR="006A2B48">
        <w:t>e examine</w:t>
      </w:r>
      <w:r w:rsidR="006A2B48" w:rsidRPr="00F510B7">
        <w:t xml:space="preserve"> </w:t>
      </w:r>
      <w:r w:rsidR="00714869">
        <w:t xml:space="preserve">1) </w:t>
      </w:r>
      <w:r w:rsidR="006A2B48">
        <w:t>h</w:t>
      </w:r>
      <w:r w:rsidRPr="00F510B7">
        <w:t>ow fishing pressure and benthic composition influence</w:t>
      </w:r>
      <w:r w:rsidR="006A2B48">
        <w:t>s</w:t>
      </w:r>
      <w:r w:rsidRPr="00F510B7">
        <w:t xml:space="preserve"> the </w:t>
      </w:r>
      <w:r w:rsidR="00683DA4">
        <w:t>grazing rates</w:t>
      </w:r>
      <w:r w:rsidR="00683DA4" w:rsidRPr="00F510B7">
        <w:t xml:space="preserve"> </w:t>
      </w:r>
      <w:r w:rsidRPr="00F510B7">
        <w:t>of two major feeding groups (croppers and scrapers)</w:t>
      </w:r>
      <w:r w:rsidR="006A2B48">
        <w:t xml:space="preserve">, </w:t>
      </w:r>
      <w:r w:rsidR="00714869">
        <w:t xml:space="preserve">and 2) </w:t>
      </w:r>
      <w:r w:rsidR="008A7014">
        <w:t xml:space="preserve">how grazing rates are controlled by both </w:t>
      </w:r>
      <w:r w:rsidR="008A7014" w:rsidRPr="00DE2774">
        <w:t xml:space="preserve">the </w:t>
      </w:r>
      <w:r w:rsidR="008A69DC" w:rsidRPr="00F8271E">
        <w:t xml:space="preserve">biomass and size structure </w:t>
      </w:r>
      <w:r w:rsidR="008A7014" w:rsidRPr="00F8271E">
        <w:t xml:space="preserve">of </w:t>
      </w:r>
      <w:r w:rsidR="006A2B48" w:rsidRPr="00DE2774">
        <w:t xml:space="preserve">grazing </w:t>
      </w:r>
      <w:r w:rsidR="008A7014" w:rsidRPr="00F8271E">
        <w:t>assemblages</w:t>
      </w:r>
      <w:r w:rsidR="00714869" w:rsidRPr="00DE2774">
        <w:t>.</w:t>
      </w:r>
    </w:p>
    <w:p w14:paraId="35D666AD" w14:textId="77777777" w:rsidR="00C65FB8" w:rsidRPr="00F510B7" w:rsidRDefault="00C65FB8" w:rsidP="00AC3B70">
      <w:pPr>
        <w:spacing w:line="480" w:lineRule="auto"/>
      </w:pPr>
    </w:p>
    <w:p w14:paraId="7D2DD090" w14:textId="77777777" w:rsidR="00C65FB8" w:rsidRPr="00F65782" w:rsidRDefault="00CC0F79" w:rsidP="001E48FC">
      <w:pPr>
        <w:spacing w:line="480" w:lineRule="auto"/>
        <w:outlineLvl w:val="0"/>
        <w:rPr>
          <w:b/>
          <w:sz w:val="28"/>
        </w:rPr>
      </w:pPr>
      <w:r w:rsidRPr="00F65782">
        <w:rPr>
          <w:b/>
          <w:sz w:val="28"/>
        </w:rPr>
        <w:t>Methods</w:t>
      </w:r>
    </w:p>
    <w:p w14:paraId="61A71CB8" w14:textId="77777777" w:rsidR="00C65FB8" w:rsidRPr="00F510B7" w:rsidRDefault="00C65FB8" w:rsidP="00AC3B70">
      <w:pPr>
        <w:spacing w:line="480" w:lineRule="auto"/>
      </w:pPr>
    </w:p>
    <w:p w14:paraId="6305BB26" w14:textId="77777777" w:rsidR="00C65FB8" w:rsidRPr="00F510B7" w:rsidRDefault="00CC0F79" w:rsidP="001E48FC">
      <w:pPr>
        <w:spacing w:line="480" w:lineRule="auto"/>
        <w:outlineLvl w:val="0"/>
        <w:rPr>
          <w:i/>
        </w:rPr>
      </w:pPr>
      <w:r w:rsidRPr="00F510B7">
        <w:rPr>
          <w:i/>
        </w:rPr>
        <w:t>Survey methods</w:t>
      </w:r>
    </w:p>
    <w:p w14:paraId="3309E6FB" w14:textId="48D5973A" w:rsidR="00C65FB8" w:rsidRPr="00F510B7" w:rsidRDefault="004E3652" w:rsidP="00AC3B70">
      <w:pPr>
        <w:spacing w:line="480" w:lineRule="auto"/>
        <w:ind w:firstLine="720"/>
      </w:pPr>
      <w:r>
        <w:t xml:space="preserve">We surveyed </w:t>
      </w:r>
      <w:r w:rsidR="00146CA7">
        <w:t>72</w:t>
      </w:r>
      <w:r w:rsidRPr="004E3652">
        <w:t xml:space="preserve"> reefs </w:t>
      </w:r>
      <w:r w:rsidR="009D5438">
        <w:t>across</w:t>
      </w:r>
      <w:r>
        <w:t xml:space="preserve"> Seychelles</w:t>
      </w:r>
      <w:r w:rsidR="00146CA7">
        <w:t xml:space="preserve"> (n = 21)</w:t>
      </w:r>
      <w:r>
        <w:t>, Maldives</w:t>
      </w:r>
      <w:r w:rsidR="00146CA7">
        <w:t xml:space="preserve"> (11)</w:t>
      </w:r>
      <w:r>
        <w:t xml:space="preserve">, the </w:t>
      </w:r>
      <w:proofErr w:type="spellStart"/>
      <w:r>
        <w:t>Chagos</w:t>
      </w:r>
      <w:proofErr w:type="spellEnd"/>
      <w:r>
        <w:t xml:space="preserve"> archipelago</w:t>
      </w:r>
      <w:r w:rsidR="00146CA7">
        <w:t xml:space="preserve"> (25)</w:t>
      </w:r>
      <w:r>
        <w:t>, and the Great Barrier Reef (GBR</w:t>
      </w:r>
      <w:r w:rsidR="00153312">
        <w:t>)</w:t>
      </w:r>
      <w:r w:rsidR="00146CA7">
        <w:t xml:space="preserve"> </w:t>
      </w:r>
      <w:r w:rsidR="00153312">
        <w:t>(</w:t>
      </w:r>
      <w:r w:rsidR="00146CA7">
        <w:t>15</w:t>
      </w:r>
      <w:r>
        <w:t>)</w:t>
      </w:r>
      <w:r w:rsidR="0063307E">
        <w:t xml:space="preserve"> (Supplementary Methods)</w:t>
      </w:r>
      <w:r>
        <w:t xml:space="preserve">. </w:t>
      </w:r>
      <w:r w:rsidR="00C252A4">
        <w:t>Grazing fish assemblages were</w:t>
      </w:r>
      <w:r w:rsidR="00C252A4" w:rsidRPr="00F510B7">
        <w:t xml:space="preserve"> survey</w:t>
      </w:r>
      <w:r w:rsidR="00C252A4">
        <w:t>ed using</w:t>
      </w:r>
      <w:r w:rsidR="00CC0F79" w:rsidRPr="00F510B7">
        <w:t xml:space="preserve"> point counts of 7 m radius (Seychelles) or belt transects of 50 m length (Maldives, </w:t>
      </w:r>
      <w:proofErr w:type="spellStart"/>
      <w:r w:rsidR="00CC0F79" w:rsidRPr="00F510B7">
        <w:t>Chagos</w:t>
      </w:r>
      <w:proofErr w:type="spellEnd"/>
      <w:r w:rsidR="00CC0F79" w:rsidRPr="00F510B7">
        <w:t>, GBR) conducted on hard-bottom reef slope habitat at 3-8 m depth. Surveys were designed to minimise diver avoidance or attracting fish</w:t>
      </w:r>
      <w:r w:rsidR="00C0795E">
        <w:t xml:space="preserve"> and</w:t>
      </w:r>
      <w:r w:rsidR="00683DA4">
        <w:t xml:space="preserve"> were</w:t>
      </w:r>
      <w:r w:rsidR="00C0795E">
        <w:t xml:space="preserve"> conducted by a single observer</w:t>
      </w:r>
      <w:r w:rsidR="00CC0F79" w:rsidRPr="00F510B7">
        <w:t xml:space="preserve">. In point counts, large mobile species were censused before smaller territorial species. In belt transects, large mobile fish </w:t>
      </w:r>
      <w:commentRangeStart w:id="0"/>
      <w:r w:rsidR="00C252A4">
        <w:t xml:space="preserve">(&gt; </w:t>
      </w:r>
      <w:proofErr w:type="spellStart"/>
      <w:r w:rsidR="00C252A4">
        <w:t>xxcm</w:t>
      </w:r>
      <w:proofErr w:type="spellEnd"/>
      <w:r w:rsidR="00C252A4">
        <w:t xml:space="preserve"> </w:t>
      </w:r>
      <w:commentRangeEnd w:id="0"/>
      <w:r w:rsidR="006E0831">
        <w:rPr>
          <w:rStyle w:val="CommentReference"/>
          <w:rFonts w:ascii="Arial" w:eastAsia="Arial" w:hAnsi="Arial" w:cs="Arial"/>
          <w:lang w:val="en" w:eastAsia="en-GB"/>
        </w:rPr>
        <w:commentReference w:id="0"/>
      </w:r>
      <w:r w:rsidR="00C252A4">
        <w:t xml:space="preserve">total length, TL) </w:t>
      </w:r>
      <w:r w:rsidR="00CC0F79" w:rsidRPr="00F510B7">
        <w:t xml:space="preserve">were surveyed in a </w:t>
      </w:r>
      <w:commentRangeStart w:id="1"/>
      <w:r w:rsidR="00CC0F79" w:rsidRPr="00F510B7">
        <w:t>5</w:t>
      </w:r>
      <w:r w:rsidR="00C252A4">
        <w:t>-</w:t>
      </w:r>
      <w:r w:rsidR="00CC0F79" w:rsidRPr="00F510B7">
        <w:t xml:space="preserve">m </w:t>
      </w:r>
      <w:r w:rsidR="00C252A4">
        <w:t>wide belt while simultaneously deploying the transect tape</w:t>
      </w:r>
      <w:r w:rsidR="00CC0F79" w:rsidRPr="00F510B7">
        <w:t>,</w:t>
      </w:r>
      <w:commentRangeEnd w:id="1"/>
      <w:r w:rsidR="00C252A4">
        <w:rPr>
          <w:rStyle w:val="CommentReference"/>
          <w:rFonts w:ascii="Arial" w:eastAsia="Arial" w:hAnsi="Arial" w:cs="Arial"/>
          <w:lang w:val="en" w:eastAsia="en-GB"/>
        </w:rPr>
        <w:commentReference w:id="1"/>
      </w:r>
      <w:r w:rsidR="00CC0F79" w:rsidRPr="00F510B7">
        <w:t xml:space="preserve"> and small site-attached species </w:t>
      </w:r>
      <w:r w:rsidR="00C252A4">
        <w:t xml:space="preserve">(&lt; </w:t>
      </w:r>
      <w:proofErr w:type="spellStart"/>
      <w:r w:rsidR="00C252A4" w:rsidRPr="00E35FED">
        <w:rPr>
          <w:highlight w:val="yellow"/>
        </w:rPr>
        <w:t>xx</w:t>
      </w:r>
      <w:r w:rsidR="00C252A4">
        <w:t>cm</w:t>
      </w:r>
      <w:proofErr w:type="spellEnd"/>
      <w:r w:rsidR="00C252A4">
        <w:t xml:space="preserve"> TL) within a 2-m wide belt </w:t>
      </w:r>
      <w:r w:rsidR="00CC0F79" w:rsidRPr="00F510B7">
        <w:t>were recorded in the opposite direction. For both survey types, all diurnal, non-cryptic (&gt;8 cm</w:t>
      </w:r>
      <w:r w:rsidR="00C252A4">
        <w:t xml:space="preserve"> </w:t>
      </w:r>
      <w:r w:rsidR="00C0795E">
        <w:t>TL</w:t>
      </w:r>
      <w:r w:rsidR="00CC0F79" w:rsidRPr="00F510B7">
        <w:t xml:space="preserve">) reef-associated fish were counted and </w:t>
      </w:r>
      <w:r w:rsidR="00C252A4">
        <w:t xml:space="preserve">their TL estimated </w:t>
      </w:r>
      <w:r w:rsidR="00CC0F79" w:rsidRPr="00F510B7">
        <w:t xml:space="preserve">to the nearest centimetre. </w:t>
      </w:r>
      <w:r w:rsidR="00C252A4">
        <w:t>Length</w:t>
      </w:r>
      <w:r w:rsidR="00C252A4" w:rsidRPr="00F510B7">
        <w:t xml:space="preserve"> </w:t>
      </w:r>
      <w:r w:rsidR="00CC0F79" w:rsidRPr="00F510B7">
        <w:t xml:space="preserve">measurements were calibrated by estimating the length of sections </w:t>
      </w:r>
      <w:r w:rsidR="00CC0F79" w:rsidRPr="00F510B7">
        <w:lastRenderedPageBreak/>
        <w:t xml:space="preserve">of PVC pipe and comparing it to their known length prior to data collection each day. </w:t>
      </w:r>
      <w:r w:rsidR="00C252A4">
        <w:t>Fish lengths</w:t>
      </w:r>
      <w:r w:rsidR="00CC0F79" w:rsidRPr="00F510B7">
        <w:t xml:space="preserve"> were then converted to body mass (grams) using published length</w:t>
      </w:r>
      <w:r w:rsidR="0086130D">
        <w:t>-</w:t>
      </w:r>
      <w:r w:rsidR="00CC0F79" w:rsidRPr="00F510B7">
        <w:t xml:space="preserve">weight relationships </w:t>
      </w:r>
      <w:r w:rsidR="00CC0F79" w:rsidRPr="00F510B7">
        <w:rPr>
          <w:color w:val="000000"/>
        </w:rPr>
        <w:t xml:space="preserve">(Froese and </w:t>
      </w:r>
      <w:proofErr w:type="spellStart"/>
      <w:r w:rsidR="00CC0F79" w:rsidRPr="00F510B7">
        <w:rPr>
          <w:color w:val="000000"/>
        </w:rPr>
        <w:t>Pauly</w:t>
      </w:r>
      <w:proofErr w:type="spellEnd"/>
      <w:r w:rsidR="00CC0F79" w:rsidRPr="00F510B7">
        <w:rPr>
          <w:color w:val="000000"/>
        </w:rPr>
        <w:t xml:space="preserve"> 2018)</w:t>
      </w:r>
      <w:r w:rsidR="00CC0F79" w:rsidRPr="00F510B7">
        <w:t xml:space="preserve"> and standardised by survey area to give species-level biomass estimates that were comparable across datasets (kg ha</w:t>
      </w:r>
      <w:r w:rsidR="00CC0F79" w:rsidRPr="00F510B7">
        <w:rPr>
          <w:vertAlign w:val="superscript"/>
        </w:rPr>
        <w:t>-1</w:t>
      </w:r>
      <w:r w:rsidR="00CC0F79" w:rsidRPr="00F510B7">
        <w:t>). The UVC dataset included 101 herbivore species</w:t>
      </w:r>
      <w:r w:rsidR="00B523EA">
        <w:t xml:space="preserve"> </w:t>
      </w:r>
      <w:r w:rsidR="00B523EA" w:rsidRPr="00F510B7">
        <w:t>(Table S1)</w:t>
      </w:r>
      <w:r w:rsidR="00CC0F79" w:rsidRPr="00F510B7">
        <w:t xml:space="preserve">, with 11 species common to all four regions. </w:t>
      </w:r>
      <w:r w:rsidR="00683DA4">
        <w:t>W</w:t>
      </w:r>
      <w:r w:rsidR="00CC0F79" w:rsidRPr="00F510B7">
        <w:t>e combined two UVC methods to estimate fish biomass</w:t>
      </w:r>
      <w:r w:rsidR="00683DA4">
        <w:t xml:space="preserve"> as</w:t>
      </w:r>
      <w:r w:rsidR="00CC0F79" w:rsidRPr="00F510B7">
        <w:t xml:space="preserve"> point counts and belt transects give comparable biomass estimates </w:t>
      </w:r>
      <w:r w:rsidR="00CC0F79" w:rsidRPr="00F510B7">
        <w:rPr>
          <w:color w:val="000000"/>
        </w:rPr>
        <w:t>(</w:t>
      </w:r>
      <w:proofErr w:type="spellStart"/>
      <w:r w:rsidR="00CC0F79" w:rsidRPr="00F510B7">
        <w:rPr>
          <w:color w:val="000000"/>
        </w:rPr>
        <w:t>Samoilys</w:t>
      </w:r>
      <w:proofErr w:type="spellEnd"/>
      <w:r w:rsidR="00CC0F79" w:rsidRPr="00F510B7">
        <w:rPr>
          <w:color w:val="000000"/>
        </w:rPr>
        <w:t xml:space="preserve"> and Carlos 2000)</w:t>
      </w:r>
      <w:r w:rsidR="00CC0F79" w:rsidRPr="00F510B7">
        <w:t xml:space="preserve">. </w:t>
      </w:r>
    </w:p>
    <w:p w14:paraId="1DEF0C5E" w14:textId="66BEA66D" w:rsidR="00C65FB8" w:rsidRPr="00F510B7" w:rsidRDefault="00CC0F79" w:rsidP="00AC3B70">
      <w:pPr>
        <w:spacing w:line="480" w:lineRule="auto"/>
        <w:ind w:firstLine="720"/>
      </w:pPr>
      <w:r w:rsidRPr="00F510B7">
        <w:t>Following fish surveys, benthic habitat composition was surveyed with eight 10</w:t>
      </w:r>
      <w:r w:rsidR="00C0795E">
        <w:t>-</w:t>
      </w:r>
      <w:r w:rsidRPr="00F510B7">
        <w:t xml:space="preserve">m line intercept transects (Seychelles), or </w:t>
      </w:r>
      <w:r w:rsidR="00C0795E">
        <w:t xml:space="preserve">eight </w:t>
      </w:r>
      <w:r w:rsidRPr="00F510B7">
        <w:t>50</w:t>
      </w:r>
      <w:r w:rsidR="00C0795E">
        <w:t>-</w:t>
      </w:r>
      <w:r w:rsidRPr="00F510B7">
        <w:t>m point intercept (benthos recorded every 50 cm) transects (</w:t>
      </w:r>
      <w:proofErr w:type="spellStart"/>
      <w:r w:rsidRPr="00F510B7">
        <w:t>Chagos</w:t>
      </w:r>
      <w:proofErr w:type="spellEnd"/>
      <w:r w:rsidR="00A93486">
        <w:t xml:space="preserve">, </w:t>
      </w:r>
      <w:r w:rsidR="00FC6E4E">
        <w:t>GBR</w:t>
      </w:r>
      <w:r w:rsidR="00A93486">
        <w:t xml:space="preserve">, </w:t>
      </w:r>
      <w:r w:rsidR="00A93486" w:rsidRPr="00F510B7">
        <w:t>Maldives</w:t>
      </w:r>
      <w:r w:rsidRPr="00F510B7">
        <w:t xml:space="preserve">). </w:t>
      </w:r>
      <w:r w:rsidR="00137CDD">
        <w:t>We recorded the cover of h</w:t>
      </w:r>
      <w:r w:rsidR="00C252A4">
        <w:t>ard corals</w:t>
      </w:r>
      <w:r w:rsidR="00ED276E">
        <w:t>,</w:t>
      </w:r>
      <w:r w:rsidR="00C252A4">
        <w:t xml:space="preserve"> </w:t>
      </w:r>
      <w:r w:rsidRPr="00F510B7">
        <w:t>macroalgae</w:t>
      </w:r>
      <w:r w:rsidR="00ED276E">
        <w:t xml:space="preserve"> and</w:t>
      </w:r>
      <w:r w:rsidRPr="00F510B7">
        <w:t xml:space="preserve"> turf algae</w:t>
      </w:r>
      <w:r w:rsidR="00ED276E">
        <w:t>, as well as n</w:t>
      </w:r>
      <w:r w:rsidR="00246436">
        <w:t xml:space="preserve">on-living substrate </w:t>
      </w:r>
      <w:r w:rsidR="00ED276E">
        <w:t>(</w:t>
      </w:r>
      <w:r w:rsidR="00246436">
        <w:t xml:space="preserve">rock, </w:t>
      </w:r>
      <w:r w:rsidR="005363C9">
        <w:t xml:space="preserve">bare substrate, </w:t>
      </w:r>
      <w:r w:rsidR="00246436">
        <w:t>rubble</w:t>
      </w:r>
      <w:r w:rsidR="00DC7757">
        <w:t xml:space="preserve"> and </w:t>
      </w:r>
      <w:r w:rsidR="00246436">
        <w:t>sand</w:t>
      </w:r>
      <w:r w:rsidR="00ED276E">
        <w:t>)</w:t>
      </w:r>
      <w:r w:rsidR="00246436">
        <w:t xml:space="preserve">. </w:t>
      </w:r>
      <w:r w:rsidRPr="00F510B7">
        <w:t xml:space="preserve">The structural complexity of the reef was visually estimated on a six-point scale, ranging from 0 (no vertical relief) to 5 (complex habitat with caves and overhangs) </w:t>
      </w:r>
      <w:r w:rsidRPr="00F510B7">
        <w:rPr>
          <w:color w:val="000000"/>
        </w:rPr>
        <w:t>(Polunin and Roberts 1993)</w:t>
      </w:r>
      <w:r w:rsidRPr="00F510B7">
        <w:t xml:space="preserve">, which correlates strongly with a range of other methods for capturing the structural complexity of coral reefs </w:t>
      </w:r>
      <w:r w:rsidRPr="00F510B7">
        <w:rPr>
          <w:color w:val="000000"/>
        </w:rPr>
        <w:t>(Wilson et al. 2007)</w:t>
      </w:r>
      <w:r w:rsidRPr="00F510B7">
        <w:t xml:space="preserve">. Survey methods and site descriptions for each region are described in the Supplementary </w:t>
      </w:r>
      <w:r w:rsidR="00934EFB">
        <w:t>Methods</w:t>
      </w:r>
      <w:r w:rsidRPr="00F510B7">
        <w:t xml:space="preserve">. </w:t>
      </w:r>
    </w:p>
    <w:p w14:paraId="76BA3C2D" w14:textId="77777777" w:rsidR="00C65FB8" w:rsidRPr="00F510B7" w:rsidRDefault="00C65FB8" w:rsidP="00AC3B70">
      <w:pPr>
        <w:spacing w:line="480" w:lineRule="auto"/>
      </w:pPr>
    </w:p>
    <w:p w14:paraId="61A375DE" w14:textId="77777777" w:rsidR="00C65FB8" w:rsidRPr="00F510B7" w:rsidRDefault="00CC0F79" w:rsidP="001E48FC">
      <w:pPr>
        <w:spacing w:line="480" w:lineRule="auto"/>
        <w:outlineLvl w:val="0"/>
        <w:rPr>
          <w:i/>
        </w:rPr>
      </w:pPr>
      <w:r w:rsidRPr="00F510B7">
        <w:rPr>
          <w:i/>
        </w:rPr>
        <w:t>Herbivore feeding observations</w:t>
      </w:r>
    </w:p>
    <w:p w14:paraId="56EDB8AA" w14:textId="77777777" w:rsidR="00C65FB8" w:rsidRPr="00F510B7" w:rsidRDefault="00C65FB8" w:rsidP="00AC3B70">
      <w:pPr>
        <w:spacing w:line="480" w:lineRule="auto"/>
      </w:pPr>
    </w:p>
    <w:p w14:paraId="78D224A0" w14:textId="409F5AE9" w:rsidR="00C65FB8" w:rsidRPr="00F510B7" w:rsidRDefault="00CC0F79" w:rsidP="00534A4A">
      <w:pPr>
        <w:spacing w:line="480" w:lineRule="auto"/>
        <w:ind w:firstLine="720"/>
      </w:pPr>
      <w:r w:rsidRPr="00F510B7">
        <w:t xml:space="preserve">Feeding observations of Indo-Pacific </w:t>
      </w:r>
      <w:r w:rsidR="00C252A4">
        <w:t>graz</w:t>
      </w:r>
      <w:r w:rsidR="00C0795E">
        <w:t>ing fishes</w:t>
      </w:r>
      <w:r w:rsidR="00C252A4" w:rsidRPr="00F510B7">
        <w:t xml:space="preserve"> </w:t>
      </w:r>
      <w:r w:rsidRPr="00F510B7">
        <w:t xml:space="preserve">provided species-level estimates on bite rates </w:t>
      </w:r>
      <w:r w:rsidR="005B2249">
        <w:t>of croppers and scrapers.</w:t>
      </w:r>
      <w:r w:rsidRPr="00F510B7">
        <w:t xml:space="preserve"> Surveys were conducted in the Red Sea, Indonesia, and GBR. We analysed feeding observations for species observed in the UVC dataset (</w:t>
      </w:r>
      <w:r w:rsidR="0027089B">
        <w:t xml:space="preserve">n = </w:t>
      </w:r>
      <w:r w:rsidRPr="00F510B7">
        <w:t>39).</w:t>
      </w:r>
      <w:r w:rsidR="00B961A2">
        <w:t xml:space="preserve"> Briefly, an individual fish of a target species </w:t>
      </w:r>
      <w:r w:rsidR="00B961A2" w:rsidRPr="00CD62ED">
        <w:rPr>
          <w:color w:val="000000" w:themeColor="text1"/>
        </w:rPr>
        <w:t xml:space="preserve">was </w:t>
      </w:r>
      <w:r w:rsidR="00C0795E">
        <w:rPr>
          <w:color w:val="000000" w:themeColor="text1"/>
        </w:rPr>
        <w:t>haphazard</w:t>
      </w:r>
      <w:r w:rsidR="00B961A2" w:rsidRPr="00CD62ED">
        <w:rPr>
          <w:color w:val="000000" w:themeColor="text1"/>
        </w:rPr>
        <w:t xml:space="preserve">ly selected and its body length (total length in </w:t>
      </w:r>
      <w:r w:rsidR="00B961A2" w:rsidRPr="00CD62ED">
        <w:rPr>
          <w:color w:val="000000" w:themeColor="text1"/>
        </w:rPr>
        <w:lastRenderedPageBreak/>
        <w:t xml:space="preserve">cm) estimated. After a </w:t>
      </w:r>
      <w:r w:rsidR="00B961A2">
        <w:rPr>
          <w:color w:val="000000" w:themeColor="text1"/>
        </w:rPr>
        <w:t>~</w:t>
      </w:r>
      <w:r w:rsidR="00B961A2" w:rsidRPr="00CD62ED">
        <w:rPr>
          <w:color w:val="000000" w:themeColor="text1"/>
        </w:rPr>
        <w:t>30 second acclimation period, ea</w:t>
      </w:r>
      <w:r w:rsidR="00B961A2">
        <w:rPr>
          <w:color w:val="000000" w:themeColor="text1"/>
        </w:rPr>
        <w:t xml:space="preserve">ch individual was followed for a minimum of </w:t>
      </w:r>
      <w:r w:rsidR="00C252A4">
        <w:rPr>
          <w:color w:val="000000" w:themeColor="text1"/>
        </w:rPr>
        <w:t>3</w:t>
      </w:r>
      <w:r w:rsidR="00B961A2" w:rsidRPr="00CD62ED">
        <w:rPr>
          <w:color w:val="000000" w:themeColor="text1"/>
        </w:rPr>
        <w:t xml:space="preserve"> minutes during which the number of bites and the feeding substratum was recorded. </w:t>
      </w:r>
      <w:r w:rsidR="0010013E">
        <w:t>W</w:t>
      </w:r>
      <w:r w:rsidRPr="00F510B7">
        <w:t>e estimated the average feeding rate (bites per minute)</w:t>
      </w:r>
      <w:r w:rsidR="000C1643">
        <w:t xml:space="preserve"> </w:t>
      </w:r>
      <w:r w:rsidR="0010013E">
        <w:t>for each observed fish. F</w:t>
      </w:r>
      <w:r w:rsidRPr="00F510B7">
        <w:t xml:space="preserve">or scrapers, we </w:t>
      </w:r>
      <w:r w:rsidR="0010013E">
        <w:t xml:space="preserve">also </w:t>
      </w:r>
      <w:r w:rsidRPr="00F510B7">
        <w:t>estimated the bite scar size</w:t>
      </w:r>
      <w:r w:rsidR="00C45083">
        <w:t xml:space="preserve"> </w:t>
      </w:r>
      <w:r w:rsidR="003A2C9A">
        <w:t>using a separate dataset</w:t>
      </w:r>
      <w:r w:rsidR="004E46DC">
        <w:t xml:space="preserve"> in which one diver followed individual</w:t>
      </w:r>
      <w:r w:rsidR="00CA230A">
        <w:t xml:space="preserve"> fish</w:t>
      </w:r>
      <w:r w:rsidR="004E46DC">
        <w:t xml:space="preserve"> and recorded the length and width of each bite scar</w:t>
      </w:r>
      <w:r w:rsidR="00CA230A">
        <w:t>, and total length of the fish.</w:t>
      </w:r>
    </w:p>
    <w:p w14:paraId="30D40A48" w14:textId="77777777" w:rsidR="00C65FB8" w:rsidRPr="00F510B7" w:rsidRDefault="00C65FB8" w:rsidP="00AC3B70">
      <w:pPr>
        <w:spacing w:line="480" w:lineRule="auto"/>
      </w:pPr>
    </w:p>
    <w:p w14:paraId="4CBC5A9A" w14:textId="45176037" w:rsidR="00C65FB8" w:rsidRPr="00F510B7" w:rsidRDefault="00CC0F79" w:rsidP="00E35FED">
      <w:pPr>
        <w:spacing w:line="480" w:lineRule="auto"/>
        <w:outlineLvl w:val="0"/>
      </w:pPr>
      <w:r w:rsidRPr="00F510B7">
        <w:rPr>
          <w:i/>
        </w:rPr>
        <w:t>Ecological variable processing</w:t>
      </w:r>
    </w:p>
    <w:p w14:paraId="4116AF8E" w14:textId="2CD2F726" w:rsidR="00C65FB8" w:rsidRPr="00F510B7" w:rsidRDefault="00C0795E" w:rsidP="00AC3B70">
      <w:pPr>
        <w:spacing w:line="480" w:lineRule="auto"/>
        <w:ind w:firstLine="720"/>
      </w:pPr>
      <w:r>
        <w:t>Grazing</w:t>
      </w:r>
      <w:r w:rsidRPr="00F510B7">
        <w:t xml:space="preserve"> </w:t>
      </w:r>
      <w:r w:rsidR="00CC0F79" w:rsidRPr="00F510B7">
        <w:t xml:space="preserve">species were categorised as croppers or scrapers according to </w:t>
      </w:r>
      <w:r>
        <w:t>their morphology</w:t>
      </w:r>
      <w:r w:rsidR="00CC0F79" w:rsidRPr="00F510B7">
        <w:t xml:space="preserve"> and feeding behaviour </w:t>
      </w:r>
      <w:r w:rsidR="00CC0F79" w:rsidRPr="00F510B7">
        <w:rPr>
          <w:color w:val="000000"/>
        </w:rPr>
        <w:t>(Green and Bellwood 2009)</w:t>
      </w:r>
      <w:r w:rsidR="00CC0F79" w:rsidRPr="00F510B7">
        <w:t xml:space="preserve">. </w:t>
      </w:r>
      <w:r>
        <w:t xml:space="preserve">While both groups feed </w:t>
      </w:r>
      <w:r w:rsidR="00CC0F79" w:rsidRPr="00F510B7">
        <w:t xml:space="preserve">primarily on the </w:t>
      </w:r>
      <w:proofErr w:type="spellStart"/>
      <w:r w:rsidR="00CC0F79" w:rsidRPr="00F510B7">
        <w:t>epilithial</w:t>
      </w:r>
      <w:proofErr w:type="spellEnd"/>
      <w:r w:rsidR="00CC0F79" w:rsidRPr="00F510B7">
        <w:t xml:space="preserve"> algal matrix (EAM) </w:t>
      </w:r>
      <w:r>
        <w:t xml:space="preserve">covered substrata, they differ in the amount of material/substratum that is removed during the feeding action. Croppers remove the upper portions of the algae and associated detritus and microbes leaving the basal portions of the algae intact on the substratum, while scraping parrotfishes remove shallow pieces of the substratum together with the EAM, leaving distinct bite scars </w:t>
      </w:r>
      <w:r w:rsidR="00CC0F79" w:rsidRPr="00F510B7">
        <w:rPr>
          <w:color w:val="000000"/>
        </w:rPr>
        <w:t>(</w:t>
      </w:r>
      <w:proofErr w:type="spellStart"/>
      <w:r w:rsidR="00CC0F79" w:rsidRPr="00F510B7">
        <w:rPr>
          <w:color w:val="000000"/>
        </w:rPr>
        <w:t>Choat</w:t>
      </w:r>
      <w:proofErr w:type="spellEnd"/>
      <w:r w:rsidR="00CC0F79" w:rsidRPr="00F510B7">
        <w:rPr>
          <w:color w:val="000000"/>
        </w:rPr>
        <w:t xml:space="preserve"> et al. 2002</w:t>
      </w:r>
      <w:r w:rsidR="0023041C">
        <w:rPr>
          <w:color w:val="000000"/>
        </w:rPr>
        <w:t>,</w:t>
      </w:r>
      <w:r w:rsidR="00CC0F79" w:rsidRPr="00F510B7">
        <w:rPr>
          <w:color w:val="000000"/>
        </w:rPr>
        <w:t xml:space="preserve"> </w:t>
      </w:r>
      <w:r w:rsidR="001A1FF6">
        <w:rPr>
          <w:color w:val="000000"/>
        </w:rPr>
        <w:t xml:space="preserve">Wilson et al. 2003, </w:t>
      </w:r>
      <w:r>
        <w:rPr>
          <w:color w:val="000000"/>
        </w:rPr>
        <w:t>Hoey and Bellwood 2008</w:t>
      </w:r>
      <w:r w:rsidR="00CC0F79" w:rsidRPr="00F510B7">
        <w:rPr>
          <w:color w:val="000000"/>
        </w:rPr>
        <w:t>)</w:t>
      </w:r>
      <w:r w:rsidR="00CC0F79" w:rsidRPr="00F510B7">
        <w:t xml:space="preserve">. </w:t>
      </w:r>
    </w:p>
    <w:p w14:paraId="1E59A358" w14:textId="1967E139" w:rsidR="00C65FB8" w:rsidRPr="00F510B7" w:rsidRDefault="00FA562C" w:rsidP="004A4BC9">
      <w:pPr>
        <w:spacing w:line="480" w:lineRule="auto"/>
        <w:ind w:firstLine="720"/>
      </w:pPr>
      <w:r>
        <w:t xml:space="preserve">We </w:t>
      </w:r>
      <w:r w:rsidR="00CC0F79" w:rsidRPr="00F510B7">
        <w:t xml:space="preserve">used feeding observations to convert UVC biomass estimates into the total grazing potential of croppers and scrapers. </w:t>
      </w:r>
      <w:r w:rsidRPr="00F510B7">
        <w:t>We defined grazing functions separately for each functional group</w:t>
      </w:r>
      <w:r w:rsidR="008F086D">
        <w:t xml:space="preserve"> whereby cropping function was measured as feeding intensity (bite rate data) and scraping function was measured as area grazed (bite rate and bite area data)</w:t>
      </w:r>
      <w:r w:rsidR="001018D4" w:rsidRPr="00F510B7">
        <w:t xml:space="preserve">. </w:t>
      </w:r>
      <w:r>
        <w:t xml:space="preserve"> </w:t>
      </w:r>
      <w:r w:rsidR="00CC0F79" w:rsidRPr="00F510B7">
        <w:t>We used a Bayesian hierarchical modelling framework that estimates species- and genera-level functional rates</w:t>
      </w:r>
      <w:r w:rsidR="004520AD">
        <w:t>.</w:t>
      </w:r>
      <w:r w:rsidR="00CC0F79" w:rsidRPr="00F510B7">
        <w:t xml:space="preserve"> </w:t>
      </w:r>
      <w:r w:rsidR="004A4BC9">
        <w:t>This method</w:t>
      </w:r>
      <w:r w:rsidR="00CC0F79" w:rsidRPr="00F510B7">
        <w:t xml:space="preserve"> allowed us to estimate grazing rates for UVC species which were not observed in feeding surveys (</w:t>
      </w:r>
      <w:r w:rsidR="0027089B">
        <w:t xml:space="preserve">n = </w:t>
      </w:r>
      <w:r w:rsidR="00CC0F79" w:rsidRPr="00F510B7">
        <w:t>63). Cropper function was quantified in terms of potential feeding intensity</w:t>
      </w:r>
      <w:r w:rsidR="0011368F">
        <w:t>,</w:t>
      </w:r>
      <w:r w:rsidR="00CC0F79" w:rsidRPr="00F510B7">
        <w:t xml:space="preserve"> the total number of bites per minute</w:t>
      </w:r>
      <w:r w:rsidR="0011368F">
        <w:t>,</w:t>
      </w:r>
      <w:r w:rsidR="00CC0F79" w:rsidRPr="00F510B7">
        <w:t xml:space="preserve"> and derived from a predictive model which accounted for species- and genera-specific bite rates (</w:t>
      </w:r>
      <w:proofErr w:type="spellStart"/>
      <w:r w:rsidR="00CC0F79" w:rsidRPr="00F510B7">
        <w:t>Eqs</w:t>
      </w:r>
      <w:proofErr w:type="spellEnd"/>
      <w:r w:rsidR="00CC0F79" w:rsidRPr="00F510B7">
        <w:t>. 1,2)</w:t>
      </w:r>
      <w:r w:rsidR="0011368F">
        <w:t xml:space="preserve">. In our </w:t>
      </w:r>
      <w:r w:rsidR="00BE3A24">
        <w:t xml:space="preserve">cropper </w:t>
      </w:r>
      <w:r w:rsidR="0011368F">
        <w:t xml:space="preserve">feeding data, bite rates were </w:t>
      </w:r>
      <w:r w:rsidR="0011368F">
        <w:lastRenderedPageBreak/>
        <w:t xml:space="preserve">weakly correlated with </w:t>
      </w:r>
      <w:r w:rsidR="00BE3A24">
        <w:t xml:space="preserve">TL </w:t>
      </w:r>
      <w:r w:rsidR="0011368F">
        <w:t>(</w:t>
      </w:r>
      <w:r w:rsidR="00E60F16">
        <w:t xml:space="preserve">Pearson’s </w:t>
      </w:r>
      <w:r w:rsidR="0011368F" w:rsidRPr="00A82A46">
        <w:rPr>
          <w:i/>
        </w:rPr>
        <w:t>r</w:t>
      </w:r>
      <w:r w:rsidR="0011368F">
        <w:t xml:space="preserve"> = </w:t>
      </w:r>
      <w:r w:rsidR="00F1431D">
        <w:t>-0.18</w:t>
      </w:r>
      <w:r w:rsidR="0011368F">
        <w:t xml:space="preserve">), and so we assumed </w:t>
      </w:r>
      <w:r w:rsidR="00AD0D66">
        <w:t>bite</w:t>
      </w:r>
      <w:r w:rsidR="0011368F">
        <w:t xml:space="preserve"> rates were unrelated to body size. </w:t>
      </w:r>
    </w:p>
    <w:p w14:paraId="6FDC28C1" w14:textId="77777777" w:rsidR="00C65FB8" w:rsidRPr="00F510B7" w:rsidRDefault="00C65FB8" w:rsidP="00CA359A">
      <w:pPr>
        <w:spacing w:line="480" w:lineRule="auto"/>
      </w:pPr>
    </w:p>
    <w:p w14:paraId="6C146062" w14:textId="064D303E" w:rsidR="00C65FB8" w:rsidRPr="00F510B7" w:rsidRDefault="00CC0F79" w:rsidP="00AC3B70">
      <w:pPr>
        <w:spacing w:line="480" w:lineRule="auto"/>
      </w:pPr>
      <w:r w:rsidRPr="00AE21B7">
        <w:rPr>
          <w:noProof/>
        </w:rPr>
        <w:drawing>
          <wp:inline distT="19050" distB="19050" distL="19050" distR="19050" wp14:anchorId="16D01D37" wp14:editId="48FD81F3">
            <wp:extent cx="1663700" cy="152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1663700" cy="1524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1</w:t>
      </w:r>
    </w:p>
    <w:p w14:paraId="64C27B92" w14:textId="25F9FF53" w:rsidR="00C65FB8" w:rsidRPr="00F510B7" w:rsidRDefault="00934C63" w:rsidP="00F81925">
      <w:r>
        <w:rPr>
          <w:noProof/>
          <w:color w:val="000000"/>
          <w:sz w:val="22"/>
          <w:szCs w:val="22"/>
        </w:rPr>
        <w:drawing>
          <wp:inline distT="0" distB="0" distL="0" distR="0" wp14:anchorId="13E93683" wp14:editId="358B178A">
            <wp:extent cx="2998177" cy="159037"/>
            <wp:effectExtent l="0" t="0" r="0" b="6350"/>
            <wp:docPr id="26" name="Picture 26" descr="https://lh5.googleusercontent.com/JYQIdiUV19UWEW0WnkDv1Q3gz8XkWfFzvbQjwlHLGjBOE_lK6jnvMIxFTNeQaExAebnsHrDYUc3O0cPTSqIMLkYMq6fbjDHAmc4CeXr4aHa0ORzqKxheDrc6NUQITl2dmjPjPHvv">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JYQIdiUV19UWEW0WnkDv1Q3gz8XkWfFzvbQjwlHLGjBOE_lK6jnvMIxFTNeQaExAebnsHrDYUc3O0cPTSqIMLkYMq6fbjDHAmc4CeXr4aHa0ORzqKxheDrc6NUQITl2dmjPjPHv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78934" cy="163321"/>
                    </a:xfrm>
                    <a:prstGeom prst="rect">
                      <a:avLst/>
                    </a:prstGeom>
                    <a:noFill/>
                    <a:ln>
                      <a:noFill/>
                    </a:ln>
                  </pic:spPr>
                </pic:pic>
              </a:graphicData>
            </a:graphic>
          </wp:inline>
        </w:drawing>
      </w:r>
      <w:r>
        <w:tab/>
      </w:r>
      <w:r>
        <w:tab/>
      </w:r>
      <w:r>
        <w:tab/>
      </w:r>
      <w:r>
        <w:tab/>
      </w:r>
      <w:r>
        <w:tab/>
      </w:r>
      <w:r>
        <w:tab/>
      </w:r>
      <w:r w:rsidR="00CC0F79" w:rsidRPr="00F510B7">
        <w:t>Eq. 2</w:t>
      </w:r>
    </w:p>
    <w:p w14:paraId="140B8681" w14:textId="77777777" w:rsidR="00C65FB8" w:rsidRPr="00F510B7" w:rsidRDefault="00C65FB8" w:rsidP="00AC3B70">
      <w:pPr>
        <w:spacing w:line="480" w:lineRule="auto"/>
      </w:pPr>
    </w:p>
    <w:p w14:paraId="1933BD03" w14:textId="1B8A2A10" w:rsidR="00C65FB8" w:rsidRPr="00F510B7" w:rsidRDefault="00CC0319" w:rsidP="00AC3B70">
      <w:pPr>
        <w:spacing w:line="480" w:lineRule="auto"/>
        <w:ind w:firstLine="720"/>
      </w:pPr>
      <w:r>
        <w:t>From this model, we</w:t>
      </w:r>
      <w:r w:rsidRPr="00F510B7">
        <w:t xml:space="preserve"> </w:t>
      </w:r>
      <w:r w:rsidR="000B608D">
        <w:t xml:space="preserve">generated species- and genera- level posterior predictions of </w:t>
      </w:r>
      <w:r w:rsidR="00CC0F79" w:rsidRPr="00F510B7">
        <w:t>grazing rate</w:t>
      </w:r>
      <w:r w:rsidR="000B608D">
        <w:t xml:space="preserve">s and assigned to </w:t>
      </w:r>
      <w:r w:rsidR="00CC0F79" w:rsidRPr="00F510B7">
        <w:t xml:space="preserve">each </w:t>
      </w:r>
      <w:r w:rsidR="000B608D">
        <w:t xml:space="preserve">individual </w:t>
      </w:r>
      <w:r w:rsidR="00CC0F79" w:rsidRPr="00F510B7">
        <w:t>cropp</w:t>
      </w:r>
      <w:r w:rsidR="000B608D">
        <w:t>ing fish</w:t>
      </w:r>
      <w:r w:rsidR="00CC0F79" w:rsidRPr="00F510B7">
        <w:t xml:space="preserve"> observed in UVCs</w:t>
      </w:r>
      <w:r w:rsidR="000B608D">
        <w:t>.</w:t>
      </w:r>
      <w:r w:rsidR="00CC0F79" w:rsidRPr="00F510B7">
        <w:t xml:space="preserve"> </w:t>
      </w:r>
      <w:r w:rsidR="000B608D">
        <w:t xml:space="preserve">We then </w:t>
      </w:r>
      <w:r w:rsidR="00CC0F79" w:rsidRPr="00F510B7">
        <w:t>used allometric relationships to convert bite rates into grams of carbon</w:t>
      </w:r>
      <w:r w:rsidR="005A1E73">
        <w:t xml:space="preserve"> (</w:t>
      </w:r>
      <w:r w:rsidR="005A1E73" w:rsidRPr="00CA359A">
        <w:rPr>
          <w:i/>
        </w:rPr>
        <w:t>g</w:t>
      </w:r>
      <w:r w:rsidR="00466E8F">
        <w:rPr>
          <w:i/>
        </w:rPr>
        <w:t xml:space="preserve"> </w:t>
      </w:r>
      <w:r w:rsidR="005A1E73" w:rsidRPr="00CA359A">
        <w:rPr>
          <w:i/>
        </w:rPr>
        <w:t>C</w:t>
      </w:r>
      <w:r w:rsidR="005A1E73">
        <w:t>)</w:t>
      </w:r>
      <w:r w:rsidR="00CC0F79" w:rsidRPr="00F510B7">
        <w:t xml:space="preserve"> removed through EAM consumption </w:t>
      </w:r>
      <w:r w:rsidR="00CC0F79" w:rsidRPr="00F510B7">
        <w:rPr>
          <w:color w:val="000000"/>
        </w:rPr>
        <w:t>(</w:t>
      </w:r>
      <w:proofErr w:type="spellStart"/>
      <w:r w:rsidR="00CC0F79" w:rsidRPr="00F510B7">
        <w:rPr>
          <w:color w:val="000000"/>
        </w:rPr>
        <w:t>Marshell</w:t>
      </w:r>
      <w:proofErr w:type="spellEnd"/>
      <w:r w:rsidR="00CC0F79" w:rsidRPr="00F510B7">
        <w:rPr>
          <w:color w:val="000000"/>
        </w:rPr>
        <w:t xml:space="preserve"> and Mumby 2015)</w:t>
      </w:r>
      <w:r w:rsidR="00CC0F79" w:rsidRPr="00F510B7">
        <w:t xml:space="preserve">. Following Van </w:t>
      </w:r>
      <w:proofErr w:type="spellStart"/>
      <w:r w:rsidR="00CC0F79" w:rsidRPr="00F510B7">
        <w:t>Rooij</w:t>
      </w:r>
      <w:proofErr w:type="spellEnd"/>
      <w:r w:rsidR="00CC0F79" w:rsidRPr="00F510B7">
        <w:t xml:space="preserve"> et al. </w:t>
      </w:r>
      <w:r w:rsidR="00CC0F79" w:rsidRPr="00F510B7">
        <w:rPr>
          <w:color w:val="000000"/>
        </w:rPr>
        <w:t>(1998)</w:t>
      </w:r>
      <w:r w:rsidR="00CC0F79" w:rsidRPr="00F510B7">
        <w:t xml:space="preserve">, daily carbon intake was linked to body mass </w:t>
      </w:r>
      <w:r w:rsidR="00BE0E64">
        <w:t>(</w:t>
      </w:r>
      <w:r w:rsidR="002D277B" w:rsidRPr="00CA359A">
        <w:rPr>
          <w:i/>
        </w:rPr>
        <w:t>M</w:t>
      </w:r>
      <w:r w:rsidR="002D277B">
        <w:t xml:space="preserve">, </w:t>
      </w:r>
      <w:r w:rsidR="00BE0E64">
        <w:t xml:space="preserve">grams) </w:t>
      </w:r>
      <w:r w:rsidR="00CC0F79" w:rsidRPr="00F510B7">
        <w:t>as</w:t>
      </w:r>
    </w:p>
    <w:p w14:paraId="70E6CDC4" w14:textId="77777777" w:rsidR="00C65FB8" w:rsidRPr="00F510B7" w:rsidRDefault="00C65FB8" w:rsidP="00AC3B70">
      <w:pPr>
        <w:spacing w:line="480" w:lineRule="auto"/>
      </w:pPr>
    </w:p>
    <w:p w14:paraId="6170C273" w14:textId="44C90A31" w:rsidR="00C65FB8" w:rsidRPr="00F510B7" w:rsidRDefault="00571E0B" w:rsidP="00CA359A">
      <w:r w:rsidRPr="00571E0B">
        <w:rPr>
          <w:noProof/>
          <w:color w:val="000000"/>
          <w:sz w:val="22"/>
          <w:szCs w:val="22"/>
        </w:rPr>
        <w:drawing>
          <wp:inline distT="0" distB="0" distL="0" distR="0" wp14:anchorId="1FACB024" wp14:editId="3456B856">
            <wp:extent cx="1353600" cy="165600"/>
            <wp:effectExtent l="0" t="0" r="0" b="0"/>
            <wp:docPr id="2" name="Picture 2" descr="https://lh6.googleusercontent.com/gz7eW0c5I-jSC77ZrG4q4YFyeKhpA3_9tM-uodBLUsjFoHP0AQt62qnJUZFFSimBUWq3JrVR9-UfmUWU3w_u9M_GJP0Wx5XO3md8EvlG4TwemUSqqoxrhZXorb9bx2r-syPz0g9p">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z7eW0c5I-jSC77ZrG4q4YFyeKhpA3_9tM-uodBLUsjFoHP0AQt62qnJUZFFSimBUWq3JrVR9-UfmUWU3w_u9M_GJP0Wx5XO3md8EvlG4TwemUSqqoxrhZXorb9bx2r-syPz0g9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53600" cy="165600"/>
                    </a:xfrm>
                    <a:prstGeom prst="rect">
                      <a:avLst/>
                    </a:prstGeom>
                    <a:noFill/>
                    <a:ln>
                      <a:noFill/>
                    </a:ln>
                  </pic:spPr>
                </pic:pic>
              </a:graphicData>
            </a:graphic>
          </wp:inline>
        </w:drawing>
      </w:r>
      <w:r>
        <w:tab/>
      </w:r>
      <w:r>
        <w:tab/>
      </w:r>
      <w:r>
        <w:tab/>
      </w:r>
      <w:r>
        <w:tab/>
      </w:r>
      <w:r>
        <w:tab/>
      </w:r>
      <w:r>
        <w:tab/>
      </w:r>
      <w:r>
        <w:tab/>
      </w:r>
      <w:r>
        <w:tab/>
      </w:r>
      <w:r>
        <w:tab/>
      </w:r>
      <w:r>
        <w:tab/>
      </w:r>
      <w:r w:rsidR="00CC0F79" w:rsidRPr="00F510B7">
        <w:t>Eq. 3</w:t>
      </w:r>
    </w:p>
    <w:p w14:paraId="3DE0A57F" w14:textId="77777777" w:rsidR="00C65FB8" w:rsidRPr="00F510B7" w:rsidRDefault="00C65FB8" w:rsidP="00AC3B70">
      <w:pPr>
        <w:spacing w:line="480" w:lineRule="auto"/>
      </w:pPr>
    </w:p>
    <w:p w14:paraId="6E39CC4E" w14:textId="1FD3D317" w:rsidR="00C65FB8" w:rsidRPr="00F510B7" w:rsidRDefault="00CC0F79" w:rsidP="00AC3B70">
      <w:pPr>
        <w:spacing w:line="480" w:lineRule="auto"/>
      </w:pPr>
      <w:r w:rsidRPr="00F510B7">
        <w:t xml:space="preserve">which we then divided by the predicted number of bites per day to produce an estimate of grams carbon consumed per minute by each </w:t>
      </w:r>
      <w:r w:rsidR="00D575C3">
        <w:t xml:space="preserve">individual </w:t>
      </w:r>
      <w:r w:rsidRPr="00F510B7">
        <w:t>cropp</w:t>
      </w:r>
      <w:r w:rsidR="00D575C3">
        <w:t>ing</w:t>
      </w:r>
      <w:r w:rsidRPr="00F510B7">
        <w:t xml:space="preserve"> fish. We summed estimates within UVC </w:t>
      </w:r>
      <w:r w:rsidR="00F72717" w:rsidRPr="00F510B7">
        <w:t>replicate</w:t>
      </w:r>
      <w:r w:rsidR="00821A96">
        <w:t>s</w:t>
      </w:r>
      <w:r w:rsidR="00987657" w:rsidRPr="00F510B7">
        <w:t xml:space="preserve"> (i.e. point count or transect)</w:t>
      </w:r>
      <w:r w:rsidR="00F72717" w:rsidRPr="00F510B7">
        <w:t xml:space="preserve"> </w:t>
      </w:r>
      <w:r w:rsidRPr="00F510B7">
        <w:t xml:space="preserve">and averaged across </w:t>
      </w:r>
      <w:r w:rsidR="00F72717" w:rsidRPr="00F510B7">
        <w:t xml:space="preserve">replicates </w:t>
      </w:r>
      <w:r w:rsidRPr="00F510B7">
        <w:t>to give site-level estimates of potential cropping function.</w:t>
      </w:r>
    </w:p>
    <w:p w14:paraId="3A5FBE01" w14:textId="77777777" w:rsidR="00C65FB8" w:rsidRPr="00F510B7" w:rsidRDefault="00C65FB8" w:rsidP="00AC3B70">
      <w:pPr>
        <w:spacing w:line="480" w:lineRule="auto"/>
      </w:pPr>
    </w:p>
    <w:p w14:paraId="0608F4F9" w14:textId="3B17B170" w:rsidR="00C65FB8" w:rsidRPr="00F510B7" w:rsidRDefault="00CC0F79" w:rsidP="00AC3B70">
      <w:pPr>
        <w:spacing w:line="480" w:lineRule="auto"/>
        <w:ind w:firstLine="720"/>
      </w:pPr>
      <w:r w:rsidRPr="00F510B7">
        <w:t xml:space="preserve">For scrapers, we defined scraping function in terms of </w:t>
      </w:r>
      <w:r w:rsidR="00B3121B">
        <w:t xml:space="preserve">potential </w:t>
      </w:r>
      <w:r w:rsidRPr="00F510B7">
        <w:t xml:space="preserve">area of </w:t>
      </w:r>
      <w:r w:rsidR="00C0795E" w:rsidRPr="00F510B7">
        <w:t>substrat</w:t>
      </w:r>
      <w:r w:rsidR="00C0795E">
        <w:t>a</w:t>
      </w:r>
      <w:r w:rsidR="00C0795E" w:rsidRPr="00F510B7">
        <w:t xml:space="preserve"> </w:t>
      </w:r>
      <w:r w:rsidR="00C0795E">
        <w:t>cleared</w:t>
      </w:r>
      <w:r w:rsidR="00C0795E" w:rsidRPr="00F510B7">
        <w:t xml:space="preserve"> </w:t>
      </w:r>
      <w:r w:rsidRPr="00F510B7">
        <w:t>per minute. Feeding observations provided estimates of bite rates, which we modelled as a function of body size (</w:t>
      </w:r>
      <w:r w:rsidRPr="00CA359A">
        <w:rPr>
          <w:i/>
        </w:rPr>
        <w:t>TL</w:t>
      </w:r>
      <w:r w:rsidRPr="00F510B7">
        <w:t>, cm) according to species- and genera-specific grazing rates, for gamma distributed errors (</w:t>
      </w:r>
      <w:proofErr w:type="spellStart"/>
      <w:r w:rsidRPr="00F510B7">
        <w:t>Eqs</w:t>
      </w:r>
      <w:proofErr w:type="spellEnd"/>
      <w:r w:rsidRPr="00F510B7">
        <w:t xml:space="preserve">. 4, 5). </w:t>
      </w:r>
    </w:p>
    <w:p w14:paraId="20AAA84F" w14:textId="77777777" w:rsidR="00C65FB8" w:rsidRPr="00F510B7" w:rsidRDefault="00C65FB8" w:rsidP="00AC3B70">
      <w:pPr>
        <w:spacing w:line="480" w:lineRule="auto"/>
      </w:pPr>
    </w:p>
    <w:p w14:paraId="177EEBFB" w14:textId="2259F102" w:rsidR="00C65FB8" w:rsidRPr="00F510B7" w:rsidRDefault="00CC0F79" w:rsidP="00AC3B70">
      <w:pPr>
        <w:spacing w:line="480" w:lineRule="auto"/>
      </w:pPr>
      <w:r w:rsidRPr="00AE21B7">
        <w:rPr>
          <w:noProof/>
        </w:rPr>
        <w:lastRenderedPageBreak/>
        <w:drawing>
          <wp:inline distT="19050" distB="19050" distL="19050" distR="19050" wp14:anchorId="4E6C78F8" wp14:editId="25636963">
            <wp:extent cx="1702800" cy="16560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4</w:t>
      </w:r>
      <w:r w:rsidRPr="00F510B7">
        <w:tab/>
      </w:r>
    </w:p>
    <w:p w14:paraId="7B2FCC47" w14:textId="256C7984" w:rsidR="00C65FB8" w:rsidRPr="00F510B7" w:rsidRDefault="00FC5EB5" w:rsidP="00E80FCF">
      <w:r>
        <w:rPr>
          <w:noProof/>
          <w:color w:val="000000"/>
          <w:sz w:val="22"/>
          <w:szCs w:val="22"/>
        </w:rPr>
        <w:drawing>
          <wp:inline distT="0" distB="0" distL="0" distR="0" wp14:anchorId="4E0A0E94" wp14:editId="350653DC">
            <wp:extent cx="3718800" cy="165600"/>
            <wp:effectExtent l="0" t="0" r="0" b="0"/>
            <wp:docPr id="28" name="Picture 28" descr="https://lh6.googleusercontent.com/bg4Xu-79NDIteP7SJeHcuts1CXBsDl9ZNF6Gt-kgnvzGG1AJ3cU7DWORrrQ892QvlnPPJlU3bYFuiKrrHwITrvUmlIYPfk7GWrQ5Dml00oEAsL9RorxnJ91hrGlUXHCOMXU_av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bg4Xu-79NDIteP7SJeHcuts1CXBsDl9ZNF6Gt-kgnvzGG1AJ3cU7DWORrrQ892QvlnPPJlU3bYFuiKrrHwITrvUmlIYPfk7GWrQ5Dml00oEAsL9RorxnJ91hrGlUXHCOMXU_av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18800" cy="165600"/>
                    </a:xfrm>
                    <a:prstGeom prst="rect">
                      <a:avLst/>
                    </a:prstGeom>
                    <a:noFill/>
                    <a:ln>
                      <a:noFill/>
                    </a:ln>
                  </pic:spPr>
                </pic:pic>
              </a:graphicData>
            </a:graphic>
          </wp:inline>
        </w:drawing>
      </w:r>
      <w:r>
        <w:tab/>
      </w:r>
      <w:r>
        <w:tab/>
      </w:r>
      <w:r>
        <w:tab/>
      </w:r>
      <w:r>
        <w:tab/>
      </w:r>
      <w:r w:rsidR="00CC0F79" w:rsidRPr="00F510B7">
        <w:t>Eq. 5</w:t>
      </w:r>
    </w:p>
    <w:p w14:paraId="73BCC6A9" w14:textId="77777777" w:rsidR="00C65FB8" w:rsidRPr="00F510B7" w:rsidRDefault="00C65FB8" w:rsidP="00AC3B70">
      <w:pPr>
        <w:spacing w:line="480" w:lineRule="auto"/>
      </w:pPr>
    </w:p>
    <w:p w14:paraId="2C1E3FCD" w14:textId="78E8BAF0" w:rsidR="00C65FB8" w:rsidRPr="00F510B7" w:rsidRDefault="00CC0F79" w:rsidP="00AC3B70">
      <w:pPr>
        <w:spacing w:line="480" w:lineRule="auto"/>
      </w:pPr>
      <w:r w:rsidRPr="00F510B7">
        <w:t xml:space="preserve">To account for potential differences in scraping action among species and across </w:t>
      </w:r>
      <w:r w:rsidR="00C0795E">
        <w:t xml:space="preserve">body </w:t>
      </w:r>
      <w:r w:rsidRPr="00F510B7">
        <w:t xml:space="preserve">sizes, we used a second underwater feeding observation dataset of scraper bite areas. </w:t>
      </w:r>
      <w:r w:rsidR="00C0795E">
        <w:t>Bite s</w:t>
      </w:r>
      <w:r w:rsidR="00C0795E" w:rsidRPr="00F510B7">
        <w:t xml:space="preserve">car </w:t>
      </w:r>
      <w:r w:rsidRPr="00F510B7">
        <w:t>area (cm</w:t>
      </w:r>
      <w:r w:rsidRPr="00F510B7">
        <w:rPr>
          <w:vertAlign w:val="superscript"/>
        </w:rPr>
        <w:t>2</w:t>
      </w:r>
      <w:r w:rsidRPr="00F510B7">
        <w:t>) was modelled as a function of body size (</w:t>
      </w:r>
      <w:r w:rsidRPr="00CA359A">
        <w:rPr>
          <w:i/>
        </w:rPr>
        <w:t>TL</w:t>
      </w:r>
      <w:r w:rsidRPr="00F510B7">
        <w:t>, cm), for Gamma distributed errors (</w:t>
      </w:r>
      <w:proofErr w:type="spellStart"/>
      <w:r w:rsidRPr="00F510B7">
        <w:t>Eqs</w:t>
      </w:r>
      <w:proofErr w:type="spellEnd"/>
      <w:r w:rsidRPr="00F510B7">
        <w:t xml:space="preserve">. 6,7). </w:t>
      </w:r>
    </w:p>
    <w:p w14:paraId="1F825F6F" w14:textId="77777777" w:rsidR="00C65FB8" w:rsidRPr="00F510B7" w:rsidRDefault="00C65FB8" w:rsidP="00AC3B70">
      <w:pPr>
        <w:spacing w:line="480" w:lineRule="auto"/>
      </w:pPr>
    </w:p>
    <w:p w14:paraId="6793F57F" w14:textId="60298564" w:rsidR="00C65FB8" w:rsidRPr="00F510B7" w:rsidRDefault="00CC0F79" w:rsidP="00AC3B70">
      <w:pPr>
        <w:spacing w:line="480" w:lineRule="auto"/>
      </w:pPr>
      <w:r w:rsidRPr="00AE21B7">
        <w:rPr>
          <w:noProof/>
        </w:rPr>
        <w:drawing>
          <wp:inline distT="19050" distB="19050" distL="19050" distR="19050" wp14:anchorId="6F1DBDA0" wp14:editId="3F6DD7A2">
            <wp:extent cx="1702800" cy="165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1702800" cy="165600"/>
                    </a:xfrm>
                    <a:prstGeom prst="rect">
                      <a:avLst/>
                    </a:prstGeom>
                    <a:ln/>
                  </pic:spPr>
                </pic:pic>
              </a:graphicData>
            </a:graphic>
          </wp:inline>
        </w:drawing>
      </w:r>
      <w:r w:rsidRPr="00F510B7">
        <w:tab/>
      </w:r>
      <w:r w:rsidRPr="00F510B7">
        <w:tab/>
      </w:r>
      <w:r w:rsidRPr="00F510B7">
        <w:tab/>
      </w:r>
      <w:r w:rsidRPr="00F510B7">
        <w:tab/>
      </w:r>
      <w:r w:rsidRPr="00F510B7">
        <w:tab/>
      </w:r>
      <w:r w:rsidRPr="00F510B7">
        <w:tab/>
      </w:r>
      <w:r w:rsidRPr="00F510B7">
        <w:tab/>
      </w:r>
      <w:r w:rsidRPr="00F510B7">
        <w:tab/>
      </w:r>
      <w:r w:rsidRPr="00F510B7">
        <w:tab/>
        <w:t>Eq. 6</w:t>
      </w:r>
    </w:p>
    <w:p w14:paraId="323DF09D" w14:textId="1E385DFC" w:rsidR="00C65FB8" w:rsidRPr="00F510B7" w:rsidRDefault="003964FE" w:rsidP="00AC3B70">
      <w:pPr>
        <w:spacing w:line="480" w:lineRule="auto"/>
      </w:pPr>
      <w:r w:rsidRPr="003964FE">
        <w:rPr>
          <w:noProof/>
        </w:rPr>
        <w:drawing>
          <wp:inline distT="0" distB="0" distL="0" distR="0" wp14:anchorId="26ED94B9" wp14:editId="2E20AB16">
            <wp:extent cx="1450800" cy="165600"/>
            <wp:effectExtent l="0" t="0" r="0" b="0"/>
            <wp:docPr id="30" name="Picture 30" descr="https://lh5.googleusercontent.com/E1F_wGQdoWdWog6V9FD9yISCZEdDh1sTdhEaf73rcXr_Krw7rOCi_aotYv5KAI4c1LknEq66J-o1EazXrdznDbyG_yH1MByFzzM1sf66-Nzgj977EVph56cPAeuoVgeILWMV8oo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E1F_wGQdoWdWog6V9FD9yISCZEdDh1sTdhEaf73rcXr_Krw7rOCi_aotYv5KAI4c1LknEq66J-o1EazXrdznDbyG_yH1MByFzzM1sf66-Nzgj977EVph56cPAeuoVgeILWMV8oo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0800" cy="165600"/>
                    </a:xfrm>
                    <a:prstGeom prst="rect">
                      <a:avLst/>
                    </a:prstGeom>
                    <a:noFill/>
                    <a:ln>
                      <a:noFill/>
                    </a:ln>
                  </pic:spPr>
                </pic:pic>
              </a:graphicData>
            </a:graphic>
          </wp:inline>
        </w:drawing>
      </w:r>
      <w:r w:rsidR="00741F21">
        <w:tab/>
      </w:r>
      <w:r w:rsidR="00741F21">
        <w:tab/>
      </w:r>
      <w:r w:rsidR="00741F21">
        <w:tab/>
      </w:r>
      <w:r w:rsidR="00741F21">
        <w:tab/>
      </w:r>
      <w:r w:rsidR="00741F21">
        <w:tab/>
      </w:r>
      <w:r w:rsidR="00741F21">
        <w:tab/>
      </w:r>
      <w:r w:rsidR="00741F21">
        <w:tab/>
      </w:r>
      <w:r w:rsidR="00741F21">
        <w:tab/>
      </w:r>
      <w:r w:rsidR="00741F21">
        <w:tab/>
      </w:r>
      <w:r w:rsidR="00CC0F79" w:rsidRPr="00F510B7">
        <w:t>Eq. 7</w:t>
      </w:r>
    </w:p>
    <w:p w14:paraId="0D448AF5" w14:textId="77777777" w:rsidR="00C65FB8" w:rsidRPr="00F510B7" w:rsidRDefault="00C65FB8" w:rsidP="00AC3B70">
      <w:pPr>
        <w:spacing w:line="480" w:lineRule="auto"/>
      </w:pPr>
    </w:p>
    <w:p w14:paraId="19939D44" w14:textId="2400605E" w:rsidR="00C65FB8" w:rsidRDefault="00CC0F79" w:rsidP="00AC3B70">
      <w:pPr>
        <w:spacing w:line="480" w:lineRule="auto"/>
      </w:pPr>
      <w:r w:rsidRPr="00F510B7">
        <w:t>By including size (</w:t>
      </w:r>
      <w:r w:rsidRPr="00CA359A">
        <w:rPr>
          <w:i/>
        </w:rPr>
        <w:t>TL</w:t>
      </w:r>
      <w:r w:rsidRPr="00F510B7">
        <w:t>) as an explanatory covariate, model</w:t>
      </w:r>
      <w:r w:rsidR="003A10D1">
        <w:t>s</w:t>
      </w:r>
      <w:r w:rsidRPr="00F510B7">
        <w:t xml:space="preserve"> accounted for scar area increasing with body size (Fig. S</w:t>
      </w:r>
      <w:r w:rsidR="00AC3B70">
        <w:t>2A</w:t>
      </w:r>
      <w:r w:rsidRPr="00F510B7">
        <w:t>) and bite rates decreasing with body size (Fig. S</w:t>
      </w:r>
      <w:r w:rsidR="00AC3B70">
        <w:t>2B</w:t>
      </w:r>
      <w:r w:rsidRPr="00F510B7">
        <w:t xml:space="preserve">). For each observed scraper in the UVC dataset, we </w:t>
      </w:r>
      <w:r w:rsidR="00F62252">
        <w:t>generated posterior predictions for</w:t>
      </w:r>
      <w:r w:rsidR="00F62252" w:rsidRPr="00F510B7">
        <w:t xml:space="preserve"> </w:t>
      </w:r>
      <w:r w:rsidRPr="00F510B7">
        <w:t xml:space="preserve">bite rate and scar size according to its species identity and body size. Species which were not observed in feeding observations were assigned genera-level bite rates. These </w:t>
      </w:r>
      <w:r w:rsidR="00AD7104">
        <w:t>predictions</w:t>
      </w:r>
      <w:r w:rsidR="00AD7104" w:rsidRPr="00F510B7">
        <w:t xml:space="preserve"> </w:t>
      </w:r>
      <w:r w:rsidRPr="00F510B7">
        <w:t xml:space="preserve">were converted to area </w:t>
      </w:r>
      <w:r w:rsidR="00C0795E">
        <w:t>scrap</w:t>
      </w:r>
      <w:r w:rsidR="00C0795E" w:rsidRPr="00F510B7">
        <w:t xml:space="preserve">ed </w:t>
      </w:r>
      <w:r w:rsidRPr="00F510B7">
        <w:t xml:space="preserve">per minute (bite rate </w:t>
      </w:r>
      <w:r w:rsidR="003A10D1" w:rsidRPr="003A10D1">
        <w:rPr>
          <w:i/>
        </w:rPr>
        <w:t>x</w:t>
      </w:r>
      <w:r w:rsidRPr="00F510B7">
        <w:t xml:space="preserve"> scar size = area </w:t>
      </w:r>
      <w:r w:rsidR="00C0795E">
        <w:t>scrap</w:t>
      </w:r>
      <w:r w:rsidR="00C0795E" w:rsidRPr="00F510B7">
        <w:t>ed</w:t>
      </w:r>
      <w:r w:rsidRPr="00F510B7">
        <w:t>) (m</w:t>
      </w:r>
      <w:r w:rsidRPr="00F510B7">
        <w:rPr>
          <w:vertAlign w:val="superscript"/>
        </w:rPr>
        <w:t>2</w:t>
      </w:r>
      <w:r w:rsidRPr="00F510B7">
        <w:t xml:space="preserve"> minute</w:t>
      </w:r>
      <w:r w:rsidRPr="00F510B7">
        <w:rPr>
          <w:vertAlign w:val="superscript"/>
        </w:rPr>
        <w:t>-1</w:t>
      </w:r>
      <w:r w:rsidRPr="00F510B7">
        <w:t xml:space="preserve"> hectare</w:t>
      </w:r>
      <w:r w:rsidRPr="00F510B7">
        <w:rPr>
          <w:vertAlign w:val="superscript"/>
        </w:rPr>
        <w:t>-1</w:t>
      </w:r>
      <w:r w:rsidRPr="00F510B7">
        <w:t>), summed within surveys and averaged to give site-level estimates of potential scraping function.</w:t>
      </w:r>
    </w:p>
    <w:p w14:paraId="21BE9DED" w14:textId="461FC975" w:rsidR="00604CF5" w:rsidRPr="00F510B7" w:rsidRDefault="00604CF5" w:rsidP="00AC3B70">
      <w:pPr>
        <w:spacing w:line="480" w:lineRule="auto"/>
      </w:pPr>
      <w:r>
        <w:tab/>
        <w:t>All models fitted to feeding data were fitted with weakly informative priors</w:t>
      </w:r>
      <w:r w:rsidR="00CA3C07">
        <w:t xml:space="preserve"> (Table S</w:t>
      </w:r>
      <w:r w:rsidR="006B6C70">
        <w:t>2</w:t>
      </w:r>
      <w:r w:rsidR="00CA3C07">
        <w:t>)</w:t>
      </w:r>
      <w:r>
        <w:t xml:space="preserve"> </w:t>
      </w:r>
      <w:r w:rsidR="00C4359A">
        <w:t xml:space="preserve">using Markov Chain Monte Carlo sampling implemented in Stan. We sampled </w:t>
      </w:r>
      <w:r>
        <w:t xml:space="preserve">three chains of 3,000 iterations </w:t>
      </w:r>
      <w:r w:rsidR="00C4359A">
        <w:t xml:space="preserve">(warmup = 1,500) </w:t>
      </w:r>
      <w:r>
        <w:t>each for model checks</w:t>
      </w:r>
      <w:r w:rsidR="00CB6F77">
        <w:t>,</w:t>
      </w:r>
      <w:r>
        <w:t xml:space="preserve"> and one long chain of 5,000 iterations </w:t>
      </w:r>
      <w:r w:rsidR="00C4359A">
        <w:t xml:space="preserve">(warmup =1,500) </w:t>
      </w:r>
      <w:r>
        <w:t xml:space="preserve">for </w:t>
      </w:r>
      <w:r w:rsidR="00B43D80">
        <w:t>generating grazing predictions</w:t>
      </w:r>
      <w:r>
        <w:t>.</w:t>
      </w:r>
      <w:r w:rsidR="00C94A7C">
        <w:t xml:space="preserve"> Model convergence was assessed </w:t>
      </w:r>
      <w:r w:rsidR="00317A2E">
        <w:t xml:space="preserve">by inspecting </w:t>
      </w:r>
      <w:r w:rsidR="00C94A7C">
        <w:t>posterior predicti</w:t>
      </w:r>
      <w:r w:rsidR="00317A2E">
        <w:t>ons</w:t>
      </w:r>
      <w:r w:rsidR="00C94A7C">
        <w:t>,</w:t>
      </w:r>
      <w:r w:rsidR="00CB161D">
        <w:t xml:space="preserve"> Gelman-Rubin diagnostic</w:t>
      </w:r>
      <w:r w:rsidR="00C94A7C">
        <w:t xml:space="preserve"> </w:t>
      </w:r>
      <w:r w:rsidR="00CB161D">
        <w:t>(</w:t>
      </w:r>
      <m:oMath>
        <m:acc>
          <m:accPr>
            <m:ctrlPr>
              <w:rPr>
                <w:rFonts w:ascii="Cambria Math" w:hAnsi="Cambria Math"/>
                <w:i/>
                <w:lang w:val="en-US"/>
              </w:rPr>
            </m:ctrlPr>
          </m:accPr>
          <m:e>
            <m:r>
              <w:rPr>
                <w:rFonts w:ascii="Cambria Math" w:hAnsi="Cambria Math"/>
                <w:lang w:val="en-US"/>
              </w:rPr>
              <m:t>R</m:t>
            </m:r>
          </m:e>
        </m:acc>
      </m:oMath>
      <w:r w:rsidR="00CB161D">
        <w:rPr>
          <w:lang w:val="en-US"/>
        </w:rPr>
        <w:t>)</w:t>
      </w:r>
      <w:r w:rsidR="00C94A7C">
        <w:t xml:space="preserve">, and </w:t>
      </w:r>
      <w:r w:rsidR="006E380C">
        <w:t xml:space="preserve">the </w:t>
      </w:r>
      <w:r w:rsidR="00C94A7C">
        <w:t>number of effective samples</w:t>
      </w:r>
      <w:r w:rsidR="005438C8">
        <w:t xml:space="preserve"> (Table S2)</w:t>
      </w:r>
      <w:r w:rsidR="00C94A7C">
        <w:t>.</w:t>
      </w:r>
    </w:p>
    <w:p w14:paraId="4F04FF63" w14:textId="77777777" w:rsidR="00C65FB8" w:rsidRPr="00F510B7" w:rsidRDefault="00C65FB8" w:rsidP="00AC3B70">
      <w:pPr>
        <w:spacing w:line="480" w:lineRule="auto"/>
      </w:pPr>
    </w:p>
    <w:p w14:paraId="0DC64FF6" w14:textId="77777777" w:rsidR="00C65FB8" w:rsidRPr="00F510B7" w:rsidRDefault="00CC0F79" w:rsidP="001E48FC">
      <w:pPr>
        <w:spacing w:line="480" w:lineRule="auto"/>
        <w:outlineLvl w:val="0"/>
      </w:pPr>
      <w:r w:rsidRPr="00F510B7">
        <w:rPr>
          <w:i/>
        </w:rPr>
        <w:lastRenderedPageBreak/>
        <w:t>Statistical modelling</w:t>
      </w:r>
    </w:p>
    <w:p w14:paraId="0BF63F6D" w14:textId="77777777" w:rsidR="00C65FB8" w:rsidRPr="00F510B7" w:rsidRDefault="00C65FB8" w:rsidP="00AC3B70">
      <w:pPr>
        <w:spacing w:line="480" w:lineRule="auto"/>
      </w:pPr>
    </w:p>
    <w:p w14:paraId="15595399" w14:textId="42B792AF" w:rsidR="00715D12" w:rsidRDefault="00CC0F79" w:rsidP="00AC3B70">
      <w:pPr>
        <w:spacing w:line="480" w:lineRule="auto"/>
        <w:ind w:firstLine="720"/>
      </w:pPr>
      <w:r w:rsidRPr="00F510B7">
        <w:t xml:space="preserve">We modelled variation in herbivore functioning according to </w:t>
      </w:r>
      <w:r w:rsidR="00D26F6E">
        <w:t xml:space="preserve">1) </w:t>
      </w:r>
      <w:r w:rsidRPr="00F510B7">
        <w:t xml:space="preserve">gradients in benthic habitat composition </w:t>
      </w:r>
      <w:r w:rsidR="00D26F6E">
        <w:t xml:space="preserve">and </w:t>
      </w:r>
      <w:r w:rsidRPr="00F510B7">
        <w:t>exploitation pressure</w:t>
      </w:r>
      <w:r w:rsidR="00D26F6E">
        <w:t xml:space="preserve"> </w:t>
      </w:r>
      <w:r w:rsidRPr="00F510B7">
        <w:t xml:space="preserve">and </w:t>
      </w:r>
      <w:r w:rsidR="00D26F6E">
        <w:t xml:space="preserve">2) grazer biomass and </w:t>
      </w:r>
      <w:r w:rsidRPr="00F510B7">
        <w:t xml:space="preserve">assemblage </w:t>
      </w:r>
      <w:r w:rsidR="00D26F6E">
        <w:t>size structure</w:t>
      </w:r>
      <w:r w:rsidRPr="00F510B7">
        <w:t xml:space="preserve">. Explanatory covariates were derived from fish and benthic surveys. First, to account for fishing effects ranging from </w:t>
      </w:r>
      <w:r w:rsidR="000E2F0C" w:rsidRPr="00F510B7">
        <w:t xml:space="preserve">the </w:t>
      </w:r>
      <w:r w:rsidR="00FB77BE">
        <w:t>remote and protected</w:t>
      </w:r>
      <w:r w:rsidRPr="00F510B7">
        <w:t xml:space="preserve"> </w:t>
      </w:r>
      <w:proofErr w:type="spellStart"/>
      <w:r w:rsidRPr="00F510B7">
        <w:t>Chagos</w:t>
      </w:r>
      <w:proofErr w:type="spellEnd"/>
      <w:r w:rsidRPr="00F510B7">
        <w:t xml:space="preserve"> </w:t>
      </w:r>
      <w:r w:rsidR="000E2F0C" w:rsidRPr="00F510B7">
        <w:t xml:space="preserve">archipelago </w:t>
      </w:r>
      <w:r w:rsidRPr="00F510B7">
        <w:t>to heavily-exploited reefs</w:t>
      </w:r>
      <w:r w:rsidR="000E2F0C" w:rsidRPr="00F510B7">
        <w:t xml:space="preserve"> in Seychelles</w:t>
      </w:r>
      <w:r w:rsidRPr="00F510B7">
        <w:t xml:space="preserve">, we estimated total </w:t>
      </w:r>
      <w:r w:rsidR="00D24A2B">
        <w:t xml:space="preserve">fish </w:t>
      </w:r>
      <w:r w:rsidRPr="00F510B7">
        <w:t xml:space="preserve">community biomass as a proxy for exploitation pressure. </w:t>
      </w:r>
      <w:r w:rsidR="008B0F4C" w:rsidRPr="00F510B7">
        <w:t>This proxy, hereafter f</w:t>
      </w:r>
      <w:r w:rsidRPr="00F510B7">
        <w:t>ishable biomass</w:t>
      </w:r>
      <w:r w:rsidR="008B0F4C" w:rsidRPr="00F510B7">
        <w:t>,</w:t>
      </w:r>
      <w:r w:rsidRPr="00F510B7">
        <w:t xml:space="preserve"> is highly sensitive to exploitation pressure and, in the Indian Ocean, is predicted by human population</w:t>
      </w:r>
      <w:r w:rsidR="008B0F4C" w:rsidRPr="00F510B7">
        <w:t xml:space="preserve"> size</w:t>
      </w:r>
      <w:r w:rsidRPr="00F510B7">
        <w:t xml:space="preserve">, access to markets, and fisheries management </w:t>
      </w:r>
      <w:r w:rsidRPr="00F510B7">
        <w:rPr>
          <w:color w:val="000000"/>
        </w:rPr>
        <w:t>(McClanahan et al. 2016)</w:t>
      </w:r>
      <w:r w:rsidRPr="00F510B7">
        <w:t>. Reefs were also assigned a categorical fishing pressure covariate to distinguish between protected (i.e. no-take</w:t>
      </w:r>
      <w:r w:rsidR="008B0F4C" w:rsidRPr="00F510B7">
        <w:t xml:space="preserve"> areas</w:t>
      </w:r>
      <w:r w:rsidRPr="00F510B7">
        <w:t xml:space="preserve">), exploited, and </w:t>
      </w:r>
      <w:r w:rsidR="005201FF" w:rsidRPr="00F510B7">
        <w:t xml:space="preserve">remote </w:t>
      </w:r>
      <w:r w:rsidRPr="00F510B7">
        <w:t>reefs</w:t>
      </w:r>
      <w:r w:rsidR="001C1688">
        <w:t xml:space="preserve"> (Supplementary Methods)</w:t>
      </w:r>
      <w:r w:rsidRPr="00F510B7">
        <w:t xml:space="preserve">. </w:t>
      </w:r>
    </w:p>
    <w:p w14:paraId="176BE1B2" w14:textId="6309A644" w:rsidR="00216D13" w:rsidRDefault="00CC0F79" w:rsidP="00AC3B70">
      <w:pPr>
        <w:spacing w:line="480" w:lineRule="auto"/>
        <w:ind w:firstLine="720"/>
      </w:pPr>
      <w:r w:rsidRPr="00F510B7">
        <w:t xml:space="preserve">Second, benthic surveys provided site-level estimates of benthic composition. We estimated the site-level cover for four major habitat-forming groups (live hard coral, macroalgae, available substrate, and rubble) and structural complexity by averaging across replicates at each site. </w:t>
      </w:r>
      <w:r w:rsidR="00DA026A">
        <w:t>Available substrate was the total cover of rock</w:t>
      </w:r>
      <w:r w:rsidR="005363C9">
        <w:t>, bare substrate,</w:t>
      </w:r>
      <w:r w:rsidR="00DA026A">
        <w:t xml:space="preserve"> and turf algae</w:t>
      </w:r>
      <w:r w:rsidR="00125D0B">
        <w:t>,</w:t>
      </w:r>
      <w:r w:rsidR="00DA026A">
        <w:t xml:space="preserve"> and represents the area of substrate available for EAM growth. </w:t>
      </w:r>
      <w:r w:rsidRPr="00F510B7">
        <w:t xml:space="preserve">To understand the range of benthic habitat types across the dataset, we categorised reefs according to their benthic regime, using a correlation-based PCA and K-means clustering </w:t>
      </w:r>
      <w:r w:rsidRPr="00F510B7">
        <w:rPr>
          <w:color w:val="000000"/>
        </w:rPr>
        <w:t>(</w:t>
      </w:r>
      <w:proofErr w:type="spellStart"/>
      <w:r w:rsidRPr="00F510B7">
        <w:rPr>
          <w:color w:val="000000"/>
        </w:rPr>
        <w:t>Jouffray</w:t>
      </w:r>
      <w:proofErr w:type="spellEnd"/>
      <w:r w:rsidRPr="00F510B7">
        <w:rPr>
          <w:color w:val="000000"/>
        </w:rPr>
        <w:t xml:space="preserve"> et al. 2015)</w:t>
      </w:r>
      <w:r w:rsidRPr="00F510B7">
        <w:t>. The optimal number of clusters was found using an elbow method with k</w:t>
      </w:r>
      <w:r w:rsidR="00503C63">
        <w:t xml:space="preserve"> </w:t>
      </w:r>
      <w:r w:rsidRPr="00F510B7">
        <w:t>=</w:t>
      </w:r>
      <w:r w:rsidR="00503C63">
        <w:t xml:space="preserve"> </w:t>
      </w:r>
      <w:r w:rsidRPr="00F510B7">
        <w:t xml:space="preserve">2-15 range, and then applied to the K-means clustering. For reefs </w:t>
      </w:r>
      <w:r w:rsidR="00FB77BE">
        <w:t xml:space="preserve">in </w:t>
      </w:r>
      <w:r w:rsidR="00FB77BE" w:rsidRPr="00F510B7">
        <w:t xml:space="preserve">Seychelles </w:t>
      </w:r>
      <w:r w:rsidRPr="00F510B7">
        <w:t xml:space="preserve">which were surveyed in multiple years, we estimated regimes at each site by averaging cover values over time. </w:t>
      </w:r>
    </w:p>
    <w:p w14:paraId="7EE34243" w14:textId="4A39E47B" w:rsidR="00216D13" w:rsidRDefault="00216D13" w:rsidP="00AC3B70">
      <w:pPr>
        <w:spacing w:line="480" w:lineRule="auto"/>
        <w:ind w:firstLine="720"/>
      </w:pPr>
      <w:r>
        <w:lastRenderedPageBreak/>
        <w:t>Third, we estimated the biomass of each functional group (kg ha</w:t>
      </w:r>
      <w:r w:rsidRPr="00B10182">
        <w:rPr>
          <w:vertAlign w:val="superscript"/>
        </w:rPr>
        <w:t>-1</w:t>
      </w:r>
      <w:r>
        <w:t xml:space="preserve">) and a large fish indicator (LFI) as a measure of size structure. We defined </w:t>
      </w:r>
      <w:r w:rsidR="00084B75">
        <w:t xml:space="preserve">large fish separately for each group as the length at the 75% quantile of the size distribution in the full dataset, </w:t>
      </w:r>
      <w:r w:rsidR="00B462CB">
        <w:t>such that</w:t>
      </w:r>
      <w:r w:rsidR="00084B75">
        <w:t xml:space="preserve"> </w:t>
      </w:r>
      <w:r>
        <w:t xml:space="preserve">the LFI </w:t>
      </w:r>
      <w:r w:rsidR="00084B75">
        <w:t>w</w:t>
      </w:r>
      <w:r>
        <w:t xml:space="preserve">as the relative abundance of </w:t>
      </w:r>
      <w:r w:rsidR="00084B75">
        <w:t>fish greater than 15 cm for croppers and 30 cm for scrapers</w:t>
      </w:r>
      <w:r>
        <w:t xml:space="preserve">. Biomass and the LFI were estimated for each replicate and </w:t>
      </w:r>
      <w:r w:rsidR="00B462CB">
        <w:t xml:space="preserve">then </w:t>
      </w:r>
      <w:r>
        <w:t xml:space="preserve">averaged </w:t>
      </w:r>
      <w:r w:rsidR="00B462CB">
        <w:t xml:space="preserve">for </w:t>
      </w:r>
      <w:r>
        <w:t>each reef.</w:t>
      </w:r>
    </w:p>
    <w:p w14:paraId="3F6ED2DB" w14:textId="12403E7F" w:rsidR="00C65FB8" w:rsidRDefault="00CC0F79" w:rsidP="00216D13">
      <w:pPr>
        <w:spacing w:line="480" w:lineRule="auto"/>
        <w:ind w:firstLine="720"/>
      </w:pPr>
      <w:r w:rsidRPr="00F510B7">
        <w:t xml:space="preserve">Prior to statistical modelling, we scaled and </w:t>
      </w:r>
      <w:proofErr w:type="spellStart"/>
      <w:r w:rsidRPr="00F510B7">
        <w:t>centered</w:t>
      </w:r>
      <w:proofErr w:type="spellEnd"/>
      <w:r w:rsidRPr="00F510B7">
        <w:t xml:space="preserve"> all continuous covariates to a mean of zero and standard deviation of one, and converted the categorical fishing status covariate into two dummy variables (fished - protected, fished - </w:t>
      </w:r>
      <w:r w:rsidR="009472FB">
        <w:t>remote</w:t>
      </w:r>
      <w:r w:rsidRPr="00F510B7">
        <w:t xml:space="preserve">) </w:t>
      </w:r>
      <w:r w:rsidRPr="00F510B7">
        <w:rPr>
          <w:color w:val="000000"/>
        </w:rPr>
        <w:t>(</w:t>
      </w:r>
      <w:proofErr w:type="spellStart"/>
      <w:r w:rsidRPr="00F510B7">
        <w:rPr>
          <w:color w:val="000000"/>
        </w:rPr>
        <w:t>Schielzeth</w:t>
      </w:r>
      <w:proofErr w:type="spellEnd"/>
      <w:r w:rsidRPr="00F510B7">
        <w:rPr>
          <w:color w:val="000000"/>
        </w:rPr>
        <w:t xml:space="preserve"> 2010)</w:t>
      </w:r>
      <w:r w:rsidRPr="00F510B7">
        <w:t>.</w:t>
      </w:r>
      <w:r w:rsidR="00216D13">
        <w:t xml:space="preserve"> </w:t>
      </w:r>
      <w:r w:rsidRPr="00F510B7">
        <w:t xml:space="preserve">We used </w:t>
      </w:r>
      <w:proofErr w:type="spellStart"/>
      <w:r w:rsidRPr="00F510B7">
        <w:t>multimodel</w:t>
      </w:r>
      <w:proofErr w:type="spellEnd"/>
      <w:r w:rsidRPr="00F510B7">
        <w:t xml:space="preserve"> inference to assess parameter effect sizes. For each function, we fitted a global linear mixed effects model with five benthic fixed effects (hard coral, macroalgae, sand, rubble and structural complexity) and four exploitation fixed effects (fishable biomass, </w:t>
      </w:r>
      <w:r w:rsidR="005B08D9">
        <w:t>remote</w:t>
      </w:r>
      <w:r w:rsidRPr="00F510B7">
        <w:t xml:space="preserve"> reef, protected reef and mean size), for gamma distributed errors (</w:t>
      </w:r>
      <w:r w:rsidRPr="00AE21B7">
        <w:rPr>
          <w:noProof/>
        </w:rPr>
        <w:drawing>
          <wp:inline distT="19050" distB="19050" distL="19050" distR="19050" wp14:anchorId="4177AECC" wp14:editId="27798CF8">
            <wp:extent cx="38100" cy="63500"/>
            <wp:effectExtent l="1635" t="953" r="1635" b="953"/>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rot="21420000">
                      <a:off x="0" y="0"/>
                      <a:ext cx="38100" cy="63500"/>
                    </a:xfrm>
                    <a:prstGeom prst="rect">
                      <a:avLst/>
                    </a:prstGeom>
                    <a:ln/>
                  </pic:spPr>
                </pic:pic>
              </a:graphicData>
            </a:graphic>
          </wp:inline>
        </w:drawing>
      </w:r>
      <w:r w:rsidRPr="00F510B7">
        <w:t xml:space="preserve">). Potential covariance among reefs in the same dataset and year was modelled using nested random intercept terms where, for each observation </w:t>
      </w:r>
      <w:proofErr w:type="spellStart"/>
      <w:r w:rsidRPr="00F510B7">
        <w:rPr>
          <w:i/>
        </w:rPr>
        <w:t>i</w:t>
      </w:r>
      <w:proofErr w:type="spellEnd"/>
      <w:r w:rsidRPr="00F510B7">
        <w:t xml:space="preserve"> at each reef </w:t>
      </w:r>
      <w:r w:rsidRPr="00F510B7">
        <w:rPr>
          <w:i/>
        </w:rPr>
        <w:t>j</w:t>
      </w:r>
      <w:r w:rsidRPr="00F510B7">
        <w:t xml:space="preserve"> in dataset </w:t>
      </w:r>
      <w:r w:rsidRPr="00F510B7">
        <w:rPr>
          <w:i/>
        </w:rPr>
        <w:t>k</w:t>
      </w:r>
      <w:r w:rsidRPr="00F510B7">
        <w:t>:</w:t>
      </w:r>
    </w:p>
    <w:p w14:paraId="45AA4FA0" w14:textId="77777777" w:rsidR="00224BA2" w:rsidRPr="00F510B7" w:rsidRDefault="00224BA2" w:rsidP="00216D13">
      <w:pPr>
        <w:spacing w:line="480" w:lineRule="auto"/>
        <w:ind w:firstLine="720"/>
      </w:pPr>
    </w:p>
    <w:p w14:paraId="11278473" w14:textId="77D92B6F" w:rsidR="00C65FB8" w:rsidRPr="00CA359A" w:rsidRDefault="00224BA2" w:rsidP="00224BA2">
      <w:pPr>
        <w:spacing w:line="480" w:lineRule="auto"/>
      </w:pPr>
      <w:r>
        <w:rPr>
          <w:noProof/>
        </w:rPr>
        <w:drawing>
          <wp:inline distT="0" distB="0" distL="0" distR="0" wp14:anchorId="6907D5A3" wp14:editId="2E4B0790">
            <wp:extent cx="5499100" cy="54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CogsEqn.pdf"/>
                    <pic:cNvPicPr/>
                  </pic:nvPicPr>
                  <pic:blipFill>
                    <a:blip r:embed="rId20">
                      <a:extLst>
                        <a:ext uri="{28A0092B-C50C-407E-A947-70E740481C1C}">
                          <a14:useLocalDpi xmlns:a14="http://schemas.microsoft.com/office/drawing/2010/main" val="0"/>
                        </a:ext>
                      </a:extLst>
                    </a:blip>
                    <a:stretch>
                      <a:fillRect/>
                    </a:stretch>
                  </pic:blipFill>
                  <pic:spPr>
                    <a:xfrm>
                      <a:off x="0" y="0"/>
                      <a:ext cx="5499100" cy="546100"/>
                    </a:xfrm>
                    <a:prstGeom prst="rect">
                      <a:avLst/>
                    </a:prstGeom>
                  </pic:spPr>
                </pic:pic>
              </a:graphicData>
            </a:graphic>
          </wp:inline>
        </w:drawing>
      </w:r>
      <w:r w:rsidR="00485593">
        <w:t xml:space="preserve">   </w:t>
      </w:r>
      <w:r w:rsidR="00CC0F79" w:rsidRPr="00F510B7">
        <w:t>Eq. 8</w:t>
      </w:r>
    </w:p>
    <w:p w14:paraId="3410FC48" w14:textId="77777777" w:rsidR="00C65FB8" w:rsidRPr="00F510B7" w:rsidRDefault="00C65FB8" w:rsidP="00AC3B70">
      <w:pPr>
        <w:spacing w:line="480" w:lineRule="auto"/>
      </w:pPr>
    </w:p>
    <w:p w14:paraId="613B1F64" w14:textId="0254F466" w:rsidR="00C65FB8" w:rsidRPr="00F510B7" w:rsidRDefault="00CC0F79" w:rsidP="00AC3B70">
      <w:pPr>
        <w:spacing w:line="480" w:lineRule="auto"/>
        <w:ind w:firstLine="720"/>
      </w:pPr>
      <w:r w:rsidRPr="00F510B7">
        <w:t xml:space="preserve">From the global model, we fitted all possible subset models </w:t>
      </w:r>
      <w:r w:rsidRPr="00F510B7">
        <w:rPr>
          <w:color w:val="000000"/>
        </w:rPr>
        <w:t>(</w:t>
      </w:r>
      <w:proofErr w:type="spellStart"/>
      <w:r w:rsidRPr="00F510B7">
        <w:rPr>
          <w:color w:val="000000"/>
        </w:rPr>
        <w:t>Bartoń</w:t>
      </w:r>
      <w:proofErr w:type="spellEnd"/>
      <w:r w:rsidRPr="00F510B7">
        <w:rPr>
          <w:color w:val="000000"/>
        </w:rPr>
        <w:t xml:space="preserve"> 2013)</w:t>
      </w:r>
      <w:r w:rsidRPr="00F510B7">
        <w:t xml:space="preserve"> and assessed their support using Akaike’s Information Criterion (AIC), where the top-ranked model had the lowest AIC score </w:t>
      </w:r>
      <w:r w:rsidRPr="00F510B7">
        <w:rPr>
          <w:color w:val="000000"/>
        </w:rPr>
        <w:t>(Burnham and Anderson 2003)</w:t>
      </w:r>
      <w:r w:rsidRPr="00F510B7">
        <w:t xml:space="preserve">. </w:t>
      </w:r>
      <w:r w:rsidR="006F2CEC">
        <w:t>Initial modelling indicated support for multiple competing models (i.e. ∆AIC &lt; 2), so w</w:t>
      </w:r>
      <w:r w:rsidRPr="00F510B7">
        <w:t xml:space="preserve">e visualised relative covariate effect sizes by extracting standardised t-values for all models within 7 AIC units of the top-ranked model and, </w:t>
      </w:r>
      <w:r w:rsidRPr="00F510B7">
        <w:lastRenderedPageBreak/>
        <w:t xml:space="preserve">for each model, rescaling t-values so that 1 is the strongest predictor in a given model, and weighing that value by the models’ AIC weight </w:t>
      </w:r>
      <w:r w:rsidRPr="00F510B7">
        <w:rPr>
          <w:color w:val="000000"/>
        </w:rPr>
        <w:t>(Cade 2015)</w:t>
      </w:r>
      <w:r w:rsidRPr="00F510B7">
        <w:t xml:space="preserve">. These scaled t-values represent the relative effect size of each covariate between 0 (unimportant) and 1 (important). Next we generated model predictions to visualise the effect of each covariate with scaled t-value &gt; 0.4, excluding remaining fixed effects and random effects and correcting predictions by each models’ AIC weight, with prediction uncertainty represented by the AIC-weighted sample variance </w:t>
      </w:r>
      <w:r w:rsidRPr="00F510B7">
        <w:rPr>
          <w:color w:val="000000"/>
        </w:rPr>
        <w:t>(Robinson et al. 2017)</w:t>
      </w:r>
      <w:r w:rsidRPr="00F510B7">
        <w:t xml:space="preserve">. Our multi-model approach accounts for uncertainty in the ‘best’ fitted model when AIC scores indicate several models are equally valid </w:t>
      </w:r>
      <w:r w:rsidRPr="00F510B7">
        <w:rPr>
          <w:color w:val="000000"/>
        </w:rPr>
        <w:t>(Burnham and Anderson 2003)</w:t>
      </w:r>
      <w:r w:rsidRPr="00F510B7">
        <w:t xml:space="preserve">. We avoid potential biases in model-averaged coefficient sizes by presenting effect sizes as standardised t-values, which are more informative measures of covariate importance than sums of AIC weights </w:t>
      </w:r>
      <w:r w:rsidRPr="00F510B7">
        <w:rPr>
          <w:color w:val="000000"/>
        </w:rPr>
        <w:t>(Cade 2015)</w:t>
      </w:r>
      <w:r w:rsidRPr="00F510B7">
        <w:t xml:space="preserve">. </w:t>
      </w:r>
    </w:p>
    <w:p w14:paraId="34301798" w14:textId="3A0CD1B6" w:rsidR="00C65FB8" w:rsidRPr="00F510B7" w:rsidRDefault="00B64113" w:rsidP="00BB2C97">
      <w:pPr>
        <w:spacing w:line="480" w:lineRule="auto"/>
        <w:ind w:firstLine="720"/>
      </w:pPr>
      <w:r>
        <w:t xml:space="preserve">Benthic and fishing influences on </w:t>
      </w:r>
      <w:r w:rsidR="00646D0D">
        <w:t xml:space="preserve">assemblage-level grazing </w:t>
      </w:r>
      <w:r>
        <w:t>rates</w:t>
      </w:r>
      <w:r w:rsidR="00646D0D">
        <w:t xml:space="preserve"> will be underpinned by differences in the number and size of grazing fishes</w:t>
      </w:r>
      <w:r w:rsidR="00822D12">
        <w:t xml:space="preserve"> (Hoey &amp; Bellwood 2008)</w:t>
      </w:r>
      <w:r w:rsidR="00646D0D">
        <w:t>.</w:t>
      </w:r>
      <w:r>
        <w:t xml:space="preserve"> Indeed</w:t>
      </w:r>
      <w:r w:rsidR="00646D0D">
        <w:t>, a</w:t>
      </w:r>
      <w:r w:rsidR="00CF759B">
        <w:t>s</w:t>
      </w:r>
      <w:r w:rsidR="00EF5A35">
        <w:t xml:space="preserve"> grazing estimates were derived from</w:t>
      </w:r>
      <w:r w:rsidR="00CF759B">
        <w:t xml:space="preserve"> feeding data combined </w:t>
      </w:r>
      <w:r w:rsidR="00EF5A35">
        <w:t xml:space="preserve">with </w:t>
      </w:r>
      <w:r w:rsidR="00CF759B">
        <w:t>UVC biomass</w:t>
      </w:r>
      <w:r w:rsidR="00D5376A">
        <w:t xml:space="preserve"> data</w:t>
      </w:r>
      <w:r w:rsidR="00CF759B">
        <w:t xml:space="preserve"> we expect</w:t>
      </w:r>
      <w:r w:rsidR="007D718F">
        <w:t>ed</w:t>
      </w:r>
      <w:r w:rsidR="00CF759B">
        <w:t xml:space="preserve"> </w:t>
      </w:r>
      <w:r w:rsidR="00AD37EC">
        <w:t xml:space="preserve">grazer </w:t>
      </w:r>
      <w:r w:rsidR="00CF759B">
        <w:t>biomass to correlate strongly with grazing rates</w:t>
      </w:r>
      <w:r w:rsidR="003F7D0A">
        <w:t xml:space="preserve">. Because </w:t>
      </w:r>
      <w:r w:rsidR="0092005E">
        <w:t xml:space="preserve">depletion of large-bodied fish </w:t>
      </w:r>
      <w:r w:rsidR="002B3563">
        <w:t>may</w:t>
      </w:r>
      <w:r w:rsidR="003F7D0A">
        <w:t xml:space="preserve"> </w:t>
      </w:r>
      <w:r w:rsidR="002B3563">
        <w:t>be offset by increase</w:t>
      </w:r>
      <w:r w:rsidR="0061029D">
        <w:t xml:space="preserve">d abundances of </w:t>
      </w:r>
      <w:r w:rsidR="002B3563">
        <w:t>small</w:t>
      </w:r>
      <w:r w:rsidR="0061029D">
        <w:t>er individuals</w:t>
      </w:r>
      <w:r w:rsidR="00551B68">
        <w:t xml:space="preserve"> (Bellwood et al. 2012)</w:t>
      </w:r>
      <w:r w:rsidR="0061029D">
        <w:t xml:space="preserve">, </w:t>
      </w:r>
      <w:r w:rsidR="003F7D0A">
        <w:t xml:space="preserve">we also expected </w:t>
      </w:r>
      <w:r w:rsidR="0092005E">
        <w:t xml:space="preserve">assemblages </w:t>
      </w:r>
      <w:r w:rsidR="00DA20C5">
        <w:t xml:space="preserve">dominated by </w:t>
      </w:r>
      <w:r w:rsidR="0092005E">
        <w:t xml:space="preserve">large </w:t>
      </w:r>
      <w:r w:rsidR="00123B53">
        <w:t>fishes</w:t>
      </w:r>
      <w:r w:rsidR="008A3CFC">
        <w:t xml:space="preserve"> </w:t>
      </w:r>
      <w:r w:rsidR="0092005E">
        <w:t xml:space="preserve">to have lower </w:t>
      </w:r>
      <w:r w:rsidR="00A20C70">
        <w:t>grazing</w:t>
      </w:r>
      <w:r w:rsidR="002B3563">
        <w:t xml:space="preserve"> </w:t>
      </w:r>
      <w:r w:rsidR="003F7D0A">
        <w:t>rates</w:t>
      </w:r>
      <w:r w:rsidR="00D500C8">
        <w:t>, for a given level of biomass</w:t>
      </w:r>
      <w:r w:rsidR="00071DD2">
        <w:t>.</w:t>
      </w:r>
      <w:r w:rsidR="00822D12">
        <w:t xml:space="preserve"> </w:t>
      </w:r>
      <w:r w:rsidR="007B39CF">
        <w:t>Thus</w:t>
      </w:r>
      <w:r w:rsidR="00551B68">
        <w:t xml:space="preserve">, </w:t>
      </w:r>
      <w:r w:rsidR="007B39CF">
        <w:t xml:space="preserve">we next </w:t>
      </w:r>
      <w:r>
        <w:t>examine</w:t>
      </w:r>
      <w:r w:rsidR="007B39CF">
        <w:t>d</w:t>
      </w:r>
      <w:r>
        <w:t xml:space="preserve"> how grazing functions vary with assemblage </w:t>
      </w:r>
      <w:r w:rsidR="007B39CF">
        <w:t>structure by</w:t>
      </w:r>
      <w:r>
        <w:t xml:space="preserve"> </w:t>
      </w:r>
      <w:r w:rsidR="007B39CF">
        <w:t xml:space="preserve">modelling </w:t>
      </w:r>
      <w:r w:rsidR="00551B68">
        <w:t xml:space="preserve">the </w:t>
      </w:r>
      <w:r>
        <w:t>effect</w:t>
      </w:r>
      <w:r w:rsidR="007B39CF">
        <w:t>s</w:t>
      </w:r>
      <w:r>
        <w:t xml:space="preserve"> of grazer biomass and proportion of large-bodied fishes on grazing rates. </w:t>
      </w:r>
      <w:r w:rsidR="00822D12">
        <w:t>For each function,</w:t>
      </w:r>
      <w:r w:rsidR="00D500C8">
        <w:t xml:space="preserve"> </w:t>
      </w:r>
      <w:r w:rsidR="00CC0F79" w:rsidRPr="00F510B7">
        <w:t>we</w:t>
      </w:r>
      <w:r w:rsidR="00123B53" w:rsidRPr="00123B53">
        <w:t xml:space="preserve"> </w:t>
      </w:r>
      <w:r w:rsidR="00CC0F79" w:rsidRPr="00F510B7">
        <w:t>fitt</w:t>
      </w:r>
      <w:r w:rsidR="00D500C8">
        <w:t xml:space="preserve">ed a </w:t>
      </w:r>
      <w:r w:rsidR="004F4EB2">
        <w:t xml:space="preserve">generalized </w:t>
      </w:r>
      <w:r w:rsidR="00CC0F79" w:rsidRPr="00F510B7">
        <w:t>linear mixed effects model</w:t>
      </w:r>
      <w:r w:rsidR="00D500C8">
        <w:t>,</w:t>
      </w:r>
      <w:r w:rsidR="004272E2" w:rsidRPr="00F510B7">
        <w:t xml:space="preserve"> for each observation </w:t>
      </w:r>
      <w:proofErr w:type="spellStart"/>
      <w:r w:rsidR="004272E2" w:rsidRPr="00F510B7">
        <w:rPr>
          <w:i/>
        </w:rPr>
        <w:t>i</w:t>
      </w:r>
      <w:proofErr w:type="spellEnd"/>
      <w:r w:rsidR="004272E2" w:rsidRPr="00F510B7">
        <w:t xml:space="preserve"> at each reef </w:t>
      </w:r>
      <w:r w:rsidR="004272E2" w:rsidRPr="00F510B7">
        <w:rPr>
          <w:i/>
        </w:rPr>
        <w:t>j</w:t>
      </w:r>
      <w:r w:rsidR="004272E2" w:rsidRPr="00F510B7">
        <w:t xml:space="preserve"> in dataset </w:t>
      </w:r>
      <w:r w:rsidR="004272E2" w:rsidRPr="00F510B7">
        <w:rPr>
          <w:i/>
        </w:rPr>
        <w:t>k</w:t>
      </w:r>
      <w:r w:rsidR="00D500C8">
        <w:t>,</w:t>
      </w:r>
      <w:r w:rsidR="004272E2">
        <w:t xml:space="preserve"> </w:t>
      </w:r>
      <w:r w:rsidR="00D500C8">
        <w:t>and</w:t>
      </w:r>
      <w:r w:rsidR="004272E2">
        <w:t xml:space="preserve"> Gamma distributed errors</w:t>
      </w:r>
      <w:r w:rsidR="004272E2" w:rsidRPr="00F510B7">
        <w:t>:</w:t>
      </w:r>
    </w:p>
    <w:p w14:paraId="54277DE0" w14:textId="77777777" w:rsidR="002958DB" w:rsidRPr="00F510B7" w:rsidRDefault="002958DB" w:rsidP="00BB2C97">
      <w:pPr>
        <w:spacing w:line="480" w:lineRule="auto"/>
        <w:ind w:firstLine="720"/>
      </w:pPr>
    </w:p>
    <w:p w14:paraId="06F07B10" w14:textId="6FAC37DE" w:rsidR="00BE20EE" w:rsidRDefault="002C7239" w:rsidP="00BB2C97">
      <w:pPr>
        <w:spacing w:line="480" w:lineRule="auto"/>
      </w:pPr>
      <w:r>
        <w:rPr>
          <w:noProof/>
        </w:rPr>
        <w:drawing>
          <wp:inline distT="0" distB="0" distL="0" distR="0" wp14:anchorId="3D90E6E3" wp14:editId="0FAF259E">
            <wp:extent cx="4611600" cy="18720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CogsEqn.pdf"/>
                    <pic:cNvPicPr/>
                  </pic:nvPicPr>
                  <pic:blipFill>
                    <a:blip r:embed="rId21">
                      <a:extLst>
                        <a:ext uri="{28A0092B-C50C-407E-A947-70E740481C1C}">
                          <a14:useLocalDpi xmlns:a14="http://schemas.microsoft.com/office/drawing/2010/main" val="0"/>
                        </a:ext>
                      </a:extLst>
                    </a:blip>
                    <a:stretch>
                      <a:fillRect/>
                    </a:stretch>
                  </pic:blipFill>
                  <pic:spPr>
                    <a:xfrm>
                      <a:off x="0" y="0"/>
                      <a:ext cx="4611600" cy="187200"/>
                    </a:xfrm>
                    <a:prstGeom prst="rect">
                      <a:avLst/>
                    </a:prstGeom>
                  </pic:spPr>
                </pic:pic>
              </a:graphicData>
            </a:graphic>
          </wp:inline>
        </w:drawing>
      </w:r>
      <w:r>
        <w:tab/>
      </w:r>
      <w:r>
        <w:tab/>
      </w:r>
      <w:r w:rsidR="00CC0F79" w:rsidRPr="00F510B7">
        <w:t>Eq. 9</w:t>
      </w:r>
    </w:p>
    <w:p w14:paraId="1303862C" w14:textId="77777777" w:rsidR="004019FB" w:rsidRPr="00F510B7" w:rsidRDefault="004019FB" w:rsidP="00E451B6"/>
    <w:p w14:paraId="163558EE" w14:textId="745E4E5D" w:rsidR="00C65FB8" w:rsidRPr="00F510B7" w:rsidRDefault="00CC0F79" w:rsidP="004019FB">
      <w:pPr>
        <w:spacing w:line="480" w:lineRule="auto"/>
      </w:pPr>
      <w:r w:rsidRPr="00F510B7">
        <w:t xml:space="preserve">We weighed model support </w:t>
      </w:r>
      <w:r w:rsidR="00376E2A">
        <w:t xml:space="preserve">for each covariate and the interaction between biomass and </w:t>
      </w:r>
      <w:r w:rsidR="00EF3A6B">
        <w:t xml:space="preserve">the </w:t>
      </w:r>
      <w:r w:rsidR="00376E2A">
        <w:t xml:space="preserve">LFI </w:t>
      </w:r>
      <w:r w:rsidRPr="00F510B7">
        <w:t>with AIC</w:t>
      </w:r>
      <w:r w:rsidR="00181592">
        <w:t xml:space="preserve"> </w:t>
      </w:r>
      <w:r w:rsidRPr="00F510B7">
        <w:rPr>
          <w:color w:val="000000"/>
        </w:rPr>
        <w:t>(Burnham and Anderson 2003)</w:t>
      </w:r>
      <w:r w:rsidR="00345DA1">
        <w:t>, selecting the top-ranked model for interpretation and visualization.</w:t>
      </w:r>
    </w:p>
    <w:p w14:paraId="17A169F2" w14:textId="3FDB73D4" w:rsidR="00C65FB8" w:rsidRPr="00F510B7" w:rsidRDefault="00CC0F79" w:rsidP="00AC3B70">
      <w:pPr>
        <w:spacing w:line="480" w:lineRule="auto"/>
        <w:ind w:firstLine="720"/>
      </w:pPr>
      <w:r w:rsidRPr="00F510B7">
        <w:t xml:space="preserve">All data were analysed in R (R Core Team 2018), using packages </w:t>
      </w:r>
      <w:r w:rsidRPr="00F510B7">
        <w:rPr>
          <w:i/>
        </w:rPr>
        <w:t xml:space="preserve">lme4 </w:t>
      </w:r>
      <w:r w:rsidRPr="00F510B7">
        <w:t>(linear mixed effect models</w:t>
      </w:r>
      <w:r w:rsidR="0023041C">
        <w:t>,</w:t>
      </w:r>
      <w:r w:rsidRPr="00F510B7">
        <w:t xml:space="preserve"> </w:t>
      </w:r>
      <w:r w:rsidRPr="00F510B7">
        <w:rPr>
          <w:color w:val="000000"/>
        </w:rPr>
        <w:t>Bates et al. 2015)</w:t>
      </w:r>
      <w:r w:rsidRPr="00F510B7">
        <w:t xml:space="preserve">, </w:t>
      </w:r>
      <w:proofErr w:type="spellStart"/>
      <w:r w:rsidRPr="00F510B7">
        <w:rPr>
          <w:i/>
        </w:rPr>
        <w:t>MuMIn</w:t>
      </w:r>
      <w:proofErr w:type="spellEnd"/>
      <w:r w:rsidRPr="00F510B7">
        <w:t xml:space="preserve"> (</w:t>
      </w:r>
      <w:proofErr w:type="spellStart"/>
      <w:r w:rsidRPr="00F510B7">
        <w:t>multimodel</w:t>
      </w:r>
      <w:proofErr w:type="spellEnd"/>
      <w:r w:rsidRPr="00F510B7">
        <w:t xml:space="preserve"> inference</w:t>
      </w:r>
      <w:r w:rsidR="0023041C">
        <w:t>,</w:t>
      </w:r>
      <w:r w:rsidRPr="00F510B7">
        <w:t xml:space="preserve"> </w:t>
      </w:r>
      <w:proofErr w:type="spellStart"/>
      <w:r w:rsidRPr="00F510B7">
        <w:rPr>
          <w:color w:val="000000"/>
        </w:rPr>
        <w:t>Bartoń</w:t>
      </w:r>
      <w:proofErr w:type="spellEnd"/>
      <w:r w:rsidRPr="00F510B7">
        <w:rPr>
          <w:color w:val="000000"/>
        </w:rPr>
        <w:t xml:space="preserve"> 2013)</w:t>
      </w:r>
      <w:r w:rsidRPr="00F510B7">
        <w:t xml:space="preserve">, </w:t>
      </w:r>
      <w:r w:rsidR="009521AA">
        <w:t xml:space="preserve">and </w:t>
      </w:r>
      <w:r w:rsidRPr="00F510B7">
        <w:rPr>
          <w:i/>
        </w:rPr>
        <w:t>rethinking</w:t>
      </w:r>
      <w:r w:rsidRPr="00F510B7">
        <w:t xml:space="preserve"> (Bayesian models</w:t>
      </w:r>
      <w:r w:rsidR="0023041C">
        <w:t>,</w:t>
      </w:r>
      <w:r w:rsidRPr="00F510B7">
        <w:t xml:space="preserve"> </w:t>
      </w:r>
      <w:proofErr w:type="spellStart"/>
      <w:r w:rsidRPr="00F510B7">
        <w:rPr>
          <w:color w:val="000000"/>
        </w:rPr>
        <w:t>McElreath</w:t>
      </w:r>
      <w:proofErr w:type="spellEnd"/>
      <w:r w:rsidRPr="00F510B7">
        <w:rPr>
          <w:color w:val="000000"/>
        </w:rPr>
        <w:t xml:space="preserve"> 2017)</w:t>
      </w:r>
      <w:r w:rsidRPr="00F510B7">
        <w:t>.</w:t>
      </w:r>
    </w:p>
    <w:p w14:paraId="266A2755" w14:textId="77777777" w:rsidR="00C65FB8" w:rsidRPr="00F510B7" w:rsidRDefault="00C65FB8" w:rsidP="00AC3B70">
      <w:pPr>
        <w:spacing w:line="480" w:lineRule="auto"/>
      </w:pPr>
    </w:p>
    <w:p w14:paraId="5173A71E" w14:textId="77777777" w:rsidR="00C65FB8" w:rsidRPr="00F65782" w:rsidRDefault="00CC0F79" w:rsidP="001E48FC">
      <w:pPr>
        <w:spacing w:line="480" w:lineRule="auto"/>
        <w:outlineLvl w:val="0"/>
        <w:rPr>
          <w:b/>
          <w:sz w:val="28"/>
        </w:rPr>
      </w:pPr>
      <w:r w:rsidRPr="00F65782">
        <w:rPr>
          <w:b/>
          <w:sz w:val="28"/>
        </w:rPr>
        <w:t>Results</w:t>
      </w:r>
    </w:p>
    <w:p w14:paraId="5CDF0F6D" w14:textId="77777777" w:rsidR="00C65FB8" w:rsidRPr="00F510B7" w:rsidRDefault="00C65FB8" w:rsidP="00AC3B70">
      <w:pPr>
        <w:spacing w:line="480" w:lineRule="auto"/>
        <w:rPr>
          <w:i/>
        </w:rPr>
      </w:pPr>
    </w:p>
    <w:p w14:paraId="149C8C37" w14:textId="50EDD333" w:rsidR="00C65FB8" w:rsidRDefault="0099730E" w:rsidP="00AC3B70">
      <w:pPr>
        <w:spacing w:line="480" w:lineRule="auto"/>
        <w:ind w:firstLine="720"/>
      </w:pPr>
      <w:r>
        <w:t>V</w:t>
      </w:r>
      <w:r w:rsidR="00570F7E">
        <w:t xml:space="preserve">isual census data </w:t>
      </w:r>
      <w:r>
        <w:t xml:space="preserve">were integrated with </w:t>
      </w:r>
      <w:r w:rsidRPr="00F65782">
        <w:rPr>
          <w:i/>
        </w:rPr>
        <w:t>in situ</w:t>
      </w:r>
      <w:r>
        <w:t xml:space="preserve"> feeding observations for </w:t>
      </w:r>
      <w:r w:rsidR="000126FB">
        <w:t xml:space="preserve">72 </w:t>
      </w:r>
      <w:r w:rsidR="00570F7E">
        <w:t>reefs in four Indo-Pacific archipelagos</w:t>
      </w:r>
      <w:r>
        <w:t xml:space="preserve">. </w:t>
      </w:r>
      <w:r w:rsidR="00CC0F79" w:rsidRPr="00F510B7">
        <w:t xml:space="preserve">For </w:t>
      </w:r>
      <w:r w:rsidR="00C0795E" w:rsidRPr="00F510B7">
        <w:t>cropp</w:t>
      </w:r>
      <w:r w:rsidR="00C0795E">
        <w:t>ing fishes</w:t>
      </w:r>
      <w:r w:rsidR="009F35F9">
        <w:t>,</w:t>
      </w:r>
      <w:r w:rsidR="00CC0F79" w:rsidRPr="00F510B7">
        <w:t xml:space="preserve"> </w:t>
      </w:r>
      <w:r w:rsidR="009F35F9">
        <w:t xml:space="preserve">9 species were assigned individual </w:t>
      </w:r>
      <w:r w:rsidR="00CC0F79" w:rsidRPr="00F510B7">
        <w:t>bite rate</w:t>
      </w:r>
      <w:r w:rsidR="009F35F9">
        <w:t>s (</w:t>
      </w:r>
      <w:r w:rsidR="00CC0F79" w:rsidRPr="00F510B7">
        <w:t>32.9% of UVC biomass</w:t>
      </w:r>
      <w:r w:rsidR="009F35F9">
        <w:t>)</w:t>
      </w:r>
      <w:r w:rsidR="00CC0F79" w:rsidRPr="00F510B7">
        <w:t xml:space="preserve">, </w:t>
      </w:r>
      <w:r w:rsidR="009F35F9">
        <w:t xml:space="preserve">and </w:t>
      </w:r>
      <w:r w:rsidR="00CC0F79" w:rsidRPr="00F510B7">
        <w:t xml:space="preserve">remaining species </w:t>
      </w:r>
      <w:r w:rsidR="009F35F9">
        <w:t xml:space="preserve">were </w:t>
      </w:r>
      <w:r w:rsidR="00CC0F79" w:rsidRPr="00F510B7">
        <w:t xml:space="preserve">assigned genera-specific (54.4%) or an average cropper bite rate (12.6%). Combined with </w:t>
      </w:r>
      <w:r w:rsidR="004F1DF5">
        <w:t xml:space="preserve">herbivore </w:t>
      </w:r>
      <w:r w:rsidR="00CC0F79" w:rsidRPr="00F510B7">
        <w:t xml:space="preserve">biomass, </w:t>
      </w:r>
      <w:r w:rsidR="00A11762">
        <w:t xml:space="preserve">bite rates corresponded with </w:t>
      </w:r>
      <w:r w:rsidR="00C0795E">
        <w:t xml:space="preserve">modelled </w:t>
      </w:r>
      <w:r w:rsidR="00A11762">
        <w:t xml:space="preserve">assemblage-level </w:t>
      </w:r>
      <w:r w:rsidR="00DA2A88">
        <w:t xml:space="preserve">cropping </w:t>
      </w:r>
      <w:r w:rsidR="00CC0F79" w:rsidRPr="00F510B7">
        <w:t xml:space="preserve">rates </w:t>
      </w:r>
      <w:r w:rsidR="00A11762">
        <w:t xml:space="preserve">ranging </w:t>
      </w:r>
      <w:r w:rsidR="00CC0F79" w:rsidRPr="00F510B7">
        <w:t>from 0.04 to 5.52 g</w:t>
      </w:r>
      <w:r w:rsidR="00BF1CB6">
        <w:t xml:space="preserve"> C</w:t>
      </w:r>
      <w:r w:rsidR="00CC0F79" w:rsidRPr="00F510B7">
        <w:t xml:space="preserve"> ha</w:t>
      </w:r>
      <w:r w:rsidR="00CC0F79" w:rsidRPr="00F510B7">
        <w:rPr>
          <w:vertAlign w:val="superscript"/>
        </w:rPr>
        <w:t xml:space="preserve">-1 </w:t>
      </w:r>
      <w:r w:rsidR="00CC0F79" w:rsidRPr="00F510B7">
        <w:t>min</w:t>
      </w:r>
      <w:r w:rsidR="00CC0F79" w:rsidRPr="00F510B7">
        <w:rPr>
          <w:vertAlign w:val="superscript"/>
        </w:rPr>
        <w:t>-1</w:t>
      </w:r>
      <w:r w:rsidR="00CC0F79" w:rsidRPr="00F510B7">
        <w:t xml:space="preserve">, with </w:t>
      </w:r>
      <w:r w:rsidR="00A11762">
        <w:t xml:space="preserve">grazing highest </w:t>
      </w:r>
      <w:r w:rsidR="00CC0F79" w:rsidRPr="00F510B7">
        <w:t xml:space="preserve">on GBR and </w:t>
      </w:r>
      <w:proofErr w:type="spellStart"/>
      <w:r w:rsidR="00CC0F79" w:rsidRPr="00F510B7">
        <w:t>Chagos</w:t>
      </w:r>
      <w:proofErr w:type="spellEnd"/>
      <w:r w:rsidR="00CC0F79" w:rsidRPr="00F510B7">
        <w:t xml:space="preserve"> reefs (Fig. S</w:t>
      </w:r>
      <w:r w:rsidR="00EF326E">
        <w:t>3A</w:t>
      </w:r>
      <w:r w:rsidR="00CC0F79" w:rsidRPr="00F510B7">
        <w:t xml:space="preserve">). Irrespective of region, </w:t>
      </w:r>
      <w:r w:rsidR="007A2609">
        <w:t xml:space="preserve">cropping </w:t>
      </w:r>
      <w:r w:rsidR="00CC0F79" w:rsidRPr="00F510B7">
        <w:t xml:space="preserve">was </w:t>
      </w:r>
      <w:r w:rsidR="00C61542">
        <w:t>maximised</w:t>
      </w:r>
      <w:r w:rsidR="00C61542" w:rsidRPr="00F510B7">
        <w:t xml:space="preserve"> </w:t>
      </w:r>
      <w:r w:rsidR="00CC0F79" w:rsidRPr="00F510B7">
        <w:t xml:space="preserve">in complex habitats with high substrate availability and low macroalgal </w:t>
      </w:r>
      <w:r w:rsidR="00742AD5">
        <w:t>cover</w:t>
      </w:r>
      <w:r w:rsidR="00CC0F79" w:rsidRPr="00F510B7">
        <w:t xml:space="preserve">, </w:t>
      </w:r>
      <w:r w:rsidR="00F2161E" w:rsidRPr="00F510B7">
        <w:t xml:space="preserve">while </w:t>
      </w:r>
      <w:r w:rsidR="00CC0F79" w:rsidRPr="00F510B7">
        <w:t xml:space="preserve">hard coral or rubble cover were weak influences (Fig. </w:t>
      </w:r>
      <w:r w:rsidR="00EF326E">
        <w:t>1</w:t>
      </w:r>
      <w:r w:rsidR="00F2161E" w:rsidRPr="00F510B7">
        <w:t xml:space="preserve">, </w:t>
      </w:r>
      <w:r w:rsidR="00EF326E">
        <w:t>2</w:t>
      </w:r>
      <w:r w:rsidR="00F2161E" w:rsidRPr="00F510B7">
        <w:t>A</w:t>
      </w:r>
      <w:r w:rsidR="00CC0F79" w:rsidRPr="00F510B7">
        <w:t>).</w:t>
      </w:r>
      <w:r w:rsidR="00625E26" w:rsidRPr="00F510B7">
        <w:t xml:space="preserve"> </w:t>
      </w:r>
      <w:r w:rsidR="00E4754B">
        <w:t xml:space="preserve">Cropping rates </w:t>
      </w:r>
      <w:r w:rsidR="00CC0F79" w:rsidRPr="00F510B7">
        <w:t xml:space="preserve">were unaffected by fishing </w:t>
      </w:r>
      <w:r w:rsidR="006779B0">
        <w:t xml:space="preserve">management status and </w:t>
      </w:r>
      <w:r w:rsidR="00A11CB9">
        <w:t xml:space="preserve">were similar across </w:t>
      </w:r>
      <w:r w:rsidR="005201FF" w:rsidRPr="00F510B7">
        <w:t>remote</w:t>
      </w:r>
      <w:r w:rsidR="00CC0F79" w:rsidRPr="00F510B7">
        <w:t>, protected and fished reefs</w:t>
      </w:r>
      <w:r w:rsidR="003E26AD">
        <w:t xml:space="preserve"> </w:t>
      </w:r>
      <w:r w:rsidR="003E26AD" w:rsidRPr="00F510B7">
        <w:t xml:space="preserve">(Fig. </w:t>
      </w:r>
      <w:r w:rsidR="003E26AD">
        <w:t>1</w:t>
      </w:r>
      <w:r w:rsidR="003E26AD" w:rsidRPr="00F510B7">
        <w:t>)</w:t>
      </w:r>
      <w:r w:rsidR="006779B0">
        <w:t xml:space="preserve">, </w:t>
      </w:r>
      <w:r w:rsidR="003E26AD">
        <w:t>but</w:t>
      </w:r>
      <w:r w:rsidR="006779B0">
        <w:t xml:space="preserve"> did </w:t>
      </w:r>
      <w:r w:rsidR="006779B0" w:rsidRPr="00F510B7">
        <w:t>increase with average cropper size</w:t>
      </w:r>
      <w:r w:rsidR="00CC0F79" w:rsidRPr="00F510B7">
        <w:t xml:space="preserve"> (Fig.</w:t>
      </w:r>
      <w:r w:rsidR="00E8155E" w:rsidRPr="00F510B7">
        <w:t xml:space="preserve"> </w:t>
      </w:r>
      <w:r w:rsidR="00EF326E">
        <w:t>2</w:t>
      </w:r>
      <w:r w:rsidR="00E8155E" w:rsidRPr="00F510B7">
        <w:t>B</w:t>
      </w:r>
      <w:r w:rsidR="00CC0F79" w:rsidRPr="00F510B7">
        <w:t xml:space="preserve">). </w:t>
      </w:r>
    </w:p>
    <w:p w14:paraId="62E0D19D" w14:textId="74D74F40" w:rsidR="00AA4564" w:rsidRDefault="006C38A0" w:rsidP="00AC3B70">
      <w:pPr>
        <w:spacing w:line="480" w:lineRule="auto"/>
      </w:pPr>
      <w:r>
        <w:rPr>
          <w:noProof/>
        </w:rPr>
        <w:lastRenderedPageBreak/>
        <w:drawing>
          <wp:inline distT="0" distB="0" distL="0" distR="0" wp14:anchorId="2D2B1DB0" wp14:editId="50C46758">
            <wp:extent cx="5943600" cy="29718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2_rel_effect_sizes_tvalue.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4DBCED4" w14:textId="6E1BC5F5" w:rsidR="00AA4564" w:rsidRDefault="00AA4564" w:rsidP="005626DD">
      <w:pPr>
        <w:spacing w:line="276" w:lineRule="auto"/>
      </w:pPr>
      <w:r w:rsidRPr="00077F3E">
        <w:rPr>
          <w:b/>
        </w:rPr>
        <w:t xml:space="preserve">Figure </w:t>
      </w:r>
      <w:r w:rsidR="00EF326E">
        <w:rPr>
          <w:b/>
        </w:rPr>
        <w:t>1</w:t>
      </w:r>
      <w:r w:rsidRPr="00077F3E">
        <w:rPr>
          <w:b/>
        </w:rPr>
        <w:t xml:space="preserve">. Relative effect of benthic composition and fishing pressure on </w:t>
      </w:r>
      <w:r w:rsidR="00CA359A">
        <w:rPr>
          <w:b/>
        </w:rPr>
        <w:t>modelled</w:t>
      </w:r>
      <w:r w:rsidR="003243A8">
        <w:rPr>
          <w:b/>
        </w:rPr>
        <w:t xml:space="preserve"> </w:t>
      </w:r>
      <w:r w:rsidR="00E91CD8">
        <w:rPr>
          <w:b/>
        </w:rPr>
        <w:t xml:space="preserve">grazing </w:t>
      </w:r>
      <w:r w:rsidR="003243A8">
        <w:rPr>
          <w:b/>
        </w:rPr>
        <w:t xml:space="preserve">rates </w:t>
      </w:r>
      <w:r w:rsidR="00E91CD8">
        <w:rPr>
          <w:b/>
        </w:rPr>
        <w:t>for croppers (left) and scrapers (right)</w:t>
      </w:r>
      <w:r w:rsidRPr="00077F3E">
        <w:rPr>
          <w:b/>
        </w:rPr>
        <w:t xml:space="preserve">. </w:t>
      </w:r>
      <w:r w:rsidRPr="00077F3E">
        <w:rPr>
          <w:rFonts w:eastAsia="Gungsuh"/>
        </w:rPr>
        <w:t>Bars are relative effect size ratios of each covariate for top-ranking model sets (models ≤ 7 AIC units of top-ranked model), scaled to indicate very weak (0) or very important (1)</w:t>
      </w:r>
      <w:r w:rsidR="00CD5B1B">
        <w:t>.</w:t>
      </w:r>
      <w:r w:rsidR="00F82917">
        <w:t xml:space="preserve"> See Table S3 for covariate effect sizes across the top-ranking model sets.</w:t>
      </w:r>
    </w:p>
    <w:p w14:paraId="6F207836" w14:textId="77777777" w:rsidR="00085FAF" w:rsidRDefault="00085FAF" w:rsidP="00AC3B70">
      <w:pPr>
        <w:spacing w:line="480" w:lineRule="auto"/>
      </w:pPr>
    </w:p>
    <w:p w14:paraId="3A2AE55F" w14:textId="1C56DE26" w:rsidR="00AA4564" w:rsidRDefault="00C305CB" w:rsidP="00AC3B70">
      <w:pPr>
        <w:spacing w:line="480" w:lineRule="auto"/>
      </w:pPr>
      <w:r>
        <w:rPr>
          <w:noProof/>
        </w:rPr>
        <w:drawing>
          <wp:inline distT="0" distB="0" distL="0" distR="0" wp14:anchorId="4B951060" wp14:editId="4D8401CB">
            <wp:extent cx="5943600" cy="2971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_predicted_effects.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1F23B5B" w14:textId="3EABBFAD" w:rsidR="00AA4564" w:rsidRDefault="00AA4564" w:rsidP="000A6CBE">
      <w:pPr>
        <w:spacing w:line="276" w:lineRule="auto"/>
      </w:pPr>
      <w:r w:rsidRPr="00077F3E">
        <w:rPr>
          <w:b/>
        </w:rPr>
        <w:t xml:space="preserve">Figure </w:t>
      </w:r>
      <w:r w:rsidR="00EF326E">
        <w:rPr>
          <w:b/>
        </w:rPr>
        <w:t>2</w:t>
      </w:r>
      <w:r w:rsidRPr="00077F3E">
        <w:rPr>
          <w:b/>
        </w:rPr>
        <w:t>. Predicted effects of benthic and fishing drivers on</w:t>
      </w:r>
      <w:r w:rsidR="00E33C92">
        <w:rPr>
          <w:b/>
        </w:rPr>
        <w:t xml:space="preserve"> potential</w:t>
      </w:r>
      <w:r w:rsidRPr="00077F3E">
        <w:rPr>
          <w:b/>
        </w:rPr>
        <w:t xml:space="preserve"> cropp</w:t>
      </w:r>
      <w:r w:rsidR="00E33C92">
        <w:rPr>
          <w:b/>
        </w:rPr>
        <w:t>ing</w:t>
      </w:r>
      <w:r w:rsidRPr="00077F3E">
        <w:rPr>
          <w:b/>
        </w:rPr>
        <w:t xml:space="preserve"> (A</w:t>
      </w:r>
      <w:r w:rsidR="00845D9A">
        <w:rPr>
          <w:b/>
        </w:rPr>
        <w:t>-</w:t>
      </w:r>
      <w:r w:rsidRPr="00077F3E">
        <w:rPr>
          <w:b/>
        </w:rPr>
        <w:t>C) and scrap</w:t>
      </w:r>
      <w:r w:rsidR="00E33C92">
        <w:rPr>
          <w:b/>
        </w:rPr>
        <w:t>ing</w:t>
      </w:r>
      <w:r w:rsidRPr="00077F3E">
        <w:rPr>
          <w:b/>
        </w:rPr>
        <w:t xml:space="preserve"> (D</w:t>
      </w:r>
      <w:r w:rsidR="00845D9A">
        <w:rPr>
          <w:b/>
        </w:rPr>
        <w:t>-F</w:t>
      </w:r>
      <w:r w:rsidRPr="00077F3E">
        <w:rPr>
          <w:b/>
        </w:rPr>
        <w:t xml:space="preserve">) </w:t>
      </w:r>
      <w:r w:rsidR="00E33C92">
        <w:rPr>
          <w:b/>
        </w:rPr>
        <w:t>rates</w:t>
      </w:r>
      <w:r w:rsidRPr="00077F3E">
        <w:rPr>
          <w:b/>
        </w:rPr>
        <w:t xml:space="preserve">. </w:t>
      </w:r>
      <w:r w:rsidR="006432BE" w:rsidRPr="000A6CBE">
        <w:t>Benthic effects</w:t>
      </w:r>
      <w:r w:rsidR="006432BE">
        <w:rPr>
          <w:rFonts w:eastAsia="Gungsuh"/>
        </w:rPr>
        <w:t xml:space="preserve"> are macroalgae (A) for croppers, and available substrate </w:t>
      </w:r>
      <w:r w:rsidR="006432BE">
        <w:rPr>
          <w:rFonts w:eastAsia="Gungsuh"/>
        </w:rPr>
        <w:lastRenderedPageBreak/>
        <w:t xml:space="preserve">(A, D) and structural complexity (B, E) for both </w:t>
      </w:r>
      <w:r w:rsidR="00865DA2">
        <w:rPr>
          <w:rFonts w:eastAsia="Gungsuh"/>
        </w:rPr>
        <w:t xml:space="preserve">grazing </w:t>
      </w:r>
      <w:r w:rsidR="006432BE">
        <w:rPr>
          <w:rFonts w:eastAsia="Gungsuh"/>
        </w:rPr>
        <w:t xml:space="preserve">groups. Fishing effects are mean length for croppers (C) and management status for scrapers (F). </w:t>
      </w:r>
      <w:r w:rsidRPr="00077F3E">
        <w:rPr>
          <w:rFonts w:eastAsia="Gungsuh"/>
        </w:rPr>
        <w:t xml:space="preserve">Lines and points are </w:t>
      </w:r>
      <w:r w:rsidR="008B4F53">
        <w:rPr>
          <w:rFonts w:eastAsia="Gungsuh"/>
        </w:rPr>
        <w:t xml:space="preserve">grazing rates </w:t>
      </w:r>
      <w:r w:rsidRPr="00077F3E">
        <w:rPr>
          <w:rFonts w:eastAsia="Gungsuh"/>
        </w:rPr>
        <w:t xml:space="preserve">as predicted by top model sets (≤ 7 AIC </w:t>
      </w:r>
      <w:r w:rsidRPr="00077F3E">
        <w:t xml:space="preserve">units from top-ranking model) holding other covariates to their means, with each model prediction weighted by its AIC weight and error represented as sample variance. All </w:t>
      </w:r>
      <w:r w:rsidR="00233BBB">
        <w:t>visualized</w:t>
      </w:r>
      <w:r w:rsidR="00233BBB" w:rsidRPr="00077F3E">
        <w:t xml:space="preserve"> </w:t>
      </w:r>
      <w:r w:rsidRPr="00077F3E">
        <w:t xml:space="preserve">covariates had relative effect size ratios &gt; 0.4 (Fig. </w:t>
      </w:r>
      <w:r w:rsidR="003C05FB">
        <w:t>1</w:t>
      </w:r>
      <w:r w:rsidRPr="00077F3E">
        <w:t>). Decile rugs indicate the spread of observed data (in A, top rug is available substrate and bottom rug is macroalgae).</w:t>
      </w:r>
    </w:p>
    <w:p w14:paraId="5EE357E5" w14:textId="77777777" w:rsidR="007B298D" w:rsidRPr="00F510B7" w:rsidRDefault="007B298D" w:rsidP="00AC3B70">
      <w:pPr>
        <w:spacing w:line="480" w:lineRule="auto"/>
        <w:ind w:firstLine="720"/>
      </w:pPr>
    </w:p>
    <w:p w14:paraId="54BBD5FF" w14:textId="15297B0B" w:rsidR="00C65FB8" w:rsidRPr="00F510B7" w:rsidRDefault="00CC0F79" w:rsidP="00AC3B70">
      <w:pPr>
        <w:spacing w:line="480" w:lineRule="auto"/>
        <w:ind w:firstLine="720"/>
      </w:pPr>
      <w:r w:rsidRPr="00F510B7">
        <w:t xml:space="preserve">Feeding data were more highly resolved for scraping herbivores, with all fishes assigned size-based bite areas, and either species- (27 of 35 species, 80.9% of UVC) or genera-specific bite rates (19.1%). </w:t>
      </w:r>
      <w:r w:rsidR="00597C6F">
        <w:t>S</w:t>
      </w:r>
      <w:r w:rsidR="00E33C92">
        <w:t xml:space="preserve">craping rates were </w:t>
      </w:r>
      <w:r w:rsidRPr="00F510B7">
        <w:t>greatest on GBR reefs (&gt; 1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and lowest on Maldives reefs (&lt; 0.3 m</w:t>
      </w:r>
      <w:r w:rsidRPr="00F510B7">
        <w:rPr>
          <w:vertAlign w:val="superscript"/>
        </w:rPr>
        <w:t>2</w:t>
      </w:r>
      <w:r w:rsidRPr="00F510B7">
        <w:t xml:space="preserve"> min</w:t>
      </w:r>
      <w:r w:rsidRPr="00F510B7">
        <w:rPr>
          <w:vertAlign w:val="superscript"/>
        </w:rPr>
        <w:t>-1</w:t>
      </w:r>
      <w:r w:rsidRPr="00F510B7">
        <w:t xml:space="preserve"> ha</w:t>
      </w:r>
      <w:r w:rsidRPr="00F510B7">
        <w:rPr>
          <w:vertAlign w:val="superscript"/>
        </w:rPr>
        <w:t>-1</w:t>
      </w:r>
      <w:r w:rsidRPr="00F510B7">
        <w:t>) (Figure S</w:t>
      </w:r>
      <w:r w:rsidR="00EF326E">
        <w:t>4</w:t>
      </w:r>
      <w:r w:rsidR="004A7139">
        <w:t>B</w:t>
      </w:r>
      <w:r w:rsidRPr="00F510B7">
        <w:t xml:space="preserve">). </w:t>
      </w:r>
      <w:r w:rsidR="00975175">
        <w:t>S</w:t>
      </w:r>
      <w:r w:rsidRPr="00F510B7">
        <w:t xml:space="preserve">craping rates increased with </w:t>
      </w:r>
      <w:r w:rsidR="00B77A20" w:rsidRPr="00F510B7">
        <w:t>structural</w:t>
      </w:r>
      <w:r w:rsidRPr="00F510B7">
        <w:t xml:space="preserve"> complexity (Fig. </w:t>
      </w:r>
      <w:r w:rsidR="00EF326E">
        <w:t>2</w:t>
      </w:r>
      <w:r w:rsidR="00190F23" w:rsidRPr="00F510B7">
        <w:t>C</w:t>
      </w:r>
      <w:r w:rsidRPr="00F510B7">
        <w:t>) but</w:t>
      </w:r>
      <w:r w:rsidR="00975175">
        <w:t>, i</w:t>
      </w:r>
      <w:r w:rsidR="00975175" w:rsidRPr="00077F3E">
        <w:t>n contrast to croppers,</w:t>
      </w:r>
      <w:r w:rsidRPr="00F510B7">
        <w:t xml:space="preserve"> </w:t>
      </w:r>
      <w:r w:rsidR="00E10AC8" w:rsidRPr="00F510B7">
        <w:t xml:space="preserve">were relatively invariant across </w:t>
      </w:r>
      <w:r w:rsidRPr="00F510B7">
        <w:t xml:space="preserve">benthic </w:t>
      </w:r>
      <w:r w:rsidR="00E10AC8" w:rsidRPr="00F510B7">
        <w:t xml:space="preserve">cover covariates </w:t>
      </w:r>
      <w:r w:rsidRPr="00F510B7">
        <w:t xml:space="preserve">(Fig. </w:t>
      </w:r>
      <w:r w:rsidR="00EF326E">
        <w:t>1</w:t>
      </w:r>
      <w:r w:rsidRPr="00F510B7">
        <w:t xml:space="preserve">). </w:t>
      </w:r>
      <w:r w:rsidR="005201FF" w:rsidRPr="00F510B7">
        <w:t>Remote reefs</w:t>
      </w:r>
      <w:r w:rsidRPr="00F510B7">
        <w:t xml:space="preserve"> had the greatest scraping rates, which were considerably </w:t>
      </w:r>
      <w:r w:rsidR="005201FF" w:rsidRPr="00F510B7">
        <w:t>l</w:t>
      </w:r>
      <w:r w:rsidRPr="00F510B7">
        <w:t xml:space="preserve">ower on fished reefs than protected ones (Figs. </w:t>
      </w:r>
      <w:r w:rsidR="00EF326E">
        <w:t>1</w:t>
      </w:r>
      <w:r w:rsidRPr="00F510B7">
        <w:t xml:space="preserve">, </w:t>
      </w:r>
      <w:r w:rsidR="00EF326E">
        <w:t>2</w:t>
      </w:r>
      <w:r w:rsidR="00E10AC8" w:rsidRPr="00F510B7">
        <w:t>D</w:t>
      </w:r>
      <w:r w:rsidRPr="00F510B7">
        <w:t xml:space="preserve">). After accounting for these coarse protection effects, scraping was only weakly associated with </w:t>
      </w:r>
      <w:r w:rsidR="00C0795E">
        <w:t xml:space="preserve">total </w:t>
      </w:r>
      <w:r w:rsidRPr="00F510B7">
        <w:t xml:space="preserve">fishable biomass and </w:t>
      </w:r>
      <w:r w:rsidR="00AE46D5">
        <w:t xml:space="preserve">mean fish length </w:t>
      </w:r>
      <w:r w:rsidRPr="00F510B7">
        <w:t xml:space="preserve">(Fig. </w:t>
      </w:r>
      <w:r w:rsidR="00EF326E">
        <w:t>1</w:t>
      </w:r>
      <w:r w:rsidRPr="00F510B7">
        <w:t>).</w:t>
      </w:r>
      <w:r w:rsidR="00F82917">
        <w:t xml:space="preserve"> </w:t>
      </w:r>
    </w:p>
    <w:p w14:paraId="2343A23A" w14:textId="19F0C058" w:rsidR="00481447" w:rsidRDefault="00E87C39" w:rsidP="00626E0F">
      <w:pPr>
        <w:spacing w:line="480" w:lineRule="auto"/>
        <w:ind w:firstLine="720"/>
      </w:pPr>
      <w:r>
        <w:t>Fish</w:t>
      </w:r>
      <w:r w:rsidR="005E49E5">
        <w:t xml:space="preserve"> biomass is often used as a proxy for </w:t>
      </w:r>
      <w:r w:rsidR="006F0FEE">
        <w:t xml:space="preserve">the magnitude of their </w:t>
      </w:r>
      <w:r w:rsidR="005E49E5">
        <w:t>function</w:t>
      </w:r>
      <w:r w:rsidR="006F0FEE">
        <w:t>, but the relationship between biomass and function is rarely tested</w:t>
      </w:r>
      <w:r w:rsidR="005E49E5">
        <w:t>. Here, c</w:t>
      </w:r>
      <w:r w:rsidR="00F67978" w:rsidRPr="00F510B7">
        <w:t>ropping</w:t>
      </w:r>
      <w:r w:rsidR="00CC0F79" w:rsidRPr="00F510B7">
        <w:t xml:space="preserve"> </w:t>
      </w:r>
      <w:r w:rsidR="00117133">
        <w:t>rates</w:t>
      </w:r>
      <w:r w:rsidR="00C0795E">
        <w:t xml:space="preserve"> </w:t>
      </w:r>
      <w:r w:rsidR="00117133">
        <w:t xml:space="preserve">were </w:t>
      </w:r>
      <w:r w:rsidR="00CC0F79" w:rsidRPr="00F510B7">
        <w:t xml:space="preserve">strongly </w:t>
      </w:r>
      <w:r w:rsidR="00881FAF" w:rsidRPr="00F510B7">
        <w:t xml:space="preserve">and positively </w:t>
      </w:r>
      <w:r w:rsidR="00CC0F79" w:rsidRPr="00F510B7">
        <w:t xml:space="preserve">correlated with </w:t>
      </w:r>
      <w:r w:rsidR="00A50C60" w:rsidRPr="00F510B7">
        <w:t xml:space="preserve">cropper </w:t>
      </w:r>
      <w:r w:rsidR="00CC0F79" w:rsidRPr="00F510B7">
        <w:t>biomass</w:t>
      </w:r>
      <w:r w:rsidR="005201FF" w:rsidRPr="00F510B7">
        <w:t xml:space="preserve"> </w:t>
      </w:r>
      <w:r w:rsidR="00CC0F79" w:rsidRPr="00F510B7">
        <w:t>(R</w:t>
      </w:r>
      <w:r w:rsidR="00CC0F79" w:rsidRPr="00F510B7">
        <w:rPr>
          <w:vertAlign w:val="superscript"/>
        </w:rPr>
        <w:t>2</w:t>
      </w:r>
      <w:r w:rsidR="00CC0F79" w:rsidRPr="00F510B7">
        <w:t xml:space="preserve"> = 0.</w:t>
      </w:r>
      <w:r w:rsidR="007E40A5">
        <w:t>99</w:t>
      </w:r>
      <w:r w:rsidR="00CC0F79" w:rsidRPr="00F510B7">
        <w:t xml:space="preserve">, </w:t>
      </w:r>
      <w:r w:rsidR="00286AD9" w:rsidRPr="00F510B7">
        <w:t xml:space="preserve">Fig. </w:t>
      </w:r>
      <w:r w:rsidR="00EF326E">
        <w:t>3</w:t>
      </w:r>
      <w:r w:rsidR="00286AD9" w:rsidRPr="00F510B7">
        <w:t>A</w:t>
      </w:r>
      <w:r w:rsidR="00CC0F79" w:rsidRPr="00F510B7">
        <w:t xml:space="preserve">), </w:t>
      </w:r>
      <w:r w:rsidR="00881FAF" w:rsidRPr="00F510B7">
        <w:t xml:space="preserve">indicating </w:t>
      </w:r>
      <w:r w:rsidR="00CC0F79" w:rsidRPr="00F510B7">
        <w:t xml:space="preserve">that the drivers of biomass variation would match tightly to the modelled drivers of cropper function. </w:t>
      </w:r>
      <w:r w:rsidR="000F64CD">
        <w:t>Similarly, s</w:t>
      </w:r>
      <w:r w:rsidR="00CC0F79" w:rsidRPr="00F510B7">
        <w:t xml:space="preserve">craping </w:t>
      </w:r>
      <w:r w:rsidR="009D33F4">
        <w:t xml:space="preserve">rates </w:t>
      </w:r>
      <w:r w:rsidR="00EF55C6" w:rsidRPr="00F510B7">
        <w:t>increased with scrap</w:t>
      </w:r>
      <w:r w:rsidR="00B41DDE">
        <w:t xml:space="preserve">er </w:t>
      </w:r>
      <w:r w:rsidR="00EF55C6" w:rsidRPr="00F510B7">
        <w:t xml:space="preserve">biomass but with greater levels of </w:t>
      </w:r>
      <w:r w:rsidR="001574E3" w:rsidRPr="00F510B7">
        <w:t>u</w:t>
      </w:r>
      <w:r w:rsidR="00CC0F79" w:rsidRPr="00F510B7">
        <w:t>nexplained variation</w:t>
      </w:r>
      <w:r w:rsidR="001574E3" w:rsidRPr="00F510B7">
        <w:t xml:space="preserve"> </w:t>
      </w:r>
      <w:r w:rsidR="00EF55C6" w:rsidRPr="00F510B7">
        <w:t>(R</w:t>
      </w:r>
      <w:r w:rsidR="00EF55C6" w:rsidRPr="00F510B7">
        <w:rPr>
          <w:vertAlign w:val="superscript"/>
        </w:rPr>
        <w:t>2</w:t>
      </w:r>
      <w:r w:rsidR="00EF55C6" w:rsidRPr="00F510B7">
        <w:t xml:space="preserve"> = 0.</w:t>
      </w:r>
      <w:r w:rsidR="00E73393">
        <w:t>8</w:t>
      </w:r>
      <w:r w:rsidR="007E40A5">
        <w:t>1</w:t>
      </w:r>
      <w:r w:rsidR="00EF55C6" w:rsidRPr="00F510B7">
        <w:t xml:space="preserve">) which occurred </w:t>
      </w:r>
      <w:r w:rsidR="00CC0F79" w:rsidRPr="00F510B7">
        <w:t xml:space="preserve">across </w:t>
      </w:r>
      <w:r w:rsidR="004F3805">
        <w:t xml:space="preserve">the </w:t>
      </w:r>
      <w:r w:rsidR="00CC0F79" w:rsidRPr="00F510B7">
        <w:t>biomass gradien</w:t>
      </w:r>
      <w:r w:rsidR="00EF55C6" w:rsidRPr="00F510B7">
        <w:t>t</w:t>
      </w:r>
      <w:r w:rsidR="00CC0F79" w:rsidRPr="00F510B7">
        <w:t xml:space="preserve"> </w:t>
      </w:r>
      <w:r w:rsidR="001574E3" w:rsidRPr="00F510B7">
        <w:t>(Fig</w:t>
      </w:r>
      <w:r w:rsidR="00AE6AB1" w:rsidRPr="00F510B7">
        <w:t>.</w:t>
      </w:r>
      <w:r w:rsidR="001574E3" w:rsidRPr="00F510B7">
        <w:t xml:space="preserve"> </w:t>
      </w:r>
      <w:r w:rsidR="00EF326E">
        <w:t>3</w:t>
      </w:r>
      <w:r w:rsidR="00AE6AB1" w:rsidRPr="00F510B7">
        <w:t>B</w:t>
      </w:r>
      <w:r w:rsidR="001574E3" w:rsidRPr="00F510B7">
        <w:t>)</w:t>
      </w:r>
      <w:r w:rsidR="00CC0F79" w:rsidRPr="00F510B7">
        <w:t xml:space="preserve">. </w:t>
      </w:r>
      <w:r w:rsidR="00E73393">
        <w:t>Size structure</w:t>
      </w:r>
      <w:r w:rsidR="00205215">
        <w:t xml:space="preserve"> (LFI</w:t>
      </w:r>
      <w:r w:rsidR="0023041C">
        <w:t>,</w:t>
      </w:r>
      <w:r w:rsidR="00205215">
        <w:t xml:space="preserve"> the </w:t>
      </w:r>
      <w:r w:rsidR="00E73393">
        <w:t xml:space="preserve">proportion of large-bodied individuals in </w:t>
      </w:r>
      <w:r w:rsidR="00205215">
        <w:t xml:space="preserve">each </w:t>
      </w:r>
      <w:r w:rsidR="00E73393">
        <w:t>assemblage</w:t>
      </w:r>
      <w:r w:rsidR="00205215">
        <w:t>)</w:t>
      </w:r>
      <w:r w:rsidR="00E73393">
        <w:t xml:space="preserve"> modified function ~ biomass relationships, with potential grazing function increasing as assemblages became dominated by smaller</w:t>
      </w:r>
      <w:r w:rsidR="00205215">
        <w:t>-</w:t>
      </w:r>
      <w:r w:rsidR="00E73393">
        <w:t>bodied individuals (</w:t>
      </w:r>
      <w:r w:rsidR="00745FCD">
        <w:t xml:space="preserve">Fig. 3, </w:t>
      </w:r>
      <w:r w:rsidR="00E73393">
        <w:t xml:space="preserve">Table 1). </w:t>
      </w:r>
      <w:r w:rsidR="00CE06F5">
        <w:t>S</w:t>
      </w:r>
      <w:r w:rsidR="00515A16">
        <w:t>ize structure effects were</w:t>
      </w:r>
      <w:r w:rsidR="00CE06F5">
        <w:t xml:space="preserve"> moderately</w:t>
      </w:r>
      <w:r w:rsidR="00515A16">
        <w:t xml:space="preserve"> stronge</w:t>
      </w:r>
      <w:r w:rsidR="00205215">
        <w:t>r</w:t>
      </w:r>
      <w:r w:rsidR="00515A16">
        <w:t xml:space="preserve"> for </w:t>
      </w:r>
      <w:r w:rsidR="00515A16">
        <w:lastRenderedPageBreak/>
        <w:t>scraper</w:t>
      </w:r>
      <w:r w:rsidR="00D6707F">
        <w:t>s</w:t>
      </w:r>
      <w:r w:rsidR="00205215">
        <w:t xml:space="preserve"> (parameter coefficient = </w:t>
      </w:r>
      <w:r w:rsidR="00CE06F5">
        <w:t xml:space="preserve">-0.317 ± 0.03 </w:t>
      </w:r>
      <w:r w:rsidR="00930B0F">
        <w:t>standard error</w:t>
      </w:r>
      <w:r w:rsidR="00205215">
        <w:t>) than croppers (</w:t>
      </w:r>
      <w:r w:rsidR="00CE06F5">
        <w:t>-0.087 ± 0.0007</w:t>
      </w:r>
      <w:r w:rsidR="00205215">
        <w:t>)</w:t>
      </w:r>
      <w:r w:rsidR="00196EDF">
        <w:t>.</w:t>
      </w:r>
      <w:r w:rsidR="00515A16">
        <w:t xml:space="preserve"> </w:t>
      </w:r>
      <w:r w:rsidR="00D6707F">
        <w:t>F</w:t>
      </w:r>
      <w:r w:rsidR="00515A16">
        <w:t>or example</w:t>
      </w:r>
      <w:r w:rsidR="00D6707F">
        <w:t>,</w:t>
      </w:r>
      <w:r w:rsidR="00515A16">
        <w:t xml:space="preserve"> </w:t>
      </w:r>
      <w:r w:rsidR="00AD20C3">
        <w:t xml:space="preserve">at average grazer </w:t>
      </w:r>
      <w:r w:rsidR="006F4C5B">
        <w:t xml:space="preserve">biomass </w:t>
      </w:r>
      <w:r w:rsidR="00AD20C3">
        <w:t>levels</w:t>
      </w:r>
      <w:r w:rsidR="00C24003">
        <w:t xml:space="preserve"> </w:t>
      </w:r>
      <w:r w:rsidR="006F4C5B">
        <w:t>(</w:t>
      </w:r>
      <w:r w:rsidR="00AD20C3">
        <w:t xml:space="preserve">croppers = </w:t>
      </w:r>
      <w:r w:rsidR="000538A8">
        <w:t>65 kg ha</w:t>
      </w:r>
      <w:r w:rsidR="000538A8" w:rsidRPr="00B10182">
        <w:rPr>
          <w:vertAlign w:val="superscript"/>
        </w:rPr>
        <w:t>-1</w:t>
      </w:r>
      <w:r w:rsidR="0023041C">
        <w:t>,</w:t>
      </w:r>
      <w:r w:rsidR="00AD20C3">
        <w:t xml:space="preserve"> scrapers = </w:t>
      </w:r>
      <w:r w:rsidR="006F4C5B">
        <w:t>370 kg ha</w:t>
      </w:r>
      <w:r w:rsidR="006F4C5B" w:rsidRPr="00B10182">
        <w:rPr>
          <w:vertAlign w:val="superscript"/>
        </w:rPr>
        <w:t>-1</w:t>
      </w:r>
      <w:r w:rsidR="006F4C5B">
        <w:t>),</w:t>
      </w:r>
      <w:r w:rsidR="00F94E9D">
        <w:t xml:space="preserve"> </w:t>
      </w:r>
      <w:r w:rsidR="00125F79">
        <w:t xml:space="preserve">grazing rates were 15% (croppers) and </w:t>
      </w:r>
      <w:r w:rsidR="00515A16">
        <w:t>2</w:t>
      </w:r>
      <w:r w:rsidR="00870485">
        <w:t>1</w:t>
      </w:r>
      <w:r w:rsidR="00515A16">
        <w:t xml:space="preserve">% </w:t>
      </w:r>
      <w:r w:rsidR="00125F79">
        <w:t xml:space="preserve">(scrapers) </w:t>
      </w:r>
      <w:r w:rsidR="00F649F6">
        <w:t xml:space="preserve">greater </w:t>
      </w:r>
      <w:r w:rsidR="00D6707F">
        <w:t>in small-bodied assemblages (LFI = 25%) than in large-bodied assemblages (LFI = 75%)</w:t>
      </w:r>
      <w:r w:rsidR="00AD20C3">
        <w:t>.</w:t>
      </w:r>
      <w:r w:rsidR="00E73B4A">
        <w:t xml:space="preserve"> </w:t>
      </w:r>
    </w:p>
    <w:p w14:paraId="69ED995A" w14:textId="77B2E2A4" w:rsidR="00AA4564" w:rsidRDefault="004C7433" w:rsidP="00AC3B70">
      <w:pPr>
        <w:spacing w:line="480" w:lineRule="auto"/>
        <w:jc w:val="both"/>
      </w:pPr>
      <w:r>
        <w:rPr>
          <w:noProof/>
        </w:rPr>
        <w:drawing>
          <wp:inline distT="0" distB="0" distL="0" distR="0" wp14:anchorId="24ADA29E" wp14:editId="56B85199">
            <wp:extent cx="6483928" cy="3241964"/>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_decoupling_lfi.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89032" cy="3244516"/>
                    </a:xfrm>
                    <a:prstGeom prst="rect">
                      <a:avLst/>
                    </a:prstGeom>
                  </pic:spPr>
                </pic:pic>
              </a:graphicData>
            </a:graphic>
          </wp:inline>
        </w:drawing>
      </w:r>
    </w:p>
    <w:p w14:paraId="244F96C9" w14:textId="4894A699" w:rsidR="002D387D" w:rsidRDefault="00AA4564" w:rsidP="00481447">
      <w:pPr>
        <w:spacing w:line="276" w:lineRule="auto"/>
      </w:pPr>
      <w:r w:rsidRPr="00077F3E">
        <w:rPr>
          <w:b/>
        </w:rPr>
        <w:t xml:space="preserve">Figure </w:t>
      </w:r>
      <w:r w:rsidR="00EF326E">
        <w:rPr>
          <w:b/>
        </w:rPr>
        <w:t>3</w:t>
      </w:r>
      <w:r w:rsidRPr="00077F3E">
        <w:rPr>
          <w:b/>
        </w:rPr>
        <w:t>. Association between grazing function</w:t>
      </w:r>
      <w:r w:rsidR="008E5D41">
        <w:rPr>
          <w:b/>
        </w:rPr>
        <w:t xml:space="preserve">, </w:t>
      </w:r>
      <w:r w:rsidRPr="00077F3E">
        <w:rPr>
          <w:b/>
        </w:rPr>
        <w:t>graz</w:t>
      </w:r>
      <w:r w:rsidR="008E5D41">
        <w:rPr>
          <w:b/>
        </w:rPr>
        <w:t>er</w:t>
      </w:r>
      <w:r w:rsidRPr="00077F3E">
        <w:rPr>
          <w:b/>
        </w:rPr>
        <w:t xml:space="preserve"> biomass</w:t>
      </w:r>
      <w:r w:rsidR="008E5D41">
        <w:rPr>
          <w:b/>
        </w:rPr>
        <w:t>, and assemblage size structure</w:t>
      </w:r>
      <w:r w:rsidRPr="00077F3E">
        <w:rPr>
          <w:b/>
        </w:rPr>
        <w:t xml:space="preserve">. </w:t>
      </w:r>
      <w:r w:rsidRPr="00077F3E">
        <w:t>Reef-level estimates of cropper algal consumption (A) and scraper area grazed (B) plotted against UVC biomass</w:t>
      </w:r>
      <w:r w:rsidR="00341837">
        <w:t xml:space="preserve"> (log</w:t>
      </w:r>
      <w:r w:rsidR="00341837" w:rsidRPr="0004010B">
        <w:rPr>
          <w:vertAlign w:val="subscript"/>
        </w:rPr>
        <w:t>10</w:t>
      </w:r>
      <w:r w:rsidR="00341837">
        <w:t xml:space="preserve"> scale)</w:t>
      </w:r>
      <w:r w:rsidRPr="00077F3E">
        <w:t xml:space="preserve">, </w:t>
      </w:r>
      <w:r w:rsidR="00C9218F">
        <w:t>coloured by the LFI</w:t>
      </w:r>
      <w:r w:rsidRPr="00077F3E">
        <w:t>.</w:t>
      </w:r>
      <w:r w:rsidR="00C9218F">
        <w:t xml:space="preserve"> </w:t>
      </w:r>
      <w:r w:rsidR="008105E6">
        <w:t xml:space="preserve">Lines are model fits of grazing ~ biomass relationships for </w:t>
      </w:r>
      <w:r w:rsidR="00C9218F">
        <w:t>small-bodied assemblages (</w:t>
      </w:r>
      <w:r w:rsidR="00ED00BC">
        <w:t xml:space="preserve">solid line: </w:t>
      </w:r>
      <w:r w:rsidR="00C9218F">
        <w:t xml:space="preserve">25% </w:t>
      </w:r>
      <w:r w:rsidR="00EF56A8">
        <w:t xml:space="preserve">large </w:t>
      </w:r>
      <w:r w:rsidR="00C9218F">
        <w:t>fish) and large-bodied assemblages (</w:t>
      </w:r>
      <w:r w:rsidR="00ED00BC">
        <w:t xml:space="preserve">dashed line: </w:t>
      </w:r>
      <w:r w:rsidR="00C9218F">
        <w:t>75%</w:t>
      </w:r>
      <w:r w:rsidR="00EF56A8">
        <w:t xml:space="preserve"> large</w:t>
      </w:r>
      <w:r w:rsidR="00C9218F">
        <w:t xml:space="preserve"> fish), shaded with two standard errors. </w:t>
      </w:r>
      <w:r w:rsidR="00EF56A8">
        <w:t>Large fishes are defined as ≥ 15 cm for croppers and ≥ 30 cm for scrapers.</w:t>
      </w:r>
      <w:r w:rsidR="00DD455E">
        <w:t xml:space="preserve"> </w:t>
      </w:r>
    </w:p>
    <w:p w14:paraId="640D2DBE" w14:textId="2C8C0A80" w:rsidR="00EF2EDA" w:rsidRPr="002D387D" w:rsidRDefault="002D387D" w:rsidP="00481447">
      <w:pPr>
        <w:spacing w:line="276" w:lineRule="auto"/>
      </w:pPr>
      <w:r>
        <w:br w:type="page"/>
      </w:r>
    </w:p>
    <w:tbl>
      <w:tblPr>
        <w:tblW w:w="9356" w:type="dxa"/>
        <w:tblLayout w:type="fixed"/>
        <w:tblLook w:val="04A0" w:firstRow="1" w:lastRow="0" w:firstColumn="1" w:lastColumn="0" w:noHBand="0" w:noVBand="1"/>
      </w:tblPr>
      <w:tblGrid>
        <w:gridCol w:w="1304"/>
        <w:gridCol w:w="1304"/>
        <w:gridCol w:w="1304"/>
        <w:gridCol w:w="1616"/>
        <w:gridCol w:w="1276"/>
        <w:gridCol w:w="1020"/>
        <w:gridCol w:w="1532"/>
      </w:tblGrid>
      <w:tr w:rsidR="00880101" w:rsidRPr="00FF397A" w14:paraId="142DB36F"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7CD9B616" w14:textId="70086E85" w:rsidR="00880101" w:rsidRPr="00FF397A" w:rsidRDefault="00880101" w:rsidP="0004010B">
            <w:pPr>
              <w:spacing w:line="276" w:lineRule="auto"/>
              <w:jc w:val="center"/>
              <w:rPr>
                <w:b/>
              </w:rPr>
            </w:pPr>
            <w:r w:rsidRPr="00FF397A">
              <w:rPr>
                <w:b/>
              </w:rPr>
              <w:lastRenderedPageBreak/>
              <w:t>Intercept</w:t>
            </w:r>
          </w:p>
        </w:tc>
        <w:tc>
          <w:tcPr>
            <w:tcW w:w="1304" w:type="dxa"/>
            <w:tcBorders>
              <w:top w:val="nil"/>
              <w:left w:val="nil"/>
              <w:bottom w:val="single" w:sz="12" w:space="0" w:color="auto"/>
              <w:right w:val="nil"/>
            </w:tcBorders>
            <w:shd w:val="clear" w:color="auto" w:fill="auto"/>
            <w:noWrap/>
            <w:vAlign w:val="center"/>
            <w:hideMark/>
          </w:tcPr>
          <w:p w14:paraId="472B7595" w14:textId="3860875A" w:rsidR="00880101" w:rsidRPr="00FF397A" w:rsidRDefault="00880101" w:rsidP="0004010B">
            <w:pPr>
              <w:spacing w:line="276" w:lineRule="auto"/>
              <w:jc w:val="center"/>
              <w:rPr>
                <w:b/>
              </w:rPr>
            </w:pPr>
            <w:r>
              <w:rPr>
                <w:b/>
              </w:rPr>
              <w:t>Biomass</w:t>
            </w:r>
          </w:p>
        </w:tc>
        <w:tc>
          <w:tcPr>
            <w:tcW w:w="1304" w:type="dxa"/>
            <w:tcBorders>
              <w:top w:val="nil"/>
              <w:left w:val="nil"/>
              <w:bottom w:val="single" w:sz="12" w:space="0" w:color="auto"/>
              <w:right w:val="nil"/>
            </w:tcBorders>
            <w:shd w:val="clear" w:color="auto" w:fill="auto"/>
            <w:noWrap/>
            <w:vAlign w:val="center"/>
            <w:hideMark/>
          </w:tcPr>
          <w:p w14:paraId="694ABE40" w14:textId="77777777" w:rsidR="00880101" w:rsidRPr="00FF397A" w:rsidRDefault="00880101" w:rsidP="0004010B">
            <w:pPr>
              <w:spacing w:line="276" w:lineRule="auto"/>
              <w:jc w:val="center"/>
              <w:rPr>
                <w:b/>
              </w:rPr>
            </w:pPr>
            <w:r w:rsidRPr="00FF397A">
              <w:rPr>
                <w:b/>
              </w:rPr>
              <w:t>LFI</w:t>
            </w:r>
          </w:p>
        </w:tc>
        <w:tc>
          <w:tcPr>
            <w:tcW w:w="1616" w:type="dxa"/>
            <w:tcBorders>
              <w:top w:val="nil"/>
              <w:left w:val="nil"/>
              <w:bottom w:val="single" w:sz="12" w:space="0" w:color="auto"/>
              <w:right w:val="nil"/>
            </w:tcBorders>
            <w:shd w:val="clear" w:color="auto" w:fill="auto"/>
            <w:noWrap/>
            <w:vAlign w:val="center"/>
            <w:hideMark/>
          </w:tcPr>
          <w:p w14:paraId="73719761" w14:textId="3679418F" w:rsidR="00880101" w:rsidRPr="00FF397A" w:rsidRDefault="00880101" w:rsidP="0004010B">
            <w:pPr>
              <w:spacing w:line="276" w:lineRule="auto"/>
              <w:jc w:val="center"/>
              <w:rPr>
                <w:b/>
              </w:rPr>
            </w:pPr>
            <w:r w:rsidRPr="00FF397A">
              <w:rPr>
                <w:b/>
              </w:rPr>
              <w:t>LFI*</w:t>
            </w:r>
            <w:r>
              <w:rPr>
                <w:b/>
              </w:rPr>
              <w:t>biomass</w:t>
            </w:r>
          </w:p>
        </w:tc>
        <w:tc>
          <w:tcPr>
            <w:tcW w:w="1276" w:type="dxa"/>
            <w:tcBorders>
              <w:top w:val="nil"/>
              <w:left w:val="nil"/>
              <w:bottom w:val="single" w:sz="12" w:space="0" w:color="auto"/>
              <w:right w:val="nil"/>
            </w:tcBorders>
            <w:shd w:val="clear" w:color="auto" w:fill="auto"/>
            <w:noWrap/>
            <w:vAlign w:val="center"/>
            <w:hideMark/>
          </w:tcPr>
          <w:p w14:paraId="05E16E51" w14:textId="77777777" w:rsidR="00880101" w:rsidRPr="00FF397A" w:rsidRDefault="00880101" w:rsidP="0004010B">
            <w:pPr>
              <w:spacing w:line="276" w:lineRule="auto"/>
              <w:jc w:val="center"/>
              <w:rPr>
                <w:b/>
              </w:rPr>
            </w:pPr>
            <w:proofErr w:type="spellStart"/>
            <w:r w:rsidRPr="00FF397A">
              <w:rPr>
                <w:b/>
              </w:rPr>
              <w:t>AICc</w:t>
            </w:r>
            <w:proofErr w:type="spellEnd"/>
          </w:p>
        </w:tc>
        <w:tc>
          <w:tcPr>
            <w:tcW w:w="1020" w:type="dxa"/>
            <w:tcBorders>
              <w:top w:val="nil"/>
              <w:left w:val="nil"/>
              <w:bottom w:val="single" w:sz="12" w:space="0" w:color="auto"/>
              <w:right w:val="nil"/>
            </w:tcBorders>
            <w:shd w:val="clear" w:color="auto" w:fill="auto"/>
            <w:noWrap/>
            <w:vAlign w:val="center"/>
            <w:hideMark/>
          </w:tcPr>
          <w:p w14:paraId="3451CB67" w14:textId="1097F7F6" w:rsidR="00880101" w:rsidRPr="00FF397A" w:rsidRDefault="00880101" w:rsidP="0004010B">
            <w:pPr>
              <w:spacing w:line="276" w:lineRule="auto"/>
              <w:jc w:val="center"/>
              <w:rPr>
                <w:b/>
              </w:rPr>
            </w:pPr>
            <w:r>
              <w:rPr>
                <w:b/>
              </w:rPr>
              <w:t>∆AIC</w:t>
            </w:r>
          </w:p>
        </w:tc>
        <w:tc>
          <w:tcPr>
            <w:tcW w:w="1532" w:type="dxa"/>
            <w:tcBorders>
              <w:top w:val="nil"/>
              <w:left w:val="nil"/>
              <w:bottom w:val="single" w:sz="12" w:space="0" w:color="auto"/>
              <w:right w:val="nil"/>
            </w:tcBorders>
            <w:shd w:val="clear" w:color="auto" w:fill="auto"/>
            <w:noWrap/>
            <w:vAlign w:val="center"/>
            <w:hideMark/>
          </w:tcPr>
          <w:p w14:paraId="40F50E2D" w14:textId="794A77A1" w:rsidR="00880101" w:rsidRPr="00FF397A" w:rsidRDefault="00880101" w:rsidP="0004010B">
            <w:pPr>
              <w:spacing w:line="276" w:lineRule="auto"/>
              <w:jc w:val="center"/>
              <w:rPr>
                <w:b/>
              </w:rPr>
            </w:pPr>
            <w:r>
              <w:rPr>
                <w:b/>
              </w:rPr>
              <w:t xml:space="preserve">AIC </w:t>
            </w:r>
            <w:r w:rsidRPr="00FF397A">
              <w:rPr>
                <w:b/>
              </w:rPr>
              <w:t>weight</w:t>
            </w:r>
          </w:p>
        </w:tc>
      </w:tr>
      <w:tr w:rsidR="00880101" w:rsidRPr="00FF397A" w14:paraId="52E4C3F8" w14:textId="77777777" w:rsidTr="0004010B">
        <w:trPr>
          <w:trHeight w:val="320"/>
        </w:trPr>
        <w:tc>
          <w:tcPr>
            <w:tcW w:w="1304" w:type="dxa"/>
            <w:tcBorders>
              <w:top w:val="single" w:sz="12" w:space="0" w:color="auto"/>
              <w:left w:val="nil"/>
              <w:right w:val="nil"/>
            </w:tcBorders>
            <w:shd w:val="clear" w:color="auto" w:fill="auto"/>
            <w:noWrap/>
            <w:vAlign w:val="center"/>
          </w:tcPr>
          <w:p w14:paraId="438BDD18" w14:textId="7EC83155" w:rsidR="00880101" w:rsidRPr="0004010B" w:rsidRDefault="00880101" w:rsidP="00F05D71">
            <w:pPr>
              <w:spacing w:line="276" w:lineRule="auto"/>
              <w:jc w:val="center"/>
              <w:rPr>
                <w:i/>
              </w:rPr>
            </w:pPr>
            <w:r w:rsidRPr="0004010B">
              <w:rPr>
                <w:i/>
              </w:rPr>
              <w:t>Croppers</w:t>
            </w:r>
          </w:p>
        </w:tc>
        <w:tc>
          <w:tcPr>
            <w:tcW w:w="1304" w:type="dxa"/>
            <w:tcBorders>
              <w:top w:val="single" w:sz="12" w:space="0" w:color="auto"/>
              <w:left w:val="nil"/>
              <w:right w:val="nil"/>
            </w:tcBorders>
            <w:shd w:val="clear" w:color="auto" w:fill="auto"/>
            <w:noWrap/>
            <w:vAlign w:val="center"/>
          </w:tcPr>
          <w:p w14:paraId="67ADAF6B" w14:textId="77777777" w:rsidR="00880101" w:rsidRPr="00FF397A" w:rsidRDefault="00880101" w:rsidP="00F05D71">
            <w:pPr>
              <w:spacing w:line="276" w:lineRule="auto"/>
              <w:jc w:val="center"/>
              <w:rPr>
                <w:b/>
              </w:rPr>
            </w:pPr>
          </w:p>
        </w:tc>
        <w:tc>
          <w:tcPr>
            <w:tcW w:w="1304" w:type="dxa"/>
            <w:tcBorders>
              <w:top w:val="single" w:sz="12" w:space="0" w:color="auto"/>
              <w:left w:val="nil"/>
              <w:right w:val="nil"/>
            </w:tcBorders>
            <w:shd w:val="clear" w:color="auto" w:fill="auto"/>
            <w:noWrap/>
            <w:vAlign w:val="center"/>
          </w:tcPr>
          <w:p w14:paraId="0D2F8393" w14:textId="77777777" w:rsidR="00880101" w:rsidRPr="00FF397A" w:rsidRDefault="00880101" w:rsidP="00F05D71">
            <w:pPr>
              <w:spacing w:line="276" w:lineRule="auto"/>
              <w:jc w:val="center"/>
              <w:rPr>
                <w:b/>
              </w:rPr>
            </w:pPr>
          </w:p>
        </w:tc>
        <w:tc>
          <w:tcPr>
            <w:tcW w:w="1616" w:type="dxa"/>
            <w:tcBorders>
              <w:top w:val="single" w:sz="12" w:space="0" w:color="auto"/>
              <w:left w:val="nil"/>
              <w:right w:val="nil"/>
            </w:tcBorders>
            <w:shd w:val="clear" w:color="auto" w:fill="auto"/>
            <w:noWrap/>
            <w:vAlign w:val="center"/>
          </w:tcPr>
          <w:p w14:paraId="72D760DC" w14:textId="77777777" w:rsidR="00880101" w:rsidRPr="00FF397A" w:rsidRDefault="00880101" w:rsidP="00F05D71">
            <w:pPr>
              <w:spacing w:line="276" w:lineRule="auto"/>
              <w:jc w:val="center"/>
              <w:rPr>
                <w:b/>
              </w:rPr>
            </w:pPr>
          </w:p>
        </w:tc>
        <w:tc>
          <w:tcPr>
            <w:tcW w:w="1276" w:type="dxa"/>
            <w:tcBorders>
              <w:top w:val="single" w:sz="12" w:space="0" w:color="auto"/>
              <w:left w:val="nil"/>
              <w:right w:val="nil"/>
            </w:tcBorders>
            <w:shd w:val="clear" w:color="auto" w:fill="auto"/>
            <w:noWrap/>
            <w:vAlign w:val="center"/>
          </w:tcPr>
          <w:p w14:paraId="4BABDC8B" w14:textId="77777777" w:rsidR="00880101" w:rsidRPr="00FF397A" w:rsidRDefault="00880101" w:rsidP="00F05D71">
            <w:pPr>
              <w:spacing w:line="276" w:lineRule="auto"/>
              <w:jc w:val="center"/>
              <w:rPr>
                <w:b/>
              </w:rPr>
            </w:pPr>
          </w:p>
        </w:tc>
        <w:tc>
          <w:tcPr>
            <w:tcW w:w="1020" w:type="dxa"/>
            <w:tcBorders>
              <w:top w:val="single" w:sz="12" w:space="0" w:color="auto"/>
              <w:left w:val="nil"/>
              <w:right w:val="nil"/>
            </w:tcBorders>
            <w:shd w:val="clear" w:color="auto" w:fill="auto"/>
            <w:noWrap/>
            <w:vAlign w:val="center"/>
          </w:tcPr>
          <w:p w14:paraId="1B38ADD2" w14:textId="77777777" w:rsidR="00880101" w:rsidRPr="00FF397A" w:rsidRDefault="00880101" w:rsidP="00F05D71">
            <w:pPr>
              <w:spacing w:line="276" w:lineRule="auto"/>
              <w:jc w:val="center"/>
              <w:rPr>
                <w:b/>
              </w:rPr>
            </w:pPr>
          </w:p>
        </w:tc>
        <w:tc>
          <w:tcPr>
            <w:tcW w:w="1532" w:type="dxa"/>
            <w:tcBorders>
              <w:top w:val="single" w:sz="12" w:space="0" w:color="auto"/>
              <w:left w:val="nil"/>
              <w:right w:val="nil"/>
            </w:tcBorders>
            <w:shd w:val="clear" w:color="auto" w:fill="auto"/>
            <w:noWrap/>
            <w:vAlign w:val="center"/>
          </w:tcPr>
          <w:p w14:paraId="6871054A" w14:textId="77777777" w:rsidR="00880101" w:rsidRPr="00FF397A" w:rsidRDefault="00880101" w:rsidP="00F05D71">
            <w:pPr>
              <w:spacing w:line="276" w:lineRule="auto"/>
              <w:jc w:val="center"/>
              <w:rPr>
                <w:b/>
              </w:rPr>
            </w:pPr>
          </w:p>
        </w:tc>
      </w:tr>
      <w:tr w:rsidR="00880101" w:rsidRPr="00FF397A" w14:paraId="6DB77377" w14:textId="77777777" w:rsidTr="0004010B">
        <w:trPr>
          <w:trHeight w:val="320"/>
        </w:trPr>
        <w:tc>
          <w:tcPr>
            <w:tcW w:w="1304" w:type="dxa"/>
            <w:tcBorders>
              <w:left w:val="nil"/>
              <w:bottom w:val="nil"/>
              <w:right w:val="nil"/>
            </w:tcBorders>
            <w:shd w:val="clear" w:color="auto" w:fill="auto"/>
            <w:noWrap/>
            <w:vAlign w:val="center"/>
            <w:hideMark/>
          </w:tcPr>
          <w:p w14:paraId="3849700F" w14:textId="1B119623" w:rsidR="00880101" w:rsidRPr="00FF397A" w:rsidRDefault="00880101" w:rsidP="0004010B">
            <w:pPr>
              <w:spacing w:line="276" w:lineRule="auto"/>
              <w:jc w:val="center"/>
              <w:rPr>
                <w:b/>
              </w:rPr>
            </w:pPr>
            <w:r w:rsidRPr="00FF397A">
              <w:rPr>
                <w:b/>
              </w:rPr>
              <w:t>0.024</w:t>
            </w:r>
          </w:p>
        </w:tc>
        <w:tc>
          <w:tcPr>
            <w:tcW w:w="1304" w:type="dxa"/>
            <w:tcBorders>
              <w:left w:val="nil"/>
              <w:bottom w:val="nil"/>
              <w:right w:val="nil"/>
            </w:tcBorders>
            <w:shd w:val="clear" w:color="auto" w:fill="auto"/>
            <w:noWrap/>
            <w:vAlign w:val="center"/>
            <w:hideMark/>
          </w:tcPr>
          <w:p w14:paraId="745CB4E8" w14:textId="77777777" w:rsidR="00880101" w:rsidRPr="00FF397A" w:rsidRDefault="00880101" w:rsidP="0004010B">
            <w:pPr>
              <w:spacing w:line="276" w:lineRule="auto"/>
              <w:jc w:val="center"/>
              <w:rPr>
                <w:b/>
              </w:rPr>
            </w:pPr>
            <w:r w:rsidRPr="00FF397A">
              <w:rPr>
                <w:b/>
              </w:rPr>
              <w:t>0.728</w:t>
            </w:r>
          </w:p>
        </w:tc>
        <w:tc>
          <w:tcPr>
            <w:tcW w:w="1304" w:type="dxa"/>
            <w:tcBorders>
              <w:left w:val="nil"/>
              <w:bottom w:val="nil"/>
              <w:right w:val="nil"/>
            </w:tcBorders>
            <w:shd w:val="clear" w:color="auto" w:fill="auto"/>
            <w:noWrap/>
            <w:vAlign w:val="center"/>
            <w:hideMark/>
          </w:tcPr>
          <w:p w14:paraId="239510BC" w14:textId="77777777" w:rsidR="00880101" w:rsidRPr="00FF397A" w:rsidRDefault="00880101" w:rsidP="0004010B">
            <w:pPr>
              <w:spacing w:line="276" w:lineRule="auto"/>
              <w:jc w:val="center"/>
              <w:rPr>
                <w:b/>
              </w:rPr>
            </w:pPr>
            <w:r w:rsidRPr="00FF397A">
              <w:rPr>
                <w:b/>
              </w:rPr>
              <w:t>-0.087</w:t>
            </w:r>
          </w:p>
        </w:tc>
        <w:tc>
          <w:tcPr>
            <w:tcW w:w="1616" w:type="dxa"/>
            <w:tcBorders>
              <w:left w:val="nil"/>
              <w:bottom w:val="nil"/>
              <w:right w:val="nil"/>
            </w:tcBorders>
            <w:shd w:val="clear" w:color="auto" w:fill="auto"/>
            <w:noWrap/>
            <w:vAlign w:val="center"/>
            <w:hideMark/>
          </w:tcPr>
          <w:p w14:paraId="28AFB7DE" w14:textId="77777777" w:rsidR="00880101" w:rsidRPr="00FF397A" w:rsidRDefault="00880101" w:rsidP="0004010B">
            <w:pPr>
              <w:spacing w:line="276" w:lineRule="auto"/>
              <w:jc w:val="center"/>
              <w:rPr>
                <w:b/>
              </w:rPr>
            </w:pPr>
            <w:r w:rsidRPr="00FF397A">
              <w:rPr>
                <w:b/>
              </w:rPr>
              <w:t>-</w:t>
            </w:r>
          </w:p>
        </w:tc>
        <w:tc>
          <w:tcPr>
            <w:tcW w:w="1276" w:type="dxa"/>
            <w:tcBorders>
              <w:left w:val="nil"/>
              <w:bottom w:val="nil"/>
              <w:right w:val="nil"/>
            </w:tcBorders>
            <w:shd w:val="clear" w:color="auto" w:fill="auto"/>
            <w:noWrap/>
            <w:vAlign w:val="center"/>
            <w:hideMark/>
          </w:tcPr>
          <w:p w14:paraId="6F523070" w14:textId="77777777" w:rsidR="00880101" w:rsidRPr="00FF397A" w:rsidRDefault="00880101" w:rsidP="0004010B">
            <w:pPr>
              <w:spacing w:line="276" w:lineRule="auto"/>
              <w:jc w:val="center"/>
              <w:rPr>
                <w:b/>
              </w:rPr>
            </w:pPr>
            <w:r w:rsidRPr="00FF397A">
              <w:rPr>
                <w:b/>
              </w:rPr>
              <w:t>-296.935</w:t>
            </w:r>
          </w:p>
        </w:tc>
        <w:tc>
          <w:tcPr>
            <w:tcW w:w="1020" w:type="dxa"/>
            <w:tcBorders>
              <w:left w:val="nil"/>
              <w:bottom w:val="nil"/>
              <w:right w:val="nil"/>
            </w:tcBorders>
            <w:shd w:val="clear" w:color="auto" w:fill="auto"/>
            <w:noWrap/>
            <w:vAlign w:val="center"/>
            <w:hideMark/>
          </w:tcPr>
          <w:p w14:paraId="3F193512" w14:textId="5CC49223"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4515BB18" w14:textId="77777777" w:rsidR="00880101" w:rsidRPr="00FF397A" w:rsidRDefault="00880101" w:rsidP="0004010B">
            <w:pPr>
              <w:spacing w:line="276" w:lineRule="auto"/>
              <w:jc w:val="center"/>
              <w:rPr>
                <w:b/>
              </w:rPr>
            </w:pPr>
            <w:r w:rsidRPr="00FF397A">
              <w:rPr>
                <w:b/>
              </w:rPr>
              <w:t>0.748</w:t>
            </w:r>
          </w:p>
        </w:tc>
      </w:tr>
      <w:tr w:rsidR="00880101" w:rsidRPr="00FF397A" w14:paraId="713DF7CF" w14:textId="77777777" w:rsidTr="0004010B">
        <w:trPr>
          <w:trHeight w:val="320"/>
        </w:trPr>
        <w:tc>
          <w:tcPr>
            <w:tcW w:w="1304" w:type="dxa"/>
            <w:tcBorders>
              <w:top w:val="nil"/>
              <w:left w:val="nil"/>
              <w:bottom w:val="nil"/>
              <w:right w:val="nil"/>
            </w:tcBorders>
            <w:shd w:val="clear" w:color="auto" w:fill="auto"/>
            <w:noWrap/>
            <w:vAlign w:val="center"/>
            <w:hideMark/>
          </w:tcPr>
          <w:p w14:paraId="31D57DB7" w14:textId="406E00D8" w:rsidR="00880101" w:rsidRPr="0004010B" w:rsidRDefault="00880101" w:rsidP="0004010B">
            <w:pPr>
              <w:spacing w:line="276" w:lineRule="auto"/>
              <w:jc w:val="center"/>
            </w:pPr>
            <w:r w:rsidRPr="0004010B">
              <w:t>0.025</w:t>
            </w:r>
          </w:p>
        </w:tc>
        <w:tc>
          <w:tcPr>
            <w:tcW w:w="1304" w:type="dxa"/>
            <w:tcBorders>
              <w:top w:val="nil"/>
              <w:left w:val="nil"/>
              <w:bottom w:val="nil"/>
              <w:right w:val="nil"/>
            </w:tcBorders>
            <w:shd w:val="clear" w:color="auto" w:fill="auto"/>
            <w:noWrap/>
            <w:vAlign w:val="center"/>
            <w:hideMark/>
          </w:tcPr>
          <w:p w14:paraId="66449518" w14:textId="77777777" w:rsidR="00880101" w:rsidRPr="0004010B" w:rsidRDefault="00880101" w:rsidP="0004010B">
            <w:pPr>
              <w:spacing w:line="276" w:lineRule="auto"/>
              <w:jc w:val="center"/>
            </w:pPr>
            <w:r w:rsidRPr="0004010B">
              <w:t>0.727</w:t>
            </w:r>
          </w:p>
        </w:tc>
        <w:tc>
          <w:tcPr>
            <w:tcW w:w="1304" w:type="dxa"/>
            <w:tcBorders>
              <w:top w:val="nil"/>
              <w:left w:val="nil"/>
              <w:bottom w:val="nil"/>
              <w:right w:val="nil"/>
            </w:tcBorders>
            <w:shd w:val="clear" w:color="auto" w:fill="auto"/>
            <w:noWrap/>
            <w:vAlign w:val="center"/>
            <w:hideMark/>
          </w:tcPr>
          <w:p w14:paraId="70189BB9" w14:textId="77777777" w:rsidR="00880101" w:rsidRPr="0004010B" w:rsidRDefault="00880101" w:rsidP="0004010B">
            <w:pPr>
              <w:spacing w:line="276" w:lineRule="auto"/>
              <w:jc w:val="center"/>
            </w:pPr>
            <w:r w:rsidRPr="0004010B">
              <w:t>-0.086</w:t>
            </w:r>
          </w:p>
        </w:tc>
        <w:tc>
          <w:tcPr>
            <w:tcW w:w="1616" w:type="dxa"/>
            <w:tcBorders>
              <w:top w:val="nil"/>
              <w:left w:val="nil"/>
              <w:bottom w:val="nil"/>
              <w:right w:val="nil"/>
            </w:tcBorders>
            <w:shd w:val="clear" w:color="auto" w:fill="auto"/>
            <w:noWrap/>
            <w:vAlign w:val="center"/>
            <w:hideMark/>
          </w:tcPr>
          <w:p w14:paraId="7B1AF885" w14:textId="77777777" w:rsidR="00880101" w:rsidRPr="0004010B" w:rsidRDefault="00880101" w:rsidP="0004010B">
            <w:pPr>
              <w:spacing w:line="276" w:lineRule="auto"/>
              <w:jc w:val="center"/>
            </w:pPr>
            <w:r w:rsidRPr="0004010B">
              <w:t>-0.002</w:t>
            </w:r>
          </w:p>
        </w:tc>
        <w:tc>
          <w:tcPr>
            <w:tcW w:w="1276" w:type="dxa"/>
            <w:tcBorders>
              <w:top w:val="nil"/>
              <w:left w:val="nil"/>
              <w:bottom w:val="nil"/>
              <w:right w:val="nil"/>
            </w:tcBorders>
            <w:shd w:val="clear" w:color="auto" w:fill="auto"/>
            <w:noWrap/>
            <w:vAlign w:val="center"/>
            <w:hideMark/>
          </w:tcPr>
          <w:p w14:paraId="69E84C6C" w14:textId="77777777" w:rsidR="00880101" w:rsidRPr="0004010B" w:rsidRDefault="00880101" w:rsidP="0004010B">
            <w:pPr>
              <w:spacing w:line="276" w:lineRule="auto"/>
              <w:jc w:val="center"/>
            </w:pPr>
            <w:r w:rsidRPr="0004010B">
              <w:t>-294.759</w:t>
            </w:r>
          </w:p>
        </w:tc>
        <w:tc>
          <w:tcPr>
            <w:tcW w:w="1020" w:type="dxa"/>
            <w:tcBorders>
              <w:top w:val="nil"/>
              <w:left w:val="nil"/>
              <w:bottom w:val="nil"/>
              <w:right w:val="nil"/>
            </w:tcBorders>
            <w:shd w:val="clear" w:color="auto" w:fill="auto"/>
            <w:noWrap/>
            <w:vAlign w:val="center"/>
            <w:hideMark/>
          </w:tcPr>
          <w:p w14:paraId="0FC8CB71" w14:textId="77777777" w:rsidR="00880101" w:rsidRPr="0004010B" w:rsidRDefault="00880101" w:rsidP="0004010B">
            <w:pPr>
              <w:spacing w:line="276" w:lineRule="auto"/>
              <w:jc w:val="center"/>
            </w:pPr>
            <w:r w:rsidRPr="0004010B">
              <w:t>2.176</w:t>
            </w:r>
          </w:p>
        </w:tc>
        <w:tc>
          <w:tcPr>
            <w:tcW w:w="1532" w:type="dxa"/>
            <w:tcBorders>
              <w:top w:val="nil"/>
              <w:left w:val="nil"/>
              <w:bottom w:val="nil"/>
              <w:right w:val="nil"/>
            </w:tcBorders>
            <w:shd w:val="clear" w:color="auto" w:fill="auto"/>
            <w:noWrap/>
            <w:vAlign w:val="center"/>
            <w:hideMark/>
          </w:tcPr>
          <w:p w14:paraId="2531595C" w14:textId="77777777" w:rsidR="00880101" w:rsidRPr="0004010B" w:rsidRDefault="00880101" w:rsidP="0004010B">
            <w:pPr>
              <w:spacing w:line="276" w:lineRule="auto"/>
              <w:jc w:val="center"/>
            </w:pPr>
            <w:r w:rsidRPr="0004010B">
              <w:t>0.252</w:t>
            </w:r>
          </w:p>
        </w:tc>
      </w:tr>
      <w:tr w:rsidR="00880101" w:rsidRPr="00FF397A" w14:paraId="4CE086A7" w14:textId="77777777" w:rsidTr="0004010B">
        <w:trPr>
          <w:trHeight w:val="320"/>
        </w:trPr>
        <w:tc>
          <w:tcPr>
            <w:tcW w:w="1304" w:type="dxa"/>
            <w:tcBorders>
              <w:top w:val="nil"/>
              <w:left w:val="nil"/>
              <w:right w:val="nil"/>
            </w:tcBorders>
            <w:shd w:val="clear" w:color="auto" w:fill="auto"/>
            <w:noWrap/>
            <w:vAlign w:val="center"/>
            <w:hideMark/>
          </w:tcPr>
          <w:p w14:paraId="7158B4C9" w14:textId="7DD7D8FF" w:rsidR="00880101" w:rsidRPr="0004010B" w:rsidRDefault="00880101" w:rsidP="0004010B">
            <w:pPr>
              <w:spacing w:line="276" w:lineRule="auto"/>
              <w:jc w:val="center"/>
            </w:pPr>
            <w:r w:rsidRPr="0004010B">
              <w:t>0.077</w:t>
            </w:r>
          </w:p>
        </w:tc>
        <w:tc>
          <w:tcPr>
            <w:tcW w:w="1304" w:type="dxa"/>
            <w:tcBorders>
              <w:top w:val="nil"/>
              <w:left w:val="nil"/>
              <w:right w:val="nil"/>
            </w:tcBorders>
            <w:shd w:val="clear" w:color="auto" w:fill="auto"/>
            <w:noWrap/>
            <w:vAlign w:val="center"/>
            <w:hideMark/>
          </w:tcPr>
          <w:p w14:paraId="731C7522" w14:textId="77777777" w:rsidR="00880101" w:rsidRPr="0004010B" w:rsidRDefault="00880101" w:rsidP="0004010B">
            <w:pPr>
              <w:spacing w:line="276" w:lineRule="auto"/>
              <w:jc w:val="center"/>
            </w:pPr>
            <w:r w:rsidRPr="0004010B">
              <w:t>0.681</w:t>
            </w:r>
          </w:p>
        </w:tc>
        <w:tc>
          <w:tcPr>
            <w:tcW w:w="1304" w:type="dxa"/>
            <w:tcBorders>
              <w:top w:val="nil"/>
              <w:left w:val="nil"/>
              <w:right w:val="nil"/>
            </w:tcBorders>
            <w:shd w:val="clear" w:color="auto" w:fill="auto"/>
            <w:noWrap/>
            <w:vAlign w:val="center"/>
            <w:hideMark/>
          </w:tcPr>
          <w:p w14:paraId="25C68BC5" w14:textId="2CF5EF36" w:rsidR="00880101"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CECC621"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67B151EF" w14:textId="77777777" w:rsidR="00880101" w:rsidRPr="0004010B" w:rsidRDefault="00880101" w:rsidP="0004010B">
            <w:pPr>
              <w:spacing w:line="276" w:lineRule="auto"/>
              <w:jc w:val="center"/>
            </w:pPr>
            <w:r w:rsidRPr="0004010B">
              <w:t>-208.064</w:t>
            </w:r>
          </w:p>
        </w:tc>
        <w:tc>
          <w:tcPr>
            <w:tcW w:w="1020" w:type="dxa"/>
            <w:tcBorders>
              <w:top w:val="nil"/>
              <w:left w:val="nil"/>
              <w:right w:val="nil"/>
            </w:tcBorders>
            <w:shd w:val="clear" w:color="auto" w:fill="auto"/>
            <w:noWrap/>
            <w:vAlign w:val="center"/>
            <w:hideMark/>
          </w:tcPr>
          <w:p w14:paraId="18A1260E" w14:textId="77777777" w:rsidR="00880101" w:rsidRPr="0004010B" w:rsidRDefault="00880101" w:rsidP="0004010B">
            <w:pPr>
              <w:spacing w:line="276" w:lineRule="auto"/>
              <w:jc w:val="center"/>
            </w:pPr>
            <w:r w:rsidRPr="0004010B">
              <w:t>88.871</w:t>
            </w:r>
          </w:p>
        </w:tc>
        <w:tc>
          <w:tcPr>
            <w:tcW w:w="1532" w:type="dxa"/>
            <w:tcBorders>
              <w:top w:val="nil"/>
              <w:left w:val="nil"/>
              <w:right w:val="nil"/>
            </w:tcBorders>
            <w:shd w:val="clear" w:color="auto" w:fill="auto"/>
            <w:noWrap/>
            <w:vAlign w:val="center"/>
            <w:hideMark/>
          </w:tcPr>
          <w:p w14:paraId="793DA499" w14:textId="77827786" w:rsidR="00880101" w:rsidRPr="0004010B" w:rsidRDefault="003D4E27" w:rsidP="0004010B">
            <w:pPr>
              <w:spacing w:line="276" w:lineRule="auto"/>
              <w:jc w:val="center"/>
            </w:pPr>
            <w:r>
              <w:t>0</w:t>
            </w:r>
          </w:p>
        </w:tc>
      </w:tr>
      <w:tr w:rsidR="00880101" w:rsidRPr="00FF397A" w14:paraId="20925492" w14:textId="77777777" w:rsidTr="0004010B">
        <w:trPr>
          <w:trHeight w:val="320"/>
        </w:trPr>
        <w:tc>
          <w:tcPr>
            <w:tcW w:w="1304" w:type="dxa"/>
            <w:tcBorders>
              <w:top w:val="nil"/>
              <w:left w:val="nil"/>
              <w:right w:val="nil"/>
            </w:tcBorders>
            <w:shd w:val="clear" w:color="auto" w:fill="auto"/>
            <w:noWrap/>
            <w:vAlign w:val="center"/>
            <w:hideMark/>
          </w:tcPr>
          <w:p w14:paraId="5C9AA549" w14:textId="66F5E8D9" w:rsidR="00880101" w:rsidRPr="0004010B" w:rsidRDefault="00880101" w:rsidP="0004010B">
            <w:pPr>
              <w:spacing w:line="276" w:lineRule="auto"/>
              <w:jc w:val="center"/>
            </w:pPr>
            <w:r w:rsidRPr="0004010B">
              <w:t>0.414</w:t>
            </w:r>
          </w:p>
        </w:tc>
        <w:tc>
          <w:tcPr>
            <w:tcW w:w="1304" w:type="dxa"/>
            <w:tcBorders>
              <w:top w:val="nil"/>
              <w:left w:val="nil"/>
              <w:right w:val="nil"/>
            </w:tcBorders>
            <w:shd w:val="clear" w:color="auto" w:fill="auto"/>
            <w:noWrap/>
            <w:vAlign w:val="center"/>
            <w:hideMark/>
          </w:tcPr>
          <w:p w14:paraId="33C3BB96" w14:textId="18D6CC75" w:rsidR="00880101"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770029B4" w14:textId="77777777" w:rsidR="00880101" w:rsidRPr="0004010B" w:rsidRDefault="00880101" w:rsidP="0004010B">
            <w:pPr>
              <w:spacing w:line="276" w:lineRule="auto"/>
              <w:jc w:val="center"/>
            </w:pPr>
            <w:r w:rsidRPr="0004010B">
              <w:t>0.183</w:t>
            </w:r>
          </w:p>
        </w:tc>
        <w:tc>
          <w:tcPr>
            <w:tcW w:w="1616" w:type="dxa"/>
            <w:tcBorders>
              <w:top w:val="nil"/>
              <w:left w:val="nil"/>
              <w:right w:val="nil"/>
            </w:tcBorders>
            <w:shd w:val="clear" w:color="auto" w:fill="auto"/>
            <w:noWrap/>
            <w:vAlign w:val="center"/>
            <w:hideMark/>
          </w:tcPr>
          <w:p w14:paraId="5C4CD1C7" w14:textId="77777777" w:rsidR="00880101" w:rsidRPr="0004010B" w:rsidRDefault="00880101"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14E2C1E6" w14:textId="77777777" w:rsidR="00880101" w:rsidRPr="0004010B" w:rsidRDefault="00880101" w:rsidP="0004010B">
            <w:pPr>
              <w:spacing w:line="276" w:lineRule="auto"/>
              <w:jc w:val="center"/>
            </w:pPr>
            <w:r w:rsidRPr="0004010B">
              <w:t>226.190</w:t>
            </w:r>
          </w:p>
        </w:tc>
        <w:tc>
          <w:tcPr>
            <w:tcW w:w="1020" w:type="dxa"/>
            <w:tcBorders>
              <w:top w:val="nil"/>
              <w:left w:val="nil"/>
              <w:right w:val="nil"/>
            </w:tcBorders>
            <w:shd w:val="clear" w:color="auto" w:fill="auto"/>
            <w:noWrap/>
            <w:vAlign w:val="center"/>
            <w:hideMark/>
          </w:tcPr>
          <w:p w14:paraId="5A3554C4" w14:textId="77777777" w:rsidR="00880101" w:rsidRPr="0004010B" w:rsidRDefault="00880101" w:rsidP="0004010B">
            <w:pPr>
              <w:spacing w:line="276" w:lineRule="auto"/>
              <w:jc w:val="center"/>
            </w:pPr>
            <w:r w:rsidRPr="0004010B">
              <w:t>523.125</w:t>
            </w:r>
          </w:p>
        </w:tc>
        <w:tc>
          <w:tcPr>
            <w:tcW w:w="1532" w:type="dxa"/>
            <w:tcBorders>
              <w:top w:val="nil"/>
              <w:left w:val="nil"/>
              <w:right w:val="nil"/>
            </w:tcBorders>
            <w:shd w:val="clear" w:color="auto" w:fill="auto"/>
            <w:noWrap/>
            <w:vAlign w:val="center"/>
            <w:hideMark/>
          </w:tcPr>
          <w:p w14:paraId="4B01D698" w14:textId="4EB7AB62" w:rsidR="00880101" w:rsidRPr="0004010B" w:rsidRDefault="00880101" w:rsidP="0004010B">
            <w:pPr>
              <w:spacing w:line="276" w:lineRule="auto"/>
              <w:jc w:val="center"/>
            </w:pPr>
            <w:r w:rsidRPr="0004010B">
              <w:t>0</w:t>
            </w:r>
          </w:p>
        </w:tc>
      </w:tr>
      <w:tr w:rsidR="003D4E27" w:rsidRPr="00FF397A" w14:paraId="7006BB33" w14:textId="77777777" w:rsidTr="0004010B">
        <w:trPr>
          <w:trHeight w:val="320"/>
        </w:trPr>
        <w:tc>
          <w:tcPr>
            <w:tcW w:w="1304" w:type="dxa"/>
            <w:tcBorders>
              <w:left w:val="nil"/>
              <w:bottom w:val="single" w:sz="4" w:space="0" w:color="auto"/>
              <w:right w:val="nil"/>
            </w:tcBorders>
            <w:shd w:val="clear" w:color="auto" w:fill="auto"/>
            <w:noWrap/>
            <w:vAlign w:val="bottom"/>
          </w:tcPr>
          <w:p w14:paraId="41157E70" w14:textId="5345B79A" w:rsidR="003D4E27" w:rsidRPr="00FF397A" w:rsidRDefault="003D4E27" w:rsidP="003D4E27">
            <w:pPr>
              <w:spacing w:line="276" w:lineRule="auto"/>
              <w:jc w:val="center"/>
            </w:pPr>
            <w:r w:rsidRPr="0004010B">
              <w:rPr>
                <w:color w:val="000000"/>
              </w:rPr>
              <w:t>0.362</w:t>
            </w:r>
          </w:p>
        </w:tc>
        <w:tc>
          <w:tcPr>
            <w:tcW w:w="1304" w:type="dxa"/>
            <w:tcBorders>
              <w:left w:val="nil"/>
              <w:bottom w:val="single" w:sz="4" w:space="0" w:color="auto"/>
              <w:right w:val="nil"/>
            </w:tcBorders>
            <w:shd w:val="clear" w:color="auto" w:fill="auto"/>
            <w:noWrap/>
            <w:vAlign w:val="bottom"/>
          </w:tcPr>
          <w:p w14:paraId="70A06C6C" w14:textId="350CB404" w:rsidR="003D4E27" w:rsidRPr="00FF397A" w:rsidRDefault="00302837" w:rsidP="003D4E27">
            <w:pPr>
              <w:spacing w:line="276" w:lineRule="auto"/>
              <w:jc w:val="center"/>
            </w:pPr>
            <w:r>
              <w:rPr>
                <w:color w:val="000000"/>
              </w:rPr>
              <w:t>-</w:t>
            </w:r>
          </w:p>
        </w:tc>
        <w:tc>
          <w:tcPr>
            <w:tcW w:w="1304" w:type="dxa"/>
            <w:tcBorders>
              <w:left w:val="nil"/>
              <w:bottom w:val="single" w:sz="4" w:space="0" w:color="auto"/>
              <w:right w:val="nil"/>
            </w:tcBorders>
            <w:shd w:val="clear" w:color="auto" w:fill="auto"/>
            <w:noWrap/>
            <w:vAlign w:val="bottom"/>
          </w:tcPr>
          <w:p w14:paraId="556C4DFD" w14:textId="0E693F93" w:rsidR="003D4E27" w:rsidRPr="00FF397A" w:rsidRDefault="00302837" w:rsidP="003D4E27">
            <w:pPr>
              <w:spacing w:line="276" w:lineRule="auto"/>
              <w:jc w:val="center"/>
            </w:pPr>
            <w:r>
              <w:rPr>
                <w:color w:val="000000"/>
              </w:rPr>
              <w:t>-</w:t>
            </w:r>
          </w:p>
        </w:tc>
        <w:tc>
          <w:tcPr>
            <w:tcW w:w="1616" w:type="dxa"/>
            <w:tcBorders>
              <w:left w:val="nil"/>
              <w:bottom w:val="single" w:sz="4" w:space="0" w:color="auto"/>
              <w:right w:val="nil"/>
            </w:tcBorders>
            <w:shd w:val="clear" w:color="auto" w:fill="auto"/>
            <w:noWrap/>
            <w:vAlign w:val="bottom"/>
          </w:tcPr>
          <w:p w14:paraId="36F8CC56" w14:textId="25B299B6" w:rsidR="003D4E27" w:rsidRPr="00FF397A" w:rsidRDefault="00302837" w:rsidP="003D4E27">
            <w:pPr>
              <w:spacing w:line="276" w:lineRule="auto"/>
              <w:jc w:val="center"/>
            </w:pPr>
            <w:r>
              <w:rPr>
                <w:color w:val="000000"/>
              </w:rPr>
              <w:t>-</w:t>
            </w:r>
          </w:p>
        </w:tc>
        <w:tc>
          <w:tcPr>
            <w:tcW w:w="1276" w:type="dxa"/>
            <w:tcBorders>
              <w:left w:val="nil"/>
              <w:bottom w:val="single" w:sz="4" w:space="0" w:color="auto"/>
              <w:right w:val="nil"/>
            </w:tcBorders>
            <w:shd w:val="clear" w:color="auto" w:fill="auto"/>
            <w:noWrap/>
            <w:vAlign w:val="bottom"/>
          </w:tcPr>
          <w:p w14:paraId="01C3C887" w14:textId="51724DA5" w:rsidR="003D4E27" w:rsidRPr="00FF397A" w:rsidRDefault="003D4E27" w:rsidP="003D4E27">
            <w:pPr>
              <w:spacing w:line="276" w:lineRule="auto"/>
              <w:jc w:val="center"/>
            </w:pPr>
            <w:r w:rsidRPr="0004010B">
              <w:rPr>
                <w:color w:val="000000"/>
              </w:rPr>
              <w:t>4.000</w:t>
            </w:r>
          </w:p>
        </w:tc>
        <w:tc>
          <w:tcPr>
            <w:tcW w:w="1020" w:type="dxa"/>
            <w:tcBorders>
              <w:left w:val="nil"/>
              <w:bottom w:val="single" w:sz="4" w:space="0" w:color="auto"/>
              <w:right w:val="nil"/>
            </w:tcBorders>
            <w:shd w:val="clear" w:color="auto" w:fill="auto"/>
            <w:noWrap/>
            <w:vAlign w:val="bottom"/>
          </w:tcPr>
          <w:p w14:paraId="4EF088E2" w14:textId="19F38ED6" w:rsidR="003D4E27" w:rsidRPr="00FF397A" w:rsidRDefault="003D4E27" w:rsidP="003D4E27">
            <w:pPr>
              <w:spacing w:line="276" w:lineRule="auto"/>
              <w:jc w:val="center"/>
            </w:pPr>
            <w:r w:rsidRPr="00B10182">
              <w:rPr>
                <w:color w:val="000000"/>
              </w:rPr>
              <w:t>239.595</w:t>
            </w:r>
          </w:p>
        </w:tc>
        <w:tc>
          <w:tcPr>
            <w:tcW w:w="1532" w:type="dxa"/>
            <w:tcBorders>
              <w:left w:val="nil"/>
              <w:bottom w:val="single" w:sz="4" w:space="0" w:color="auto"/>
              <w:right w:val="nil"/>
            </w:tcBorders>
            <w:shd w:val="clear" w:color="auto" w:fill="auto"/>
            <w:noWrap/>
            <w:vAlign w:val="bottom"/>
          </w:tcPr>
          <w:p w14:paraId="7CC01586" w14:textId="07D2FBA1" w:rsidR="003D4E27" w:rsidRPr="00FF397A" w:rsidRDefault="003D4E27" w:rsidP="003D4E27">
            <w:pPr>
              <w:spacing w:line="276" w:lineRule="auto"/>
              <w:jc w:val="center"/>
            </w:pPr>
            <w:r>
              <w:t>0</w:t>
            </w:r>
          </w:p>
        </w:tc>
      </w:tr>
      <w:tr w:rsidR="00880101" w:rsidRPr="00FF397A" w14:paraId="33FACDC9" w14:textId="77777777" w:rsidTr="0004010B">
        <w:trPr>
          <w:trHeight w:val="320"/>
        </w:trPr>
        <w:tc>
          <w:tcPr>
            <w:tcW w:w="1304" w:type="dxa"/>
            <w:tcBorders>
              <w:top w:val="single" w:sz="4" w:space="0" w:color="auto"/>
              <w:left w:val="nil"/>
              <w:right w:val="nil"/>
            </w:tcBorders>
            <w:shd w:val="clear" w:color="auto" w:fill="auto"/>
            <w:noWrap/>
            <w:vAlign w:val="center"/>
          </w:tcPr>
          <w:p w14:paraId="5928486F" w14:textId="4512DE23" w:rsidR="00880101" w:rsidRPr="00FF397A" w:rsidRDefault="00880101" w:rsidP="00DC6245">
            <w:pPr>
              <w:spacing w:line="276" w:lineRule="auto"/>
              <w:jc w:val="center"/>
              <w:rPr>
                <w:b/>
              </w:rPr>
            </w:pPr>
            <w:r>
              <w:rPr>
                <w:i/>
              </w:rPr>
              <w:t>Scrapers</w:t>
            </w:r>
          </w:p>
        </w:tc>
        <w:tc>
          <w:tcPr>
            <w:tcW w:w="1304" w:type="dxa"/>
            <w:tcBorders>
              <w:top w:val="single" w:sz="4" w:space="0" w:color="auto"/>
              <w:left w:val="nil"/>
              <w:right w:val="nil"/>
            </w:tcBorders>
            <w:shd w:val="clear" w:color="auto" w:fill="auto"/>
            <w:noWrap/>
            <w:vAlign w:val="center"/>
          </w:tcPr>
          <w:p w14:paraId="796FAB5A" w14:textId="77777777" w:rsidR="00880101" w:rsidRPr="00FF397A" w:rsidRDefault="00880101" w:rsidP="00DC6245">
            <w:pPr>
              <w:spacing w:line="276" w:lineRule="auto"/>
              <w:jc w:val="center"/>
              <w:rPr>
                <w:b/>
              </w:rPr>
            </w:pPr>
          </w:p>
        </w:tc>
        <w:tc>
          <w:tcPr>
            <w:tcW w:w="1304" w:type="dxa"/>
            <w:tcBorders>
              <w:top w:val="single" w:sz="4" w:space="0" w:color="auto"/>
              <w:left w:val="nil"/>
              <w:right w:val="nil"/>
            </w:tcBorders>
            <w:shd w:val="clear" w:color="auto" w:fill="auto"/>
            <w:noWrap/>
            <w:vAlign w:val="center"/>
          </w:tcPr>
          <w:p w14:paraId="4C0DA484" w14:textId="77777777" w:rsidR="00880101" w:rsidRPr="00FF397A" w:rsidRDefault="00880101" w:rsidP="00DC6245">
            <w:pPr>
              <w:spacing w:line="276" w:lineRule="auto"/>
              <w:jc w:val="center"/>
              <w:rPr>
                <w:b/>
              </w:rPr>
            </w:pPr>
          </w:p>
        </w:tc>
        <w:tc>
          <w:tcPr>
            <w:tcW w:w="1616" w:type="dxa"/>
            <w:tcBorders>
              <w:top w:val="single" w:sz="4" w:space="0" w:color="auto"/>
              <w:left w:val="nil"/>
              <w:right w:val="nil"/>
            </w:tcBorders>
            <w:shd w:val="clear" w:color="auto" w:fill="auto"/>
            <w:noWrap/>
            <w:vAlign w:val="center"/>
          </w:tcPr>
          <w:p w14:paraId="426D2981" w14:textId="77777777" w:rsidR="00880101" w:rsidRPr="00FF397A" w:rsidRDefault="00880101" w:rsidP="00DC6245">
            <w:pPr>
              <w:spacing w:line="276" w:lineRule="auto"/>
              <w:jc w:val="center"/>
              <w:rPr>
                <w:b/>
              </w:rPr>
            </w:pPr>
          </w:p>
        </w:tc>
        <w:tc>
          <w:tcPr>
            <w:tcW w:w="1276" w:type="dxa"/>
            <w:tcBorders>
              <w:top w:val="single" w:sz="4" w:space="0" w:color="auto"/>
              <w:left w:val="nil"/>
              <w:right w:val="nil"/>
            </w:tcBorders>
            <w:shd w:val="clear" w:color="auto" w:fill="auto"/>
            <w:noWrap/>
            <w:vAlign w:val="center"/>
          </w:tcPr>
          <w:p w14:paraId="70DE13A0" w14:textId="77777777" w:rsidR="00880101" w:rsidRPr="00FF397A" w:rsidRDefault="00880101" w:rsidP="00DC6245">
            <w:pPr>
              <w:spacing w:line="276" w:lineRule="auto"/>
              <w:jc w:val="center"/>
              <w:rPr>
                <w:b/>
              </w:rPr>
            </w:pPr>
          </w:p>
        </w:tc>
        <w:tc>
          <w:tcPr>
            <w:tcW w:w="1020" w:type="dxa"/>
            <w:tcBorders>
              <w:top w:val="single" w:sz="4" w:space="0" w:color="auto"/>
              <w:left w:val="nil"/>
              <w:right w:val="nil"/>
            </w:tcBorders>
            <w:shd w:val="clear" w:color="auto" w:fill="auto"/>
            <w:noWrap/>
            <w:vAlign w:val="center"/>
          </w:tcPr>
          <w:p w14:paraId="12A3D232" w14:textId="77777777" w:rsidR="00880101" w:rsidRPr="00FF397A" w:rsidRDefault="00880101" w:rsidP="00DC6245">
            <w:pPr>
              <w:spacing w:line="276" w:lineRule="auto"/>
              <w:jc w:val="center"/>
              <w:rPr>
                <w:b/>
              </w:rPr>
            </w:pPr>
          </w:p>
        </w:tc>
        <w:tc>
          <w:tcPr>
            <w:tcW w:w="1532" w:type="dxa"/>
            <w:tcBorders>
              <w:top w:val="single" w:sz="4" w:space="0" w:color="auto"/>
              <w:left w:val="nil"/>
              <w:right w:val="nil"/>
            </w:tcBorders>
            <w:shd w:val="clear" w:color="auto" w:fill="auto"/>
            <w:noWrap/>
            <w:vAlign w:val="center"/>
          </w:tcPr>
          <w:p w14:paraId="31C37F63" w14:textId="77777777" w:rsidR="00880101" w:rsidRPr="00FF397A" w:rsidRDefault="00880101" w:rsidP="00DC6245">
            <w:pPr>
              <w:spacing w:line="276" w:lineRule="auto"/>
              <w:jc w:val="center"/>
              <w:rPr>
                <w:b/>
              </w:rPr>
            </w:pPr>
          </w:p>
        </w:tc>
      </w:tr>
      <w:tr w:rsidR="00880101" w:rsidRPr="00FF397A" w14:paraId="62BAD847" w14:textId="77777777" w:rsidTr="0004010B">
        <w:trPr>
          <w:trHeight w:val="320"/>
        </w:trPr>
        <w:tc>
          <w:tcPr>
            <w:tcW w:w="1304" w:type="dxa"/>
            <w:tcBorders>
              <w:left w:val="nil"/>
              <w:bottom w:val="nil"/>
              <w:right w:val="nil"/>
            </w:tcBorders>
            <w:shd w:val="clear" w:color="auto" w:fill="auto"/>
            <w:noWrap/>
            <w:vAlign w:val="center"/>
            <w:hideMark/>
          </w:tcPr>
          <w:p w14:paraId="28C3263A" w14:textId="3654D397" w:rsidR="00880101" w:rsidRPr="00FF397A" w:rsidRDefault="00880101" w:rsidP="0004010B">
            <w:pPr>
              <w:spacing w:line="276" w:lineRule="auto"/>
              <w:jc w:val="center"/>
              <w:rPr>
                <w:b/>
              </w:rPr>
            </w:pPr>
            <w:r w:rsidRPr="00FF397A">
              <w:rPr>
                <w:b/>
              </w:rPr>
              <w:t>-0.581</w:t>
            </w:r>
          </w:p>
        </w:tc>
        <w:tc>
          <w:tcPr>
            <w:tcW w:w="1304" w:type="dxa"/>
            <w:tcBorders>
              <w:left w:val="nil"/>
              <w:bottom w:val="nil"/>
              <w:right w:val="nil"/>
            </w:tcBorders>
            <w:shd w:val="clear" w:color="auto" w:fill="auto"/>
            <w:noWrap/>
            <w:vAlign w:val="center"/>
            <w:hideMark/>
          </w:tcPr>
          <w:p w14:paraId="619E59F5" w14:textId="77777777" w:rsidR="00880101" w:rsidRPr="00FF397A" w:rsidRDefault="00880101" w:rsidP="0004010B">
            <w:pPr>
              <w:spacing w:line="276" w:lineRule="auto"/>
              <w:jc w:val="center"/>
              <w:rPr>
                <w:b/>
              </w:rPr>
            </w:pPr>
            <w:r w:rsidRPr="00FF397A">
              <w:rPr>
                <w:b/>
              </w:rPr>
              <w:t>0.693</w:t>
            </w:r>
          </w:p>
        </w:tc>
        <w:tc>
          <w:tcPr>
            <w:tcW w:w="1304" w:type="dxa"/>
            <w:tcBorders>
              <w:left w:val="nil"/>
              <w:bottom w:val="nil"/>
              <w:right w:val="nil"/>
            </w:tcBorders>
            <w:shd w:val="clear" w:color="auto" w:fill="auto"/>
            <w:noWrap/>
            <w:vAlign w:val="center"/>
            <w:hideMark/>
          </w:tcPr>
          <w:p w14:paraId="12EDF282" w14:textId="77777777" w:rsidR="00880101" w:rsidRPr="00FF397A" w:rsidRDefault="00880101" w:rsidP="0004010B">
            <w:pPr>
              <w:spacing w:line="276" w:lineRule="auto"/>
              <w:jc w:val="center"/>
              <w:rPr>
                <w:b/>
              </w:rPr>
            </w:pPr>
            <w:r w:rsidRPr="00FF397A">
              <w:rPr>
                <w:b/>
              </w:rPr>
              <w:t>-0.317</w:t>
            </w:r>
          </w:p>
        </w:tc>
        <w:tc>
          <w:tcPr>
            <w:tcW w:w="1616" w:type="dxa"/>
            <w:tcBorders>
              <w:left w:val="nil"/>
              <w:bottom w:val="nil"/>
              <w:right w:val="nil"/>
            </w:tcBorders>
            <w:shd w:val="clear" w:color="auto" w:fill="auto"/>
            <w:noWrap/>
            <w:vAlign w:val="center"/>
            <w:hideMark/>
          </w:tcPr>
          <w:p w14:paraId="4D7D2B49" w14:textId="77777777" w:rsidR="00880101" w:rsidRPr="00FF397A" w:rsidRDefault="00880101" w:rsidP="0004010B">
            <w:pPr>
              <w:spacing w:line="276" w:lineRule="auto"/>
              <w:jc w:val="center"/>
              <w:rPr>
                <w:b/>
              </w:rPr>
            </w:pPr>
            <w:r w:rsidRPr="00FF397A">
              <w:rPr>
                <w:b/>
              </w:rPr>
              <w:t>0.084</w:t>
            </w:r>
          </w:p>
        </w:tc>
        <w:tc>
          <w:tcPr>
            <w:tcW w:w="1276" w:type="dxa"/>
            <w:tcBorders>
              <w:left w:val="nil"/>
              <w:bottom w:val="nil"/>
              <w:right w:val="nil"/>
            </w:tcBorders>
            <w:shd w:val="clear" w:color="auto" w:fill="auto"/>
            <w:noWrap/>
            <w:vAlign w:val="center"/>
            <w:hideMark/>
          </w:tcPr>
          <w:p w14:paraId="13350968" w14:textId="77777777" w:rsidR="00880101" w:rsidRPr="00FF397A" w:rsidRDefault="00880101" w:rsidP="0004010B">
            <w:pPr>
              <w:spacing w:line="276" w:lineRule="auto"/>
              <w:jc w:val="center"/>
              <w:rPr>
                <w:b/>
              </w:rPr>
            </w:pPr>
            <w:r w:rsidRPr="00FF397A">
              <w:rPr>
                <w:b/>
              </w:rPr>
              <w:t>-117.791</w:t>
            </w:r>
          </w:p>
        </w:tc>
        <w:tc>
          <w:tcPr>
            <w:tcW w:w="1020" w:type="dxa"/>
            <w:tcBorders>
              <w:left w:val="nil"/>
              <w:bottom w:val="nil"/>
              <w:right w:val="nil"/>
            </w:tcBorders>
            <w:shd w:val="clear" w:color="auto" w:fill="auto"/>
            <w:noWrap/>
            <w:vAlign w:val="center"/>
            <w:hideMark/>
          </w:tcPr>
          <w:p w14:paraId="74B68929" w14:textId="60C2C5A6" w:rsidR="00880101" w:rsidRPr="00FF397A" w:rsidRDefault="00880101" w:rsidP="0004010B">
            <w:pPr>
              <w:spacing w:line="276" w:lineRule="auto"/>
              <w:jc w:val="center"/>
              <w:rPr>
                <w:b/>
              </w:rPr>
            </w:pPr>
            <w:r w:rsidRPr="00FF397A">
              <w:rPr>
                <w:b/>
              </w:rPr>
              <w:t>0</w:t>
            </w:r>
          </w:p>
        </w:tc>
        <w:tc>
          <w:tcPr>
            <w:tcW w:w="1532" w:type="dxa"/>
            <w:tcBorders>
              <w:left w:val="nil"/>
              <w:bottom w:val="nil"/>
              <w:right w:val="nil"/>
            </w:tcBorders>
            <w:shd w:val="clear" w:color="auto" w:fill="auto"/>
            <w:noWrap/>
            <w:vAlign w:val="center"/>
            <w:hideMark/>
          </w:tcPr>
          <w:p w14:paraId="19B8D472" w14:textId="26EDF203" w:rsidR="00880101" w:rsidRPr="00FF397A" w:rsidRDefault="00880101" w:rsidP="0004010B">
            <w:pPr>
              <w:spacing w:line="276" w:lineRule="auto"/>
              <w:jc w:val="center"/>
              <w:rPr>
                <w:b/>
              </w:rPr>
            </w:pPr>
            <w:r w:rsidRPr="00FF397A">
              <w:rPr>
                <w:b/>
              </w:rPr>
              <w:t>1</w:t>
            </w:r>
          </w:p>
        </w:tc>
      </w:tr>
      <w:tr w:rsidR="003D4E27" w:rsidRPr="00FF397A" w14:paraId="159A9970" w14:textId="77777777" w:rsidTr="0004010B">
        <w:trPr>
          <w:trHeight w:val="320"/>
        </w:trPr>
        <w:tc>
          <w:tcPr>
            <w:tcW w:w="1304" w:type="dxa"/>
            <w:tcBorders>
              <w:top w:val="nil"/>
              <w:left w:val="nil"/>
              <w:bottom w:val="nil"/>
              <w:right w:val="nil"/>
            </w:tcBorders>
            <w:shd w:val="clear" w:color="auto" w:fill="auto"/>
            <w:noWrap/>
            <w:vAlign w:val="center"/>
            <w:hideMark/>
          </w:tcPr>
          <w:p w14:paraId="350804D8" w14:textId="7073733E" w:rsidR="003D4E27" w:rsidRPr="0004010B" w:rsidRDefault="003D4E27" w:rsidP="0004010B">
            <w:pPr>
              <w:spacing w:line="276" w:lineRule="auto"/>
              <w:jc w:val="center"/>
            </w:pPr>
            <w:r w:rsidRPr="0004010B">
              <w:t>-0.542</w:t>
            </w:r>
          </w:p>
        </w:tc>
        <w:tc>
          <w:tcPr>
            <w:tcW w:w="1304" w:type="dxa"/>
            <w:tcBorders>
              <w:top w:val="nil"/>
              <w:left w:val="nil"/>
              <w:bottom w:val="nil"/>
              <w:right w:val="nil"/>
            </w:tcBorders>
            <w:shd w:val="clear" w:color="auto" w:fill="auto"/>
            <w:noWrap/>
            <w:vAlign w:val="center"/>
            <w:hideMark/>
          </w:tcPr>
          <w:p w14:paraId="0FAE9F46" w14:textId="77777777" w:rsidR="003D4E27" w:rsidRPr="0004010B" w:rsidRDefault="003D4E27" w:rsidP="0004010B">
            <w:pPr>
              <w:spacing w:line="276" w:lineRule="auto"/>
              <w:jc w:val="center"/>
            </w:pPr>
            <w:r w:rsidRPr="0004010B">
              <w:t>0.654</w:t>
            </w:r>
          </w:p>
        </w:tc>
        <w:tc>
          <w:tcPr>
            <w:tcW w:w="1304" w:type="dxa"/>
            <w:tcBorders>
              <w:top w:val="nil"/>
              <w:left w:val="nil"/>
              <w:bottom w:val="nil"/>
              <w:right w:val="nil"/>
            </w:tcBorders>
            <w:shd w:val="clear" w:color="auto" w:fill="auto"/>
            <w:noWrap/>
            <w:vAlign w:val="center"/>
            <w:hideMark/>
          </w:tcPr>
          <w:p w14:paraId="3920FAE0" w14:textId="77777777" w:rsidR="003D4E27" w:rsidRPr="0004010B" w:rsidRDefault="003D4E27" w:rsidP="0004010B">
            <w:pPr>
              <w:spacing w:line="276" w:lineRule="auto"/>
              <w:jc w:val="center"/>
            </w:pPr>
            <w:r w:rsidRPr="0004010B">
              <w:t>-0.306</w:t>
            </w:r>
          </w:p>
        </w:tc>
        <w:tc>
          <w:tcPr>
            <w:tcW w:w="1616" w:type="dxa"/>
            <w:tcBorders>
              <w:top w:val="nil"/>
              <w:left w:val="nil"/>
              <w:bottom w:val="nil"/>
              <w:right w:val="nil"/>
            </w:tcBorders>
            <w:shd w:val="clear" w:color="auto" w:fill="auto"/>
            <w:noWrap/>
            <w:vAlign w:val="center"/>
            <w:hideMark/>
          </w:tcPr>
          <w:p w14:paraId="414530ED"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1FCC046C" w14:textId="77777777" w:rsidR="003D4E27" w:rsidRPr="0004010B" w:rsidRDefault="003D4E27" w:rsidP="0004010B">
            <w:pPr>
              <w:spacing w:line="276" w:lineRule="auto"/>
              <w:jc w:val="center"/>
            </w:pPr>
            <w:r w:rsidRPr="0004010B">
              <w:t>-100.337</w:t>
            </w:r>
          </w:p>
        </w:tc>
        <w:tc>
          <w:tcPr>
            <w:tcW w:w="1020" w:type="dxa"/>
            <w:tcBorders>
              <w:top w:val="nil"/>
              <w:left w:val="nil"/>
              <w:bottom w:val="nil"/>
              <w:right w:val="nil"/>
            </w:tcBorders>
            <w:shd w:val="clear" w:color="auto" w:fill="auto"/>
            <w:noWrap/>
            <w:vAlign w:val="center"/>
            <w:hideMark/>
          </w:tcPr>
          <w:p w14:paraId="70D27115" w14:textId="77777777" w:rsidR="003D4E27" w:rsidRPr="0004010B" w:rsidRDefault="003D4E27" w:rsidP="0004010B">
            <w:pPr>
              <w:spacing w:line="276" w:lineRule="auto"/>
              <w:jc w:val="center"/>
            </w:pPr>
            <w:r w:rsidRPr="0004010B">
              <w:t>17.454</w:t>
            </w:r>
          </w:p>
        </w:tc>
        <w:tc>
          <w:tcPr>
            <w:tcW w:w="1532" w:type="dxa"/>
            <w:tcBorders>
              <w:top w:val="nil"/>
              <w:left w:val="nil"/>
              <w:bottom w:val="nil"/>
              <w:right w:val="nil"/>
            </w:tcBorders>
            <w:shd w:val="clear" w:color="auto" w:fill="auto"/>
            <w:noWrap/>
            <w:vAlign w:val="center"/>
            <w:hideMark/>
          </w:tcPr>
          <w:p w14:paraId="54492844" w14:textId="4DCD5F08" w:rsidR="003D4E27" w:rsidRPr="0004010B" w:rsidRDefault="003D4E27" w:rsidP="0004010B">
            <w:pPr>
              <w:spacing w:line="276" w:lineRule="auto"/>
              <w:jc w:val="center"/>
            </w:pPr>
            <w:r>
              <w:t>0</w:t>
            </w:r>
          </w:p>
        </w:tc>
      </w:tr>
      <w:tr w:rsidR="003D4E27" w:rsidRPr="00FF397A" w14:paraId="6698AE73" w14:textId="77777777" w:rsidTr="0004010B">
        <w:trPr>
          <w:trHeight w:val="320"/>
        </w:trPr>
        <w:tc>
          <w:tcPr>
            <w:tcW w:w="1304" w:type="dxa"/>
            <w:tcBorders>
              <w:top w:val="nil"/>
              <w:left w:val="nil"/>
              <w:bottom w:val="nil"/>
              <w:right w:val="nil"/>
            </w:tcBorders>
            <w:shd w:val="clear" w:color="auto" w:fill="auto"/>
            <w:noWrap/>
            <w:vAlign w:val="center"/>
            <w:hideMark/>
          </w:tcPr>
          <w:p w14:paraId="66FD2445" w14:textId="11F57EE9" w:rsidR="003D4E27" w:rsidRPr="0004010B" w:rsidRDefault="003D4E27" w:rsidP="0004010B">
            <w:pPr>
              <w:spacing w:line="276" w:lineRule="auto"/>
              <w:jc w:val="center"/>
            </w:pPr>
            <w:r w:rsidRPr="0004010B">
              <w:t>-0.526</w:t>
            </w:r>
          </w:p>
        </w:tc>
        <w:tc>
          <w:tcPr>
            <w:tcW w:w="1304" w:type="dxa"/>
            <w:tcBorders>
              <w:top w:val="nil"/>
              <w:left w:val="nil"/>
              <w:bottom w:val="nil"/>
              <w:right w:val="nil"/>
            </w:tcBorders>
            <w:shd w:val="clear" w:color="auto" w:fill="auto"/>
            <w:noWrap/>
            <w:vAlign w:val="center"/>
            <w:hideMark/>
          </w:tcPr>
          <w:p w14:paraId="186548F4" w14:textId="77777777" w:rsidR="003D4E27" w:rsidRPr="0004010B" w:rsidRDefault="003D4E27" w:rsidP="0004010B">
            <w:pPr>
              <w:spacing w:line="276" w:lineRule="auto"/>
              <w:jc w:val="center"/>
            </w:pPr>
            <w:r w:rsidRPr="0004010B">
              <w:t>0.522</w:t>
            </w:r>
          </w:p>
        </w:tc>
        <w:tc>
          <w:tcPr>
            <w:tcW w:w="1304" w:type="dxa"/>
            <w:tcBorders>
              <w:top w:val="nil"/>
              <w:left w:val="nil"/>
              <w:bottom w:val="nil"/>
              <w:right w:val="nil"/>
            </w:tcBorders>
            <w:shd w:val="clear" w:color="auto" w:fill="auto"/>
            <w:noWrap/>
            <w:vAlign w:val="center"/>
            <w:hideMark/>
          </w:tcPr>
          <w:p w14:paraId="00AC82F9" w14:textId="4F250C51" w:rsidR="003D4E27" w:rsidRPr="0004010B" w:rsidRDefault="003D4E27" w:rsidP="0004010B">
            <w:pPr>
              <w:spacing w:line="276" w:lineRule="auto"/>
              <w:jc w:val="center"/>
            </w:pPr>
            <w:r>
              <w:t>-</w:t>
            </w:r>
          </w:p>
        </w:tc>
        <w:tc>
          <w:tcPr>
            <w:tcW w:w="1616" w:type="dxa"/>
            <w:tcBorders>
              <w:top w:val="nil"/>
              <w:left w:val="nil"/>
              <w:bottom w:val="nil"/>
              <w:right w:val="nil"/>
            </w:tcBorders>
            <w:shd w:val="clear" w:color="auto" w:fill="auto"/>
            <w:noWrap/>
            <w:vAlign w:val="center"/>
            <w:hideMark/>
          </w:tcPr>
          <w:p w14:paraId="7529451F" w14:textId="77777777" w:rsidR="003D4E27" w:rsidRPr="0004010B" w:rsidRDefault="003D4E27" w:rsidP="0004010B">
            <w:pPr>
              <w:spacing w:line="276" w:lineRule="auto"/>
              <w:jc w:val="center"/>
            </w:pPr>
            <w:r w:rsidRPr="0004010B">
              <w:t>-</w:t>
            </w:r>
          </w:p>
        </w:tc>
        <w:tc>
          <w:tcPr>
            <w:tcW w:w="1276" w:type="dxa"/>
            <w:tcBorders>
              <w:top w:val="nil"/>
              <w:left w:val="nil"/>
              <w:bottom w:val="nil"/>
              <w:right w:val="nil"/>
            </w:tcBorders>
            <w:shd w:val="clear" w:color="auto" w:fill="auto"/>
            <w:noWrap/>
            <w:vAlign w:val="center"/>
            <w:hideMark/>
          </w:tcPr>
          <w:p w14:paraId="56B3E8D1" w14:textId="77777777" w:rsidR="003D4E27" w:rsidRPr="0004010B" w:rsidRDefault="003D4E27" w:rsidP="0004010B">
            <w:pPr>
              <w:spacing w:line="276" w:lineRule="auto"/>
              <w:jc w:val="center"/>
            </w:pPr>
            <w:r w:rsidRPr="0004010B">
              <w:t>-45.345</w:t>
            </w:r>
          </w:p>
        </w:tc>
        <w:tc>
          <w:tcPr>
            <w:tcW w:w="1020" w:type="dxa"/>
            <w:tcBorders>
              <w:top w:val="nil"/>
              <w:left w:val="nil"/>
              <w:bottom w:val="nil"/>
              <w:right w:val="nil"/>
            </w:tcBorders>
            <w:shd w:val="clear" w:color="auto" w:fill="auto"/>
            <w:noWrap/>
            <w:vAlign w:val="center"/>
            <w:hideMark/>
          </w:tcPr>
          <w:p w14:paraId="4EF77E68" w14:textId="77777777" w:rsidR="003D4E27" w:rsidRPr="0004010B" w:rsidRDefault="003D4E27" w:rsidP="0004010B">
            <w:pPr>
              <w:spacing w:line="276" w:lineRule="auto"/>
              <w:jc w:val="center"/>
            </w:pPr>
            <w:r w:rsidRPr="0004010B">
              <w:t>72.446</w:t>
            </w:r>
          </w:p>
        </w:tc>
        <w:tc>
          <w:tcPr>
            <w:tcW w:w="1532" w:type="dxa"/>
            <w:tcBorders>
              <w:top w:val="nil"/>
              <w:left w:val="nil"/>
              <w:bottom w:val="nil"/>
              <w:right w:val="nil"/>
            </w:tcBorders>
            <w:shd w:val="clear" w:color="auto" w:fill="auto"/>
            <w:noWrap/>
            <w:vAlign w:val="center"/>
            <w:hideMark/>
          </w:tcPr>
          <w:p w14:paraId="07B930FA" w14:textId="1AC7AB90" w:rsidR="003D4E27" w:rsidRPr="0004010B" w:rsidRDefault="003D4E27" w:rsidP="0004010B">
            <w:pPr>
              <w:spacing w:line="276" w:lineRule="auto"/>
              <w:jc w:val="center"/>
            </w:pPr>
            <w:r w:rsidRPr="00B10182">
              <w:t>0</w:t>
            </w:r>
          </w:p>
        </w:tc>
      </w:tr>
      <w:tr w:rsidR="003D4E27" w:rsidRPr="00FF397A" w14:paraId="6DC53EA8" w14:textId="77777777" w:rsidTr="0004010B">
        <w:trPr>
          <w:trHeight w:val="320"/>
        </w:trPr>
        <w:tc>
          <w:tcPr>
            <w:tcW w:w="1304" w:type="dxa"/>
            <w:tcBorders>
              <w:top w:val="nil"/>
              <w:left w:val="nil"/>
              <w:right w:val="nil"/>
            </w:tcBorders>
            <w:shd w:val="clear" w:color="auto" w:fill="auto"/>
            <w:noWrap/>
            <w:vAlign w:val="center"/>
            <w:hideMark/>
          </w:tcPr>
          <w:p w14:paraId="0A69647F" w14:textId="67F95B06" w:rsidR="003D4E27" w:rsidRPr="0004010B" w:rsidRDefault="003D4E27" w:rsidP="0004010B">
            <w:pPr>
              <w:spacing w:line="276" w:lineRule="auto"/>
              <w:jc w:val="center"/>
            </w:pPr>
            <w:r w:rsidRPr="0004010B">
              <w:t>-0.445</w:t>
            </w:r>
          </w:p>
        </w:tc>
        <w:tc>
          <w:tcPr>
            <w:tcW w:w="1304" w:type="dxa"/>
            <w:tcBorders>
              <w:top w:val="nil"/>
              <w:left w:val="nil"/>
              <w:right w:val="nil"/>
            </w:tcBorders>
            <w:shd w:val="clear" w:color="auto" w:fill="auto"/>
            <w:noWrap/>
            <w:vAlign w:val="center"/>
            <w:hideMark/>
          </w:tcPr>
          <w:p w14:paraId="08411323" w14:textId="7A76DAD6" w:rsidR="003D4E27" w:rsidRPr="0004010B" w:rsidRDefault="003D4E27" w:rsidP="0004010B">
            <w:pPr>
              <w:spacing w:line="276" w:lineRule="auto"/>
              <w:jc w:val="center"/>
            </w:pPr>
            <w:r>
              <w:t>-</w:t>
            </w:r>
          </w:p>
        </w:tc>
        <w:tc>
          <w:tcPr>
            <w:tcW w:w="1304" w:type="dxa"/>
            <w:tcBorders>
              <w:top w:val="nil"/>
              <w:left w:val="nil"/>
              <w:right w:val="nil"/>
            </w:tcBorders>
            <w:shd w:val="clear" w:color="auto" w:fill="auto"/>
            <w:noWrap/>
            <w:vAlign w:val="center"/>
            <w:hideMark/>
          </w:tcPr>
          <w:p w14:paraId="4387E5A1" w14:textId="75D26350" w:rsidR="003D4E27" w:rsidRPr="0004010B" w:rsidRDefault="003D4E27" w:rsidP="0004010B">
            <w:pPr>
              <w:spacing w:line="276" w:lineRule="auto"/>
              <w:jc w:val="center"/>
            </w:pPr>
            <w:r>
              <w:t>-</w:t>
            </w:r>
          </w:p>
        </w:tc>
        <w:tc>
          <w:tcPr>
            <w:tcW w:w="1616" w:type="dxa"/>
            <w:tcBorders>
              <w:top w:val="nil"/>
              <w:left w:val="nil"/>
              <w:right w:val="nil"/>
            </w:tcBorders>
            <w:shd w:val="clear" w:color="auto" w:fill="auto"/>
            <w:noWrap/>
            <w:vAlign w:val="center"/>
            <w:hideMark/>
          </w:tcPr>
          <w:p w14:paraId="4F812901" w14:textId="77777777" w:rsidR="003D4E27" w:rsidRPr="0004010B" w:rsidRDefault="003D4E27" w:rsidP="0004010B">
            <w:pPr>
              <w:spacing w:line="276" w:lineRule="auto"/>
              <w:jc w:val="center"/>
            </w:pPr>
            <w:r w:rsidRPr="0004010B">
              <w:t>-</w:t>
            </w:r>
          </w:p>
        </w:tc>
        <w:tc>
          <w:tcPr>
            <w:tcW w:w="1276" w:type="dxa"/>
            <w:tcBorders>
              <w:top w:val="nil"/>
              <w:left w:val="nil"/>
              <w:right w:val="nil"/>
            </w:tcBorders>
            <w:shd w:val="clear" w:color="auto" w:fill="auto"/>
            <w:noWrap/>
            <w:vAlign w:val="center"/>
            <w:hideMark/>
          </w:tcPr>
          <w:p w14:paraId="0D8AFDF5" w14:textId="77777777" w:rsidR="003D4E27" w:rsidRPr="0004010B" w:rsidRDefault="003D4E27" w:rsidP="0004010B">
            <w:pPr>
              <w:spacing w:line="276" w:lineRule="auto"/>
              <w:jc w:val="center"/>
            </w:pPr>
            <w:r w:rsidRPr="0004010B">
              <w:t>97.598</w:t>
            </w:r>
          </w:p>
        </w:tc>
        <w:tc>
          <w:tcPr>
            <w:tcW w:w="1020" w:type="dxa"/>
            <w:tcBorders>
              <w:top w:val="nil"/>
              <w:left w:val="nil"/>
              <w:right w:val="nil"/>
            </w:tcBorders>
            <w:shd w:val="clear" w:color="auto" w:fill="auto"/>
            <w:noWrap/>
            <w:vAlign w:val="center"/>
            <w:hideMark/>
          </w:tcPr>
          <w:p w14:paraId="283D65D7" w14:textId="77777777" w:rsidR="003D4E27" w:rsidRPr="0004010B" w:rsidRDefault="003D4E27" w:rsidP="0004010B">
            <w:pPr>
              <w:spacing w:line="276" w:lineRule="auto"/>
              <w:jc w:val="center"/>
            </w:pPr>
            <w:r w:rsidRPr="0004010B">
              <w:t>215.389</w:t>
            </w:r>
          </w:p>
        </w:tc>
        <w:tc>
          <w:tcPr>
            <w:tcW w:w="1532" w:type="dxa"/>
            <w:tcBorders>
              <w:top w:val="nil"/>
              <w:left w:val="nil"/>
              <w:right w:val="nil"/>
            </w:tcBorders>
            <w:shd w:val="clear" w:color="auto" w:fill="auto"/>
            <w:noWrap/>
            <w:vAlign w:val="bottom"/>
            <w:hideMark/>
          </w:tcPr>
          <w:p w14:paraId="5678A7AB" w14:textId="136F1693" w:rsidR="003D4E27" w:rsidRPr="0004010B" w:rsidRDefault="003D4E27" w:rsidP="0004010B">
            <w:pPr>
              <w:spacing w:line="276" w:lineRule="auto"/>
              <w:jc w:val="center"/>
            </w:pPr>
            <w:r>
              <w:t>0</w:t>
            </w:r>
          </w:p>
        </w:tc>
      </w:tr>
      <w:tr w:rsidR="003D4E27" w:rsidRPr="00FF397A" w14:paraId="6ED0FC82" w14:textId="77777777" w:rsidTr="0004010B">
        <w:trPr>
          <w:trHeight w:val="320"/>
        </w:trPr>
        <w:tc>
          <w:tcPr>
            <w:tcW w:w="1304" w:type="dxa"/>
            <w:tcBorders>
              <w:top w:val="nil"/>
              <w:left w:val="nil"/>
              <w:bottom w:val="single" w:sz="12" w:space="0" w:color="auto"/>
              <w:right w:val="nil"/>
            </w:tcBorders>
            <w:shd w:val="clear" w:color="auto" w:fill="auto"/>
            <w:noWrap/>
            <w:vAlign w:val="center"/>
            <w:hideMark/>
          </w:tcPr>
          <w:p w14:paraId="4301B6AE" w14:textId="1DF8F126" w:rsidR="003D4E27" w:rsidRPr="0004010B" w:rsidRDefault="003D4E27" w:rsidP="0004010B">
            <w:pPr>
              <w:spacing w:line="276" w:lineRule="auto"/>
              <w:jc w:val="center"/>
            </w:pPr>
            <w:r w:rsidRPr="0004010B">
              <w:t>-0.446</w:t>
            </w:r>
          </w:p>
        </w:tc>
        <w:tc>
          <w:tcPr>
            <w:tcW w:w="1304" w:type="dxa"/>
            <w:tcBorders>
              <w:top w:val="nil"/>
              <w:left w:val="nil"/>
              <w:bottom w:val="single" w:sz="12" w:space="0" w:color="auto"/>
              <w:right w:val="nil"/>
            </w:tcBorders>
            <w:shd w:val="clear" w:color="auto" w:fill="auto"/>
            <w:noWrap/>
            <w:vAlign w:val="center"/>
            <w:hideMark/>
          </w:tcPr>
          <w:p w14:paraId="33CA1099" w14:textId="2DEA4CD9" w:rsidR="003D4E27" w:rsidRPr="0004010B" w:rsidRDefault="003D4E27" w:rsidP="0004010B">
            <w:pPr>
              <w:spacing w:line="276" w:lineRule="auto"/>
              <w:jc w:val="center"/>
            </w:pPr>
            <w:r>
              <w:t>-</w:t>
            </w:r>
          </w:p>
        </w:tc>
        <w:tc>
          <w:tcPr>
            <w:tcW w:w="1304" w:type="dxa"/>
            <w:tcBorders>
              <w:top w:val="nil"/>
              <w:left w:val="nil"/>
              <w:bottom w:val="single" w:sz="12" w:space="0" w:color="auto"/>
              <w:right w:val="nil"/>
            </w:tcBorders>
            <w:shd w:val="clear" w:color="auto" w:fill="auto"/>
            <w:noWrap/>
            <w:vAlign w:val="center"/>
            <w:hideMark/>
          </w:tcPr>
          <w:p w14:paraId="69EB79D2" w14:textId="77777777" w:rsidR="003D4E27" w:rsidRPr="0004010B" w:rsidRDefault="003D4E27" w:rsidP="0004010B">
            <w:pPr>
              <w:spacing w:line="276" w:lineRule="auto"/>
              <w:jc w:val="center"/>
            </w:pPr>
            <w:r w:rsidRPr="0004010B">
              <w:t>0.074</w:t>
            </w:r>
          </w:p>
        </w:tc>
        <w:tc>
          <w:tcPr>
            <w:tcW w:w="1616" w:type="dxa"/>
            <w:tcBorders>
              <w:top w:val="nil"/>
              <w:left w:val="nil"/>
              <w:bottom w:val="single" w:sz="12" w:space="0" w:color="auto"/>
              <w:right w:val="nil"/>
            </w:tcBorders>
            <w:shd w:val="clear" w:color="auto" w:fill="auto"/>
            <w:noWrap/>
            <w:vAlign w:val="center"/>
            <w:hideMark/>
          </w:tcPr>
          <w:p w14:paraId="09AD6EFE" w14:textId="77777777" w:rsidR="003D4E27" w:rsidRPr="0004010B" w:rsidRDefault="003D4E27" w:rsidP="0004010B">
            <w:pPr>
              <w:spacing w:line="276" w:lineRule="auto"/>
              <w:jc w:val="center"/>
            </w:pPr>
            <w:r w:rsidRPr="0004010B">
              <w:t>-</w:t>
            </w:r>
          </w:p>
        </w:tc>
        <w:tc>
          <w:tcPr>
            <w:tcW w:w="1276" w:type="dxa"/>
            <w:tcBorders>
              <w:top w:val="nil"/>
              <w:left w:val="nil"/>
              <w:bottom w:val="single" w:sz="12" w:space="0" w:color="auto"/>
              <w:right w:val="nil"/>
            </w:tcBorders>
            <w:shd w:val="clear" w:color="auto" w:fill="auto"/>
            <w:noWrap/>
            <w:vAlign w:val="center"/>
            <w:hideMark/>
          </w:tcPr>
          <w:p w14:paraId="6CEB131D" w14:textId="77777777" w:rsidR="003D4E27" w:rsidRPr="0004010B" w:rsidRDefault="003D4E27" w:rsidP="0004010B">
            <w:pPr>
              <w:spacing w:line="276" w:lineRule="auto"/>
              <w:jc w:val="center"/>
            </w:pPr>
            <w:r w:rsidRPr="0004010B">
              <w:t>98.559</w:t>
            </w:r>
          </w:p>
        </w:tc>
        <w:tc>
          <w:tcPr>
            <w:tcW w:w="1020" w:type="dxa"/>
            <w:tcBorders>
              <w:top w:val="nil"/>
              <w:left w:val="nil"/>
              <w:bottom w:val="single" w:sz="12" w:space="0" w:color="auto"/>
              <w:right w:val="nil"/>
            </w:tcBorders>
            <w:shd w:val="clear" w:color="auto" w:fill="auto"/>
            <w:noWrap/>
            <w:vAlign w:val="center"/>
            <w:hideMark/>
          </w:tcPr>
          <w:p w14:paraId="114937F3" w14:textId="77777777" w:rsidR="003D4E27" w:rsidRPr="0004010B" w:rsidRDefault="003D4E27" w:rsidP="0004010B">
            <w:pPr>
              <w:spacing w:line="276" w:lineRule="auto"/>
              <w:jc w:val="center"/>
            </w:pPr>
            <w:r w:rsidRPr="0004010B">
              <w:t>216.350</w:t>
            </w:r>
          </w:p>
        </w:tc>
        <w:tc>
          <w:tcPr>
            <w:tcW w:w="1532" w:type="dxa"/>
            <w:tcBorders>
              <w:top w:val="nil"/>
              <w:left w:val="nil"/>
              <w:bottom w:val="single" w:sz="12" w:space="0" w:color="auto"/>
              <w:right w:val="nil"/>
            </w:tcBorders>
            <w:shd w:val="clear" w:color="auto" w:fill="auto"/>
            <w:noWrap/>
            <w:vAlign w:val="center"/>
            <w:hideMark/>
          </w:tcPr>
          <w:p w14:paraId="40F414DB" w14:textId="4DA4E3FF" w:rsidR="003D4E27" w:rsidRPr="0004010B" w:rsidRDefault="003D4E27" w:rsidP="0004010B">
            <w:pPr>
              <w:spacing w:line="276" w:lineRule="auto"/>
              <w:jc w:val="center"/>
            </w:pPr>
            <w:r>
              <w:t>0</w:t>
            </w:r>
          </w:p>
        </w:tc>
      </w:tr>
    </w:tbl>
    <w:p w14:paraId="32D4D7E8" w14:textId="77777777" w:rsidR="008407CF" w:rsidRDefault="008407CF" w:rsidP="00481447">
      <w:pPr>
        <w:spacing w:line="276" w:lineRule="auto"/>
        <w:rPr>
          <w:b/>
        </w:rPr>
      </w:pPr>
    </w:p>
    <w:p w14:paraId="50529604" w14:textId="6D08AA13" w:rsidR="008407CF" w:rsidRPr="0004010B" w:rsidRDefault="008407CF" w:rsidP="0004010B">
      <w:pPr>
        <w:spacing w:line="276" w:lineRule="auto"/>
        <w:rPr>
          <w:b/>
        </w:rPr>
      </w:pPr>
      <w:r>
        <w:rPr>
          <w:b/>
        </w:rPr>
        <w:t xml:space="preserve">Table 1. </w:t>
      </w:r>
      <w:r w:rsidR="003763AB">
        <w:rPr>
          <w:b/>
        </w:rPr>
        <w:t xml:space="preserve">AIC selection for grazing function ~ </w:t>
      </w:r>
      <w:r>
        <w:rPr>
          <w:b/>
        </w:rPr>
        <w:t xml:space="preserve">grazer biomass </w:t>
      </w:r>
      <w:r w:rsidR="003763AB">
        <w:rPr>
          <w:b/>
        </w:rPr>
        <w:t>+</w:t>
      </w:r>
      <w:r>
        <w:rPr>
          <w:b/>
        </w:rPr>
        <w:t xml:space="preserve"> </w:t>
      </w:r>
      <w:r w:rsidR="003763AB">
        <w:rPr>
          <w:b/>
        </w:rPr>
        <w:t>LFI models</w:t>
      </w:r>
      <w:r w:rsidR="002E2389">
        <w:rPr>
          <w:b/>
        </w:rPr>
        <w:t>.</w:t>
      </w:r>
      <w:r w:rsidR="003763AB">
        <w:rPr>
          <w:b/>
        </w:rPr>
        <w:t xml:space="preserve"> </w:t>
      </w:r>
      <w:r w:rsidR="002E2389" w:rsidRPr="0004010B">
        <w:t>P</w:t>
      </w:r>
      <w:r w:rsidR="003763AB" w:rsidRPr="0004010B">
        <w:t xml:space="preserve">arameter coefficients, </w:t>
      </w:r>
      <w:proofErr w:type="spellStart"/>
      <w:r w:rsidR="003763AB" w:rsidRPr="0004010B">
        <w:t>AICc</w:t>
      </w:r>
      <w:proofErr w:type="spellEnd"/>
      <w:r w:rsidR="003763AB" w:rsidRPr="0004010B">
        <w:t xml:space="preserve"> and AIC weights</w:t>
      </w:r>
      <w:r w:rsidR="002E2389" w:rsidRPr="0004010B">
        <w:t xml:space="preserve"> </w:t>
      </w:r>
      <w:r w:rsidR="00523E09">
        <w:t xml:space="preserve">are </w:t>
      </w:r>
      <w:r w:rsidR="002E2389" w:rsidRPr="0004010B">
        <w:t xml:space="preserve">shown for all competing models, ranked by </w:t>
      </w:r>
      <w:proofErr w:type="spellStart"/>
      <w:r w:rsidR="002E2389" w:rsidRPr="0004010B">
        <w:t>AICc</w:t>
      </w:r>
      <w:proofErr w:type="spellEnd"/>
      <w:r w:rsidR="002E2389" w:rsidRPr="0004010B">
        <w:t xml:space="preserve"> and </w:t>
      </w:r>
      <w:r w:rsidR="00A53A60">
        <w:t xml:space="preserve">with the </w:t>
      </w:r>
      <w:r w:rsidR="002E2389" w:rsidRPr="0004010B">
        <w:t>top-ranked model in bold.</w:t>
      </w:r>
    </w:p>
    <w:p w14:paraId="117D0CFF" w14:textId="77777777" w:rsidR="002E2D5F" w:rsidRPr="00077F3E" w:rsidRDefault="002E2D5F" w:rsidP="006C3A6D">
      <w:pPr>
        <w:spacing w:line="360" w:lineRule="auto"/>
      </w:pPr>
    </w:p>
    <w:p w14:paraId="32110649" w14:textId="5794A87C" w:rsidR="00C65FB8" w:rsidRPr="00F510B7" w:rsidRDefault="00CC0F79" w:rsidP="00EF2EDA">
      <w:pPr>
        <w:spacing w:line="480" w:lineRule="auto"/>
        <w:outlineLvl w:val="0"/>
      </w:pPr>
      <w:r w:rsidRPr="00F65782">
        <w:rPr>
          <w:b/>
          <w:sz w:val="28"/>
        </w:rPr>
        <w:t>Discussion</w:t>
      </w:r>
    </w:p>
    <w:p w14:paraId="29AC9C89" w14:textId="22F9B083" w:rsidR="00C65FB8" w:rsidRPr="00203FA9" w:rsidRDefault="000F64CD" w:rsidP="00FF111C">
      <w:pPr>
        <w:spacing w:line="480" w:lineRule="auto"/>
        <w:ind w:firstLine="720"/>
        <w:rPr>
          <w:lang w:val="en"/>
        </w:rPr>
      </w:pPr>
      <w:r>
        <w:rPr>
          <w:lang w:val="en"/>
        </w:rPr>
        <w:t>Evaluating herbivory through a macroecology lens provides insights into the functioning of a broad range of coral reefs, including remote, heat-stressed, and exploited ecosystems.</w:t>
      </w:r>
      <w:r w:rsidR="00FF111C">
        <w:rPr>
          <w:lang w:val="en"/>
        </w:rPr>
        <w:t xml:space="preserve"> We found that </w:t>
      </w:r>
      <w:r w:rsidR="00FF111C">
        <w:t>h</w:t>
      </w:r>
      <w:r w:rsidR="00CC0F79" w:rsidRPr="00F510B7">
        <w:t xml:space="preserve">erbivore </w:t>
      </w:r>
      <w:r w:rsidR="004F3805">
        <w:t xml:space="preserve">assemblage </w:t>
      </w:r>
      <w:r w:rsidR="00043DAB">
        <w:t xml:space="preserve">grazing rates </w:t>
      </w:r>
      <w:r w:rsidR="00CC0F79" w:rsidRPr="00F510B7">
        <w:t>varied substantially across the Indo-Pacific</w:t>
      </w:r>
      <w:r w:rsidR="00955D54">
        <w:t>, and</w:t>
      </w:r>
      <w:r w:rsidR="00CC0F79" w:rsidRPr="00F510B7">
        <w:t xml:space="preserve"> in accordance with top</w:t>
      </w:r>
      <w:r w:rsidR="00BE7E98" w:rsidRPr="00F510B7">
        <w:t>-</w:t>
      </w:r>
      <w:r w:rsidR="00CC0F79" w:rsidRPr="00F510B7">
        <w:t>down (i.e. fishing pressure) and bottom</w:t>
      </w:r>
      <w:r w:rsidR="00BE7E98" w:rsidRPr="00F510B7">
        <w:t>-</w:t>
      </w:r>
      <w:r w:rsidR="00CC0F79" w:rsidRPr="00F510B7">
        <w:t xml:space="preserve">up (i.e. benthic habitat) drivers which were specific to each functional group. </w:t>
      </w:r>
      <w:r w:rsidR="00C54057">
        <w:t>C</w:t>
      </w:r>
      <w:r w:rsidR="00CC0F79" w:rsidRPr="00F510B7">
        <w:t>ropp</w:t>
      </w:r>
      <w:r w:rsidR="00755B2E">
        <w:t>ing rates</w:t>
      </w:r>
      <w:r w:rsidR="00CC0F79" w:rsidRPr="00F510B7">
        <w:t xml:space="preserve"> were primarily controlled by bottom-up influences, with function maximised in complex habitats </w:t>
      </w:r>
      <w:r w:rsidR="004C02B5">
        <w:t>that feature</w:t>
      </w:r>
      <w:r w:rsidR="004C02B5" w:rsidRPr="00F510B7">
        <w:t xml:space="preserve"> </w:t>
      </w:r>
      <w:r w:rsidR="00CC0F79" w:rsidRPr="00F510B7">
        <w:t xml:space="preserve">high substrate availability and low macroalgae cover. Conversely, for </w:t>
      </w:r>
      <w:r w:rsidR="00C0795E">
        <w:t>parrotfishes</w:t>
      </w:r>
      <w:r w:rsidR="00CC0F79" w:rsidRPr="00F510B7">
        <w:t xml:space="preserve">, </w:t>
      </w:r>
      <w:r w:rsidR="00C0795E">
        <w:t>scraping</w:t>
      </w:r>
      <w:r w:rsidR="00491668">
        <w:t xml:space="preserve"> rates</w:t>
      </w:r>
      <w:r w:rsidR="00C0795E">
        <w:t xml:space="preserve"> </w:t>
      </w:r>
      <w:r w:rsidR="00491668">
        <w:t xml:space="preserve">were </w:t>
      </w:r>
      <w:r w:rsidR="00CC0F79" w:rsidRPr="00F510B7">
        <w:t xml:space="preserve">maximised on </w:t>
      </w:r>
      <w:r w:rsidR="005201FF" w:rsidRPr="00F510B7">
        <w:t>remote</w:t>
      </w:r>
      <w:r w:rsidR="00CC0F79" w:rsidRPr="00F510B7">
        <w:t xml:space="preserve"> reefs </w:t>
      </w:r>
      <w:r w:rsidR="00CF1534" w:rsidRPr="00F510B7">
        <w:t xml:space="preserve">in the </w:t>
      </w:r>
      <w:proofErr w:type="spellStart"/>
      <w:r w:rsidR="00CF1534" w:rsidRPr="00F510B7">
        <w:t>Chagos</w:t>
      </w:r>
      <w:proofErr w:type="spellEnd"/>
      <w:r w:rsidR="00CF1534" w:rsidRPr="00F510B7">
        <w:t xml:space="preserve"> archipelago </w:t>
      </w:r>
      <w:r w:rsidR="00CC0F79" w:rsidRPr="00F510B7">
        <w:t xml:space="preserve">which </w:t>
      </w:r>
      <w:r w:rsidR="001C25D9">
        <w:t xml:space="preserve">is </w:t>
      </w:r>
      <w:r w:rsidR="00CC0F79" w:rsidRPr="00F510B7">
        <w:t>isolated from fishing pressure</w:t>
      </w:r>
      <w:r w:rsidR="00DA4B87">
        <w:t>s</w:t>
      </w:r>
      <w:r w:rsidR="00E3490C">
        <w:t>,</w:t>
      </w:r>
      <w:r w:rsidR="001C25D9">
        <w:t xml:space="preserve"> </w:t>
      </w:r>
      <w:r w:rsidR="00F72136">
        <w:t>and</w:t>
      </w:r>
      <w:r w:rsidR="001C25D9">
        <w:t xml:space="preserve"> </w:t>
      </w:r>
      <w:r w:rsidR="0082140A">
        <w:t>increased with available substrate and structural complexity</w:t>
      </w:r>
      <w:r w:rsidR="00CC0F79" w:rsidRPr="00F510B7">
        <w:t xml:space="preserve">. </w:t>
      </w:r>
      <w:r w:rsidR="008372BA">
        <w:t>Benthic and fishing influences were underpinned by the strong dependence of</w:t>
      </w:r>
      <w:r w:rsidR="00CC0F79" w:rsidRPr="00F510B7">
        <w:t xml:space="preserve"> grazing </w:t>
      </w:r>
      <w:r w:rsidR="00E3490C">
        <w:t xml:space="preserve">rates </w:t>
      </w:r>
      <w:r w:rsidR="00CC0F79" w:rsidRPr="00F510B7">
        <w:t xml:space="preserve">on fish biomass, </w:t>
      </w:r>
      <w:r w:rsidR="008372BA">
        <w:t xml:space="preserve">although we also </w:t>
      </w:r>
      <w:r w:rsidR="00CC0F79" w:rsidRPr="00F510B7">
        <w:t>demonstrat</w:t>
      </w:r>
      <w:r w:rsidR="00F72136">
        <w:t>e</w:t>
      </w:r>
      <w:r w:rsidR="00CC0F79" w:rsidRPr="00F510B7">
        <w:t xml:space="preserve"> that </w:t>
      </w:r>
      <w:r w:rsidR="008372BA">
        <w:t xml:space="preserve">reefs </w:t>
      </w:r>
      <w:r w:rsidR="00496124">
        <w:t xml:space="preserve">dominated by </w:t>
      </w:r>
      <w:r w:rsidR="008372BA">
        <w:t>small-bodied fishes exert moderately greater grazing rates</w:t>
      </w:r>
      <w:r w:rsidR="00FD671A">
        <w:t>.</w:t>
      </w:r>
    </w:p>
    <w:p w14:paraId="69E887CE" w14:textId="6BB40925" w:rsidR="00C65FB8" w:rsidRPr="00F510B7" w:rsidRDefault="00DE65E0" w:rsidP="00AC3B70">
      <w:pPr>
        <w:spacing w:line="480" w:lineRule="auto"/>
      </w:pPr>
      <w:r w:rsidRPr="00F510B7">
        <w:rPr>
          <w:i/>
        </w:rPr>
        <w:lastRenderedPageBreak/>
        <w:tab/>
      </w:r>
      <w:r w:rsidR="00CC0F79" w:rsidRPr="00F510B7">
        <w:t xml:space="preserve">Cropping </w:t>
      </w:r>
      <w:r w:rsidR="00744A05">
        <w:t xml:space="preserve">rates </w:t>
      </w:r>
      <w:r w:rsidR="00493074">
        <w:t>w</w:t>
      </w:r>
      <w:r w:rsidR="00744A05">
        <w:t xml:space="preserve">ere </w:t>
      </w:r>
      <w:r w:rsidR="00CC0F79" w:rsidRPr="00F510B7">
        <w:t>primarily mediated by benthic habitat type, in particular structural complexity, macroalgae cover, and substrate availability</w:t>
      </w:r>
      <w:r w:rsidRPr="00F510B7">
        <w:t>. Our results</w:t>
      </w:r>
      <w:r w:rsidR="00CC0F79" w:rsidRPr="00F510B7">
        <w:t xml:space="preserve"> emphasiz</w:t>
      </w:r>
      <w:r w:rsidRPr="00F510B7">
        <w:t>e</w:t>
      </w:r>
      <w:r w:rsidR="00CC0F79" w:rsidRPr="00F510B7">
        <w:t xml:space="preserve"> the strong dependence of small-bodied reef fishes on benthic composition </w:t>
      </w:r>
      <w:r w:rsidR="00CC0F79" w:rsidRPr="00F510B7">
        <w:rPr>
          <w:color w:val="000000"/>
        </w:rPr>
        <w:t>(</w:t>
      </w:r>
      <w:proofErr w:type="spellStart"/>
      <w:r w:rsidR="00CC0F79" w:rsidRPr="00F510B7">
        <w:rPr>
          <w:color w:val="000000"/>
        </w:rPr>
        <w:t>Munday</w:t>
      </w:r>
      <w:proofErr w:type="spellEnd"/>
      <w:r w:rsidR="00CC0F79" w:rsidRPr="00F510B7">
        <w:rPr>
          <w:color w:val="000000"/>
        </w:rPr>
        <w:t xml:space="preserve"> and Jones 1998</w:t>
      </w:r>
      <w:r w:rsidR="00B761B9">
        <w:rPr>
          <w:color w:val="000000"/>
        </w:rPr>
        <w:t>,</w:t>
      </w:r>
      <w:r w:rsidR="00CC0F79" w:rsidRPr="00F510B7">
        <w:rPr>
          <w:color w:val="000000"/>
        </w:rPr>
        <w:t xml:space="preserve"> Wilson et al. 2010)</w:t>
      </w:r>
      <w:r w:rsidRPr="00F510B7">
        <w:rPr>
          <w:color w:val="000000"/>
        </w:rPr>
        <w:t>,</w:t>
      </w:r>
      <w:r w:rsidRPr="00F510B7">
        <w:t xml:space="preserve"> and demonstrate that </w:t>
      </w:r>
      <w:r w:rsidR="001139CB">
        <w:t xml:space="preserve">potential cropping </w:t>
      </w:r>
      <w:r w:rsidR="000F64CD">
        <w:t xml:space="preserve">function </w:t>
      </w:r>
      <w:r w:rsidR="001139CB">
        <w:t xml:space="preserve">is </w:t>
      </w:r>
      <w:r w:rsidR="000F64CD">
        <w:t xml:space="preserve">relatively </w:t>
      </w:r>
      <w:r w:rsidR="00A62276">
        <w:t>un</w:t>
      </w:r>
      <w:r w:rsidR="001139CB">
        <w:t xml:space="preserve">affected by </w:t>
      </w:r>
      <w:r w:rsidR="00CC0F79" w:rsidRPr="00F510B7">
        <w:t>top-down fishing effects</w:t>
      </w:r>
      <w:r w:rsidRPr="00F510B7">
        <w:t xml:space="preserve">, likely </w:t>
      </w:r>
      <w:r w:rsidR="00CC0F79" w:rsidRPr="00F510B7">
        <w:t>because cropp</w:t>
      </w:r>
      <w:r w:rsidR="00B27641">
        <w:t>ing</w:t>
      </w:r>
      <w:r w:rsidR="00CC0F79" w:rsidRPr="00F510B7">
        <w:t xml:space="preserve"> </w:t>
      </w:r>
      <w:r w:rsidR="007420B9">
        <w:t>assemblages</w:t>
      </w:r>
      <w:r w:rsidR="00B27641">
        <w:t xml:space="preserve"> are </w:t>
      </w:r>
      <w:r w:rsidR="00203FA9">
        <w:t>mostly comprised</w:t>
      </w:r>
      <w:r w:rsidR="00B27641">
        <w:t xml:space="preserve"> </w:t>
      </w:r>
      <w:r w:rsidR="00203FA9">
        <w:t xml:space="preserve">of </w:t>
      </w:r>
      <w:r w:rsidR="00CC0F79" w:rsidRPr="00F510B7">
        <w:t xml:space="preserve">small-bodied </w:t>
      </w:r>
      <w:r w:rsidR="00B27641">
        <w:t xml:space="preserve">fishes which are </w:t>
      </w:r>
      <w:r w:rsidR="00CC0F79" w:rsidRPr="00F510B7">
        <w:t xml:space="preserve">not targeted in </w:t>
      </w:r>
      <w:r w:rsidR="002F09A4" w:rsidRPr="00F510B7">
        <w:t xml:space="preserve">many </w:t>
      </w:r>
      <w:r w:rsidR="00CC0F79" w:rsidRPr="00F510B7">
        <w:t>reef-associated fisheries (</w:t>
      </w:r>
      <w:r w:rsidR="004E6DE2" w:rsidRPr="00F510B7">
        <w:t>Hicks &amp; McClanahan 2012</w:t>
      </w:r>
      <w:r w:rsidR="00CC0F79" w:rsidRPr="00F510B7">
        <w:t xml:space="preserve">). </w:t>
      </w:r>
      <w:r w:rsidRPr="00F510B7">
        <w:t>S</w:t>
      </w:r>
      <w:r w:rsidR="00CC0F79" w:rsidRPr="00F510B7">
        <w:t xml:space="preserve">trong relationships between benthic composition and the grazing function of small-bodied reef fish </w:t>
      </w:r>
      <w:r w:rsidR="00AE20D7">
        <w:t>likely</w:t>
      </w:r>
      <w:r w:rsidR="00CC0F79" w:rsidRPr="00F510B7">
        <w:t xml:space="preserve"> reflect</w:t>
      </w:r>
      <w:r w:rsidR="00AE20D7">
        <w:t>s</w:t>
      </w:r>
      <w:r w:rsidR="00CC0F79" w:rsidRPr="00F510B7">
        <w:t xml:space="preserve"> the importance of </w:t>
      </w:r>
      <w:r w:rsidR="003332DE">
        <w:t>resource</w:t>
      </w:r>
      <w:r w:rsidR="003332DE" w:rsidRPr="00F510B7">
        <w:t xml:space="preserve"> </w:t>
      </w:r>
      <w:r w:rsidR="00CC0F79" w:rsidRPr="00F510B7">
        <w:t xml:space="preserve">availability, which has been shown to have stronger control on </w:t>
      </w:r>
      <w:r w:rsidR="00DE4624">
        <w:t>cropping</w:t>
      </w:r>
      <w:r w:rsidR="00CC0F79" w:rsidRPr="00F510B7">
        <w:t xml:space="preserve"> </w:t>
      </w:r>
      <w:proofErr w:type="spellStart"/>
      <w:r w:rsidR="00CC0F79" w:rsidRPr="00F510B7">
        <w:t>surgeonfishes</w:t>
      </w:r>
      <w:proofErr w:type="spellEnd"/>
      <w:r w:rsidR="00CC0F79" w:rsidRPr="00F510B7">
        <w:t xml:space="preserve"> than fishing pressure (Russ et al. 2018). For example, the decrease in </w:t>
      </w:r>
      <w:r w:rsidR="00F6441A">
        <w:t>cropping rates</w:t>
      </w:r>
      <w:r w:rsidR="00F6441A" w:rsidRPr="00F510B7">
        <w:t xml:space="preserve"> </w:t>
      </w:r>
      <w:r w:rsidR="00CC0F79" w:rsidRPr="00F510B7">
        <w:t xml:space="preserve">with increasing macroalgae </w:t>
      </w:r>
      <w:r w:rsidR="004F3805">
        <w:t>may be</w:t>
      </w:r>
      <w:r w:rsidR="00CC0F79" w:rsidRPr="00F510B7">
        <w:t xml:space="preserve"> </w:t>
      </w:r>
      <w:r w:rsidR="002137E5">
        <w:t>due to feeding avoidance in macroalgal-dominated areas</w:t>
      </w:r>
      <w:r w:rsidR="004C1B8F">
        <w:t xml:space="preserve"> (Hoey &amp; Bellwood 2011)</w:t>
      </w:r>
      <w:r w:rsidR="002137E5">
        <w:t xml:space="preserve">, as well as lower accessibility of </w:t>
      </w:r>
      <w:r w:rsidR="00CC0F79" w:rsidRPr="00F510B7">
        <w:t xml:space="preserve">turf algae under macroalgal canopies </w:t>
      </w:r>
      <w:r w:rsidR="00CC0F79" w:rsidRPr="00F65782">
        <w:t>(</w:t>
      </w:r>
      <w:proofErr w:type="spellStart"/>
      <w:r w:rsidR="00CC0F79" w:rsidRPr="00F65782">
        <w:t>Roff</w:t>
      </w:r>
      <w:proofErr w:type="spellEnd"/>
      <w:r w:rsidR="00CC0F79" w:rsidRPr="00F65782">
        <w:t xml:space="preserve"> et al. 2015)</w:t>
      </w:r>
      <w:r w:rsidR="00311CEB">
        <w:t>.</w:t>
      </w:r>
      <w:r w:rsidR="008D4061" w:rsidRPr="00F510B7">
        <w:t xml:space="preserve"> </w:t>
      </w:r>
      <w:r w:rsidR="00311CEB">
        <w:t>In contrast</w:t>
      </w:r>
      <w:r w:rsidR="00B83385" w:rsidRPr="00F510B7">
        <w:t xml:space="preserve">, </w:t>
      </w:r>
      <w:r w:rsidR="00545D58" w:rsidRPr="00F510B7">
        <w:t>r</w:t>
      </w:r>
      <w:r w:rsidR="00CC0F79" w:rsidRPr="00F510B7">
        <w:t xml:space="preserve">eefs with high </w:t>
      </w:r>
      <w:r w:rsidR="00E732A9">
        <w:t xml:space="preserve">EAM (i.e. </w:t>
      </w:r>
      <w:r w:rsidR="00CC0F79" w:rsidRPr="00F510B7">
        <w:t>substrate availability</w:t>
      </w:r>
      <w:r w:rsidR="00E732A9">
        <w:t>)</w:t>
      </w:r>
      <w:r w:rsidR="00421E5E" w:rsidRPr="00F510B7">
        <w:t xml:space="preserve"> </w:t>
      </w:r>
      <w:r w:rsidR="00311CEB">
        <w:t>support</w:t>
      </w:r>
      <w:r w:rsidR="00B83385" w:rsidRPr="00F510B7">
        <w:t xml:space="preserve"> expansive and easily accessible </w:t>
      </w:r>
      <w:r w:rsidR="00245BBE" w:rsidRPr="00F510B7">
        <w:t xml:space="preserve">turf mats </w:t>
      </w:r>
      <w:r w:rsidR="00311CEB">
        <w:t xml:space="preserve">which are targeted by </w:t>
      </w:r>
      <w:r w:rsidR="00B83385" w:rsidRPr="00F510B7">
        <w:t xml:space="preserve">large grazer populations </w:t>
      </w:r>
      <w:r w:rsidR="008D4061" w:rsidRPr="00F510B7">
        <w:t>(</w:t>
      </w:r>
      <w:r w:rsidR="00980050">
        <w:t>Williams &amp; Polunin 2001</w:t>
      </w:r>
      <w:r w:rsidR="008D4061" w:rsidRPr="00F510B7">
        <w:t>)</w:t>
      </w:r>
      <w:r w:rsidR="001A3FC3">
        <w:t>, which in turn limit the development of larger macroalgae</w:t>
      </w:r>
      <w:r w:rsidR="00CC0F79" w:rsidRPr="00F510B7">
        <w:t xml:space="preserve">. </w:t>
      </w:r>
      <w:r w:rsidR="008A193D" w:rsidRPr="00F510B7">
        <w:t>Strong b</w:t>
      </w:r>
      <w:r w:rsidR="00CC0F79" w:rsidRPr="00F510B7">
        <w:t xml:space="preserve">enthic effects </w:t>
      </w:r>
      <w:r w:rsidR="008A193D" w:rsidRPr="00F510B7">
        <w:t xml:space="preserve">imply </w:t>
      </w:r>
      <w:r w:rsidR="00CC0F79" w:rsidRPr="00F510B7">
        <w:t xml:space="preserve">that cropper functioning will respond more strongly to habitat disturbances, such as coral bleaching, </w:t>
      </w:r>
      <w:r w:rsidR="00B37794">
        <w:t>severe storms</w:t>
      </w:r>
      <w:r w:rsidR="00C77FD2" w:rsidRPr="00F510B7">
        <w:t xml:space="preserve"> </w:t>
      </w:r>
      <w:r w:rsidR="00CC0F79" w:rsidRPr="00F510B7">
        <w:t xml:space="preserve">or enrichment of algal communities, than to fishing. </w:t>
      </w:r>
      <w:r w:rsidR="004E57C7">
        <w:t>Indeed</w:t>
      </w:r>
      <w:r w:rsidR="00CC0F79" w:rsidRPr="00F510B7">
        <w:t>, disturbances which increase substrate availability</w:t>
      </w:r>
      <w:r w:rsidR="002F09A4" w:rsidRPr="00F510B7">
        <w:t xml:space="preserve"> for turf algal growth</w:t>
      </w:r>
      <w:r w:rsidR="00CC0F79" w:rsidRPr="00F510B7">
        <w:t xml:space="preserve">, such as coral mortality from heat stress, </w:t>
      </w:r>
      <w:r w:rsidR="004E57C7">
        <w:t xml:space="preserve">typically </w:t>
      </w:r>
      <w:r w:rsidR="00CC0F79" w:rsidRPr="00F510B7">
        <w:t xml:space="preserve">stimulate an increase in </w:t>
      </w:r>
      <w:r w:rsidR="004E57C7">
        <w:t>grazer</w:t>
      </w:r>
      <w:r w:rsidR="004E57C7" w:rsidRPr="00F510B7">
        <w:t xml:space="preserve"> </w:t>
      </w:r>
      <w:r w:rsidR="004E57C7">
        <w:t xml:space="preserve">abundance </w:t>
      </w:r>
      <w:r w:rsidR="004E57C7" w:rsidRPr="00F510B7">
        <w:t>(</w:t>
      </w:r>
      <w:r w:rsidR="001C088C">
        <w:t xml:space="preserve">Wilson et al. 2006, </w:t>
      </w:r>
      <w:r w:rsidR="004E57C7">
        <w:t>Adam et al. 2011, Gilmour et al. 2013</w:t>
      </w:r>
      <w:r w:rsidR="00585FA7">
        <w:t>, Russ et al. 2019</w:t>
      </w:r>
      <w:r w:rsidR="004E57C7" w:rsidRPr="00F510B7">
        <w:t>)</w:t>
      </w:r>
      <w:r w:rsidR="00CC0F79" w:rsidRPr="00F510B7">
        <w:t>.</w:t>
      </w:r>
      <w:r w:rsidR="000168F9" w:rsidRPr="00F510B7">
        <w:t xml:space="preserve"> </w:t>
      </w:r>
      <w:r w:rsidR="00814358" w:rsidRPr="00077F3E">
        <w:t>However, since structural complexity was also shown to be a strong driver, any positive rebound of cropping function may be negated if disturbance</w:t>
      </w:r>
      <w:r w:rsidR="00B32ABE">
        <w:t>s</w:t>
      </w:r>
      <w:r w:rsidR="00814358" w:rsidRPr="00077F3E">
        <w:t xml:space="preserve"> also erode structural complexity (</w:t>
      </w:r>
      <w:r w:rsidR="00522F34">
        <w:t>Graham et al. 2006</w:t>
      </w:r>
      <w:r w:rsidR="00814358" w:rsidRPr="00077F3E">
        <w:t>).</w:t>
      </w:r>
    </w:p>
    <w:p w14:paraId="62FFCCB7" w14:textId="6A4AFDAB" w:rsidR="00C65FB8" w:rsidRPr="00F510B7" w:rsidRDefault="00CC0F79" w:rsidP="00AC3B70">
      <w:pPr>
        <w:spacing w:line="480" w:lineRule="auto"/>
        <w:ind w:firstLine="720"/>
      </w:pPr>
      <w:r w:rsidRPr="00F510B7">
        <w:lastRenderedPageBreak/>
        <w:t>Scrap</w:t>
      </w:r>
      <w:r w:rsidR="002843E8">
        <w:t>ing</w:t>
      </w:r>
      <w:r w:rsidRPr="00F510B7">
        <w:t xml:space="preserve"> </w:t>
      </w:r>
      <w:r w:rsidR="00744A05">
        <w:t xml:space="preserve">was </w:t>
      </w:r>
      <w:r w:rsidRPr="00F510B7">
        <w:t>strongly influenced by fishing pressur</w:t>
      </w:r>
      <w:r w:rsidR="008A193D" w:rsidRPr="00F510B7">
        <w:t>e</w:t>
      </w:r>
      <w:r w:rsidR="007D6888">
        <w:t xml:space="preserve"> at inhabited reefs</w:t>
      </w:r>
      <w:r w:rsidR="000F64CD">
        <w:t>, with exploitation suppressing scraping rates far below those supported at remote, unfished reefs.</w:t>
      </w:r>
      <w:r w:rsidR="008A193D" w:rsidRPr="00F510B7">
        <w:t xml:space="preserve"> </w:t>
      </w:r>
      <w:r w:rsidRPr="00F510B7">
        <w:t>Th</w:t>
      </w:r>
      <w:r w:rsidR="00662974">
        <w:t>is</w:t>
      </w:r>
      <w:r w:rsidRPr="00F510B7">
        <w:t xml:space="preserve"> effect superseded influences of benthic </w:t>
      </w:r>
      <w:r w:rsidR="007A218C">
        <w:t xml:space="preserve">cover </w:t>
      </w:r>
      <w:r w:rsidRPr="00F510B7">
        <w:t>and small-scale fishing protection, suggesting that</w:t>
      </w:r>
      <w:r w:rsidR="008A193D" w:rsidRPr="00F510B7">
        <w:t xml:space="preserve"> </w:t>
      </w:r>
      <w:r w:rsidRPr="00F510B7">
        <w:t>bottom-up control of scraping assemblages on reefs leads to minimal variation in their function</w:t>
      </w:r>
      <w:r w:rsidR="005B2F81">
        <w:t>,</w:t>
      </w:r>
      <w:r w:rsidRPr="00F510B7">
        <w:t xml:space="preserve"> </w:t>
      </w:r>
      <w:r w:rsidR="008A193D" w:rsidRPr="00F510B7">
        <w:t xml:space="preserve">and </w:t>
      </w:r>
      <w:r w:rsidR="005B2F81">
        <w:t>that</w:t>
      </w:r>
      <w:r w:rsidRPr="00F510B7">
        <w:t xml:space="preserve"> small-scale fishing protection </w:t>
      </w:r>
      <w:r w:rsidR="008A193D" w:rsidRPr="00F510B7">
        <w:t>does not conserve wilderness levels of scraping function.</w:t>
      </w:r>
      <w:r w:rsidR="00937FCC">
        <w:t xml:space="preserve"> </w:t>
      </w:r>
      <w:r w:rsidR="00F510B7">
        <w:t>M</w:t>
      </w:r>
      <w:r w:rsidR="006503D4" w:rsidRPr="00F510B7">
        <w:t>ovement of fish across reserv</w:t>
      </w:r>
      <w:r w:rsidR="00937FCC">
        <w:t>e</w:t>
      </w:r>
      <w:r w:rsidR="006503D4" w:rsidRPr="00F510B7">
        <w:t xml:space="preserve"> boundaries</w:t>
      </w:r>
      <w:r w:rsidR="005E4D95">
        <w:t xml:space="preserve">, particularly larger-bodied </w:t>
      </w:r>
      <w:r w:rsidR="002F10B0">
        <w:t>parrotfish which have</w:t>
      </w:r>
      <w:r w:rsidR="006503D4" w:rsidRPr="00F510B7">
        <w:t xml:space="preserve"> </w:t>
      </w:r>
      <w:r w:rsidR="00B37794">
        <w:t xml:space="preserve">greater </w:t>
      </w:r>
      <w:r w:rsidR="002F10B0">
        <w:t xml:space="preserve">home ranges </w:t>
      </w:r>
      <w:r w:rsidR="006503D4" w:rsidRPr="00F510B7">
        <w:t>(</w:t>
      </w:r>
      <w:r w:rsidR="00F510B7">
        <w:t>Green et al. 2014</w:t>
      </w:r>
      <w:r w:rsidR="006503D4" w:rsidRPr="00F510B7">
        <w:t>)</w:t>
      </w:r>
      <w:r w:rsidR="005E4D95">
        <w:t>,</w:t>
      </w:r>
      <w:r w:rsidRPr="00F510B7">
        <w:t xml:space="preserve"> and </w:t>
      </w:r>
      <w:r w:rsidR="00C0795E">
        <w:t>poor</w:t>
      </w:r>
      <w:r w:rsidRPr="00F510B7">
        <w:t xml:space="preserve"> compliance </w:t>
      </w:r>
      <w:r w:rsidR="00B06F6E">
        <w:t xml:space="preserve">with fishing regulations </w:t>
      </w:r>
      <w:r w:rsidRPr="00F510B7">
        <w:t>(</w:t>
      </w:r>
      <w:proofErr w:type="spellStart"/>
      <w:r w:rsidR="00231089" w:rsidRPr="00F510B7">
        <w:t>Bergseth</w:t>
      </w:r>
      <w:proofErr w:type="spellEnd"/>
      <w:r w:rsidR="00231089" w:rsidRPr="00F510B7">
        <w:t xml:space="preserve"> et al. 2018</w:t>
      </w:r>
      <w:r w:rsidRPr="00F510B7">
        <w:t xml:space="preserve">) </w:t>
      </w:r>
      <w:r w:rsidR="008A193D" w:rsidRPr="00F510B7">
        <w:t xml:space="preserve">likely </w:t>
      </w:r>
      <w:r w:rsidRPr="00F510B7">
        <w:t>limit</w:t>
      </w:r>
      <w:r w:rsidR="008A193D" w:rsidRPr="00F510B7">
        <w:t>ed</w:t>
      </w:r>
      <w:r w:rsidRPr="00F510B7">
        <w:t xml:space="preserve"> the effectiveness of </w:t>
      </w:r>
      <w:r w:rsidR="008A193D" w:rsidRPr="00F510B7">
        <w:t xml:space="preserve">these </w:t>
      </w:r>
      <w:r w:rsidRPr="00F510B7">
        <w:t>small MPAs</w:t>
      </w:r>
      <w:r w:rsidR="008A193D" w:rsidRPr="00F510B7">
        <w:t>, many of</w:t>
      </w:r>
      <w:r w:rsidRPr="00F510B7">
        <w:t xml:space="preserve"> which </w:t>
      </w:r>
      <w:r w:rsidR="008A193D" w:rsidRPr="00F510B7">
        <w:t xml:space="preserve">are adjacent to </w:t>
      </w:r>
      <w:r w:rsidRPr="00F510B7">
        <w:t>fishing grounds.</w:t>
      </w:r>
      <w:r w:rsidR="00A305EB">
        <w:t xml:space="preserve"> </w:t>
      </w:r>
      <w:r w:rsidR="000F64CD">
        <w:t>Indeed, local extirpation of one parrotfish species (</w:t>
      </w:r>
      <w:proofErr w:type="spellStart"/>
      <w:r w:rsidR="000F64CD" w:rsidRPr="00022EFC">
        <w:rPr>
          <w:i/>
        </w:rPr>
        <w:t>B</w:t>
      </w:r>
      <w:r w:rsidR="000F64CD">
        <w:rPr>
          <w:i/>
        </w:rPr>
        <w:t>o</w:t>
      </w:r>
      <w:r w:rsidR="000F64CD" w:rsidRPr="00022EFC">
        <w:rPr>
          <w:i/>
        </w:rPr>
        <w:t>lbometopon</w:t>
      </w:r>
      <w:proofErr w:type="spellEnd"/>
      <w:r w:rsidR="000F64CD" w:rsidRPr="00022EFC">
        <w:rPr>
          <w:i/>
        </w:rPr>
        <w:t xml:space="preserve"> </w:t>
      </w:r>
      <w:proofErr w:type="spellStart"/>
      <w:r w:rsidR="000F64CD" w:rsidRPr="00022EFC">
        <w:rPr>
          <w:i/>
        </w:rPr>
        <w:t>muricatum</w:t>
      </w:r>
      <w:proofErr w:type="spellEnd"/>
      <w:r w:rsidR="000F64CD">
        <w:t xml:space="preserve">) across the Indo-Pacific has also diminished </w:t>
      </w:r>
      <w:proofErr w:type="spellStart"/>
      <w:r w:rsidR="000F64CD">
        <w:t>bioerosion</w:t>
      </w:r>
      <w:proofErr w:type="spellEnd"/>
      <w:r w:rsidR="000F64CD">
        <w:t xml:space="preserve"> and coral predation functions (Bellwood et al. 2012). </w:t>
      </w:r>
      <w:r w:rsidR="0094061E">
        <w:t>S</w:t>
      </w:r>
      <w:r w:rsidR="00A305EB">
        <w:t xml:space="preserve">craping rates </w:t>
      </w:r>
      <w:r w:rsidR="003D1092">
        <w:t xml:space="preserve">also </w:t>
      </w:r>
      <w:r w:rsidR="00A305EB">
        <w:t xml:space="preserve">increased moderately with structural complexity, further underlining the </w:t>
      </w:r>
      <w:r w:rsidR="00563130">
        <w:t xml:space="preserve">importance of </w:t>
      </w:r>
      <w:r w:rsidR="00A305EB">
        <w:t>coral reef structure</w:t>
      </w:r>
      <w:r w:rsidR="00A94E1F">
        <w:t xml:space="preserve"> </w:t>
      </w:r>
      <w:r w:rsidR="00563130">
        <w:t xml:space="preserve">in supporting herbivory </w:t>
      </w:r>
      <w:r w:rsidR="00A94E1F">
        <w:t>(</w:t>
      </w:r>
      <w:r w:rsidR="00397D88">
        <w:t>Nash et al. 2016</w:t>
      </w:r>
      <w:r w:rsidR="000E720E">
        <w:t>a</w:t>
      </w:r>
      <w:r w:rsidR="00A94E1F">
        <w:t>)</w:t>
      </w:r>
      <w:r w:rsidR="00FA50A1">
        <w:t xml:space="preserve">. As </w:t>
      </w:r>
      <w:r w:rsidR="00022EFC">
        <w:t>with</w:t>
      </w:r>
      <w:r w:rsidR="00FA50A1">
        <w:t xml:space="preserve"> croppers,</w:t>
      </w:r>
      <w:r w:rsidR="00441A2E">
        <w:t xml:space="preserve"> the</w:t>
      </w:r>
      <w:r w:rsidR="00FA50A1">
        <w:t xml:space="preserve"> positive effect of available substrate on scraping rates </w:t>
      </w:r>
      <w:r w:rsidR="009F0E3E">
        <w:t>is</w:t>
      </w:r>
      <w:r w:rsidR="00FA50A1">
        <w:t xml:space="preserve"> consistent with </w:t>
      </w:r>
      <w:r w:rsidR="00011755">
        <w:t xml:space="preserve">evidence that </w:t>
      </w:r>
      <w:r w:rsidR="009F0E3E">
        <w:t xml:space="preserve">many </w:t>
      </w:r>
      <w:r w:rsidR="00441A2E">
        <w:t>scraping species respond positively to disturbances that clear substrate area (</w:t>
      </w:r>
      <w:r w:rsidR="00CF68A8">
        <w:t xml:space="preserve">e.g. coral declines, </w:t>
      </w:r>
      <w:r w:rsidR="00441A2E">
        <w:t>Wilson et al. 2006),</w:t>
      </w:r>
      <w:r w:rsidR="009F0E3E">
        <w:t xml:space="preserve"> </w:t>
      </w:r>
      <w:r w:rsidR="00A83839">
        <w:t xml:space="preserve">with </w:t>
      </w:r>
      <w:r w:rsidR="009F0E3E">
        <w:t>increase</w:t>
      </w:r>
      <w:r w:rsidR="00A83839">
        <w:t>s</w:t>
      </w:r>
      <w:r w:rsidR="009F0E3E">
        <w:t xml:space="preserve"> in </w:t>
      </w:r>
      <w:r w:rsidR="00A83839">
        <w:t xml:space="preserve">scraping </w:t>
      </w:r>
      <w:r w:rsidR="009F0E3E">
        <w:t xml:space="preserve">function likely </w:t>
      </w:r>
      <w:r w:rsidR="003A637E">
        <w:t xml:space="preserve">to </w:t>
      </w:r>
      <w:r w:rsidR="009F0E3E">
        <w:t>promote coral recovery (Gilmour et al. 2013).</w:t>
      </w:r>
    </w:p>
    <w:p w14:paraId="0906C4D9" w14:textId="06AA72F1" w:rsidR="00C8191D" w:rsidRDefault="00662CCB" w:rsidP="00C8191D">
      <w:pPr>
        <w:spacing w:line="480" w:lineRule="auto"/>
        <w:ind w:firstLine="720"/>
      </w:pPr>
      <w:r w:rsidRPr="00773DC2">
        <w:t>B</w:t>
      </w:r>
      <w:r w:rsidR="00405649" w:rsidRPr="00662CCB">
        <w:t>y</w:t>
      </w:r>
      <w:r w:rsidR="00405649">
        <w:t xml:space="preserve"> modelling observed</w:t>
      </w:r>
      <w:r w:rsidR="00F54DF3">
        <w:t xml:space="preserve"> grazing</w:t>
      </w:r>
      <w:r w:rsidR="00405649">
        <w:t xml:space="preserve"> </w:t>
      </w:r>
      <w:r w:rsidR="00F54DF3">
        <w:t xml:space="preserve">rates </w:t>
      </w:r>
      <w:r w:rsidR="00405649">
        <w:t>and omitting benthic and fishing covariates,</w:t>
      </w:r>
      <w:r w:rsidR="00F76B2C">
        <w:t xml:space="preserve"> we demonstrate</w:t>
      </w:r>
      <w:r w:rsidR="00704B48">
        <w:t>d</w:t>
      </w:r>
      <w:r w:rsidR="00405649">
        <w:t xml:space="preserve"> how grazing </w:t>
      </w:r>
      <w:r w:rsidR="006C5F67">
        <w:t>rates</w:t>
      </w:r>
      <w:r w:rsidR="00405649">
        <w:t xml:space="preserve"> </w:t>
      </w:r>
      <w:r w:rsidR="006C5F67">
        <w:t xml:space="preserve">can </w:t>
      </w:r>
      <w:r w:rsidR="00405649">
        <w:t>var</w:t>
      </w:r>
      <w:r w:rsidR="006C5F67">
        <w:t xml:space="preserve">y </w:t>
      </w:r>
      <w:r w:rsidR="00405649">
        <w:t>simply as a function of biomass and size structure.</w:t>
      </w:r>
      <w:r w:rsidR="00704B48">
        <w:t xml:space="preserve"> </w:t>
      </w:r>
      <w:r w:rsidR="00E17892">
        <w:t>Because</w:t>
      </w:r>
      <w:r w:rsidR="00B040C9">
        <w:t xml:space="preserve"> g</w:t>
      </w:r>
      <w:r w:rsidR="00E02E80">
        <w:t xml:space="preserve">razing rates were </w:t>
      </w:r>
      <w:r w:rsidR="00E17892">
        <w:t>positively correlated</w:t>
      </w:r>
      <w:r w:rsidR="00E02E80">
        <w:t xml:space="preserve"> </w:t>
      </w:r>
      <w:r w:rsidR="00E17892">
        <w:t xml:space="preserve">with </w:t>
      </w:r>
      <w:r w:rsidR="00E02E80">
        <w:t>grazer biomass</w:t>
      </w:r>
      <w:r w:rsidR="00E17892">
        <w:t xml:space="preserve"> and </w:t>
      </w:r>
      <w:r w:rsidR="007B39CF">
        <w:t xml:space="preserve">grazing calculations were </w:t>
      </w:r>
      <w:r w:rsidR="00E17892">
        <w:t>derived from body mass estimates</w:t>
      </w:r>
      <w:r w:rsidR="00BC17B4">
        <w:t>,</w:t>
      </w:r>
      <w:r w:rsidR="00E02E80">
        <w:t xml:space="preserve"> </w:t>
      </w:r>
      <w:r w:rsidR="007B39CF">
        <w:t xml:space="preserve">this suggests </w:t>
      </w:r>
      <w:r w:rsidR="00E02E80">
        <w:t xml:space="preserve">that </w:t>
      </w:r>
      <w:r w:rsidR="00405649">
        <w:t xml:space="preserve">benthic and fishing drivers </w:t>
      </w:r>
      <w:r w:rsidR="00BB1C5F">
        <w:t xml:space="preserve">are proximate drivers of </w:t>
      </w:r>
      <w:r w:rsidR="00BC17B4">
        <w:t xml:space="preserve">grazing </w:t>
      </w:r>
      <w:r w:rsidR="00BB1C5F">
        <w:t xml:space="preserve">function </w:t>
      </w:r>
      <w:r w:rsidR="00AC6D72">
        <w:t xml:space="preserve">through their effect </w:t>
      </w:r>
      <w:r w:rsidR="00E02E80">
        <w:t xml:space="preserve">on </w:t>
      </w:r>
      <w:r w:rsidR="00405649">
        <w:t>biomass</w:t>
      </w:r>
      <w:r w:rsidR="00E02E80">
        <w:t>.</w:t>
      </w:r>
      <w:r w:rsidR="00815B7E">
        <w:t xml:space="preserve"> </w:t>
      </w:r>
      <w:r w:rsidR="002B47CC" w:rsidRPr="00E153C2">
        <w:t xml:space="preserve">However, </w:t>
      </w:r>
      <w:r w:rsidR="002B47CC" w:rsidRPr="00773DC2">
        <w:t>for a given level of biomass, assemblages dominated by small-bodied fishes had a higher grazing potential than those dominated by large-bodied fishes</w:t>
      </w:r>
      <w:r w:rsidR="00303DE6" w:rsidRPr="00E153C2">
        <w:t xml:space="preserve">. </w:t>
      </w:r>
      <w:r w:rsidR="00AE20D7">
        <w:t>T</w:t>
      </w:r>
      <w:r w:rsidR="00303DE6">
        <w:t xml:space="preserve">hese findings are consistent with evidence that grazing </w:t>
      </w:r>
      <w:r w:rsidR="00303DE6">
        <w:lastRenderedPageBreak/>
        <w:t xml:space="preserve">functions on exploited reefs </w:t>
      </w:r>
      <w:r w:rsidR="00B37794">
        <w:t xml:space="preserve">may be </w:t>
      </w:r>
      <w:r w:rsidR="00303DE6">
        <w:t>maintained by high densities of small-bodied parrotfish (Bellwood et al. 2012)</w:t>
      </w:r>
      <w:r w:rsidR="002C30A6">
        <w:t xml:space="preserve">. </w:t>
      </w:r>
      <w:r w:rsidR="005E0E24">
        <w:t>S</w:t>
      </w:r>
      <w:r w:rsidR="00D36100">
        <w:t>maller fish have higher mass-specific metabolic rates</w:t>
      </w:r>
      <w:r w:rsidR="00F52599">
        <w:t xml:space="preserve"> (</w:t>
      </w:r>
      <w:proofErr w:type="spellStart"/>
      <w:r w:rsidR="00F52599">
        <w:t>Gillooly</w:t>
      </w:r>
      <w:proofErr w:type="spellEnd"/>
      <w:r w:rsidR="00F52599">
        <w:t xml:space="preserve"> et al. 2001)</w:t>
      </w:r>
      <w:r w:rsidR="00DB3D87">
        <w:t xml:space="preserve"> and thus may feed more intensively per unit of fish biomass</w:t>
      </w:r>
      <w:r w:rsidR="00D36100">
        <w:t xml:space="preserve"> </w:t>
      </w:r>
      <w:r w:rsidR="00DB3D87">
        <w:t>than large fish</w:t>
      </w:r>
      <w:r w:rsidR="00AF3651">
        <w:t>. Ther</w:t>
      </w:r>
      <w:r w:rsidR="00FB75E4">
        <w:t>e</w:t>
      </w:r>
      <w:r w:rsidR="00AF3651">
        <w:t>fore, this</w:t>
      </w:r>
      <w:r w:rsidR="0001778E">
        <w:t xml:space="preserve"> </w:t>
      </w:r>
      <w:r w:rsidR="00DB3D87">
        <w:t xml:space="preserve">may </w:t>
      </w:r>
      <w:r w:rsidR="00D36100">
        <w:t xml:space="preserve">explain why </w:t>
      </w:r>
      <w:r w:rsidR="0001778E">
        <w:t xml:space="preserve">the LFI </w:t>
      </w:r>
      <w:r w:rsidR="00D36100">
        <w:t>relationship was strongest for scrap</w:t>
      </w:r>
      <w:r w:rsidR="00630BC4">
        <w:t>ing rates</w:t>
      </w:r>
      <w:r w:rsidR="00D36100">
        <w:t xml:space="preserve"> which were modelled using size-specific </w:t>
      </w:r>
      <w:r w:rsidR="007B7C1B">
        <w:t>feeding data</w:t>
      </w:r>
      <w:r w:rsidR="00D36100">
        <w:t xml:space="preserve">. </w:t>
      </w:r>
      <w:r w:rsidR="00616E94">
        <w:t>In contrast,</w:t>
      </w:r>
      <w:r w:rsidR="00C1115B">
        <w:t xml:space="preserve"> </w:t>
      </w:r>
      <w:r w:rsidR="008919F1">
        <w:t>large-bodied fishes comprise</w:t>
      </w:r>
      <w:r w:rsidR="00B05F1E">
        <w:t>d</w:t>
      </w:r>
      <w:r w:rsidR="008919F1">
        <w:t xml:space="preserve"> a greater fraction of </w:t>
      </w:r>
      <w:r w:rsidR="00171090">
        <w:t xml:space="preserve">assemblage </w:t>
      </w:r>
      <w:r w:rsidR="008919F1">
        <w:t>biomass</w:t>
      </w:r>
      <w:r w:rsidR="00B05F1E">
        <w:t xml:space="preserve"> on high-biomass reefs</w:t>
      </w:r>
      <w:r w:rsidR="000451EA">
        <w:t xml:space="preserve"> (e.g. &gt; 500 kg ha</w:t>
      </w:r>
      <w:r w:rsidR="000451EA" w:rsidRPr="00B10182">
        <w:rPr>
          <w:vertAlign w:val="superscript"/>
        </w:rPr>
        <w:t>-1</w:t>
      </w:r>
      <w:r w:rsidR="000451EA">
        <w:t>, Fig. 3)</w:t>
      </w:r>
      <w:r w:rsidR="00836689">
        <w:t>, suggest</w:t>
      </w:r>
      <w:r w:rsidR="00AF3651">
        <w:t xml:space="preserve">ing </w:t>
      </w:r>
      <w:r w:rsidR="00836689">
        <w:t xml:space="preserve">that </w:t>
      </w:r>
      <w:r w:rsidR="00A90ADA">
        <w:t xml:space="preserve">reefs where </w:t>
      </w:r>
      <w:r w:rsidR="003E273E">
        <w:t xml:space="preserve">grazing functions </w:t>
      </w:r>
      <w:r w:rsidR="00836689">
        <w:t xml:space="preserve">are </w:t>
      </w:r>
      <w:r w:rsidR="003E273E">
        <w:t xml:space="preserve">maintained by few </w:t>
      </w:r>
      <w:r w:rsidR="00BC1E07">
        <w:t xml:space="preserve">large </w:t>
      </w:r>
      <w:r w:rsidR="003E273E">
        <w:t>individual</w:t>
      </w:r>
      <w:r w:rsidR="00BC1E07">
        <w:t>s</w:t>
      </w:r>
      <w:r w:rsidR="00974D84">
        <w:t xml:space="preserve"> </w:t>
      </w:r>
      <w:r w:rsidR="003E273E">
        <w:t>may be particularly vulnerable to fishing effects</w:t>
      </w:r>
      <w:r w:rsidR="00964D3A">
        <w:t>.</w:t>
      </w:r>
      <w:r w:rsidR="00C8191D">
        <w:t xml:space="preserve"> </w:t>
      </w:r>
      <w:r w:rsidR="00FB75E4">
        <w:t xml:space="preserve">Note the </w:t>
      </w:r>
      <w:r w:rsidR="00DF31BD" w:rsidRPr="00742AD5">
        <w:t>discrepancy between our first (</w:t>
      </w:r>
      <w:r w:rsidR="005734BE">
        <w:t>grazing</w:t>
      </w:r>
      <w:r w:rsidR="00D10542" w:rsidRPr="00DF31BD">
        <w:t xml:space="preserve"> rates increased with mean size</w:t>
      </w:r>
      <w:r w:rsidR="00DF31BD" w:rsidRPr="00742AD5">
        <w:t>) and second model</w:t>
      </w:r>
      <w:r w:rsidR="007B2243">
        <w:t xml:space="preserve"> approaches</w:t>
      </w:r>
      <w:r w:rsidR="00DF31BD" w:rsidRPr="00742AD5">
        <w:t xml:space="preserve"> (</w:t>
      </w:r>
      <w:r w:rsidR="005734BE">
        <w:t>grazing</w:t>
      </w:r>
      <w:r w:rsidR="00DF31BD" w:rsidRPr="00742AD5">
        <w:t xml:space="preserve"> rates were higher in small-bodied assemblages)</w:t>
      </w:r>
      <w:r w:rsidR="00DF31BD">
        <w:t xml:space="preserve"> which</w:t>
      </w:r>
      <w:r w:rsidR="00DF31BD" w:rsidRPr="00742AD5">
        <w:t xml:space="preserve"> arise</w:t>
      </w:r>
      <w:r w:rsidR="00DF31BD">
        <w:t>s</w:t>
      </w:r>
      <w:r w:rsidR="00DF31BD" w:rsidRPr="00742AD5">
        <w:t xml:space="preserve"> </w:t>
      </w:r>
      <w:r w:rsidR="00DF31BD" w:rsidRPr="00DF31BD">
        <w:t>because</w:t>
      </w:r>
      <w:r w:rsidR="009D10CD">
        <w:t xml:space="preserve"> mean size </w:t>
      </w:r>
      <w:r w:rsidR="00F54DF3">
        <w:t>is correlated</w:t>
      </w:r>
      <w:r w:rsidR="00E45B76">
        <w:t xml:space="preserve"> with grazer biomass (</w:t>
      </w:r>
      <w:r w:rsidR="00992256">
        <w:t xml:space="preserve">Pearson’s </w:t>
      </w:r>
      <w:r w:rsidR="00E45B76" w:rsidRPr="00742AD5">
        <w:rPr>
          <w:i/>
        </w:rPr>
        <w:t>r</w:t>
      </w:r>
      <w:r w:rsidR="00992256">
        <w:t xml:space="preserve">: croppers = </w:t>
      </w:r>
      <w:r w:rsidR="00E45B76">
        <w:t>0.38</w:t>
      </w:r>
      <w:r w:rsidR="00992256">
        <w:t>, scrapers = 0.59</w:t>
      </w:r>
      <w:r w:rsidR="00E45B76">
        <w:t>)</w:t>
      </w:r>
      <w:r w:rsidR="00177B01">
        <w:t>.</w:t>
      </w:r>
      <w:r w:rsidR="00E45B76">
        <w:t xml:space="preserve"> </w:t>
      </w:r>
    </w:p>
    <w:p w14:paraId="1038E6D6" w14:textId="0B792C79" w:rsidR="00AE5A58" w:rsidRDefault="00E6304F" w:rsidP="009D4187">
      <w:pPr>
        <w:spacing w:line="480" w:lineRule="auto"/>
        <w:ind w:firstLine="720"/>
      </w:pPr>
      <w:r w:rsidRPr="00E6304F">
        <w:t xml:space="preserve">To </w:t>
      </w:r>
      <w:r>
        <w:t>integrate UVC data across the Indo-Pacific</w:t>
      </w:r>
      <w:r w:rsidRPr="00E6304F">
        <w:t xml:space="preserve"> we generaliz</w:t>
      </w:r>
      <w:r w:rsidR="00D34247">
        <w:t>ed</w:t>
      </w:r>
      <w:r w:rsidRPr="00E6304F">
        <w:t xml:space="preserve"> </w:t>
      </w:r>
      <w:r>
        <w:t xml:space="preserve">across cropper species which are known to perform distinct </w:t>
      </w:r>
      <w:r w:rsidRPr="00E6304F">
        <w:t xml:space="preserve">feeding </w:t>
      </w:r>
      <w:r>
        <w:t>roles.</w:t>
      </w:r>
      <w:r w:rsidR="00AE5A58">
        <w:t xml:space="preserve"> </w:t>
      </w:r>
      <w:r w:rsidR="004F6207">
        <w:t>For example, c</w:t>
      </w:r>
      <w:r>
        <w:t xml:space="preserve">roppers </w:t>
      </w:r>
      <w:r w:rsidR="00AE5A58">
        <w:t xml:space="preserve">have well-documented </w:t>
      </w:r>
      <w:r w:rsidR="00CC0F79" w:rsidRPr="00F510B7">
        <w:t xml:space="preserve">differences in morphology, diet (e.g. detritivores or turf), </w:t>
      </w:r>
      <w:r w:rsidR="00AE21B7" w:rsidRPr="00F510B7">
        <w:t xml:space="preserve">and </w:t>
      </w:r>
      <w:r w:rsidR="00CC0F79" w:rsidRPr="00F510B7">
        <w:t>feeding behaviou</w:t>
      </w:r>
      <w:r w:rsidR="00AE5A58">
        <w:t>r</w:t>
      </w:r>
      <w:r w:rsidR="000E1E50">
        <w:t>s</w:t>
      </w:r>
      <w:r w:rsidR="00CC0F79" w:rsidRPr="00F510B7">
        <w:t xml:space="preserve"> </w:t>
      </w:r>
      <w:r w:rsidR="00422C93">
        <w:t>(</w:t>
      </w:r>
      <w:proofErr w:type="spellStart"/>
      <w:r w:rsidR="005F43BF">
        <w:t>Choat</w:t>
      </w:r>
      <w:proofErr w:type="spellEnd"/>
      <w:r w:rsidR="005F43BF">
        <w:t xml:space="preserve"> et al. 2002, </w:t>
      </w:r>
      <w:r w:rsidR="00914262">
        <w:t xml:space="preserve">Wilson et al. 2003, </w:t>
      </w:r>
      <w:proofErr w:type="spellStart"/>
      <w:r w:rsidR="00422C93">
        <w:t>Brandl</w:t>
      </w:r>
      <w:proofErr w:type="spellEnd"/>
      <w:r w:rsidR="00422C93">
        <w:t xml:space="preserve"> </w:t>
      </w:r>
      <w:r w:rsidR="0005591C">
        <w:t xml:space="preserve">et al. </w:t>
      </w:r>
      <w:r w:rsidR="00422C93">
        <w:t>201</w:t>
      </w:r>
      <w:r w:rsidR="0005591C">
        <w:t>5</w:t>
      </w:r>
      <w:r w:rsidR="00422C93">
        <w:t xml:space="preserve">, </w:t>
      </w:r>
      <w:proofErr w:type="spellStart"/>
      <w:r w:rsidR="00422C93">
        <w:t>Tebbet</w:t>
      </w:r>
      <w:r w:rsidR="005243BE">
        <w:t>t</w:t>
      </w:r>
      <w:proofErr w:type="spellEnd"/>
      <w:r w:rsidR="00422C93">
        <w:t xml:space="preserve"> et al. 2017)</w:t>
      </w:r>
      <w:r w:rsidR="00631016">
        <w:t xml:space="preserve">, though large-scale studies such as ours typically </w:t>
      </w:r>
      <w:r w:rsidR="0076121E">
        <w:t xml:space="preserve">aggregate </w:t>
      </w:r>
      <w:r w:rsidR="000C2855">
        <w:t xml:space="preserve">all cropping </w:t>
      </w:r>
      <w:r w:rsidR="0076121E">
        <w:t xml:space="preserve">species </w:t>
      </w:r>
      <w:r w:rsidR="00631016">
        <w:t xml:space="preserve">into a single functional group (e.g. </w:t>
      </w:r>
      <w:proofErr w:type="spellStart"/>
      <w:r w:rsidR="00631016">
        <w:t>Heenan</w:t>
      </w:r>
      <w:proofErr w:type="spellEnd"/>
      <w:r w:rsidR="00631016">
        <w:t xml:space="preserve"> et al. 2016)</w:t>
      </w:r>
      <w:r w:rsidR="000E1E50">
        <w:t>.</w:t>
      </w:r>
      <w:r w:rsidR="0013391B">
        <w:t xml:space="preserve"> </w:t>
      </w:r>
      <w:r w:rsidR="00D878AE">
        <w:t>W</w:t>
      </w:r>
      <w:r w:rsidR="00DB71E8">
        <w:t xml:space="preserve">e </w:t>
      </w:r>
      <w:r w:rsidR="008C3FF8">
        <w:t xml:space="preserve">defined cropping function using species- or genera-specific bite rates, with a high proportion of individuals </w:t>
      </w:r>
      <w:r w:rsidR="008C3FF8" w:rsidRPr="00F510B7">
        <w:t>assigned average grazing rates</w:t>
      </w:r>
      <w:r w:rsidR="008C3FF8">
        <w:t>. As such, current practices for estimating cropping function at</w:t>
      </w:r>
      <w:r w:rsidR="004A3B86">
        <w:t xml:space="preserve"> assemblage</w:t>
      </w:r>
      <w:r w:rsidR="008C3FF8">
        <w:t xml:space="preserve"> scale</w:t>
      </w:r>
      <w:r w:rsidR="004A3B86">
        <w:t>s</w:t>
      </w:r>
      <w:r w:rsidR="008C3FF8">
        <w:t xml:space="preserve"> are largely reflective of biomass levels rather than species-specific differences in feeding rate. </w:t>
      </w:r>
      <w:r w:rsidR="00FE2BF6">
        <w:t>S</w:t>
      </w:r>
      <w:r w:rsidR="008C3FF8">
        <w:t xml:space="preserve">craping functions </w:t>
      </w:r>
      <w:r w:rsidR="00BE11AD">
        <w:t xml:space="preserve">are more consistent among species </w:t>
      </w:r>
      <w:r w:rsidR="007C65A9">
        <w:t>(</w:t>
      </w:r>
      <w:r w:rsidR="007C65A9" w:rsidRPr="00F510B7">
        <w:rPr>
          <w:color w:val="000000"/>
        </w:rPr>
        <w:t xml:space="preserve">Bellwood and </w:t>
      </w:r>
      <w:proofErr w:type="spellStart"/>
      <w:r w:rsidR="007C65A9" w:rsidRPr="00F510B7">
        <w:rPr>
          <w:color w:val="000000"/>
        </w:rPr>
        <w:t>Choat</w:t>
      </w:r>
      <w:proofErr w:type="spellEnd"/>
      <w:r w:rsidR="007C65A9" w:rsidRPr="00F510B7">
        <w:rPr>
          <w:color w:val="000000"/>
        </w:rPr>
        <w:t xml:space="preserve"> 1990</w:t>
      </w:r>
      <w:r w:rsidR="007C65A9">
        <w:rPr>
          <w:color w:val="000000"/>
        </w:rPr>
        <w:t>,</w:t>
      </w:r>
      <w:r w:rsidR="007C65A9" w:rsidRPr="00F510B7">
        <w:rPr>
          <w:color w:val="000000"/>
        </w:rPr>
        <w:t xml:space="preserve"> Bellwood et al. 2003</w:t>
      </w:r>
      <w:r w:rsidR="007C65A9">
        <w:rPr>
          <w:color w:val="000000"/>
        </w:rPr>
        <w:t xml:space="preserve">, </w:t>
      </w:r>
      <w:proofErr w:type="spellStart"/>
      <w:r w:rsidR="007C65A9">
        <w:rPr>
          <w:color w:val="000000"/>
        </w:rPr>
        <w:t>Bonaldo</w:t>
      </w:r>
      <w:proofErr w:type="spellEnd"/>
      <w:r w:rsidR="007C65A9">
        <w:rPr>
          <w:color w:val="000000"/>
        </w:rPr>
        <w:t xml:space="preserve"> </w:t>
      </w:r>
      <w:r w:rsidR="00346E23">
        <w:rPr>
          <w:color w:val="000000"/>
        </w:rPr>
        <w:t>et al.</w:t>
      </w:r>
      <w:r w:rsidR="007C65A9">
        <w:rPr>
          <w:color w:val="000000"/>
        </w:rPr>
        <w:t xml:space="preserve"> 2014) </w:t>
      </w:r>
      <w:r w:rsidR="00BE11AD">
        <w:t>and</w:t>
      </w:r>
      <w:r w:rsidR="007C65A9">
        <w:t xml:space="preserve"> our feeding data were more highly resolved</w:t>
      </w:r>
      <w:r w:rsidR="00BE11AD">
        <w:t xml:space="preserve"> with </w:t>
      </w:r>
      <w:r w:rsidR="008C3FF8" w:rsidRPr="00F510B7">
        <w:t>species</w:t>
      </w:r>
      <w:r w:rsidR="008C3FF8">
        <w:t>-, genera- and size-specific bite rates</w:t>
      </w:r>
      <w:r w:rsidR="00C376A0">
        <w:t>.</w:t>
      </w:r>
      <w:r w:rsidR="008C3FF8" w:rsidDel="008C3FF8">
        <w:rPr>
          <w:rStyle w:val="CommentReference"/>
          <w:rFonts w:ascii="Arial" w:eastAsia="Arial" w:hAnsi="Arial" w:cs="Arial"/>
          <w:lang w:val="en" w:eastAsia="en-GB"/>
        </w:rPr>
        <w:t xml:space="preserve"> </w:t>
      </w:r>
      <w:r w:rsidR="006A2BD5">
        <w:t>B</w:t>
      </w:r>
      <w:r w:rsidR="009150B8" w:rsidRPr="00077F3E">
        <w:t>y modelling genera- and species-specific bite rates from observations collected in several regions,</w:t>
      </w:r>
      <w:r w:rsidR="006A2BD5">
        <w:t xml:space="preserve"> our </w:t>
      </w:r>
      <w:r w:rsidR="006A2BD5">
        <w:lastRenderedPageBreak/>
        <w:t>approach enable</w:t>
      </w:r>
      <w:r w:rsidR="004A3B86">
        <w:t>d</w:t>
      </w:r>
      <w:r w:rsidR="006A2BD5">
        <w:t xml:space="preserve"> us </w:t>
      </w:r>
      <w:r w:rsidR="009150B8" w:rsidRPr="00077F3E">
        <w:t>to leverage observational data in a hierarchical framework which predicts grazing rates of new, related species, given uncertainties in species, genera and body sizes.</w:t>
      </w:r>
      <w:r w:rsidR="007D1500">
        <w:t xml:space="preserve"> </w:t>
      </w:r>
      <w:r w:rsidR="00A6485A" w:rsidRPr="00077F3E">
        <w:t xml:space="preserve">For example, we were able to assign bite rates to species observed in UVC but not observed in feeding surveys, with estimates that were informed by the feeding behaviour of closely related congeners. Such models could be further improved with additional feeding data on other herbivore species in different regions, and could even be developed to account for temperature </w:t>
      </w:r>
      <w:r w:rsidR="003C02BF">
        <w:t>effects</w:t>
      </w:r>
      <w:r w:rsidR="003C02BF" w:rsidRPr="00077F3E">
        <w:t xml:space="preserve"> </w:t>
      </w:r>
      <w:r w:rsidR="00A6485A" w:rsidRPr="00077F3E">
        <w:t xml:space="preserve">on grazing rates </w:t>
      </w:r>
      <w:r w:rsidR="00A6485A" w:rsidRPr="00077F3E">
        <w:rPr>
          <w:color w:val="000000"/>
        </w:rPr>
        <w:t>(Bruno et al. 2015)</w:t>
      </w:r>
      <w:r w:rsidR="00A6485A" w:rsidRPr="00077F3E">
        <w:t xml:space="preserve"> </w:t>
      </w:r>
      <w:r w:rsidR="001602EB">
        <w:t>and examine</w:t>
      </w:r>
      <w:r w:rsidR="00313EB9">
        <w:t xml:space="preserve"> how herbivory might respond to </w:t>
      </w:r>
      <w:r w:rsidR="001602EB">
        <w:t>ocean warming</w:t>
      </w:r>
      <w:r w:rsidR="00A6485A" w:rsidRPr="00077F3E">
        <w:t xml:space="preserve">. </w:t>
      </w:r>
    </w:p>
    <w:p w14:paraId="73012B6C" w14:textId="6BA051A8" w:rsidR="007A2A1D" w:rsidRDefault="00192C1E" w:rsidP="00AC3B70">
      <w:pPr>
        <w:spacing w:line="480" w:lineRule="auto"/>
        <w:ind w:firstLine="720"/>
      </w:pPr>
      <w:r>
        <w:t>R</w:t>
      </w:r>
      <w:r w:rsidR="00114417">
        <w:t>a</w:t>
      </w:r>
      <w:r w:rsidR="00AE5A58" w:rsidRPr="00077F3E">
        <w:t xml:space="preserve">ndom intercepts in </w:t>
      </w:r>
      <w:r>
        <w:t xml:space="preserve">the predictive </w:t>
      </w:r>
      <w:r w:rsidR="00AE5A58" w:rsidRPr="00077F3E">
        <w:t xml:space="preserve">models </w:t>
      </w:r>
      <w:r w:rsidR="000A1616">
        <w:t>indicated</w:t>
      </w:r>
      <w:r w:rsidR="00AE5A58" w:rsidRPr="00077F3E">
        <w:t xml:space="preserve"> </w:t>
      </w:r>
      <w:r w:rsidR="00AE5A58">
        <w:t xml:space="preserve">that </w:t>
      </w:r>
      <w:r w:rsidR="00AE5A58" w:rsidRPr="00077F3E">
        <w:t>regional similarities in grazing rates</w:t>
      </w:r>
      <w:r w:rsidR="00AE5A58">
        <w:t xml:space="preserve"> were </w:t>
      </w:r>
      <w:r w:rsidR="00AE5A58" w:rsidRPr="00077F3E">
        <w:t>unexplained</w:t>
      </w:r>
      <w:r w:rsidR="00AE5A58">
        <w:t xml:space="preserve"> by benthic</w:t>
      </w:r>
      <w:r w:rsidR="007B298D">
        <w:t xml:space="preserve"> and</w:t>
      </w:r>
      <w:r w:rsidR="00AE5A58">
        <w:t xml:space="preserve"> fishing covariates</w:t>
      </w:r>
      <w:r w:rsidR="00AE5A58" w:rsidRPr="00077F3E">
        <w:t xml:space="preserve">, which is likely </w:t>
      </w:r>
      <w:r w:rsidR="000A1616">
        <w:t xml:space="preserve">due to </w:t>
      </w:r>
      <w:r w:rsidR="00AE5A58" w:rsidRPr="00077F3E">
        <w:t xml:space="preserve">unmeasured processes that control </w:t>
      </w:r>
      <w:r w:rsidR="00CA2222">
        <w:t xml:space="preserve">feeding rates and </w:t>
      </w:r>
      <w:r w:rsidR="00965838">
        <w:t>herbivore biomass</w:t>
      </w:r>
      <w:r w:rsidR="00AE5A58" w:rsidRPr="00077F3E">
        <w:t xml:space="preserve">. For example, herbivore biomass variation (and thus grazing function) has been linked to differences in </w:t>
      </w:r>
      <w:r w:rsidR="00002C14">
        <w:t xml:space="preserve">benthic (Russ et al. 2003) and </w:t>
      </w:r>
      <w:r w:rsidR="00AE5A58" w:rsidRPr="00077F3E">
        <w:t xml:space="preserve">oceanic productivity </w:t>
      </w:r>
      <w:r w:rsidR="00AE5A58" w:rsidRPr="00077F3E">
        <w:rPr>
          <w:color w:val="000000"/>
        </w:rPr>
        <w:t>(</w:t>
      </w:r>
      <w:proofErr w:type="spellStart"/>
      <w:r w:rsidR="00AE5A58" w:rsidRPr="00077F3E">
        <w:rPr>
          <w:color w:val="000000"/>
        </w:rPr>
        <w:t>Heenan</w:t>
      </w:r>
      <w:proofErr w:type="spellEnd"/>
      <w:r w:rsidR="00AE5A58" w:rsidRPr="00077F3E">
        <w:rPr>
          <w:color w:val="000000"/>
        </w:rPr>
        <w:t xml:space="preserve"> et al. 2016)</w:t>
      </w:r>
      <w:r w:rsidR="005108F5">
        <w:t xml:space="preserve">. Similarly, </w:t>
      </w:r>
      <w:r w:rsidR="00590125">
        <w:t xml:space="preserve">behavioural </w:t>
      </w:r>
      <w:r w:rsidR="000805F6">
        <w:t xml:space="preserve">observations indicate that grazing intensity is constrained by </w:t>
      </w:r>
      <w:r w:rsidR="00B86E71" w:rsidRPr="00F510B7">
        <w:t xml:space="preserve">wave </w:t>
      </w:r>
      <w:r w:rsidR="006A3DEB">
        <w:t>exposure</w:t>
      </w:r>
      <w:r w:rsidR="00B86E71" w:rsidRPr="00F510B7">
        <w:t xml:space="preserve"> (</w:t>
      </w:r>
      <w:proofErr w:type="spellStart"/>
      <w:r w:rsidR="00B86E71" w:rsidRPr="00F510B7">
        <w:t>Bejarano</w:t>
      </w:r>
      <w:proofErr w:type="spellEnd"/>
      <w:r w:rsidR="00B86E71" w:rsidRPr="00F510B7">
        <w:t xml:space="preserve"> et al. 2017)</w:t>
      </w:r>
      <w:r w:rsidR="00624E63">
        <w:t xml:space="preserve"> and sedimentation (</w:t>
      </w:r>
      <w:proofErr w:type="spellStart"/>
      <w:r w:rsidR="00624E63">
        <w:t>Goatley</w:t>
      </w:r>
      <w:proofErr w:type="spellEnd"/>
      <w:r w:rsidR="00624E63">
        <w:t xml:space="preserve"> &amp; Bellwood 2012)</w:t>
      </w:r>
      <w:r w:rsidR="00B453DB">
        <w:t xml:space="preserve">, while scraping rates can be </w:t>
      </w:r>
      <w:r w:rsidR="00590125">
        <w:t>higher in no-take fishing areas (Nash et al. 2016</w:t>
      </w:r>
      <w:r w:rsidR="000E720E">
        <w:t>b</w:t>
      </w:r>
      <w:r w:rsidR="00590125">
        <w:t>)</w:t>
      </w:r>
      <w:r w:rsidR="005108F5">
        <w:t xml:space="preserve"> which may have led us to underestimate grazing function</w:t>
      </w:r>
      <w:r w:rsidR="00680395">
        <w:t xml:space="preserve"> on protected reefs</w:t>
      </w:r>
      <w:r w:rsidR="001D3B77">
        <w:t xml:space="preserve">. </w:t>
      </w:r>
      <w:r w:rsidR="002231D8">
        <w:t xml:space="preserve">More broadly, </w:t>
      </w:r>
      <w:r w:rsidR="003F69B2">
        <w:t xml:space="preserve">our space-for-time approach </w:t>
      </w:r>
      <w:r w:rsidR="00AE65C9">
        <w:t>precludes</w:t>
      </w:r>
      <w:r w:rsidR="003F69B2">
        <w:t xml:space="preserve"> detection </w:t>
      </w:r>
      <w:r w:rsidR="009D5506" w:rsidRPr="00316B90">
        <w:t>o</w:t>
      </w:r>
      <w:r w:rsidR="003F69B2">
        <w:t xml:space="preserve">f non-linear </w:t>
      </w:r>
      <w:r w:rsidR="00B006F4">
        <w:t xml:space="preserve">changes in </w:t>
      </w:r>
      <w:r w:rsidR="003F69B2">
        <w:t xml:space="preserve">grazing </w:t>
      </w:r>
      <w:r w:rsidR="00B006F4">
        <w:t xml:space="preserve">rates </w:t>
      </w:r>
      <w:r w:rsidR="003F69B2">
        <w:t xml:space="preserve">that may arise when </w:t>
      </w:r>
      <w:r w:rsidR="00B006F4">
        <w:t xml:space="preserve">herbivore </w:t>
      </w:r>
      <w:r w:rsidR="003F69B2">
        <w:t xml:space="preserve">assemblages </w:t>
      </w:r>
      <w:r w:rsidR="003F69B2" w:rsidRPr="00316B90">
        <w:t xml:space="preserve">reorganize </w:t>
      </w:r>
      <w:r w:rsidR="003F69B2">
        <w:t xml:space="preserve">in response to </w:t>
      </w:r>
      <w:r w:rsidR="00B80AD8">
        <w:t>acute</w:t>
      </w:r>
      <w:r w:rsidR="003F69B2">
        <w:t xml:space="preserve"> disturbances </w:t>
      </w:r>
      <w:r w:rsidR="009D5506" w:rsidRPr="00316B90">
        <w:t>(Han et al. 2016)</w:t>
      </w:r>
      <w:r w:rsidR="00BB4362">
        <w:t>. T</w:t>
      </w:r>
      <w:r w:rsidR="00B86E71" w:rsidRPr="00F510B7">
        <w:t xml:space="preserve">emporal </w:t>
      </w:r>
      <w:r w:rsidR="005449C0">
        <w:t xml:space="preserve">analyses </w:t>
      </w:r>
      <w:r w:rsidR="005666EF">
        <w:t xml:space="preserve">which </w:t>
      </w:r>
      <w:r w:rsidR="005449C0">
        <w:t>link</w:t>
      </w:r>
      <w:r w:rsidR="005666EF">
        <w:t xml:space="preserve"> </w:t>
      </w:r>
      <w:r w:rsidR="00B86E71" w:rsidRPr="00F510B7">
        <w:t xml:space="preserve">habitat suitability, primary productivity, and </w:t>
      </w:r>
      <w:r w:rsidR="003B26FD" w:rsidRPr="00F510B7">
        <w:t>herbivory</w:t>
      </w:r>
      <w:r w:rsidR="00B86E71" w:rsidRPr="00F510B7">
        <w:t xml:space="preserve"> would </w:t>
      </w:r>
      <w:r w:rsidR="005449C0">
        <w:t xml:space="preserve">greatly </w:t>
      </w:r>
      <w:r w:rsidR="00B86E71" w:rsidRPr="00F510B7">
        <w:t xml:space="preserve">develop our understanding of how </w:t>
      </w:r>
      <w:r w:rsidR="00640866">
        <w:t>grazing</w:t>
      </w:r>
      <w:r w:rsidR="00640866" w:rsidRPr="00F510B7">
        <w:t xml:space="preserve"> </w:t>
      </w:r>
      <w:r w:rsidR="008758C2">
        <w:t>functions</w:t>
      </w:r>
      <w:r w:rsidR="00640866">
        <w:t xml:space="preserve"> </w:t>
      </w:r>
      <w:r w:rsidR="00B86E71" w:rsidRPr="00F510B7">
        <w:t>influence long-term changes in reef state</w:t>
      </w:r>
      <w:r w:rsidR="009D5506">
        <w:t>.</w:t>
      </w:r>
      <w:r w:rsidR="00B86E71" w:rsidRPr="00F510B7">
        <w:t xml:space="preserve"> </w:t>
      </w:r>
    </w:p>
    <w:p w14:paraId="0BB89F9B" w14:textId="795534DA" w:rsidR="00C65FB8" w:rsidRPr="00F510B7" w:rsidRDefault="007C0337" w:rsidP="00AC3B70">
      <w:pPr>
        <w:spacing w:line="480" w:lineRule="auto"/>
        <w:ind w:firstLine="720"/>
        <w:rPr>
          <w:b/>
        </w:rPr>
      </w:pPr>
      <w:r>
        <w:t>By integrating feeding rates with UVC data across a gradient of grazing biomass, we generated reef-level estimates of potential grazing pressure</w:t>
      </w:r>
      <w:r w:rsidR="00B20D15">
        <w:t xml:space="preserve"> </w:t>
      </w:r>
      <w:r w:rsidR="00331DA8">
        <w:t>at</w:t>
      </w:r>
      <w:r w:rsidR="00B20D15">
        <w:t xml:space="preserve"> four Indo-Pacific coral reefs.</w:t>
      </w:r>
      <w:r>
        <w:t xml:space="preserve"> </w:t>
      </w:r>
      <w:r w:rsidR="00B20D15">
        <w:t xml:space="preserve">Our </w:t>
      </w:r>
      <w:r w:rsidR="00B20D15">
        <w:lastRenderedPageBreak/>
        <w:t xml:space="preserve">study </w:t>
      </w:r>
      <w:r w:rsidR="00E062B7">
        <w:t>demonstrate</w:t>
      </w:r>
      <w:r w:rsidR="00B20D15">
        <w:t>s</w:t>
      </w:r>
      <w:r w:rsidR="00E062B7">
        <w:t xml:space="preserve"> how benthic habitat</w:t>
      </w:r>
      <w:r w:rsidR="00CC249A">
        <w:t xml:space="preserve"> and</w:t>
      </w:r>
      <w:r w:rsidR="00E062B7">
        <w:t xml:space="preserve"> fishing</w:t>
      </w:r>
      <w:r w:rsidR="00BF37EC" w:rsidRPr="00F65782">
        <w:t xml:space="preserve"> </w:t>
      </w:r>
      <w:r w:rsidR="00E062B7">
        <w:t xml:space="preserve">pressure influence </w:t>
      </w:r>
      <w:r w:rsidR="00BF37EC" w:rsidRPr="00F65782">
        <w:t xml:space="preserve">the functional potential of herbivore </w:t>
      </w:r>
      <w:r w:rsidR="00FE0DBF">
        <w:t>assemblages</w:t>
      </w:r>
      <w:r w:rsidR="00B20D15">
        <w:t>,</w:t>
      </w:r>
      <w:r w:rsidR="007508F6">
        <w:t xml:space="preserve"> </w:t>
      </w:r>
      <w:r w:rsidR="00FE0DBF">
        <w:t>at</w:t>
      </w:r>
      <w:r w:rsidR="00BF37EC" w:rsidRPr="00F65782">
        <w:t xml:space="preserve"> </w:t>
      </w:r>
      <w:r w:rsidR="001959B2">
        <w:t xml:space="preserve">relevant </w:t>
      </w:r>
      <w:r w:rsidR="00BF37EC" w:rsidRPr="00F65782">
        <w:t>scale</w:t>
      </w:r>
      <w:r w:rsidR="00FE0DBF">
        <w:t>s</w:t>
      </w:r>
      <w:r w:rsidR="00BF37EC" w:rsidRPr="00F65782">
        <w:t xml:space="preserve"> for </w:t>
      </w:r>
      <w:r w:rsidR="00FE0DBF">
        <w:t xml:space="preserve">understanding </w:t>
      </w:r>
      <w:r w:rsidR="00BF37EC" w:rsidRPr="00F65782">
        <w:t>ecosystem-level responses to disturbances such as bleaching (Nash et al. 2016</w:t>
      </w:r>
      <w:r w:rsidR="000E720E">
        <w:t>a</w:t>
      </w:r>
      <w:r w:rsidR="00BF37EC" w:rsidRPr="00F65782">
        <w:t>)</w:t>
      </w:r>
      <w:r w:rsidR="00C9358F">
        <w:t xml:space="preserve">. </w:t>
      </w:r>
      <w:r w:rsidR="00E062B7">
        <w:t>Cropping pressure is likely to increase in response to stressors which clear substrate space for turf growth</w:t>
      </w:r>
      <w:r w:rsidR="00176E4E">
        <w:t xml:space="preserve">, </w:t>
      </w:r>
      <w:r w:rsidR="008B4617">
        <w:t>though</w:t>
      </w:r>
      <w:r w:rsidR="000D3AE1">
        <w:t xml:space="preserve"> responses to physical </w:t>
      </w:r>
      <w:r w:rsidR="00176E4E">
        <w:t>disturbance</w:t>
      </w:r>
      <w:r w:rsidR="000D3AE1">
        <w:t xml:space="preserve">s will vary </w:t>
      </w:r>
      <w:r w:rsidR="00DD7517">
        <w:t xml:space="preserve">across </w:t>
      </w:r>
      <w:r w:rsidR="000D3AE1">
        <w:t xml:space="preserve">species according to </w:t>
      </w:r>
      <w:r w:rsidR="008D05A3">
        <w:t xml:space="preserve">their life history characteristics </w:t>
      </w:r>
      <w:r w:rsidR="008B4617">
        <w:t>(</w:t>
      </w:r>
      <w:r w:rsidR="000D3AE1">
        <w:t>e.g. recruitment</w:t>
      </w:r>
      <w:r w:rsidR="00ED7633">
        <w:t xml:space="preserve"> rates</w:t>
      </w:r>
      <w:r w:rsidR="000D3AE1">
        <w:t>, Russ et al. 2018</w:t>
      </w:r>
      <w:r w:rsidR="008B4617">
        <w:t>)</w:t>
      </w:r>
      <w:r w:rsidR="00E062B7">
        <w:t xml:space="preserve">. </w:t>
      </w:r>
      <w:r w:rsidR="008D48D8">
        <w:t>Intact reef structure will be critical for m</w:t>
      </w:r>
      <w:r w:rsidR="00E062B7">
        <w:t>aintenance of scraping functions</w:t>
      </w:r>
      <w:r w:rsidR="008D48D8">
        <w:t xml:space="preserve">, </w:t>
      </w:r>
      <w:r w:rsidR="00E062B7">
        <w:t>though</w:t>
      </w:r>
      <w:r w:rsidR="008D48D8">
        <w:t xml:space="preserve"> reefs </w:t>
      </w:r>
      <w:r w:rsidR="00A30954">
        <w:t xml:space="preserve">in close proximity to human populations </w:t>
      </w:r>
      <w:r w:rsidR="008D1782">
        <w:t>are</w:t>
      </w:r>
      <w:r w:rsidR="00A23E40">
        <w:t xml:space="preserve"> unlikely to</w:t>
      </w:r>
      <w:r w:rsidR="00E062B7">
        <w:t xml:space="preserve"> </w:t>
      </w:r>
      <w:r w:rsidR="00A23E40">
        <w:t xml:space="preserve">return to </w:t>
      </w:r>
      <w:r w:rsidR="00E062B7">
        <w:t>wilderness levels of grazing pressure</w:t>
      </w:r>
      <w:r w:rsidR="008D1782">
        <w:t>,</w:t>
      </w:r>
      <w:r w:rsidR="00A23E40">
        <w:t xml:space="preserve"> even with protection from fishing</w:t>
      </w:r>
      <w:r w:rsidR="003B5D5F">
        <w:t xml:space="preserve"> (MacNeil et al. 2015)</w:t>
      </w:r>
      <w:r w:rsidR="00E062B7">
        <w:t xml:space="preserve">. </w:t>
      </w:r>
      <w:r w:rsidR="00A23E40">
        <w:t xml:space="preserve">For a given level of biomass, </w:t>
      </w:r>
      <w:r>
        <w:t xml:space="preserve">dominance by smaller-bodied fishes </w:t>
      </w:r>
      <w:r w:rsidR="00A23E40">
        <w:t>will enhance grazing</w:t>
      </w:r>
      <w:r w:rsidR="005B2918">
        <w:t>, though</w:t>
      </w:r>
      <w:r w:rsidR="00A23E40">
        <w:t xml:space="preserve"> </w:t>
      </w:r>
      <w:r w:rsidR="005B2918">
        <w:t>w</w:t>
      </w:r>
      <w:r w:rsidR="007A2A1D" w:rsidRPr="00077F3E">
        <w:t xml:space="preserve">e stress that biomass was by far the most important predictor of </w:t>
      </w:r>
      <w:r w:rsidR="00B122A9">
        <w:t xml:space="preserve">grazing </w:t>
      </w:r>
      <w:r w:rsidR="007A2A1D" w:rsidRPr="00077F3E">
        <w:t>function</w:t>
      </w:r>
      <w:r w:rsidR="00B122A9">
        <w:t>s</w:t>
      </w:r>
      <w:r w:rsidR="007A2A1D" w:rsidRPr="00077F3E">
        <w:t xml:space="preserve"> and recovery or protection of </w:t>
      </w:r>
      <w:r w:rsidR="003A4AED">
        <w:t>fish</w:t>
      </w:r>
      <w:r w:rsidR="007A2A1D" w:rsidRPr="00077F3E">
        <w:t xml:space="preserve"> biomass will help ensure </w:t>
      </w:r>
      <w:r w:rsidR="008D1782">
        <w:t>herbivory</w:t>
      </w:r>
      <w:r w:rsidR="007A2A1D" w:rsidRPr="00077F3E">
        <w:t xml:space="preserve"> processes </w:t>
      </w:r>
      <w:r w:rsidR="00DC4FD8">
        <w:t xml:space="preserve">are </w:t>
      </w:r>
      <w:r w:rsidR="007A2A1D" w:rsidRPr="00077F3E">
        <w:t xml:space="preserve">functionally intact on degraded coral reefs (Williams et al. 2016). </w:t>
      </w:r>
    </w:p>
    <w:p w14:paraId="271A3C15" w14:textId="3521F739" w:rsidR="007A2A1D" w:rsidRDefault="007A2A1D" w:rsidP="00AC3B70">
      <w:pPr>
        <w:spacing w:line="480" w:lineRule="auto"/>
        <w:rPr>
          <w:b/>
        </w:rPr>
      </w:pPr>
    </w:p>
    <w:p w14:paraId="44CFAFBC" w14:textId="5990E7D2" w:rsidR="00C65FB8" w:rsidRPr="00AC3B70" w:rsidRDefault="00CC0F79" w:rsidP="001E48FC">
      <w:pPr>
        <w:spacing w:line="480" w:lineRule="auto"/>
        <w:outlineLvl w:val="0"/>
        <w:rPr>
          <w:sz w:val="28"/>
        </w:rPr>
      </w:pPr>
      <w:r w:rsidRPr="00AC3B70">
        <w:rPr>
          <w:b/>
          <w:sz w:val="28"/>
        </w:rPr>
        <w:t>Acknowledgements</w:t>
      </w:r>
    </w:p>
    <w:p w14:paraId="6E95A280" w14:textId="0B6A4CA5" w:rsidR="00C65FB8" w:rsidRPr="003E7EC0" w:rsidRDefault="003E7EC0" w:rsidP="001E48FC">
      <w:pPr>
        <w:spacing w:line="480" w:lineRule="auto"/>
        <w:outlineLvl w:val="0"/>
      </w:pPr>
      <w:r w:rsidRPr="003E7EC0">
        <w:t>We thank Morgan Pratchett (</w:t>
      </w:r>
      <w:proofErr w:type="spellStart"/>
      <w:r w:rsidRPr="003E7EC0">
        <w:t>Chagos</w:t>
      </w:r>
      <w:proofErr w:type="spellEnd"/>
      <w:r w:rsidRPr="003E7EC0">
        <w:t xml:space="preserve">) and Fraser </w:t>
      </w:r>
      <w:proofErr w:type="spellStart"/>
      <w:r w:rsidRPr="003E7EC0">
        <w:t>Januchowski</w:t>
      </w:r>
      <w:proofErr w:type="spellEnd"/>
      <w:r w:rsidRPr="003E7EC0">
        <w:t xml:space="preserve">-Hartley (GBR) for collecting and sharing UVC data. We acknowledge funding </w:t>
      </w:r>
      <w:r w:rsidRPr="003E7EC0">
        <w:rPr>
          <w:rFonts w:eastAsia="Arial"/>
          <w:sz w:val="23"/>
          <w:szCs w:val="23"/>
          <w:lang w:val="en-US" w:eastAsia="en-GB"/>
        </w:rPr>
        <w:t xml:space="preserve">from </w:t>
      </w:r>
      <w:r w:rsidR="00C0795E" w:rsidRPr="003E7EC0">
        <w:rPr>
          <w:rFonts w:eastAsia="Arial"/>
          <w:sz w:val="23"/>
          <w:szCs w:val="23"/>
          <w:lang w:val="en-US" w:eastAsia="en-GB"/>
        </w:rPr>
        <w:t>the Australian Research Council (</w:t>
      </w:r>
      <w:r w:rsidRPr="003E7EC0">
        <w:rPr>
          <w:rFonts w:eastAsia="Arial"/>
          <w:sz w:val="23"/>
          <w:szCs w:val="23"/>
          <w:lang w:val="en-US" w:eastAsia="en-GB"/>
        </w:rPr>
        <w:t>ASH) (</w:t>
      </w:r>
      <w:r w:rsidR="00C0795E" w:rsidRPr="003E7EC0">
        <w:rPr>
          <w:rFonts w:eastAsia="Arial"/>
          <w:sz w:val="23"/>
          <w:szCs w:val="23"/>
          <w:lang w:val="en-US" w:eastAsia="en-GB"/>
        </w:rPr>
        <w:t>DE130100688), Lizard Island Reef Research Foundation Doctoral Fellowship (AGL)</w:t>
      </w:r>
      <w:r w:rsidRPr="003E7EC0">
        <w:rPr>
          <w:rFonts w:eastAsia="Arial"/>
          <w:sz w:val="23"/>
          <w:szCs w:val="23"/>
          <w:lang w:val="en-US" w:eastAsia="en-GB"/>
        </w:rPr>
        <w:t xml:space="preserve">, </w:t>
      </w:r>
      <w:r w:rsidRPr="00B23113">
        <w:rPr>
          <w:rFonts w:eastAsia="Arial"/>
          <w:color w:val="FF0000"/>
          <w:sz w:val="23"/>
          <w:szCs w:val="23"/>
          <w:lang w:val="en-US" w:eastAsia="en-GB"/>
        </w:rPr>
        <w:t>Nick??</w:t>
      </w:r>
    </w:p>
    <w:p w14:paraId="21EEDB2C" w14:textId="77777777" w:rsidR="007A2A1D" w:rsidRPr="00F510B7" w:rsidRDefault="007A2A1D" w:rsidP="00AC3B70">
      <w:pPr>
        <w:spacing w:line="480" w:lineRule="auto"/>
        <w:rPr>
          <w:b/>
        </w:rPr>
      </w:pPr>
    </w:p>
    <w:p w14:paraId="63D754C3" w14:textId="080B03BA" w:rsidR="00C65FB8" w:rsidRPr="00F510B7" w:rsidRDefault="00F54DF3" w:rsidP="00B23113">
      <w:pPr>
        <w:spacing w:line="480" w:lineRule="auto"/>
        <w:outlineLvl w:val="0"/>
        <w:rPr>
          <w:b/>
          <w:sz w:val="26"/>
          <w:szCs w:val="26"/>
        </w:rPr>
      </w:pPr>
      <w:hyperlink r:id="rId25" w:history="1">
        <w:r w:rsidR="00CC0F79" w:rsidRPr="00AC3B70">
          <w:rPr>
            <w:rStyle w:val="Hyperlink"/>
            <w:b/>
            <w:sz w:val="28"/>
          </w:rPr>
          <w:t>Supplementary Material</w:t>
        </w:r>
      </w:hyperlink>
    </w:p>
    <w:p w14:paraId="5A2371A2" w14:textId="35605D92" w:rsidR="00C65FB8" w:rsidRPr="00F65782" w:rsidRDefault="00CC0F79" w:rsidP="001E48FC">
      <w:pPr>
        <w:spacing w:line="360" w:lineRule="auto"/>
        <w:outlineLvl w:val="0"/>
        <w:rPr>
          <w:b/>
          <w:sz w:val="28"/>
        </w:rPr>
      </w:pPr>
      <w:r w:rsidRPr="00F510B7">
        <w:br w:type="page"/>
      </w:r>
      <w:r w:rsidRPr="00F65782">
        <w:rPr>
          <w:b/>
          <w:sz w:val="28"/>
        </w:rPr>
        <w:lastRenderedPageBreak/>
        <w:t>References</w:t>
      </w:r>
    </w:p>
    <w:p w14:paraId="234EF647" w14:textId="77777777" w:rsidR="00F32039" w:rsidRPr="00F32039" w:rsidRDefault="00F32039" w:rsidP="00F32039">
      <w:pPr>
        <w:widowControl w:val="0"/>
        <w:pBdr>
          <w:top w:val="nil"/>
          <w:left w:val="nil"/>
          <w:bottom w:val="nil"/>
          <w:right w:val="nil"/>
          <w:between w:val="nil"/>
        </w:pBdr>
        <w:spacing w:before="120" w:after="120"/>
        <w:ind w:left="397" w:hanging="397"/>
        <w:rPr>
          <w:color w:val="000000"/>
        </w:rPr>
      </w:pPr>
      <w:r w:rsidRPr="00F32039">
        <w:rPr>
          <w:color w:val="000000"/>
        </w:rPr>
        <w:t xml:space="preserve">Adam TC, Schmitt RJ, Holbrook SJ, Brooks AJ, Edmunds PJ, Carpenter RC, </w:t>
      </w:r>
      <w:proofErr w:type="spellStart"/>
      <w:r w:rsidRPr="00F32039">
        <w:rPr>
          <w:color w:val="000000"/>
        </w:rPr>
        <w:t>Bernardi</w:t>
      </w:r>
      <w:proofErr w:type="spellEnd"/>
      <w:r w:rsidRPr="00F32039">
        <w:rPr>
          <w:color w:val="000000"/>
        </w:rPr>
        <w:t xml:space="preserve"> G (2011) Herbivory, connectivity, and ecosystem re</w:t>
      </w:r>
      <w:bookmarkStart w:id="2" w:name="_GoBack"/>
      <w:bookmarkEnd w:id="2"/>
      <w:r w:rsidRPr="00F32039">
        <w:rPr>
          <w:color w:val="000000"/>
        </w:rPr>
        <w:t xml:space="preserve">silience: response of a coral reef to a large-scale perturbation. </w:t>
      </w:r>
      <w:proofErr w:type="spellStart"/>
      <w:r w:rsidRPr="00F32039">
        <w:rPr>
          <w:color w:val="000000"/>
        </w:rPr>
        <w:t>PLoS</w:t>
      </w:r>
      <w:proofErr w:type="spellEnd"/>
      <w:r w:rsidRPr="00F32039">
        <w:rPr>
          <w:color w:val="000000"/>
        </w:rPr>
        <w:t xml:space="preserve"> One 6:e23717</w:t>
      </w:r>
    </w:p>
    <w:p w14:paraId="1CCB490B" w14:textId="2F03BCC9" w:rsidR="00C65FB8" w:rsidRPr="00F65782"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Arnold SN, </w:t>
      </w:r>
      <w:proofErr w:type="spellStart"/>
      <w:r w:rsidRPr="0055312C">
        <w:rPr>
          <w:color w:val="000000"/>
        </w:rPr>
        <w:t>Steneck</w:t>
      </w:r>
      <w:proofErr w:type="spellEnd"/>
      <w:r w:rsidRPr="0055312C">
        <w:rPr>
          <w:color w:val="000000"/>
        </w:rPr>
        <w:t xml:space="preserve"> RS, Mumby PJ (2010) Running the gauntlet: inhibitory effects of algal turfs on the processes of coral recruitment. </w:t>
      </w:r>
      <w:r w:rsidRPr="00F65782">
        <w:rPr>
          <w:color w:val="000000"/>
        </w:rPr>
        <w:t xml:space="preserve">Mar </w:t>
      </w:r>
      <w:proofErr w:type="spellStart"/>
      <w:r w:rsidRPr="00F65782">
        <w:rPr>
          <w:color w:val="000000"/>
        </w:rPr>
        <w:t>Ecol</w:t>
      </w:r>
      <w:proofErr w:type="spellEnd"/>
      <w:r w:rsidRPr="00F65782">
        <w:rPr>
          <w:color w:val="000000"/>
        </w:rPr>
        <w:t xml:space="preserve"> Prog Ser 414:91–105</w:t>
      </w:r>
    </w:p>
    <w:p w14:paraId="3DBDE1C5" w14:textId="1EBE9F3C" w:rsidR="00C65FB8" w:rsidRPr="0055312C" w:rsidRDefault="00CC0F79" w:rsidP="001E48FC">
      <w:pPr>
        <w:widowControl w:val="0"/>
        <w:pBdr>
          <w:top w:val="nil"/>
          <w:left w:val="nil"/>
          <w:bottom w:val="nil"/>
          <w:right w:val="nil"/>
          <w:between w:val="nil"/>
        </w:pBdr>
        <w:spacing w:before="120" w:after="120"/>
        <w:ind w:left="397" w:hanging="397"/>
        <w:outlineLvl w:val="0"/>
        <w:rPr>
          <w:color w:val="000000"/>
        </w:rPr>
      </w:pPr>
      <w:proofErr w:type="spellStart"/>
      <w:r w:rsidRPr="00F65782">
        <w:rPr>
          <w:color w:val="000000"/>
        </w:rPr>
        <w:t>Bartoń</w:t>
      </w:r>
      <w:proofErr w:type="spellEnd"/>
      <w:r w:rsidRPr="00F65782">
        <w:rPr>
          <w:color w:val="000000"/>
        </w:rPr>
        <w:t xml:space="preserve"> K (2013) </w:t>
      </w:r>
      <w:proofErr w:type="spellStart"/>
      <w:r w:rsidRPr="00F65782">
        <w:rPr>
          <w:color w:val="000000"/>
        </w:rPr>
        <w:t>MuMIn</w:t>
      </w:r>
      <w:proofErr w:type="spellEnd"/>
      <w:r w:rsidRPr="00F65782">
        <w:rPr>
          <w:color w:val="000000"/>
        </w:rPr>
        <w:t xml:space="preserve">: multi-model inference. </w:t>
      </w:r>
      <w:r w:rsidRPr="0055312C">
        <w:rPr>
          <w:color w:val="000000"/>
        </w:rPr>
        <w:t>R package version 1:18</w:t>
      </w:r>
    </w:p>
    <w:p w14:paraId="388B13F0" w14:textId="05B65B7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Bates D, </w:t>
      </w:r>
      <w:proofErr w:type="spellStart"/>
      <w:r w:rsidRPr="0055312C">
        <w:rPr>
          <w:color w:val="000000"/>
        </w:rPr>
        <w:t>Maechler</w:t>
      </w:r>
      <w:proofErr w:type="spellEnd"/>
      <w:r w:rsidRPr="0055312C">
        <w:rPr>
          <w:color w:val="000000"/>
        </w:rPr>
        <w:t xml:space="preserve"> M, </w:t>
      </w:r>
      <w:proofErr w:type="spellStart"/>
      <w:r w:rsidRPr="0055312C">
        <w:rPr>
          <w:color w:val="000000"/>
        </w:rPr>
        <w:t>Bolker</w:t>
      </w:r>
      <w:proofErr w:type="spellEnd"/>
      <w:r w:rsidRPr="0055312C">
        <w:rPr>
          <w:color w:val="000000"/>
        </w:rPr>
        <w:t xml:space="preserve"> B, Walker S (2015) Fitting linear mixed-effects models using lme4. J Stat </w:t>
      </w:r>
      <w:proofErr w:type="spellStart"/>
      <w:r w:rsidRPr="0055312C">
        <w:rPr>
          <w:color w:val="000000"/>
        </w:rPr>
        <w:t>Softw</w:t>
      </w:r>
      <w:proofErr w:type="spellEnd"/>
      <w:r w:rsidRPr="0055312C">
        <w:rPr>
          <w:color w:val="000000"/>
        </w:rPr>
        <w:t xml:space="preserve"> 67:1–48</w:t>
      </w:r>
    </w:p>
    <w:p w14:paraId="3FDFB1B5" w14:textId="1F31A262" w:rsidR="001F0D1E" w:rsidRPr="001F0D1E" w:rsidRDefault="001F0D1E" w:rsidP="001F0D1E">
      <w:pPr>
        <w:spacing w:before="120" w:after="120"/>
        <w:ind w:left="397" w:hanging="397"/>
      </w:pPr>
      <w:proofErr w:type="spellStart"/>
      <w:r>
        <w:t>Bejarano</w:t>
      </w:r>
      <w:proofErr w:type="spellEnd"/>
      <w:r>
        <w:t xml:space="preserve">, S., </w:t>
      </w:r>
      <w:proofErr w:type="spellStart"/>
      <w:r>
        <w:t>Jouffray</w:t>
      </w:r>
      <w:proofErr w:type="spellEnd"/>
      <w:r>
        <w:t xml:space="preserve">, J.-B., </w:t>
      </w:r>
      <w:proofErr w:type="spellStart"/>
      <w:r>
        <w:t>Chollett</w:t>
      </w:r>
      <w:proofErr w:type="spellEnd"/>
      <w:r>
        <w:t xml:space="preserve">, I., Allen, R., </w:t>
      </w:r>
      <w:proofErr w:type="spellStart"/>
      <w:r>
        <w:t>Roff</w:t>
      </w:r>
      <w:proofErr w:type="spellEnd"/>
      <w:r>
        <w:t xml:space="preserve">, G., </w:t>
      </w:r>
      <w:proofErr w:type="spellStart"/>
      <w:r>
        <w:t>Marshell</w:t>
      </w:r>
      <w:proofErr w:type="spellEnd"/>
      <w:r>
        <w:t xml:space="preserve">, A., … Mumby, P. J. (2017). The shape of success in a turbulent world: wave exposure filtering of coral reef herbivory. </w:t>
      </w:r>
      <w:r>
        <w:rPr>
          <w:i/>
          <w:iCs/>
        </w:rPr>
        <w:t>Functional Ecology</w:t>
      </w:r>
      <w:r>
        <w:t xml:space="preserve">, </w:t>
      </w:r>
      <w:r>
        <w:rPr>
          <w:i/>
          <w:iCs/>
        </w:rPr>
        <w:t>31</w:t>
      </w:r>
      <w:r>
        <w:t>(6), 1312–1324.</w:t>
      </w:r>
    </w:p>
    <w:p w14:paraId="4A88C211" w14:textId="4E9E5BC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w:t>
      </w:r>
      <w:proofErr w:type="spellStart"/>
      <w:r w:rsidRPr="0055312C">
        <w:rPr>
          <w:color w:val="000000"/>
        </w:rPr>
        <w:t>Choat</w:t>
      </w:r>
      <w:proofErr w:type="spellEnd"/>
      <w:r w:rsidRPr="0055312C">
        <w:rPr>
          <w:color w:val="000000"/>
        </w:rPr>
        <w:t xml:space="preserve"> JH (1990) A functional analysis of grazing in parrotfishes (family Scaridae): the ecological implications. Environ </w:t>
      </w:r>
      <w:proofErr w:type="spellStart"/>
      <w:r w:rsidRPr="0055312C">
        <w:rPr>
          <w:color w:val="000000"/>
        </w:rPr>
        <w:t>Biol</w:t>
      </w:r>
      <w:proofErr w:type="spellEnd"/>
      <w:r w:rsidRPr="0055312C">
        <w:rPr>
          <w:color w:val="000000"/>
        </w:rPr>
        <w:t xml:space="preserve"> Fishes 28:189–214</w:t>
      </w:r>
    </w:p>
    <w:p w14:paraId="7B89E4E2" w14:textId="6E5E47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Hoey AS, </w:t>
      </w:r>
      <w:proofErr w:type="spellStart"/>
      <w:r w:rsidRPr="0055312C">
        <w:rPr>
          <w:color w:val="000000"/>
        </w:rPr>
        <w:t>Choat</w:t>
      </w:r>
      <w:proofErr w:type="spellEnd"/>
      <w:r w:rsidRPr="0055312C">
        <w:rPr>
          <w:color w:val="000000"/>
        </w:rPr>
        <w:t xml:space="preserve"> JH (2003) Limited functional redundancy in high diversity systems: resilience and ecosystem function on coral reefs. </w:t>
      </w:r>
      <w:proofErr w:type="spellStart"/>
      <w:r w:rsidRPr="0055312C">
        <w:rPr>
          <w:color w:val="000000"/>
        </w:rPr>
        <w:t>Ecol</w:t>
      </w:r>
      <w:proofErr w:type="spellEnd"/>
      <w:r w:rsidRPr="0055312C">
        <w:rPr>
          <w:color w:val="000000"/>
        </w:rPr>
        <w:t xml:space="preserve"> Lett 6:281–285</w:t>
      </w:r>
    </w:p>
    <w:p w14:paraId="741EA2B7" w14:textId="5ABA361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Bellwood DR, Hoey AS, Hughes TP (201</w:t>
      </w:r>
      <w:r w:rsidR="00D036A6">
        <w:rPr>
          <w:color w:val="000000"/>
        </w:rPr>
        <w:t>2</w:t>
      </w:r>
      <w:r w:rsidRPr="0055312C">
        <w:rPr>
          <w:color w:val="000000"/>
        </w:rPr>
        <w:t xml:space="preserve">) Human activity selectively impacts the ecosystem roles of parrotfishes on coral reefs. Proc </w:t>
      </w:r>
      <w:proofErr w:type="spellStart"/>
      <w:r w:rsidRPr="0055312C">
        <w:rPr>
          <w:color w:val="000000"/>
        </w:rPr>
        <w:t>Biol</w:t>
      </w:r>
      <w:proofErr w:type="spellEnd"/>
      <w:r w:rsidRPr="0055312C">
        <w:rPr>
          <w:color w:val="000000"/>
        </w:rPr>
        <w:t xml:space="preserve"> Sci 279:1621–1629</w:t>
      </w:r>
    </w:p>
    <w:p w14:paraId="565546FB" w14:textId="1B2666A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Bellwood DR, Hughes TP, </w:t>
      </w:r>
      <w:proofErr w:type="spellStart"/>
      <w:r w:rsidRPr="0055312C">
        <w:rPr>
          <w:color w:val="000000"/>
        </w:rPr>
        <w:t>Folke</w:t>
      </w:r>
      <w:proofErr w:type="spellEnd"/>
      <w:r w:rsidRPr="0055312C">
        <w:rPr>
          <w:color w:val="000000"/>
        </w:rPr>
        <w:t xml:space="preserve"> C, </w:t>
      </w:r>
      <w:proofErr w:type="spellStart"/>
      <w:r w:rsidRPr="0055312C">
        <w:rPr>
          <w:color w:val="000000"/>
        </w:rPr>
        <w:t>Nyström</w:t>
      </w:r>
      <w:proofErr w:type="spellEnd"/>
      <w:r w:rsidRPr="0055312C">
        <w:rPr>
          <w:color w:val="000000"/>
        </w:rPr>
        <w:t xml:space="preserve"> M (2004) Confronting the coral reef crisis. Nature 429:827–833</w:t>
      </w:r>
    </w:p>
    <w:p w14:paraId="4CEA7C4A" w14:textId="4C8247E9" w:rsidR="00D56239" w:rsidRPr="00F65782" w:rsidRDefault="00231089" w:rsidP="00F65782">
      <w:pPr>
        <w:spacing w:before="120" w:after="120"/>
        <w:ind w:left="397" w:hanging="397"/>
      </w:pPr>
      <w:proofErr w:type="spellStart"/>
      <w:r w:rsidRPr="0055312C">
        <w:t>Bergseth</w:t>
      </w:r>
      <w:proofErr w:type="spellEnd"/>
      <w:r w:rsidRPr="0055312C">
        <w:t xml:space="preserve">, B. J., Gurney, G. G., Barnes, M. L., Arias, A., &amp; Cinner, J. E. (2018). Addressing poaching in marine protected areas through voluntary surveillance and enforcement. </w:t>
      </w:r>
      <w:r w:rsidRPr="0055312C">
        <w:rPr>
          <w:i/>
          <w:iCs/>
        </w:rPr>
        <w:t>Nature Sustainability</w:t>
      </w:r>
      <w:r w:rsidRPr="0055312C">
        <w:t xml:space="preserve">, </w:t>
      </w:r>
      <w:r w:rsidRPr="0055312C">
        <w:rPr>
          <w:i/>
          <w:iCs/>
        </w:rPr>
        <w:t>1</w:t>
      </w:r>
      <w:r w:rsidRPr="0055312C">
        <w:t>(8), 421–426.</w:t>
      </w:r>
    </w:p>
    <w:p w14:paraId="2090F8CE" w14:textId="1DA533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Best RJ, </w:t>
      </w:r>
      <w:proofErr w:type="spellStart"/>
      <w:r w:rsidRPr="0055312C">
        <w:rPr>
          <w:color w:val="000000"/>
        </w:rPr>
        <w:t>Chaudoin</w:t>
      </w:r>
      <w:proofErr w:type="spellEnd"/>
      <w:r w:rsidRPr="0055312C">
        <w:rPr>
          <w:color w:val="000000"/>
        </w:rPr>
        <w:t xml:space="preserve"> AL, Bracken MES, Graham MH, </w:t>
      </w:r>
      <w:proofErr w:type="spellStart"/>
      <w:r w:rsidRPr="0055312C">
        <w:rPr>
          <w:color w:val="000000"/>
        </w:rPr>
        <w:t>Stachowicz</w:t>
      </w:r>
      <w:proofErr w:type="spellEnd"/>
      <w:r w:rsidRPr="0055312C">
        <w:rPr>
          <w:color w:val="000000"/>
        </w:rPr>
        <w:t xml:space="preserve"> JJ (2014) Plant–animal diversity relationships in a rocky intertidal system depend on invertebrate body size and algal cover. Ecology 95:1308–1322</w:t>
      </w:r>
    </w:p>
    <w:p w14:paraId="74A5C6B5" w14:textId="4A86972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Bonaldo</w:t>
      </w:r>
      <w:proofErr w:type="spellEnd"/>
      <w:r w:rsidRPr="0055312C">
        <w:rPr>
          <w:color w:val="000000"/>
        </w:rPr>
        <w:t xml:space="preserve"> RM, Bellwood DR (2008) Size-dependent variation in the functional role of the parrotfish </w:t>
      </w:r>
      <w:proofErr w:type="spellStart"/>
      <w:r w:rsidRPr="0055312C">
        <w:rPr>
          <w:color w:val="000000"/>
        </w:rPr>
        <w:t>Scarus</w:t>
      </w:r>
      <w:proofErr w:type="spellEnd"/>
      <w:r w:rsidRPr="0055312C">
        <w:rPr>
          <w:color w:val="000000"/>
        </w:rPr>
        <w:t xml:space="preserve"> </w:t>
      </w:r>
      <w:proofErr w:type="spellStart"/>
      <w:r w:rsidRPr="0055312C">
        <w:rPr>
          <w:color w:val="000000"/>
        </w:rPr>
        <w:t>rivulatus</w:t>
      </w:r>
      <w:proofErr w:type="spellEnd"/>
      <w:r w:rsidRPr="0055312C">
        <w:rPr>
          <w:color w:val="000000"/>
        </w:rPr>
        <w:t xml:space="preserve"> on the Great Barrier Reef, Australia. Mar </w:t>
      </w:r>
      <w:proofErr w:type="spellStart"/>
      <w:r w:rsidRPr="0055312C">
        <w:rPr>
          <w:color w:val="000000"/>
        </w:rPr>
        <w:t>Ecol</w:t>
      </w:r>
      <w:proofErr w:type="spellEnd"/>
      <w:r w:rsidRPr="0055312C">
        <w:rPr>
          <w:color w:val="000000"/>
        </w:rPr>
        <w:t xml:space="preserve"> Prog Ser 360:237–244</w:t>
      </w:r>
    </w:p>
    <w:p w14:paraId="613A3D2B" w14:textId="69EF04A1" w:rsidR="0055312C" w:rsidRPr="0055312C" w:rsidRDefault="00550581" w:rsidP="00F65782">
      <w:pPr>
        <w:spacing w:before="120" w:after="120"/>
      </w:pPr>
      <w:proofErr w:type="spellStart"/>
      <w:r w:rsidRPr="0055312C">
        <w:t>Bonaldo</w:t>
      </w:r>
      <w:proofErr w:type="spellEnd"/>
      <w:r w:rsidRPr="0055312C">
        <w:t xml:space="preserve">, R. M., &amp; Hoey, A. S. (2014). The ecosystem roles of parrotfishes on tropical reefs. </w:t>
      </w:r>
      <w:r w:rsidRPr="0055312C">
        <w:rPr>
          <w:i/>
          <w:iCs/>
        </w:rPr>
        <w:t>Oceanography and Marine Biology: An Annual Review</w:t>
      </w:r>
      <w:r w:rsidRPr="0055312C">
        <w:t xml:space="preserve">, </w:t>
      </w:r>
      <w:r w:rsidRPr="0055312C">
        <w:rPr>
          <w:i/>
          <w:iCs/>
        </w:rPr>
        <w:t>52</w:t>
      </w:r>
      <w:r w:rsidRPr="0055312C">
        <w:t>, 81–132.</w:t>
      </w:r>
    </w:p>
    <w:p w14:paraId="6F0104C1" w14:textId="0DE3BC6A" w:rsidR="00D9162E" w:rsidRPr="00F65782" w:rsidRDefault="00D9162E" w:rsidP="00F65782">
      <w:pPr>
        <w:spacing w:before="120" w:after="120"/>
        <w:ind w:left="397" w:hanging="397"/>
      </w:pPr>
      <w:proofErr w:type="spellStart"/>
      <w:r w:rsidRPr="0055312C">
        <w:t>Brandl</w:t>
      </w:r>
      <w:proofErr w:type="spellEnd"/>
      <w:r w:rsidRPr="0055312C">
        <w:t xml:space="preserve">, S. J., Robbins, W. D., &amp; Bellwood, D. R. (2015). Exploring the nature of ecological specialization in a coral reef fish community: morphology, diet and foraging microhabitat use. </w:t>
      </w:r>
      <w:r w:rsidRPr="0055312C">
        <w:rPr>
          <w:i/>
          <w:iCs/>
        </w:rPr>
        <w:t>Proceedings. Biological Sciences / The Royal Society</w:t>
      </w:r>
      <w:r w:rsidRPr="0055312C">
        <w:t xml:space="preserve">, </w:t>
      </w:r>
      <w:r w:rsidRPr="0055312C">
        <w:rPr>
          <w:i/>
          <w:iCs/>
        </w:rPr>
        <w:t>282</w:t>
      </w:r>
      <w:r w:rsidRPr="0055312C">
        <w:t>(1815), 20151147.</w:t>
      </w:r>
    </w:p>
    <w:p w14:paraId="1E931A53" w14:textId="5B78A0D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Bruno JF, </w:t>
      </w:r>
      <w:proofErr w:type="spellStart"/>
      <w:r w:rsidRPr="0055312C">
        <w:rPr>
          <w:color w:val="000000"/>
        </w:rPr>
        <w:t>Carr</w:t>
      </w:r>
      <w:proofErr w:type="spellEnd"/>
      <w:r w:rsidRPr="0055312C">
        <w:rPr>
          <w:color w:val="000000"/>
        </w:rPr>
        <w:t xml:space="preserve"> LA, O’Connor MI (2015) Exploring the role of temperature in the ocean through metabolic scaling. Ecology 96:3126–3140</w:t>
      </w:r>
    </w:p>
    <w:p w14:paraId="0C65ABE3" w14:textId="47EA886C"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Burkepile</w:t>
      </w:r>
      <w:proofErr w:type="spellEnd"/>
      <w:r w:rsidRPr="0055312C">
        <w:rPr>
          <w:color w:val="000000"/>
        </w:rPr>
        <w:t xml:space="preserve"> DE, Hay ME (2008) Herbivore species richness and feeding complementarity affect community structure and function on a coral reef. Proc Natl </w:t>
      </w:r>
      <w:proofErr w:type="spellStart"/>
      <w:r w:rsidRPr="0055312C">
        <w:rPr>
          <w:color w:val="000000"/>
        </w:rPr>
        <w:t>Acad</w:t>
      </w:r>
      <w:proofErr w:type="spellEnd"/>
      <w:r w:rsidRPr="0055312C">
        <w:rPr>
          <w:color w:val="000000"/>
        </w:rPr>
        <w:t xml:space="preserve"> Sci U S A 105:16201–16206</w:t>
      </w:r>
    </w:p>
    <w:p w14:paraId="337FCCC0" w14:textId="6871C21F"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lastRenderedPageBreak/>
        <w:t>Burkepile</w:t>
      </w:r>
      <w:proofErr w:type="spellEnd"/>
      <w:r w:rsidRPr="0055312C">
        <w:rPr>
          <w:color w:val="000000"/>
        </w:rPr>
        <w:t xml:space="preserve"> DE, Hay ME (2011) Feeding complementarity versus redundancy among herbivorous fishes on a Caribbean reef. Coral Reefs 30:351–362</w:t>
      </w:r>
    </w:p>
    <w:p w14:paraId="48DEBED0" w14:textId="6ED7EA71"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Burnham KP, Anderson DR (2003) Model Selection and </w:t>
      </w:r>
      <w:proofErr w:type="spellStart"/>
      <w:r w:rsidRPr="0055312C">
        <w:rPr>
          <w:color w:val="000000"/>
        </w:rPr>
        <w:t>Multimodel</w:t>
      </w:r>
      <w:proofErr w:type="spellEnd"/>
      <w:r w:rsidRPr="0055312C">
        <w:rPr>
          <w:color w:val="000000"/>
        </w:rPr>
        <w:t xml:space="preserve"> Inference: A Practical Information-Theoretic Approach. Springer Science &amp; Business Media, New York</w:t>
      </w:r>
    </w:p>
    <w:p w14:paraId="244AFBF8" w14:textId="5E671DB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Cade BS (2015) Model averaging and muddled </w:t>
      </w:r>
      <w:proofErr w:type="spellStart"/>
      <w:r w:rsidRPr="0055312C">
        <w:rPr>
          <w:color w:val="000000"/>
        </w:rPr>
        <w:t>multimodel</w:t>
      </w:r>
      <w:proofErr w:type="spellEnd"/>
      <w:r w:rsidRPr="0055312C">
        <w:rPr>
          <w:color w:val="000000"/>
        </w:rPr>
        <w:t xml:space="preserve"> inference. Ecology 96:2370–2382</w:t>
      </w:r>
    </w:p>
    <w:p w14:paraId="6BB11ABB" w14:textId="63FF0D1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Chao A, </w:t>
      </w:r>
      <w:proofErr w:type="spellStart"/>
      <w:r w:rsidRPr="0055312C">
        <w:rPr>
          <w:color w:val="000000"/>
        </w:rPr>
        <w:t>Jost</w:t>
      </w:r>
      <w:proofErr w:type="spellEnd"/>
      <w:r w:rsidRPr="0055312C">
        <w:rPr>
          <w:color w:val="000000"/>
        </w:rPr>
        <w:t xml:space="preserve"> L (2012) Coverage-based rarefaction and extrapolation: standardizing samples by completeness rather than size. Ecology 93:2533–2547</w:t>
      </w:r>
    </w:p>
    <w:p w14:paraId="045B5646" w14:textId="347B37A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Cheal</w:t>
      </w:r>
      <w:proofErr w:type="spellEnd"/>
      <w:r w:rsidRPr="0055312C">
        <w:rPr>
          <w:color w:val="000000"/>
        </w:rPr>
        <w:t xml:space="preserve"> AJ, MacNeil MA, Cripps E, Emslie MJ, Jonker M, </w:t>
      </w:r>
      <w:proofErr w:type="spellStart"/>
      <w:r w:rsidRPr="0055312C">
        <w:rPr>
          <w:color w:val="000000"/>
        </w:rPr>
        <w:t>Schaffelke</w:t>
      </w:r>
      <w:proofErr w:type="spellEnd"/>
      <w:r w:rsidRPr="0055312C">
        <w:rPr>
          <w:color w:val="000000"/>
        </w:rPr>
        <w:t xml:space="preserve"> B, </w:t>
      </w:r>
      <w:proofErr w:type="spellStart"/>
      <w:r w:rsidRPr="0055312C">
        <w:rPr>
          <w:color w:val="000000"/>
        </w:rPr>
        <w:t>Sweatman</w:t>
      </w:r>
      <w:proofErr w:type="spellEnd"/>
      <w:r w:rsidRPr="0055312C">
        <w:rPr>
          <w:color w:val="000000"/>
        </w:rPr>
        <w:t xml:space="preserve"> H (2010) Coral–macroalgal phase shifts or reef resilience: links with diversity and functional roles of herbivorous fishes on the Great Barrier Reef. Coral Reefs 29:1005–1015</w:t>
      </w:r>
    </w:p>
    <w:p w14:paraId="557EA667" w14:textId="2CFDDB05" w:rsidR="00771378" w:rsidRPr="00874090" w:rsidRDefault="00771378" w:rsidP="00F65782">
      <w:pPr>
        <w:widowControl w:val="0"/>
        <w:pBdr>
          <w:top w:val="nil"/>
          <w:left w:val="nil"/>
          <w:bottom w:val="nil"/>
          <w:right w:val="nil"/>
          <w:between w:val="nil"/>
        </w:pBdr>
        <w:spacing w:before="120" w:after="120"/>
        <w:ind w:left="397" w:hanging="397"/>
      </w:pPr>
      <w:proofErr w:type="spellStart"/>
      <w:r w:rsidRPr="00874090">
        <w:rPr>
          <w:shd w:val="clear" w:color="auto" w:fill="FFFFFF"/>
        </w:rPr>
        <w:t>Choat</w:t>
      </w:r>
      <w:proofErr w:type="spellEnd"/>
      <w:r w:rsidRPr="00874090">
        <w:rPr>
          <w:shd w:val="clear" w:color="auto" w:fill="FFFFFF"/>
        </w:rPr>
        <w:t xml:space="preserve"> JH, Clements KD (2018). Nutritional ecology of parrotfishes (</w:t>
      </w:r>
      <w:proofErr w:type="spellStart"/>
      <w:r w:rsidRPr="00874090">
        <w:rPr>
          <w:shd w:val="clear" w:color="auto" w:fill="FFFFFF"/>
        </w:rPr>
        <w:t>Scarinae</w:t>
      </w:r>
      <w:proofErr w:type="spellEnd"/>
      <w:r w:rsidRPr="00874090">
        <w:rPr>
          <w:shd w:val="clear" w:color="auto" w:fill="FFFFFF"/>
        </w:rPr>
        <w:t>, Labridae). In </w:t>
      </w:r>
      <w:r w:rsidRPr="00874090">
        <w:rPr>
          <w:i/>
          <w:iCs/>
          <w:shd w:val="clear" w:color="auto" w:fill="FFFFFF"/>
        </w:rPr>
        <w:t>Biology of parrotfishes</w:t>
      </w:r>
      <w:r w:rsidRPr="00874090">
        <w:rPr>
          <w:shd w:val="clear" w:color="auto" w:fill="FFFFFF"/>
        </w:rPr>
        <w:t> (pp. 42-68). CRC Press.</w:t>
      </w:r>
    </w:p>
    <w:p w14:paraId="0C5A8BF9" w14:textId="59C861CA" w:rsidR="0077137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 Clements K, Robbins W (2002) The trophic status of herbivorous fishes on coral reefs. Mar </w:t>
      </w:r>
      <w:proofErr w:type="spellStart"/>
      <w:r w:rsidRPr="0055312C">
        <w:rPr>
          <w:color w:val="000000"/>
        </w:rPr>
        <w:t>Biol</w:t>
      </w:r>
      <w:proofErr w:type="spellEnd"/>
      <w:r w:rsidRPr="0055312C">
        <w:rPr>
          <w:color w:val="000000"/>
        </w:rPr>
        <w:t xml:space="preserve"> 140:613–623</w:t>
      </w:r>
    </w:p>
    <w:p w14:paraId="775C5FBE" w14:textId="77F822F2" w:rsidR="00C85817" w:rsidRPr="0055312C" w:rsidRDefault="00C85817" w:rsidP="00C85817">
      <w:pPr>
        <w:widowControl w:val="0"/>
        <w:pBdr>
          <w:top w:val="nil"/>
          <w:left w:val="nil"/>
          <w:bottom w:val="nil"/>
          <w:right w:val="nil"/>
          <w:between w:val="nil"/>
        </w:pBdr>
        <w:spacing w:before="120" w:after="120"/>
        <w:ind w:left="397" w:hanging="397"/>
        <w:rPr>
          <w:color w:val="000000"/>
        </w:rPr>
      </w:pPr>
      <w:proofErr w:type="spellStart"/>
      <w:r w:rsidRPr="0055312C">
        <w:rPr>
          <w:color w:val="000000"/>
        </w:rPr>
        <w:t>Choat</w:t>
      </w:r>
      <w:proofErr w:type="spellEnd"/>
      <w:r w:rsidRPr="0055312C">
        <w:rPr>
          <w:color w:val="000000"/>
        </w:rPr>
        <w:t xml:space="preserve"> J</w:t>
      </w:r>
      <w:r>
        <w:rPr>
          <w:color w:val="000000"/>
        </w:rPr>
        <w:t>H</w:t>
      </w:r>
      <w:r w:rsidRPr="0055312C">
        <w:rPr>
          <w:color w:val="000000"/>
        </w:rPr>
        <w:t xml:space="preserve">, Robbins WD, Clements KD (2004) The trophic status of herbivorous fishes on coral reefs. Mar </w:t>
      </w:r>
      <w:proofErr w:type="spellStart"/>
      <w:r w:rsidRPr="0055312C">
        <w:rPr>
          <w:color w:val="000000"/>
        </w:rPr>
        <w:t>Biol</w:t>
      </w:r>
      <w:proofErr w:type="spellEnd"/>
      <w:r w:rsidRPr="0055312C">
        <w:rPr>
          <w:color w:val="000000"/>
        </w:rPr>
        <w:t xml:space="preserve"> 145:445–454</w:t>
      </w:r>
    </w:p>
    <w:p w14:paraId="6624A0A5" w14:textId="46060E9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t>
      </w:r>
      <w:proofErr w:type="spellStart"/>
      <w:r w:rsidRPr="0055312C">
        <w:rPr>
          <w:color w:val="000000"/>
        </w:rPr>
        <w:t>Hyndes</w:t>
      </w:r>
      <w:proofErr w:type="spellEnd"/>
      <w:r w:rsidRPr="0055312C">
        <w:rPr>
          <w:color w:val="000000"/>
        </w:rPr>
        <w:t xml:space="preserve"> GA, </w:t>
      </w:r>
      <w:proofErr w:type="spellStart"/>
      <w:r w:rsidRPr="0055312C">
        <w:rPr>
          <w:color w:val="000000"/>
        </w:rPr>
        <w:t>Abecasis</w:t>
      </w:r>
      <w:proofErr w:type="spellEnd"/>
      <w:r w:rsidRPr="0055312C">
        <w:rPr>
          <w:color w:val="000000"/>
        </w:rPr>
        <w:t xml:space="preserve"> D, </w:t>
      </w:r>
      <w:proofErr w:type="spellStart"/>
      <w:r w:rsidRPr="0055312C">
        <w:rPr>
          <w:color w:val="000000"/>
        </w:rPr>
        <w:t>Vergés</w:t>
      </w:r>
      <w:proofErr w:type="spellEnd"/>
      <w:r w:rsidRPr="0055312C">
        <w:rPr>
          <w:color w:val="000000"/>
        </w:rPr>
        <w:t xml:space="preserve"> A (2013) Herbivores strongly influence algal recruitment in both coral- and algal-dominated coral reef habitats. Mar </w:t>
      </w:r>
      <w:proofErr w:type="spellStart"/>
      <w:r w:rsidRPr="0055312C">
        <w:rPr>
          <w:color w:val="000000"/>
        </w:rPr>
        <w:t>Ecol</w:t>
      </w:r>
      <w:proofErr w:type="spellEnd"/>
      <w:r w:rsidRPr="0055312C">
        <w:rPr>
          <w:color w:val="000000"/>
        </w:rPr>
        <w:t xml:space="preserve"> Prog Ser 486:153–164</w:t>
      </w:r>
    </w:p>
    <w:p w14:paraId="2633BA87" w14:textId="299B225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Doropoulos</w:t>
      </w:r>
      <w:proofErr w:type="spellEnd"/>
      <w:r w:rsidRPr="0055312C">
        <w:rPr>
          <w:color w:val="000000"/>
        </w:rPr>
        <w:t xml:space="preserve"> C, Ward S, </w:t>
      </w:r>
      <w:proofErr w:type="spellStart"/>
      <w:r w:rsidRPr="0055312C">
        <w:rPr>
          <w:color w:val="000000"/>
        </w:rPr>
        <w:t>Marshell</w:t>
      </w:r>
      <w:proofErr w:type="spellEnd"/>
      <w:r w:rsidRPr="0055312C">
        <w:rPr>
          <w:color w:val="000000"/>
        </w:rPr>
        <w:t xml:space="preserve"> A, Diaz-Pulido G, Mumby PJ (2012) Interactions among chronic and acute impacts on coral recruits: the importance of size-escape thresholds. Ecology 93:2131–2138</w:t>
      </w:r>
    </w:p>
    <w:p w14:paraId="298785B1" w14:textId="084FF56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Duffy JE, </w:t>
      </w:r>
      <w:proofErr w:type="spellStart"/>
      <w:r w:rsidRPr="0055312C">
        <w:rPr>
          <w:color w:val="000000"/>
        </w:rPr>
        <w:t>Lefcheck</w:t>
      </w:r>
      <w:proofErr w:type="spellEnd"/>
      <w:r w:rsidRPr="0055312C">
        <w:rPr>
          <w:color w:val="000000"/>
        </w:rPr>
        <w:t xml:space="preserve"> JS, Stuart-Smith RD, Navarrete SA, Edgar GJ (2016) Biodiversity enhances reef fish biomass and resistance to climate change. Proc Natl </w:t>
      </w:r>
      <w:proofErr w:type="spellStart"/>
      <w:r w:rsidRPr="0055312C">
        <w:rPr>
          <w:color w:val="000000"/>
        </w:rPr>
        <w:t>Acad</w:t>
      </w:r>
      <w:proofErr w:type="spellEnd"/>
      <w:r w:rsidRPr="0055312C">
        <w:rPr>
          <w:color w:val="000000"/>
        </w:rPr>
        <w:t xml:space="preserve"> Sci U S A 113:6230–6235</w:t>
      </w:r>
    </w:p>
    <w:p w14:paraId="4F209710" w14:textId="2EE9D77D"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Edwards CB, Friedlander AM, Green AG, Hardt MJ, Sala E, </w:t>
      </w:r>
      <w:proofErr w:type="spellStart"/>
      <w:r w:rsidRPr="0055312C">
        <w:rPr>
          <w:color w:val="000000"/>
        </w:rPr>
        <w:t>Sweatman</w:t>
      </w:r>
      <w:proofErr w:type="spellEnd"/>
      <w:r w:rsidRPr="0055312C">
        <w:rPr>
          <w:color w:val="000000"/>
        </w:rPr>
        <w:t xml:space="preserve"> HP, Williams ID, </w:t>
      </w:r>
      <w:proofErr w:type="spellStart"/>
      <w:r w:rsidRPr="0055312C">
        <w:rPr>
          <w:color w:val="000000"/>
        </w:rPr>
        <w:t>Zgliczynski</w:t>
      </w:r>
      <w:proofErr w:type="spellEnd"/>
      <w:r w:rsidRPr="0055312C">
        <w:rPr>
          <w:color w:val="000000"/>
        </w:rPr>
        <w:t xml:space="preserve"> B, </w:t>
      </w:r>
      <w:proofErr w:type="spellStart"/>
      <w:r w:rsidRPr="0055312C">
        <w:rPr>
          <w:color w:val="000000"/>
        </w:rPr>
        <w:t>Sandin</w:t>
      </w:r>
      <w:proofErr w:type="spellEnd"/>
      <w:r w:rsidRPr="0055312C">
        <w:rPr>
          <w:color w:val="000000"/>
        </w:rPr>
        <w:t xml:space="preserve"> SA, Smith JE (2014) Global assessment of the status of coral reef herbivorous fishes: evidence for fishing effects. Proc </w:t>
      </w:r>
      <w:proofErr w:type="spellStart"/>
      <w:r w:rsidRPr="0055312C">
        <w:rPr>
          <w:color w:val="000000"/>
        </w:rPr>
        <w:t>Biol</w:t>
      </w:r>
      <w:proofErr w:type="spellEnd"/>
      <w:r w:rsidRPr="0055312C">
        <w:rPr>
          <w:color w:val="000000"/>
        </w:rPr>
        <w:t xml:space="preserve"> Sci 281:20131835</w:t>
      </w:r>
    </w:p>
    <w:p w14:paraId="305030C2" w14:textId="6B3DB06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Froese R, </w:t>
      </w:r>
      <w:proofErr w:type="spellStart"/>
      <w:r w:rsidRPr="0055312C">
        <w:rPr>
          <w:color w:val="000000"/>
        </w:rPr>
        <w:t>Pauly</w:t>
      </w:r>
      <w:proofErr w:type="spellEnd"/>
      <w:r w:rsidRPr="0055312C">
        <w:rPr>
          <w:color w:val="000000"/>
        </w:rPr>
        <w:t xml:space="preserve"> D (2018) </w:t>
      </w:r>
      <w:proofErr w:type="spellStart"/>
      <w:r w:rsidRPr="0055312C">
        <w:rPr>
          <w:color w:val="000000"/>
        </w:rPr>
        <w:t>FishBase</w:t>
      </w:r>
      <w:proofErr w:type="spellEnd"/>
      <w:r w:rsidRPr="0055312C">
        <w:rPr>
          <w:color w:val="000000"/>
        </w:rPr>
        <w:t>.</w:t>
      </w:r>
    </w:p>
    <w:p w14:paraId="0F6B4431" w14:textId="322B3388"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Gilmour JP, Smith LD, Heyward AJ, Baird AH, Pratchett MS (2013) Recovery of an isolated coral reef system following severe disturbance. Science 340:69–71</w:t>
      </w:r>
    </w:p>
    <w:p w14:paraId="3E64B62F" w14:textId="71542048" w:rsidR="000E720E" w:rsidRDefault="000E720E" w:rsidP="000E720E">
      <w:pPr>
        <w:widowControl w:val="0"/>
        <w:pBdr>
          <w:top w:val="nil"/>
          <w:left w:val="nil"/>
          <w:bottom w:val="nil"/>
          <w:right w:val="nil"/>
          <w:between w:val="nil"/>
        </w:pBdr>
        <w:spacing w:before="120" w:after="120"/>
        <w:ind w:left="397" w:hanging="397"/>
        <w:rPr>
          <w:color w:val="000000"/>
        </w:rPr>
      </w:pPr>
      <w:proofErr w:type="spellStart"/>
      <w:r w:rsidRPr="000E720E">
        <w:rPr>
          <w:color w:val="000000"/>
        </w:rPr>
        <w:t>Goatley</w:t>
      </w:r>
      <w:proofErr w:type="spellEnd"/>
      <w:r w:rsidRPr="000E720E">
        <w:rPr>
          <w:color w:val="000000"/>
        </w:rPr>
        <w:t xml:space="preserve"> CHR, Bellwood DR (2012) Sediment suppresses herbivory across a coral reef depth gradient. </w:t>
      </w:r>
      <w:proofErr w:type="spellStart"/>
      <w:r w:rsidRPr="000E720E">
        <w:rPr>
          <w:color w:val="000000"/>
        </w:rPr>
        <w:t>Biol</w:t>
      </w:r>
      <w:proofErr w:type="spellEnd"/>
      <w:r w:rsidRPr="000E720E">
        <w:rPr>
          <w:color w:val="000000"/>
        </w:rPr>
        <w:t xml:space="preserve"> Lett 8:1016–1018</w:t>
      </w:r>
    </w:p>
    <w:p w14:paraId="7DDD5310" w14:textId="57838B2B" w:rsidR="000A63E8" w:rsidRPr="0055312C" w:rsidRDefault="000A63E8" w:rsidP="000A63E8">
      <w:pPr>
        <w:widowControl w:val="0"/>
        <w:pBdr>
          <w:top w:val="nil"/>
          <w:left w:val="nil"/>
          <w:bottom w:val="nil"/>
          <w:right w:val="nil"/>
          <w:between w:val="nil"/>
        </w:pBdr>
        <w:spacing w:before="120" w:after="120"/>
        <w:ind w:left="397" w:hanging="397"/>
        <w:rPr>
          <w:color w:val="000000"/>
        </w:rPr>
      </w:pPr>
      <w:r w:rsidRPr="000A63E8">
        <w:rPr>
          <w:color w:val="000000"/>
        </w:rPr>
        <w:t xml:space="preserve">Graham NAJ, Bellwood DR, Cinner JE, Hughes TP, </w:t>
      </w:r>
      <w:proofErr w:type="spellStart"/>
      <w:r w:rsidRPr="000A63E8">
        <w:rPr>
          <w:color w:val="000000"/>
        </w:rPr>
        <w:t>Norström</w:t>
      </w:r>
      <w:proofErr w:type="spellEnd"/>
      <w:r w:rsidRPr="000A63E8">
        <w:rPr>
          <w:color w:val="000000"/>
        </w:rPr>
        <w:t xml:space="preserve"> AV, </w:t>
      </w:r>
      <w:proofErr w:type="spellStart"/>
      <w:r w:rsidRPr="000A63E8">
        <w:rPr>
          <w:color w:val="000000"/>
        </w:rPr>
        <w:t>Nyström</w:t>
      </w:r>
      <w:proofErr w:type="spellEnd"/>
      <w:r w:rsidRPr="000A63E8">
        <w:rPr>
          <w:color w:val="000000"/>
        </w:rPr>
        <w:t xml:space="preserve"> M (2013) Managing resilience to reverse phase shifts in coral reefs. Front </w:t>
      </w:r>
      <w:proofErr w:type="spellStart"/>
      <w:r w:rsidRPr="000A63E8">
        <w:rPr>
          <w:color w:val="000000"/>
        </w:rPr>
        <w:t>Ecol</w:t>
      </w:r>
      <w:proofErr w:type="spellEnd"/>
      <w:r w:rsidRPr="000A63E8">
        <w:rPr>
          <w:color w:val="000000"/>
        </w:rPr>
        <w:t xml:space="preserve"> Environ 11:541–548</w:t>
      </w:r>
    </w:p>
    <w:p w14:paraId="7C0925A1" w14:textId="7DC42C16" w:rsidR="006E718D"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Graham NAJ, Jennings S, MacNeil MA, </w:t>
      </w:r>
      <w:proofErr w:type="spellStart"/>
      <w:r w:rsidRPr="0055312C">
        <w:rPr>
          <w:color w:val="000000"/>
        </w:rPr>
        <w:t>Mouillot</w:t>
      </w:r>
      <w:proofErr w:type="spellEnd"/>
      <w:r w:rsidRPr="0055312C">
        <w:rPr>
          <w:color w:val="000000"/>
        </w:rPr>
        <w:t xml:space="preserve"> D, Wilson SK (2015) Predicting climate-driven regime shifts versus rebound potential in coral reefs. Nature 518:94–97</w:t>
      </w:r>
    </w:p>
    <w:p w14:paraId="7525A4AD" w14:textId="0EDE74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Graham NAJ, McClanahan TR (2013) The Last Call for Marine Wilderness? Bioscience 63:397–402</w:t>
      </w:r>
    </w:p>
    <w:p w14:paraId="4F01CBDB" w14:textId="53BB5C80" w:rsidR="006E718D" w:rsidRDefault="006E718D" w:rsidP="00F65782">
      <w:pPr>
        <w:spacing w:before="120" w:after="120"/>
        <w:ind w:left="397" w:hanging="397"/>
      </w:pPr>
      <w:r w:rsidRPr="0055312C">
        <w:lastRenderedPageBreak/>
        <w:t xml:space="preserve">Graham, N. A. J., Wilson, S. K., Jennings, S., Polunin, N. V. C., Bijoux, J. P., &amp; Robinson, J. (2006). Dynamic fragility of oceanic coral reef ecosystems. </w:t>
      </w:r>
      <w:r w:rsidRPr="0055312C">
        <w:rPr>
          <w:i/>
          <w:iCs/>
        </w:rPr>
        <w:t>Proceedings of the National Academy of Sciences of the United States of America</w:t>
      </w:r>
      <w:r w:rsidRPr="0055312C">
        <w:t xml:space="preserve">, </w:t>
      </w:r>
      <w:r w:rsidRPr="0055312C">
        <w:rPr>
          <w:i/>
          <w:iCs/>
        </w:rPr>
        <w:t>103</w:t>
      </w:r>
      <w:r w:rsidRPr="0055312C">
        <w:t>(22), 8425–8429.</w:t>
      </w:r>
    </w:p>
    <w:p w14:paraId="55D8771C" w14:textId="3AB288EC" w:rsidR="00E96DBD" w:rsidRPr="00F65782" w:rsidRDefault="00E96DBD" w:rsidP="00E96DBD">
      <w:pPr>
        <w:spacing w:before="120" w:after="120"/>
        <w:ind w:left="397" w:hanging="397"/>
      </w:pPr>
      <w:r w:rsidRPr="00E96DBD">
        <w:t xml:space="preserve">Graham NAJ, Chong-Seng KM, </w:t>
      </w:r>
      <w:proofErr w:type="spellStart"/>
      <w:r w:rsidRPr="00E96DBD">
        <w:t>Huchery</w:t>
      </w:r>
      <w:proofErr w:type="spellEnd"/>
      <w:r w:rsidRPr="00E96DBD">
        <w:t xml:space="preserve"> C, </w:t>
      </w:r>
      <w:proofErr w:type="spellStart"/>
      <w:r w:rsidRPr="00E96DBD">
        <w:t>Januchowski</w:t>
      </w:r>
      <w:proofErr w:type="spellEnd"/>
      <w:r w:rsidRPr="00E96DBD">
        <w:t xml:space="preserve">-Hartley FA, Nash KL (2014) Coral reef community composition in the context of disturbance history on the Great Barrier Reef, Australia. </w:t>
      </w:r>
      <w:proofErr w:type="spellStart"/>
      <w:r w:rsidRPr="00E96DBD">
        <w:t>PLoS</w:t>
      </w:r>
      <w:proofErr w:type="spellEnd"/>
      <w:r w:rsidRPr="00E96DBD">
        <w:t xml:space="preserve"> One 9:e101204</w:t>
      </w:r>
    </w:p>
    <w:p w14:paraId="402B6FE4" w14:textId="1E3796A4"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Green AL, Bellwood DR (2009) Monitoring functional groups of herbivorous reef fishes as indicators of coral reef resilience - A practical guide for coral reef managers in the Asia Pacific region.</w:t>
      </w:r>
    </w:p>
    <w:p w14:paraId="1A58D7B4" w14:textId="21C81DDE" w:rsidR="00F510B7" w:rsidRPr="0055312C" w:rsidRDefault="00F510B7" w:rsidP="00C85817">
      <w:pPr>
        <w:spacing w:before="120" w:after="120"/>
        <w:ind w:left="397" w:hanging="397"/>
        <w:rPr>
          <w:color w:val="000000"/>
        </w:rPr>
      </w:pPr>
      <w:r w:rsidRPr="0055312C">
        <w:t xml:space="preserve">Green, A. L., </w:t>
      </w:r>
      <w:proofErr w:type="spellStart"/>
      <w:r w:rsidRPr="0055312C">
        <w:t>Maypa</w:t>
      </w:r>
      <w:proofErr w:type="spellEnd"/>
      <w:r w:rsidRPr="0055312C">
        <w:t xml:space="preserve">, A. P., </w:t>
      </w:r>
      <w:proofErr w:type="spellStart"/>
      <w:r w:rsidRPr="0055312C">
        <w:t>Almany</w:t>
      </w:r>
      <w:proofErr w:type="spellEnd"/>
      <w:r w:rsidRPr="0055312C">
        <w:t xml:space="preserve">, G. R., Rhodes, K. L., Weeks, R., </w:t>
      </w:r>
      <w:proofErr w:type="spellStart"/>
      <w:r w:rsidRPr="0055312C">
        <w:t>Abesamis</w:t>
      </w:r>
      <w:proofErr w:type="spellEnd"/>
      <w:r w:rsidRPr="0055312C">
        <w:t>, R. A., … White, A. T. (201</w:t>
      </w:r>
      <w:r w:rsidRPr="00F65782">
        <w:t>4</w:t>
      </w:r>
      <w:r w:rsidRPr="0055312C">
        <w:t xml:space="preserve">). Larval dispersal and movement patterns of coral reef fishes, and implications for marine reserve network design. </w:t>
      </w:r>
      <w:r w:rsidRPr="0055312C">
        <w:rPr>
          <w:i/>
          <w:iCs/>
        </w:rPr>
        <w:t>Biological Reviews of the Cambridge Philosophical Society</w:t>
      </w:r>
      <w:r w:rsidRPr="0055312C">
        <w:t xml:space="preserve">, </w:t>
      </w:r>
      <w:r w:rsidRPr="0055312C">
        <w:rPr>
          <w:i/>
          <w:iCs/>
        </w:rPr>
        <w:t>90</w:t>
      </w:r>
      <w:r w:rsidRPr="0055312C">
        <w:t>(4), 1215–1247.</w:t>
      </w:r>
    </w:p>
    <w:p w14:paraId="063F27D2" w14:textId="37DB0064" w:rsidR="002767CE" w:rsidRPr="00F65782" w:rsidRDefault="002767CE" w:rsidP="00F65782">
      <w:pPr>
        <w:spacing w:before="120" w:after="120"/>
        <w:ind w:left="397" w:hanging="397"/>
      </w:pPr>
      <w:r w:rsidRPr="0055312C">
        <w:t xml:space="preserve">Han, X., Adam, T. C., Schmitt, R. J., Brooks, A. J., &amp; Holbrook, S. J. (2016). Response of herbivore functional groups to sequential perturbations in Moorea, French Polynesia. </w:t>
      </w:r>
      <w:r w:rsidRPr="0055312C">
        <w:rPr>
          <w:i/>
          <w:iCs/>
        </w:rPr>
        <w:t xml:space="preserve">Coral Reefs </w:t>
      </w:r>
      <w:r w:rsidRPr="0055312C">
        <w:t xml:space="preserve">, </w:t>
      </w:r>
      <w:r w:rsidRPr="0055312C">
        <w:rPr>
          <w:i/>
          <w:iCs/>
        </w:rPr>
        <w:t>35</w:t>
      </w:r>
      <w:r w:rsidRPr="0055312C">
        <w:t>(3), 999–1009.</w:t>
      </w:r>
    </w:p>
    <w:p w14:paraId="5D705F29" w14:textId="474909D9"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Heenan</w:t>
      </w:r>
      <w:proofErr w:type="spellEnd"/>
      <w:r w:rsidRPr="0055312C">
        <w:rPr>
          <w:color w:val="000000"/>
        </w:rPr>
        <w:t xml:space="preserve"> A, Hoey AS, Williams GJ, Williams ID (2016) Natural bounds on herbivorous coral reef fishes. Proc </w:t>
      </w:r>
      <w:proofErr w:type="spellStart"/>
      <w:r w:rsidRPr="0055312C">
        <w:rPr>
          <w:color w:val="000000"/>
        </w:rPr>
        <w:t>Biol</w:t>
      </w:r>
      <w:proofErr w:type="spellEnd"/>
      <w:r w:rsidRPr="0055312C">
        <w:rPr>
          <w:color w:val="000000"/>
        </w:rPr>
        <w:t xml:space="preserve"> Sci 283:20161716</w:t>
      </w:r>
    </w:p>
    <w:p w14:paraId="00CB0ED1" w14:textId="2508A823" w:rsidR="004E6DE2" w:rsidRPr="00F65782" w:rsidRDefault="004E6DE2" w:rsidP="00F65782">
      <w:pPr>
        <w:spacing w:before="120" w:after="120"/>
        <w:ind w:left="397" w:hanging="397"/>
      </w:pPr>
      <w:r w:rsidRPr="0055312C">
        <w:t xml:space="preserve">Hicks, C. C., &amp; McClanahan, T. R. (2012). Assessing gear modifications needed to optimize yields in a heavily exploited, multi-species, seagrass and coral reef fishery. </w:t>
      </w:r>
      <w:proofErr w:type="spellStart"/>
      <w:r w:rsidRPr="0055312C">
        <w:rPr>
          <w:i/>
          <w:iCs/>
        </w:rPr>
        <w:t>PloS</w:t>
      </w:r>
      <w:proofErr w:type="spellEnd"/>
      <w:r w:rsidRPr="0055312C">
        <w:rPr>
          <w:i/>
          <w:iCs/>
        </w:rPr>
        <w:t xml:space="preserve"> One</w:t>
      </w:r>
      <w:r w:rsidRPr="0055312C">
        <w:t xml:space="preserve">, </w:t>
      </w:r>
      <w:r w:rsidRPr="0055312C">
        <w:rPr>
          <w:i/>
          <w:iCs/>
        </w:rPr>
        <w:t>7</w:t>
      </w:r>
      <w:r w:rsidRPr="0055312C">
        <w:t>(5), e36022.</w:t>
      </w:r>
    </w:p>
    <w:p w14:paraId="3AFF7FDC" w14:textId="5C71FB40"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Hoey AS, Bellwood DR (2008) Cross-shelf variation in the role of parrotfishes on the Great Barrier Reef. Coral Reefs 27:37–47</w:t>
      </w:r>
    </w:p>
    <w:p w14:paraId="0605CF35" w14:textId="78D14B79" w:rsidR="00C65FB8"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Hughes TP, Rodrigues MJ, Bellwood DR, </w:t>
      </w:r>
      <w:proofErr w:type="spellStart"/>
      <w:r w:rsidRPr="0055312C">
        <w:rPr>
          <w:color w:val="000000"/>
        </w:rPr>
        <w:t>Ceccarelli</w:t>
      </w:r>
      <w:proofErr w:type="spellEnd"/>
      <w:r w:rsidRPr="0055312C">
        <w:rPr>
          <w:color w:val="000000"/>
        </w:rPr>
        <w:t xml:space="preserve"> D, </w:t>
      </w:r>
      <w:proofErr w:type="spellStart"/>
      <w:r w:rsidRPr="0055312C">
        <w:rPr>
          <w:color w:val="000000"/>
        </w:rPr>
        <w:t>Hoegh</w:t>
      </w:r>
      <w:proofErr w:type="spellEnd"/>
      <w:r w:rsidRPr="0055312C">
        <w:rPr>
          <w:color w:val="000000"/>
        </w:rPr>
        <w:t xml:space="preserve">-Guldberg O, McCook L, </w:t>
      </w:r>
      <w:proofErr w:type="spellStart"/>
      <w:r w:rsidRPr="0055312C">
        <w:rPr>
          <w:color w:val="000000"/>
        </w:rPr>
        <w:t>Moltschaniwskyj</w:t>
      </w:r>
      <w:proofErr w:type="spellEnd"/>
      <w:r w:rsidRPr="0055312C">
        <w:rPr>
          <w:color w:val="000000"/>
        </w:rPr>
        <w:t xml:space="preserve"> N, Pratchett MS, </w:t>
      </w:r>
      <w:proofErr w:type="spellStart"/>
      <w:r w:rsidRPr="0055312C">
        <w:rPr>
          <w:color w:val="000000"/>
        </w:rPr>
        <w:t>Steneck</w:t>
      </w:r>
      <w:proofErr w:type="spellEnd"/>
      <w:r w:rsidRPr="0055312C">
        <w:rPr>
          <w:color w:val="000000"/>
        </w:rPr>
        <w:t xml:space="preserve"> RS, Willis B (2007) Phase shifts, herbivory, and the resilience of coral reefs to climate change. </w:t>
      </w:r>
      <w:proofErr w:type="spellStart"/>
      <w:r w:rsidRPr="0055312C">
        <w:rPr>
          <w:color w:val="000000"/>
        </w:rPr>
        <w:t>Curr</w:t>
      </w:r>
      <w:proofErr w:type="spellEnd"/>
      <w:r w:rsidRPr="0055312C">
        <w:rPr>
          <w:color w:val="000000"/>
        </w:rPr>
        <w:t xml:space="preserve"> </w:t>
      </w:r>
      <w:proofErr w:type="spellStart"/>
      <w:r w:rsidRPr="0055312C">
        <w:rPr>
          <w:color w:val="000000"/>
        </w:rPr>
        <w:t>Biol</w:t>
      </w:r>
      <w:proofErr w:type="spellEnd"/>
      <w:r w:rsidRPr="0055312C">
        <w:rPr>
          <w:color w:val="000000"/>
        </w:rPr>
        <w:t xml:space="preserve"> 17:360–365</w:t>
      </w:r>
    </w:p>
    <w:p w14:paraId="1049577F" w14:textId="12C4D14C" w:rsidR="00C85817" w:rsidRDefault="00C85817" w:rsidP="00C85817">
      <w:pPr>
        <w:widowControl w:val="0"/>
        <w:pBdr>
          <w:top w:val="nil"/>
          <w:left w:val="nil"/>
          <w:bottom w:val="nil"/>
          <w:right w:val="nil"/>
          <w:between w:val="nil"/>
        </w:pBdr>
        <w:spacing w:before="120" w:after="120"/>
        <w:ind w:left="397" w:hanging="397"/>
        <w:rPr>
          <w:color w:val="000000"/>
        </w:rPr>
      </w:pPr>
      <w:r w:rsidRPr="00C85817">
        <w:rPr>
          <w:color w:val="000000"/>
        </w:rPr>
        <w:t xml:space="preserve">Hughes TP, Barnes ML, Bellwood DR, Cinner JE, Cumming GS, Jackson JBC, </w:t>
      </w:r>
      <w:proofErr w:type="spellStart"/>
      <w:r w:rsidRPr="00C85817">
        <w:rPr>
          <w:color w:val="000000"/>
        </w:rPr>
        <w:t>Kleypas</w:t>
      </w:r>
      <w:proofErr w:type="spellEnd"/>
      <w:r w:rsidRPr="00C85817">
        <w:rPr>
          <w:color w:val="000000"/>
        </w:rPr>
        <w:t xml:space="preserve"> J, van de </w:t>
      </w:r>
      <w:proofErr w:type="spellStart"/>
      <w:r w:rsidRPr="00C85817">
        <w:rPr>
          <w:color w:val="000000"/>
        </w:rPr>
        <w:t>Leemput</w:t>
      </w:r>
      <w:proofErr w:type="spellEnd"/>
      <w:r w:rsidRPr="00C85817">
        <w:rPr>
          <w:color w:val="000000"/>
        </w:rPr>
        <w:t xml:space="preserve"> IA, Lough JM, Morrison TH, </w:t>
      </w:r>
      <w:proofErr w:type="spellStart"/>
      <w:r w:rsidRPr="00C85817">
        <w:rPr>
          <w:color w:val="000000"/>
        </w:rPr>
        <w:t>Palumbi</w:t>
      </w:r>
      <w:proofErr w:type="spellEnd"/>
      <w:r w:rsidRPr="00C85817">
        <w:rPr>
          <w:color w:val="000000"/>
        </w:rPr>
        <w:t xml:space="preserve"> SR, van </w:t>
      </w:r>
      <w:proofErr w:type="spellStart"/>
      <w:r w:rsidRPr="00C85817">
        <w:rPr>
          <w:color w:val="000000"/>
        </w:rPr>
        <w:t>Nes</w:t>
      </w:r>
      <w:proofErr w:type="spellEnd"/>
      <w:r w:rsidRPr="00C85817">
        <w:rPr>
          <w:color w:val="000000"/>
        </w:rPr>
        <w:t xml:space="preserve"> EH, </w:t>
      </w:r>
      <w:proofErr w:type="spellStart"/>
      <w:r w:rsidRPr="00C85817">
        <w:rPr>
          <w:color w:val="000000"/>
        </w:rPr>
        <w:t>Scheffer</w:t>
      </w:r>
      <w:proofErr w:type="spellEnd"/>
      <w:r w:rsidRPr="00C85817">
        <w:rPr>
          <w:color w:val="000000"/>
        </w:rPr>
        <w:t xml:space="preserve"> M (2017) Coral reefs in the Anthropocene. Nature 546:82–90</w:t>
      </w:r>
    </w:p>
    <w:p w14:paraId="239E1E50" w14:textId="6164809F" w:rsidR="00431378" w:rsidRPr="0055312C" w:rsidRDefault="00431378" w:rsidP="00431378">
      <w:pPr>
        <w:widowControl w:val="0"/>
        <w:pBdr>
          <w:top w:val="nil"/>
          <w:left w:val="nil"/>
          <w:bottom w:val="nil"/>
          <w:right w:val="nil"/>
          <w:between w:val="nil"/>
        </w:pBdr>
        <w:spacing w:before="120" w:after="120"/>
        <w:ind w:left="397" w:hanging="397"/>
        <w:rPr>
          <w:color w:val="000000"/>
        </w:rPr>
      </w:pPr>
      <w:r w:rsidRPr="00431378">
        <w:rPr>
          <w:color w:val="000000"/>
        </w:rPr>
        <w:t xml:space="preserve">Jackson JBC (2008) Colloquium paper: ecological extinction and evolution in the brave new ocean. Proc Natl </w:t>
      </w:r>
      <w:proofErr w:type="spellStart"/>
      <w:r w:rsidRPr="00431378">
        <w:rPr>
          <w:color w:val="000000"/>
        </w:rPr>
        <w:t>Acad</w:t>
      </w:r>
      <w:proofErr w:type="spellEnd"/>
      <w:r w:rsidRPr="00431378">
        <w:rPr>
          <w:color w:val="000000"/>
        </w:rPr>
        <w:t xml:space="preserve"> Sci U S A 105 </w:t>
      </w:r>
      <w:proofErr w:type="spellStart"/>
      <w:r>
        <w:rPr>
          <w:color w:val="000000"/>
        </w:rPr>
        <w:t>Suppl</w:t>
      </w:r>
      <w:proofErr w:type="spellEnd"/>
      <w:r>
        <w:rPr>
          <w:color w:val="000000"/>
        </w:rPr>
        <w:t xml:space="preserve"> </w:t>
      </w:r>
      <w:r w:rsidRPr="00431378">
        <w:rPr>
          <w:color w:val="000000"/>
        </w:rPr>
        <w:t>1:11458–11465</w:t>
      </w:r>
    </w:p>
    <w:p w14:paraId="27EAD509" w14:textId="1298904A"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Jouffray</w:t>
      </w:r>
      <w:proofErr w:type="spellEnd"/>
      <w:r w:rsidRPr="0055312C">
        <w:rPr>
          <w:color w:val="000000"/>
        </w:rPr>
        <w:t xml:space="preserve"> J-B, </w:t>
      </w:r>
      <w:proofErr w:type="spellStart"/>
      <w:r w:rsidRPr="0055312C">
        <w:rPr>
          <w:color w:val="000000"/>
        </w:rPr>
        <w:t>Nyström</w:t>
      </w:r>
      <w:proofErr w:type="spellEnd"/>
      <w:r w:rsidRPr="0055312C">
        <w:rPr>
          <w:color w:val="000000"/>
        </w:rPr>
        <w:t xml:space="preserve"> M, </w:t>
      </w:r>
      <w:proofErr w:type="spellStart"/>
      <w:r w:rsidRPr="0055312C">
        <w:rPr>
          <w:color w:val="000000"/>
        </w:rPr>
        <w:t>Norström</w:t>
      </w:r>
      <w:proofErr w:type="spellEnd"/>
      <w:r w:rsidRPr="0055312C">
        <w:rPr>
          <w:color w:val="000000"/>
        </w:rPr>
        <w:t xml:space="preserve"> AV, Williams ID, Wedding LM, </w:t>
      </w:r>
      <w:proofErr w:type="spellStart"/>
      <w:r w:rsidRPr="0055312C">
        <w:rPr>
          <w:color w:val="000000"/>
        </w:rPr>
        <w:t>Kittinger</w:t>
      </w:r>
      <w:proofErr w:type="spellEnd"/>
      <w:r w:rsidRPr="0055312C">
        <w:rPr>
          <w:color w:val="000000"/>
        </w:rPr>
        <w:t xml:space="preserve"> JN, Williams GJ (2015) Identifying multiple coral reef regimes and their drivers across the Hawaiian archipelago. </w:t>
      </w:r>
      <w:proofErr w:type="spellStart"/>
      <w:r w:rsidRPr="0055312C">
        <w:rPr>
          <w:color w:val="000000"/>
        </w:rPr>
        <w:t>Philos</w:t>
      </w:r>
      <w:proofErr w:type="spellEnd"/>
      <w:r w:rsidRPr="0055312C">
        <w:rPr>
          <w:color w:val="000000"/>
        </w:rPr>
        <w:t xml:space="preserve"> Trans R </w:t>
      </w:r>
      <w:proofErr w:type="spellStart"/>
      <w:r w:rsidRPr="0055312C">
        <w:rPr>
          <w:color w:val="000000"/>
        </w:rPr>
        <w:t>Soc</w:t>
      </w:r>
      <w:proofErr w:type="spellEnd"/>
      <w:r w:rsidRPr="0055312C">
        <w:rPr>
          <w:color w:val="000000"/>
        </w:rPr>
        <w:t xml:space="preserve"> </w:t>
      </w:r>
      <w:proofErr w:type="spellStart"/>
      <w:r w:rsidRPr="0055312C">
        <w:rPr>
          <w:color w:val="000000"/>
        </w:rPr>
        <w:t>Lond</w:t>
      </w:r>
      <w:proofErr w:type="spellEnd"/>
      <w:r w:rsidRPr="0055312C">
        <w:rPr>
          <w:color w:val="000000"/>
        </w:rPr>
        <w:t xml:space="preserve"> B </w:t>
      </w:r>
      <w:proofErr w:type="spellStart"/>
      <w:r w:rsidRPr="0055312C">
        <w:rPr>
          <w:color w:val="000000"/>
        </w:rPr>
        <w:t>Biol</w:t>
      </w:r>
      <w:proofErr w:type="spellEnd"/>
      <w:r w:rsidRPr="0055312C">
        <w:rPr>
          <w:color w:val="000000"/>
        </w:rPr>
        <w:t xml:space="preserve"> Sci 370:20130268</w:t>
      </w:r>
    </w:p>
    <w:p w14:paraId="76FB7742" w14:textId="1510890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Keesing</w:t>
      </w:r>
      <w:proofErr w:type="spellEnd"/>
      <w:r w:rsidRPr="0055312C">
        <w:rPr>
          <w:color w:val="000000"/>
        </w:rPr>
        <w:t xml:space="preserve"> F, Young TP (2014) Cascading Consequences of the Loss of Large Mammals in an African Savanna. Bioscience 64:487–495</w:t>
      </w:r>
    </w:p>
    <w:p w14:paraId="32B34307" w14:textId="5834C133" w:rsidR="00C65FB8"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Lokrantz</w:t>
      </w:r>
      <w:proofErr w:type="spellEnd"/>
      <w:r w:rsidRPr="0055312C">
        <w:rPr>
          <w:color w:val="000000"/>
        </w:rPr>
        <w:t xml:space="preserve"> J, </w:t>
      </w:r>
      <w:proofErr w:type="spellStart"/>
      <w:r w:rsidRPr="0055312C">
        <w:rPr>
          <w:color w:val="000000"/>
        </w:rPr>
        <w:t>Nyström</w:t>
      </w:r>
      <w:proofErr w:type="spellEnd"/>
      <w:r w:rsidRPr="0055312C">
        <w:rPr>
          <w:color w:val="000000"/>
        </w:rPr>
        <w:t xml:space="preserve"> M, </w:t>
      </w:r>
      <w:proofErr w:type="spellStart"/>
      <w:r w:rsidRPr="0055312C">
        <w:rPr>
          <w:color w:val="000000"/>
        </w:rPr>
        <w:t>Thyresson</w:t>
      </w:r>
      <w:proofErr w:type="spellEnd"/>
      <w:r w:rsidRPr="0055312C">
        <w:rPr>
          <w:color w:val="000000"/>
        </w:rPr>
        <w:t xml:space="preserve"> M, Johansson C (2008) The non-linear relationship between body size and function in parrotfishes. Coral Reefs 27:967–974</w:t>
      </w:r>
    </w:p>
    <w:p w14:paraId="7AE49704" w14:textId="6A201986" w:rsidR="005B2EEC" w:rsidRPr="0055312C" w:rsidRDefault="005B2EEC" w:rsidP="005B2EEC">
      <w:pPr>
        <w:widowControl w:val="0"/>
        <w:pBdr>
          <w:top w:val="nil"/>
          <w:left w:val="nil"/>
          <w:bottom w:val="nil"/>
          <w:right w:val="nil"/>
          <w:between w:val="nil"/>
        </w:pBdr>
        <w:spacing w:before="120" w:after="120"/>
        <w:ind w:left="397" w:hanging="397"/>
        <w:rPr>
          <w:color w:val="000000"/>
        </w:rPr>
      </w:pPr>
      <w:r w:rsidRPr="005B2EEC">
        <w:rPr>
          <w:color w:val="000000"/>
        </w:rPr>
        <w:t xml:space="preserve">MacNeil MA, Graham NAJ, Cinner JE, Wilson SK, Williams ID, </w:t>
      </w:r>
      <w:proofErr w:type="spellStart"/>
      <w:r w:rsidRPr="005B2EEC">
        <w:rPr>
          <w:color w:val="000000"/>
        </w:rPr>
        <w:t>Maina</w:t>
      </w:r>
      <w:proofErr w:type="spellEnd"/>
      <w:r w:rsidRPr="005B2EEC">
        <w:rPr>
          <w:color w:val="000000"/>
        </w:rPr>
        <w:t xml:space="preserve"> J, Newman S, Friedlander AM, Jupiter S, Polunin NVC, McClanahan TR (2015) Recovery potential of the </w:t>
      </w:r>
      <w:r w:rsidRPr="005B2EEC">
        <w:rPr>
          <w:color w:val="000000"/>
        </w:rPr>
        <w:lastRenderedPageBreak/>
        <w:t>world’s coral reef fishes. Nature 520:341–344</w:t>
      </w:r>
    </w:p>
    <w:p w14:paraId="221F41F4" w14:textId="2A6BA15B"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Marshell</w:t>
      </w:r>
      <w:proofErr w:type="spellEnd"/>
      <w:r w:rsidRPr="0055312C">
        <w:rPr>
          <w:color w:val="000000"/>
        </w:rPr>
        <w:t xml:space="preserve"> A, Mumby PJ (2015) The role of surgeonfish (Acanthuridae) in maintaining algal turf biomass on coral reefs. J </w:t>
      </w:r>
      <w:proofErr w:type="spellStart"/>
      <w:r w:rsidRPr="0055312C">
        <w:rPr>
          <w:color w:val="000000"/>
        </w:rPr>
        <w:t>Exp</w:t>
      </w:r>
      <w:proofErr w:type="spellEnd"/>
      <w:r w:rsidRPr="0055312C">
        <w:rPr>
          <w:color w:val="000000"/>
        </w:rPr>
        <w:t xml:space="preserve"> Mar Bio </w:t>
      </w:r>
      <w:proofErr w:type="spellStart"/>
      <w:r w:rsidRPr="0055312C">
        <w:rPr>
          <w:color w:val="000000"/>
        </w:rPr>
        <w:t>Ecol</w:t>
      </w:r>
      <w:proofErr w:type="spellEnd"/>
      <w:r w:rsidRPr="0055312C">
        <w:rPr>
          <w:color w:val="000000"/>
        </w:rPr>
        <w:t xml:space="preserve"> 473:152–160</w:t>
      </w:r>
    </w:p>
    <w:p w14:paraId="24320263" w14:textId="291DF976"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McClanahan TR, </w:t>
      </w:r>
      <w:proofErr w:type="spellStart"/>
      <w:r w:rsidRPr="0055312C">
        <w:rPr>
          <w:color w:val="000000"/>
        </w:rPr>
        <w:t>Maina</w:t>
      </w:r>
      <w:proofErr w:type="spellEnd"/>
      <w:r w:rsidRPr="0055312C">
        <w:rPr>
          <w:color w:val="000000"/>
        </w:rPr>
        <w:t xml:space="preserve"> JM, Graham NAJ, Jones KR (2016) </w:t>
      </w:r>
      <w:proofErr w:type="spellStart"/>
      <w:r w:rsidRPr="0055312C">
        <w:rPr>
          <w:color w:val="000000"/>
        </w:rPr>
        <w:t>Modeling</w:t>
      </w:r>
      <w:proofErr w:type="spellEnd"/>
      <w:r w:rsidRPr="0055312C">
        <w:rPr>
          <w:color w:val="000000"/>
        </w:rPr>
        <w:t xml:space="preserve"> Reef Fish Biomass, Recovery Potential, and Management Priorities in the Western Indian Ocean. </w:t>
      </w:r>
      <w:proofErr w:type="spellStart"/>
      <w:r w:rsidRPr="0055312C">
        <w:rPr>
          <w:color w:val="000000"/>
        </w:rPr>
        <w:t>PLoS</w:t>
      </w:r>
      <w:proofErr w:type="spellEnd"/>
      <w:r w:rsidRPr="0055312C">
        <w:rPr>
          <w:color w:val="000000"/>
        </w:rPr>
        <w:t xml:space="preserve"> One 11:e0154585</w:t>
      </w:r>
    </w:p>
    <w:p w14:paraId="2D925427" w14:textId="7FF00B98"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McElreath</w:t>
      </w:r>
      <w:proofErr w:type="spellEnd"/>
      <w:r w:rsidRPr="0055312C">
        <w:rPr>
          <w:color w:val="000000"/>
        </w:rPr>
        <w:t xml:space="preserve"> R (2017) Rethinking: statistical Rethinking book package. R package version 1:</w:t>
      </w:r>
    </w:p>
    <w:p w14:paraId="61B31AE2" w14:textId="1AD3602A"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Metcalfe DB, Asner GP, Martin RE, Silva </w:t>
      </w:r>
      <w:proofErr w:type="spellStart"/>
      <w:r w:rsidRPr="0055312C">
        <w:rPr>
          <w:color w:val="000000"/>
        </w:rPr>
        <w:t>Espejo</w:t>
      </w:r>
      <w:proofErr w:type="spellEnd"/>
      <w:r w:rsidRPr="0055312C">
        <w:rPr>
          <w:color w:val="000000"/>
        </w:rPr>
        <w:t xml:space="preserve"> JE, </w:t>
      </w:r>
      <w:proofErr w:type="spellStart"/>
      <w:r w:rsidRPr="0055312C">
        <w:rPr>
          <w:color w:val="000000"/>
        </w:rPr>
        <w:t>Huasco</w:t>
      </w:r>
      <w:proofErr w:type="spellEnd"/>
      <w:r w:rsidRPr="0055312C">
        <w:rPr>
          <w:color w:val="000000"/>
        </w:rPr>
        <w:t xml:space="preserve"> WH, </w:t>
      </w:r>
      <w:proofErr w:type="spellStart"/>
      <w:r w:rsidRPr="0055312C">
        <w:rPr>
          <w:color w:val="000000"/>
        </w:rPr>
        <w:t>Farfán</w:t>
      </w:r>
      <w:proofErr w:type="spellEnd"/>
      <w:r w:rsidRPr="0055312C">
        <w:rPr>
          <w:color w:val="000000"/>
        </w:rPr>
        <w:t xml:space="preserve"> Amézquita FF, Carranza-Jimenez L, Galiano Cabrera DF, Baca LD, </w:t>
      </w:r>
      <w:proofErr w:type="spellStart"/>
      <w:r w:rsidRPr="0055312C">
        <w:rPr>
          <w:color w:val="000000"/>
        </w:rPr>
        <w:t>Sinca</w:t>
      </w:r>
      <w:proofErr w:type="spellEnd"/>
      <w:r w:rsidRPr="0055312C">
        <w:rPr>
          <w:color w:val="000000"/>
        </w:rPr>
        <w:t xml:space="preserve"> F, </w:t>
      </w:r>
      <w:proofErr w:type="spellStart"/>
      <w:r w:rsidRPr="0055312C">
        <w:rPr>
          <w:color w:val="000000"/>
        </w:rPr>
        <w:t>Huaraca</w:t>
      </w:r>
      <w:proofErr w:type="spellEnd"/>
      <w:r w:rsidRPr="0055312C">
        <w:rPr>
          <w:color w:val="000000"/>
        </w:rPr>
        <w:t xml:space="preserve"> </w:t>
      </w:r>
      <w:proofErr w:type="spellStart"/>
      <w:r w:rsidRPr="0055312C">
        <w:rPr>
          <w:color w:val="000000"/>
        </w:rPr>
        <w:t>Quispe</w:t>
      </w:r>
      <w:proofErr w:type="spellEnd"/>
      <w:r w:rsidRPr="0055312C">
        <w:rPr>
          <w:color w:val="000000"/>
        </w:rPr>
        <w:t xml:space="preserve"> LP, </w:t>
      </w:r>
      <w:proofErr w:type="spellStart"/>
      <w:r w:rsidRPr="0055312C">
        <w:rPr>
          <w:color w:val="000000"/>
        </w:rPr>
        <w:t>Taype</w:t>
      </w:r>
      <w:proofErr w:type="spellEnd"/>
      <w:r w:rsidRPr="0055312C">
        <w:rPr>
          <w:color w:val="000000"/>
        </w:rPr>
        <w:t xml:space="preserve"> IA, Mora LE, </w:t>
      </w:r>
      <w:proofErr w:type="spellStart"/>
      <w:r w:rsidRPr="0055312C">
        <w:rPr>
          <w:color w:val="000000"/>
        </w:rPr>
        <w:t>Dávila</w:t>
      </w:r>
      <w:proofErr w:type="spellEnd"/>
      <w:r w:rsidRPr="0055312C">
        <w:rPr>
          <w:color w:val="000000"/>
        </w:rPr>
        <w:t xml:space="preserve"> AR, Solórzano MM, Puma </w:t>
      </w:r>
      <w:proofErr w:type="spellStart"/>
      <w:r w:rsidRPr="0055312C">
        <w:rPr>
          <w:color w:val="000000"/>
        </w:rPr>
        <w:t>Vilca</w:t>
      </w:r>
      <w:proofErr w:type="spellEnd"/>
      <w:r w:rsidRPr="0055312C">
        <w:rPr>
          <w:color w:val="000000"/>
        </w:rPr>
        <w:t xml:space="preserve"> BL, </w:t>
      </w:r>
      <w:proofErr w:type="spellStart"/>
      <w:r w:rsidRPr="0055312C">
        <w:rPr>
          <w:color w:val="000000"/>
        </w:rPr>
        <w:t>Laupa</w:t>
      </w:r>
      <w:proofErr w:type="spellEnd"/>
      <w:r w:rsidRPr="0055312C">
        <w:rPr>
          <w:color w:val="000000"/>
        </w:rPr>
        <w:t xml:space="preserve"> Román JM, Guerra </w:t>
      </w:r>
      <w:proofErr w:type="spellStart"/>
      <w:r w:rsidRPr="0055312C">
        <w:rPr>
          <w:color w:val="000000"/>
        </w:rPr>
        <w:t>Bustios</w:t>
      </w:r>
      <w:proofErr w:type="spellEnd"/>
      <w:r w:rsidRPr="0055312C">
        <w:rPr>
          <w:color w:val="000000"/>
        </w:rPr>
        <w:t xml:space="preserve"> PC, Revilla NS, </w:t>
      </w:r>
      <w:proofErr w:type="spellStart"/>
      <w:r w:rsidRPr="0055312C">
        <w:rPr>
          <w:color w:val="000000"/>
        </w:rPr>
        <w:t>Tupayachi</w:t>
      </w:r>
      <w:proofErr w:type="spellEnd"/>
      <w:r w:rsidRPr="0055312C">
        <w:rPr>
          <w:color w:val="000000"/>
        </w:rPr>
        <w:t xml:space="preserve"> R, Girardin CAJ, Doughty CE, </w:t>
      </w:r>
      <w:proofErr w:type="spellStart"/>
      <w:r w:rsidRPr="0055312C">
        <w:rPr>
          <w:color w:val="000000"/>
        </w:rPr>
        <w:t>Malhi</w:t>
      </w:r>
      <w:proofErr w:type="spellEnd"/>
      <w:r w:rsidRPr="0055312C">
        <w:rPr>
          <w:color w:val="000000"/>
        </w:rPr>
        <w:t xml:space="preserve"> Y (2014) Herbivory makes major contributions to ecosystem carbon and nutrient cycling in tropical forests. </w:t>
      </w:r>
      <w:proofErr w:type="spellStart"/>
      <w:r w:rsidRPr="0055312C">
        <w:rPr>
          <w:color w:val="000000"/>
        </w:rPr>
        <w:t>Ecol</w:t>
      </w:r>
      <w:proofErr w:type="spellEnd"/>
      <w:r w:rsidRPr="0055312C">
        <w:rPr>
          <w:color w:val="000000"/>
        </w:rPr>
        <w:t xml:space="preserve"> Lett 17:324–332</w:t>
      </w:r>
    </w:p>
    <w:p w14:paraId="2F1B2B37" w14:textId="60F835D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Mumby PJ, Dahlgren CP, Harborne AR, Kappel CV, </w:t>
      </w:r>
      <w:proofErr w:type="spellStart"/>
      <w:r w:rsidRPr="0055312C">
        <w:rPr>
          <w:color w:val="000000"/>
        </w:rPr>
        <w:t>Micheli</w:t>
      </w:r>
      <w:proofErr w:type="spellEnd"/>
      <w:r w:rsidRPr="0055312C">
        <w:rPr>
          <w:color w:val="000000"/>
        </w:rPr>
        <w:t xml:space="preserve"> F, Brumbaugh DR, Holmes KE, Mendes JM, Broad K, </w:t>
      </w:r>
      <w:proofErr w:type="spellStart"/>
      <w:r w:rsidRPr="0055312C">
        <w:rPr>
          <w:color w:val="000000"/>
        </w:rPr>
        <w:t>Sanchirico</w:t>
      </w:r>
      <w:proofErr w:type="spellEnd"/>
      <w:r w:rsidRPr="0055312C">
        <w:rPr>
          <w:color w:val="000000"/>
        </w:rPr>
        <w:t xml:space="preserve"> JN, Buch K, Box S, </w:t>
      </w:r>
      <w:proofErr w:type="spellStart"/>
      <w:r w:rsidRPr="0055312C">
        <w:rPr>
          <w:color w:val="000000"/>
        </w:rPr>
        <w:t>Stoffle</w:t>
      </w:r>
      <w:proofErr w:type="spellEnd"/>
      <w:r w:rsidRPr="0055312C">
        <w:rPr>
          <w:color w:val="000000"/>
        </w:rPr>
        <w:t xml:space="preserve"> RW, Gill AB (2006) Fishing, trophic cascades, and the process of grazing on coral reefs. Science 311:98–101</w:t>
      </w:r>
    </w:p>
    <w:p w14:paraId="4055B206" w14:textId="387A7E91"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Munday</w:t>
      </w:r>
      <w:proofErr w:type="spellEnd"/>
      <w:r w:rsidRPr="0055312C">
        <w:rPr>
          <w:color w:val="000000"/>
        </w:rPr>
        <w:t xml:space="preserve"> PL, Jones GP (1998) The Ecological Implications of Small Body Size Among Coral-Reef Fishes. Ocean Coast </w:t>
      </w:r>
      <w:proofErr w:type="spellStart"/>
      <w:r w:rsidRPr="0055312C">
        <w:rPr>
          <w:color w:val="000000"/>
        </w:rPr>
        <w:t>Manag</w:t>
      </w:r>
      <w:proofErr w:type="spellEnd"/>
      <w:r w:rsidRPr="0055312C">
        <w:rPr>
          <w:color w:val="000000"/>
        </w:rPr>
        <w:t xml:space="preserve"> 36:373–411</w:t>
      </w:r>
    </w:p>
    <w:p w14:paraId="329B703D" w14:textId="507A792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Nash KL, Graham NAJ, Bellwood DR (2013) Fish foraging patterns, vulnerability to fishing, and implications for the management of ecosystem function across scales.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23:1632–1644</w:t>
      </w:r>
    </w:p>
    <w:p w14:paraId="102DA8C2" w14:textId="2C42F327"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Nash KL, Graham NAJ, Jennings S, Wilson SK, Bellwood DR (2016</w:t>
      </w:r>
      <w:r w:rsidR="000E720E">
        <w:rPr>
          <w:color w:val="000000"/>
        </w:rPr>
        <w:t>a</w:t>
      </w:r>
      <w:r w:rsidRPr="0055312C">
        <w:rPr>
          <w:color w:val="000000"/>
        </w:rPr>
        <w:t xml:space="preserve">) Herbivore cross-scale redundancy supports response diversity and promotes coral reef resilience. J </w:t>
      </w:r>
      <w:proofErr w:type="spellStart"/>
      <w:r w:rsidRPr="0055312C">
        <w:rPr>
          <w:color w:val="000000"/>
        </w:rPr>
        <w:t>Appl</w:t>
      </w:r>
      <w:proofErr w:type="spellEnd"/>
      <w:r w:rsidRPr="0055312C">
        <w:rPr>
          <w:color w:val="000000"/>
        </w:rPr>
        <w:t xml:space="preserve"> </w:t>
      </w:r>
      <w:proofErr w:type="spellStart"/>
      <w:r w:rsidRPr="0055312C">
        <w:rPr>
          <w:color w:val="000000"/>
        </w:rPr>
        <w:t>Ecol</w:t>
      </w:r>
      <w:proofErr w:type="spellEnd"/>
      <w:r w:rsidRPr="0055312C">
        <w:rPr>
          <w:color w:val="000000"/>
        </w:rPr>
        <w:t xml:space="preserve"> 53:646–655</w:t>
      </w:r>
    </w:p>
    <w:p w14:paraId="44EEA1D5" w14:textId="53AF3B6C" w:rsidR="004A2630" w:rsidRPr="00F65782" w:rsidRDefault="004A2630" w:rsidP="00F65782">
      <w:pPr>
        <w:spacing w:before="120" w:after="120"/>
        <w:ind w:left="397" w:hanging="397"/>
      </w:pPr>
      <w:r w:rsidRPr="0055312C">
        <w:t xml:space="preserve">Nash, K. L., </w:t>
      </w:r>
      <w:proofErr w:type="spellStart"/>
      <w:r w:rsidRPr="0055312C">
        <w:t>Abesamis</w:t>
      </w:r>
      <w:proofErr w:type="spellEnd"/>
      <w:r w:rsidRPr="0055312C">
        <w:t xml:space="preserve">, R. A., Graham, N. A. J., McClure, E. C., &amp; </w:t>
      </w:r>
      <w:proofErr w:type="spellStart"/>
      <w:r w:rsidRPr="0055312C">
        <w:t>Moland</w:t>
      </w:r>
      <w:proofErr w:type="spellEnd"/>
      <w:r w:rsidRPr="0055312C">
        <w:t>, E. (2016</w:t>
      </w:r>
      <w:r w:rsidR="000E720E">
        <w:t>b</w:t>
      </w:r>
      <w:r w:rsidRPr="0055312C">
        <w:t xml:space="preserve">). Drivers of herbivory on coral reefs: species, habitat and management effects. </w:t>
      </w:r>
      <w:r w:rsidRPr="0055312C">
        <w:rPr>
          <w:i/>
          <w:iCs/>
        </w:rPr>
        <w:t>Marine Ecology Progress Series</w:t>
      </w:r>
      <w:r w:rsidRPr="0055312C">
        <w:t xml:space="preserve">, </w:t>
      </w:r>
      <w:r w:rsidRPr="0055312C">
        <w:rPr>
          <w:i/>
          <w:iCs/>
        </w:rPr>
        <w:t>554</w:t>
      </w:r>
      <w:r w:rsidRPr="0055312C">
        <w:t>, 129–140.</w:t>
      </w:r>
    </w:p>
    <w:p w14:paraId="6DE73686" w14:textId="6FB4443E"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Polunin NVC, </w:t>
      </w:r>
      <w:proofErr w:type="spellStart"/>
      <w:r w:rsidRPr="0055312C">
        <w:rPr>
          <w:color w:val="000000"/>
        </w:rPr>
        <w:t>Harmelin</w:t>
      </w:r>
      <w:proofErr w:type="spellEnd"/>
      <w:r w:rsidRPr="0055312C">
        <w:rPr>
          <w:color w:val="000000"/>
        </w:rPr>
        <w:t xml:space="preserve">-Vivien M, </w:t>
      </w:r>
      <w:proofErr w:type="spellStart"/>
      <w:r w:rsidRPr="0055312C">
        <w:rPr>
          <w:color w:val="000000"/>
        </w:rPr>
        <w:t>Galzin</w:t>
      </w:r>
      <w:proofErr w:type="spellEnd"/>
      <w:r w:rsidRPr="0055312C">
        <w:rPr>
          <w:color w:val="000000"/>
        </w:rPr>
        <w:t xml:space="preserve"> R (1995) Contrasts in algal food processing among five herbivorous coral-reef fishes. J Fish </w:t>
      </w:r>
      <w:proofErr w:type="spellStart"/>
      <w:r w:rsidRPr="0055312C">
        <w:rPr>
          <w:color w:val="000000"/>
        </w:rPr>
        <w:t>Biol</w:t>
      </w:r>
      <w:proofErr w:type="spellEnd"/>
      <w:r w:rsidRPr="0055312C">
        <w:rPr>
          <w:color w:val="000000"/>
        </w:rPr>
        <w:t xml:space="preserve"> 47:455–465</w:t>
      </w:r>
    </w:p>
    <w:p w14:paraId="5A23B368" w14:textId="1FE1853C"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Polunin NVC, Roberts CM (1993) Greater biomass and value of target coral-reef fishes in two small Caribbean marine reserves. Marine Ecology-Progress Series 100:167–167</w:t>
      </w:r>
    </w:p>
    <w:p w14:paraId="26A67905" w14:textId="566E6A3B"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Robinson JPW, Williams ID, Edwards AM, McPherson J, Yeager L, </w:t>
      </w:r>
      <w:proofErr w:type="spellStart"/>
      <w:r w:rsidRPr="0055312C">
        <w:rPr>
          <w:color w:val="000000"/>
        </w:rPr>
        <w:t>Vigliola</w:t>
      </w:r>
      <w:proofErr w:type="spellEnd"/>
      <w:r w:rsidRPr="0055312C">
        <w:rPr>
          <w:color w:val="000000"/>
        </w:rPr>
        <w:t xml:space="preserve"> L, Brainard RE, Baum JK (2017) Fishing degrades size structure of coral reef fish communities. Glob Chang </w:t>
      </w:r>
      <w:proofErr w:type="spellStart"/>
      <w:r w:rsidRPr="0055312C">
        <w:rPr>
          <w:color w:val="000000"/>
        </w:rPr>
        <w:t>Biol</w:t>
      </w:r>
      <w:proofErr w:type="spellEnd"/>
      <w:r w:rsidRPr="0055312C">
        <w:rPr>
          <w:color w:val="000000"/>
        </w:rPr>
        <w:t xml:space="preserve"> 23:1009–1022</w:t>
      </w:r>
    </w:p>
    <w:p w14:paraId="5B7D7F4B" w14:textId="77CE838F"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Robinson JPW, Williams ID, Yeager LA, McPherson JM, Clark J, Oliver TA, Baum JK (2018) Environmental conditions and herbivore biomass determine coral reef benthic community composition: implications for quantitative baselines. Coral Reefs</w:t>
      </w:r>
    </w:p>
    <w:p w14:paraId="78894F36" w14:textId="4A6FBDD0"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Rooij</w:t>
      </w:r>
      <w:proofErr w:type="spellEnd"/>
      <w:r w:rsidRPr="0055312C">
        <w:rPr>
          <w:color w:val="000000"/>
        </w:rPr>
        <w:t xml:space="preserve"> JM, </w:t>
      </w:r>
      <w:proofErr w:type="spellStart"/>
      <w:r w:rsidRPr="0055312C">
        <w:rPr>
          <w:color w:val="000000"/>
        </w:rPr>
        <w:t>Videler</w:t>
      </w:r>
      <w:proofErr w:type="spellEnd"/>
      <w:r w:rsidRPr="0055312C">
        <w:rPr>
          <w:color w:val="000000"/>
        </w:rPr>
        <w:t xml:space="preserve"> JJ, </w:t>
      </w:r>
      <w:proofErr w:type="spellStart"/>
      <w:r w:rsidRPr="0055312C">
        <w:rPr>
          <w:color w:val="000000"/>
        </w:rPr>
        <w:t>Bruggemann</w:t>
      </w:r>
      <w:proofErr w:type="spellEnd"/>
      <w:r w:rsidRPr="0055312C">
        <w:rPr>
          <w:color w:val="000000"/>
        </w:rPr>
        <w:t xml:space="preserve"> JH (1998) High biomass and production but low energy transfer efficiency of Caribbean parrotfish: implications for trophic models of coral reefs. J Fish </w:t>
      </w:r>
      <w:proofErr w:type="spellStart"/>
      <w:r w:rsidRPr="0055312C">
        <w:rPr>
          <w:color w:val="000000"/>
        </w:rPr>
        <w:t>Biol</w:t>
      </w:r>
      <w:proofErr w:type="spellEnd"/>
      <w:r w:rsidRPr="0055312C">
        <w:rPr>
          <w:color w:val="000000"/>
        </w:rPr>
        <w:t xml:space="preserve"> 53:154–178</w:t>
      </w:r>
    </w:p>
    <w:p w14:paraId="46B0CB32" w14:textId="5DD678C4" w:rsidR="00C65FB8" w:rsidRPr="0055312C" w:rsidRDefault="00CC0F79" w:rsidP="00F65782">
      <w:pPr>
        <w:widowControl w:val="0"/>
        <w:pBdr>
          <w:top w:val="nil"/>
          <w:left w:val="nil"/>
          <w:bottom w:val="nil"/>
          <w:right w:val="nil"/>
          <w:between w:val="nil"/>
        </w:pBdr>
        <w:spacing w:before="120" w:after="120"/>
        <w:ind w:left="397" w:hanging="397"/>
      </w:pPr>
      <w:proofErr w:type="spellStart"/>
      <w:r w:rsidRPr="0055312C">
        <w:rPr>
          <w:color w:val="000000"/>
        </w:rPr>
        <w:lastRenderedPageBreak/>
        <w:t>Ro</w:t>
      </w:r>
      <w:r w:rsidRPr="0055312C">
        <w:t>yo</w:t>
      </w:r>
      <w:proofErr w:type="spellEnd"/>
      <w:r w:rsidRPr="0055312C">
        <w:t xml:space="preserve"> AA, Collins R, Adams MB, </w:t>
      </w:r>
      <w:proofErr w:type="spellStart"/>
      <w:r w:rsidRPr="0055312C">
        <w:t>Kirschbaum</w:t>
      </w:r>
      <w:proofErr w:type="spellEnd"/>
      <w:r w:rsidRPr="0055312C">
        <w:t xml:space="preserve"> C, Carson WP (2010) Pervasive interactions between ungulate browsers and disturbance regimes promote temperate forest herbaceous diversity. Ecology 91:93–105</w:t>
      </w:r>
    </w:p>
    <w:p w14:paraId="07700B51" w14:textId="11918EED" w:rsidR="00C65FB8" w:rsidRPr="00F65782" w:rsidRDefault="00CC0F79" w:rsidP="00F65782">
      <w:pPr>
        <w:widowControl w:val="0"/>
        <w:pBdr>
          <w:top w:val="nil"/>
          <w:left w:val="nil"/>
          <w:bottom w:val="nil"/>
          <w:right w:val="nil"/>
          <w:between w:val="nil"/>
        </w:pBdr>
        <w:spacing w:before="120" w:after="120"/>
        <w:ind w:left="397" w:hanging="397"/>
      </w:pPr>
      <w:proofErr w:type="spellStart"/>
      <w:r w:rsidRPr="00F65782">
        <w:rPr>
          <w:highlight w:val="white"/>
        </w:rPr>
        <w:t>Prieditis</w:t>
      </w:r>
      <w:proofErr w:type="spellEnd"/>
      <w:r w:rsidRPr="00F65782">
        <w:rPr>
          <w:highlight w:val="white"/>
        </w:rPr>
        <w:t xml:space="preserve">, A., </w:t>
      </w:r>
      <w:proofErr w:type="spellStart"/>
      <w:r w:rsidRPr="00F65782">
        <w:rPr>
          <w:highlight w:val="white"/>
        </w:rPr>
        <w:t>Howlett</w:t>
      </w:r>
      <w:proofErr w:type="spellEnd"/>
      <w:r w:rsidRPr="00F65782">
        <w:rPr>
          <w:highlight w:val="white"/>
        </w:rPr>
        <w:t xml:space="preserve">, S.J., </w:t>
      </w:r>
      <w:proofErr w:type="spellStart"/>
      <w:r w:rsidRPr="00F65782">
        <w:rPr>
          <w:highlight w:val="white"/>
        </w:rPr>
        <w:t>Baumanis</w:t>
      </w:r>
      <w:proofErr w:type="spellEnd"/>
      <w:r w:rsidRPr="00F65782">
        <w:rPr>
          <w:highlight w:val="white"/>
        </w:rPr>
        <w:t xml:space="preserve">, J., </w:t>
      </w:r>
      <w:proofErr w:type="spellStart"/>
      <w:r w:rsidRPr="00F65782">
        <w:rPr>
          <w:highlight w:val="white"/>
        </w:rPr>
        <w:t>Bagrade</w:t>
      </w:r>
      <w:proofErr w:type="spellEnd"/>
      <w:r w:rsidRPr="00F65782">
        <w:rPr>
          <w:highlight w:val="white"/>
        </w:rPr>
        <w:t xml:space="preserve">, G., Done, G., </w:t>
      </w:r>
      <w:proofErr w:type="spellStart"/>
      <w:r w:rsidRPr="00F65782">
        <w:rPr>
          <w:highlight w:val="white"/>
        </w:rPr>
        <w:t>Jansons</w:t>
      </w:r>
      <w:proofErr w:type="spellEnd"/>
      <w:r w:rsidRPr="00F65782">
        <w:rPr>
          <w:highlight w:val="white"/>
        </w:rPr>
        <w:t xml:space="preserve">, A., </w:t>
      </w:r>
      <w:proofErr w:type="spellStart"/>
      <w:r w:rsidRPr="00F65782">
        <w:rPr>
          <w:highlight w:val="white"/>
        </w:rPr>
        <w:t>Neimane</w:t>
      </w:r>
      <w:proofErr w:type="spellEnd"/>
      <w:r w:rsidRPr="00F65782">
        <w:rPr>
          <w:highlight w:val="white"/>
        </w:rPr>
        <w:t xml:space="preserve">, U., </w:t>
      </w:r>
      <w:proofErr w:type="spellStart"/>
      <w:r w:rsidRPr="00F65782">
        <w:rPr>
          <w:highlight w:val="white"/>
        </w:rPr>
        <w:t>Ornicans</w:t>
      </w:r>
      <w:proofErr w:type="spellEnd"/>
      <w:r w:rsidRPr="00F65782">
        <w:rPr>
          <w:highlight w:val="white"/>
        </w:rPr>
        <w:t xml:space="preserve">, A., </w:t>
      </w:r>
      <w:proofErr w:type="spellStart"/>
      <w:r w:rsidRPr="00F65782">
        <w:rPr>
          <w:highlight w:val="white"/>
        </w:rPr>
        <w:t>Stepanova</w:t>
      </w:r>
      <w:proofErr w:type="spellEnd"/>
      <w:r w:rsidRPr="00F65782">
        <w:rPr>
          <w:highlight w:val="white"/>
        </w:rPr>
        <w:t xml:space="preserve">, A., Smits, A. and </w:t>
      </w:r>
      <w:proofErr w:type="spellStart"/>
      <w:r w:rsidRPr="00F65782">
        <w:rPr>
          <w:highlight w:val="white"/>
        </w:rPr>
        <w:t>Zunna</w:t>
      </w:r>
      <w:proofErr w:type="spellEnd"/>
      <w:r w:rsidRPr="00F65782">
        <w:rPr>
          <w:highlight w:val="white"/>
        </w:rPr>
        <w:t xml:space="preserve">, A., 2017. Quantification of Deer Browsing in Summer and Its Importance for Game Management in Latvia. </w:t>
      </w:r>
      <w:r w:rsidR="00633496" w:rsidRPr="00F65782">
        <w:rPr>
          <w:i/>
          <w:highlight w:val="white"/>
        </w:rPr>
        <w:t>Baltic Forestry</w:t>
      </w:r>
      <w:r w:rsidRPr="00F65782">
        <w:rPr>
          <w:highlight w:val="white"/>
        </w:rPr>
        <w:t xml:space="preserve">, </w:t>
      </w:r>
      <w:r w:rsidRPr="00F65782">
        <w:rPr>
          <w:i/>
          <w:highlight w:val="white"/>
        </w:rPr>
        <w:t>23</w:t>
      </w:r>
      <w:r w:rsidRPr="00F65782">
        <w:rPr>
          <w:highlight w:val="white"/>
        </w:rPr>
        <w:t>(2), pp.423-431.</w:t>
      </w:r>
    </w:p>
    <w:p w14:paraId="706EE735" w14:textId="6BE28169" w:rsidR="00C65FB8" w:rsidRPr="0055312C" w:rsidRDefault="00CC0F79" w:rsidP="00F65782">
      <w:pPr>
        <w:widowControl w:val="0"/>
        <w:pBdr>
          <w:top w:val="nil"/>
          <w:left w:val="nil"/>
          <w:bottom w:val="nil"/>
          <w:right w:val="nil"/>
          <w:between w:val="nil"/>
        </w:pBdr>
        <w:spacing w:before="120" w:after="120"/>
        <w:ind w:left="397" w:hanging="397"/>
      </w:pPr>
      <w:r w:rsidRPr="0055312C">
        <w:t xml:space="preserve">Russ GR, </w:t>
      </w:r>
      <w:proofErr w:type="spellStart"/>
      <w:r w:rsidRPr="0055312C">
        <w:t>Questel</w:t>
      </w:r>
      <w:proofErr w:type="spellEnd"/>
      <w:r w:rsidRPr="0055312C">
        <w:t xml:space="preserve"> S-LA, </w:t>
      </w:r>
      <w:proofErr w:type="spellStart"/>
      <w:r w:rsidRPr="0055312C">
        <w:t>Rizzari</w:t>
      </w:r>
      <w:proofErr w:type="spellEnd"/>
      <w:r w:rsidRPr="0055312C">
        <w:t xml:space="preserve"> JR, Alcala AC (2015) The parrotfish–coral relationship: refuting the ubiquity of a prevailing paradigm. Mar </w:t>
      </w:r>
      <w:proofErr w:type="spellStart"/>
      <w:r w:rsidRPr="0055312C">
        <w:t>Biol</w:t>
      </w:r>
      <w:proofErr w:type="spellEnd"/>
      <w:r w:rsidRPr="0055312C">
        <w:t xml:space="preserve"> 162:2029–2045</w:t>
      </w:r>
    </w:p>
    <w:p w14:paraId="69A8D2B7" w14:textId="33DA0F8D"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t>Samoilys</w:t>
      </w:r>
      <w:proofErr w:type="spellEnd"/>
      <w:r w:rsidRPr="0055312C">
        <w:t xml:space="preserve"> MA, Carlos G (2000) Determining Methods of Underwater Visual Census for Estimating the Abundance of </w:t>
      </w:r>
      <w:r w:rsidRPr="0055312C">
        <w:rPr>
          <w:color w:val="000000"/>
        </w:rPr>
        <w:t xml:space="preserve">Coral Reef Fishes. Environ </w:t>
      </w:r>
      <w:proofErr w:type="spellStart"/>
      <w:r w:rsidRPr="0055312C">
        <w:rPr>
          <w:color w:val="000000"/>
        </w:rPr>
        <w:t>Biol</w:t>
      </w:r>
      <w:proofErr w:type="spellEnd"/>
      <w:r w:rsidRPr="0055312C">
        <w:rPr>
          <w:color w:val="000000"/>
        </w:rPr>
        <w:t xml:space="preserve"> Fishes 57:289–304</w:t>
      </w:r>
    </w:p>
    <w:p w14:paraId="0CA89711" w14:textId="348379D4"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Schielzeth</w:t>
      </w:r>
      <w:proofErr w:type="spellEnd"/>
      <w:r w:rsidRPr="0055312C">
        <w:rPr>
          <w:color w:val="000000"/>
        </w:rPr>
        <w:t xml:space="preserve"> H (2010) Simple means to improve the interpretability of regression coefficients: Interpretation of regression coefficients. Methods </w:t>
      </w:r>
      <w:proofErr w:type="spellStart"/>
      <w:r w:rsidRPr="0055312C">
        <w:rPr>
          <w:color w:val="000000"/>
        </w:rPr>
        <w:t>Ecol</w:t>
      </w:r>
      <w:proofErr w:type="spellEnd"/>
      <w:r w:rsidRPr="0055312C">
        <w:rPr>
          <w:color w:val="000000"/>
        </w:rPr>
        <w:t xml:space="preserve"> </w:t>
      </w:r>
      <w:proofErr w:type="spellStart"/>
      <w:r w:rsidRPr="0055312C">
        <w:rPr>
          <w:color w:val="000000"/>
        </w:rPr>
        <w:t>Evol</w:t>
      </w:r>
      <w:proofErr w:type="spellEnd"/>
      <w:r w:rsidRPr="0055312C">
        <w:rPr>
          <w:color w:val="000000"/>
        </w:rPr>
        <w:t xml:space="preserve"> 1:103–113</w:t>
      </w:r>
    </w:p>
    <w:p w14:paraId="1ABAB4CC" w14:textId="7ADFE5C5" w:rsidR="00422C93" w:rsidRDefault="00422C93" w:rsidP="00F65782">
      <w:pPr>
        <w:spacing w:before="120" w:after="120"/>
        <w:ind w:left="397" w:hanging="397"/>
      </w:pPr>
      <w:proofErr w:type="spellStart"/>
      <w:r w:rsidRPr="0055312C">
        <w:t>Tebbett</w:t>
      </w:r>
      <w:proofErr w:type="spellEnd"/>
      <w:r w:rsidRPr="0055312C">
        <w:t xml:space="preserve"> SB, </w:t>
      </w:r>
      <w:proofErr w:type="spellStart"/>
      <w:r w:rsidRPr="0055312C">
        <w:t>Goatley</w:t>
      </w:r>
      <w:proofErr w:type="spellEnd"/>
      <w:r w:rsidRPr="0055312C">
        <w:t xml:space="preserve"> CHR, Bellwood DR (2017). Clarifying functional roles: algal removal by the </w:t>
      </w:r>
      <w:proofErr w:type="spellStart"/>
      <w:r w:rsidRPr="0055312C">
        <w:t>surgeonfishes</w:t>
      </w:r>
      <w:proofErr w:type="spellEnd"/>
      <w:r w:rsidRPr="0055312C">
        <w:t xml:space="preserve"> </w:t>
      </w:r>
      <w:proofErr w:type="spellStart"/>
      <w:r w:rsidRPr="0055312C">
        <w:t>Ctenochaetus</w:t>
      </w:r>
      <w:proofErr w:type="spellEnd"/>
      <w:r w:rsidRPr="0055312C">
        <w:t xml:space="preserve"> </w:t>
      </w:r>
      <w:proofErr w:type="spellStart"/>
      <w:r w:rsidRPr="0055312C">
        <w:t>striatus</w:t>
      </w:r>
      <w:proofErr w:type="spellEnd"/>
      <w:r w:rsidRPr="0055312C">
        <w:t xml:space="preserve"> and </w:t>
      </w:r>
      <w:proofErr w:type="spellStart"/>
      <w:r w:rsidRPr="0055312C">
        <w:t>Acanthurus</w:t>
      </w:r>
      <w:proofErr w:type="spellEnd"/>
      <w:r w:rsidRPr="0055312C">
        <w:t xml:space="preserve"> </w:t>
      </w:r>
      <w:proofErr w:type="spellStart"/>
      <w:r w:rsidRPr="0055312C">
        <w:t>nigrofuscus</w:t>
      </w:r>
      <w:proofErr w:type="spellEnd"/>
      <w:r w:rsidRPr="0055312C">
        <w:t xml:space="preserve">. </w:t>
      </w:r>
      <w:r w:rsidRPr="00874090">
        <w:rPr>
          <w:iCs/>
        </w:rPr>
        <w:t>Coral Reefs</w:t>
      </w:r>
      <w:r w:rsidRPr="00CC4B07">
        <w:t xml:space="preserve">, </w:t>
      </w:r>
      <w:r w:rsidRPr="00874090">
        <w:rPr>
          <w:iCs/>
        </w:rPr>
        <w:t>36</w:t>
      </w:r>
      <w:r w:rsidRPr="00CC4B07">
        <w:t>(3), 803–813.</w:t>
      </w:r>
    </w:p>
    <w:p w14:paraId="6F543A42" w14:textId="7562CB0B" w:rsidR="00E0235B" w:rsidRPr="008E106D" w:rsidRDefault="00E0235B" w:rsidP="00E0235B">
      <w:pPr>
        <w:spacing w:before="120" w:after="120"/>
        <w:ind w:left="397" w:hanging="397"/>
      </w:pPr>
      <w:proofErr w:type="spellStart"/>
      <w:r w:rsidRPr="00E0235B">
        <w:t>Vergés</w:t>
      </w:r>
      <w:proofErr w:type="spellEnd"/>
      <w:r w:rsidRPr="00E0235B">
        <w:t xml:space="preserve"> A, Steinberg PD, Hay ME, </w:t>
      </w:r>
      <w:proofErr w:type="spellStart"/>
      <w:r w:rsidRPr="00E0235B">
        <w:t>Poore</w:t>
      </w:r>
      <w:proofErr w:type="spellEnd"/>
      <w:r w:rsidRPr="00E0235B">
        <w:t xml:space="preserve"> AGB, Campbell AH, Ballesteros E, Heck KL Jr, Booth DJ, Coleman MA, </w:t>
      </w:r>
      <w:proofErr w:type="spellStart"/>
      <w:r w:rsidRPr="00E0235B">
        <w:t>Feary</w:t>
      </w:r>
      <w:proofErr w:type="spellEnd"/>
      <w:r w:rsidRPr="00E0235B">
        <w:t xml:space="preserve"> DA, </w:t>
      </w:r>
      <w:proofErr w:type="spellStart"/>
      <w:r w:rsidRPr="00E0235B">
        <w:t>Figueira</w:t>
      </w:r>
      <w:proofErr w:type="spellEnd"/>
      <w:r w:rsidRPr="00E0235B">
        <w:t xml:space="preserve"> W, Langlois T, </w:t>
      </w:r>
      <w:proofErr w:type="spellStart"/>
      <w:r w:rsidRPr="00E0235B">
        <w:t>Marzinelli</w:t>
      </w:r>
      <w:proofErr w:type="spellEnd"/>
      <w:r w:rsidRPr="00E0235B">
        <w:t xml:space="preserve"> EM, </w:t>
      </w:r>
      <w:proofErr w:type="spellStart"/>
      <w:r w:rsidRPr="00E0235B">
        <w:t>Mizerek</w:t>
      </w:r>
      <w:proofErr w:type="spellEnd"/>
      <w:r w:rsidRPr="00E0235B">
        <w:t xml:space="preserve"> T, Mumby PJ, Nakamura Y, </w:t>
      </w:r>
      <w:proofErr w:type="spellStart"/>
      <w:r w:rsidRPr="00E0235B">
        <w:t>Roughan</w:t>
      </w:r>
      <w:proofErr w:type="spellEnd"/>
      <w:r w:rsidRPr="00E0235B">
        <w:t xml:space="preserve"> M, van </w:t>
      </w:r>
      <w:proofErr w:type="spellStart"/>
      <w:r w:rsidRPr="00E0235B">
        <w:t>Sebille</w:t>
      </w:r>
      <w:proofErr w:type="spellEnd"/>
      <w:r w:rsidRPr="00E0235B">
        <w:t xml:space="preserve"> E, Gupta AS, </w:t>
      </w:r>
      <w:proofErr w:type="spellStart"/>
      <w:r w:rsidRPr="00E0235B">
        <w:t>Smale</w:t>
      </w:r>
      <w:proofErr w:type="spellEnd"/>
      <w:r w:rsidRPr="00E0235B">
        <w:t xml:space="preserve"> DA, Tomas F, </w:t>
      </w:r>
      <w:proofErr w:type="spellStart"/>
      <w:r w:rsidRPr="00E0235B">
        <w:t>Wernberg</w:t>
      </w:r>
      <w:proofErr w:type="spellEnd"/>
      <w:r w:rsidRPr="00E0235B">
        <w:t xml:space="preserve"> T, Wilson SK (2014) The tropicalization of temperate marine ecosystems: climate-mediated changes in herbivory and community phase shifts. </w:t>
      </w:r>
      <w:r w:rsidRPr="00CC4B07">
        <w:t xml:space="preserve">Proc </w:t>
      </w:r>
      <w:proofErr w:type="spellStart"/>
      <w:r w:rsidRPr="00CC4B07">
        <w:t>Biol</w:t>
      </w:r>
      <w:proofErr w:type="spellEnd"/>
      <w:r w:rsidRPr="00CC4B07">
        <w:t xml:space="preserve"> Sci</w:t>
      </w:r>
      <w:r w:rsidRPr="00874090">
        <w:t>,</w:t>
      </w:r>
      <w:r w:rsidRPr="00CC4B07">
        <w:t xml:space="preserve"> 281(20140846</w:t>
      </w:r>
      <w:r w:rsidRPr="007B78B0">
        <w:t>)</w:t>
      </w:r>
      <w:r w:rsidRPr="008E106D">
        <w:t>.</w:t>
      </w:r>
    </w:p>
    <w:p w14:paraId="35E00523" w14:textId="68286CE7" w:rsidR="00697BA7" w:rsidRPr="007B78B0" w:rsidRDefault="00697BA7" w:rsidP="00F65782">
      <w:pPr>
        <w:spacing w:before="120" w:after="120"/>
        <w:ind w:left="397" w:hanging="397"/>
      </w:pPr>
      <w:r w:rsidRPr="0055312C">
        <w:t xml:space="preserve">Williams, I., &amp; Polunin, N (2001). Large-scale associations between macroalgal cover and grazer biomass on mid-depth reefs in the Caribbean. </w:t>
      </w:r>
      <w:r w:rsidRPr="00874090">
        <w:rPr>
          <w:iCs/>
        </w:rPr>
        <w:t>Coral Reefs</w:t>
      </w:r>
      <w:r w:rsidRPr="00CC4B07">
        <w:t xml:space="preserve">, </w:t>
      </w:r>
      <w:r w:rsidRPr="00874090">
        <w:rPr>
          <w:iCs/>
        </w:rPr>
        <w:t>19</w:t>
      </w:r>
      <w:r w:rsidRPr="00CC4B07">
        <w:t>(4), 358–366.</w:t>
      </w:r>
    </w:p>
    <w:p w14:paraId="1D85790A" w14:textId="77777777" w:rsidR="001A1FF6" w:rsidRPr="001A1FF6" w:rsidRDefault="001A1FF6" w:rsidP="001A1FF6">
      <w:pPr>
        <w:spacing w:before="120" w:after="120"/>
        <w:ind w:left="397" w:hanging="397"/>
      </w:pPr>
      <w:r w:rsidRPr="001A1FF6">
        <w:rPr>
          <w:lang w:val="en"/>
        </w:rPr>
        <w:annotationRef/>
      </w:r>
      <w:r w:rsidRPr="001A1FF6">
        <w:t xml:space="preserve">Wilson SK, Bellwood DR, </w:t>
      </w:r>
      <w:proofErr w:type="spellStart"/>
      <w:r w:rsidRPr="001A1FF6">
        <w:t>Choat</w:t>
      </w:r>
      <w:proofErr w:type="spellEnd"/>
      <w:r w:rsidRPr="001A1FF6">
        <w:t xml:space="preserve"> JH, </w:t>
      </w:r>
      <w:proofErr w:type="spellStart"/>
      <w:r w:rsidRPr="001A1FF6">
        <w:t>Furnas</w:t>
      </w:r>
      <w:proofErr w:type="spellEnd"/>
      <w:r w:rsidRPr="001A1FF6">
        <w:t xml:space="preserve"> MJ (2003) Detritus in the epilithic algal matrix and its use by coral reef fishes. </w:t>
      </w:r>
      <w:proofErr w:type="spellStart"/>
      <w:r w:rsidRPr="001A1FF6">
        <w:t>Oceanogr</w:t>
      </w:r>
      <w:proofErr w:type="spellEnd"/>
      <w:r w:rsidRPr="001A1FF6">
        <w:t xml:space="preserve"> Mar </w:t>
      </w:r>
      <w:proofErr w:type="spellStart"/>
      <w:r w:rsidRPr="001A1FF6">
        <w:t>Biol</w:t>
      </w:r>
      <w:proofErr w:type="spellEnd"/>
      <w:r w:rsidRPr="001A1FF6">
        <w:t xml:space="preserve"> </w:t>
      </w:r>
      <w:proofErr w:type="spellStart"/>
      <w:r w:rsidRPr="001A1FF6">
        <w:t>Annu</w:t>
      </w:r>
      <w:proofErr w:type="spellEnd"/>
      <w:r w:rsidRPr="001A1FF6">
        <w:t xml:space="preserve"> Rev 41:279–310</w:t>
      </w:r>
    </w:p>
    <w:p w14:paraId="447612DE" w14:textId="45F2437A" w:rsidR="00472A15" w:rsidRPr="007B78B0" w:rsidRDefault="00472A15" w:rsidP="00874090">
      <w:pPr>
        <w:spacing w:before="120" w:after="120"/>
      </w:pPr>
      <w:r w:rsidRPr="00F909BF">
        <w:t xml:space="preserve">Wilson, S. K., Fisher, R., Pratchett, M. S., Graham, N. A. J., </w:t>
      </w:r>
      <w:proofErr w:type="spellStart"/>
      <w:r w:rsidRPr="00F909BF">
        <w:t>Dulvy</w:t>
      </w:r>
      <w:proofErr w:type="spellEnd"/>
      <w:r w:rsidRPr="00F909BF">
        <w:t>, N. K., Turner,</w:t>
      </w:r>
      <w:r w:rsidRPr="000D02F7">
        <w:t xml:space="preserve"> R. A., … Rushton, S. P. (2008). Exploitation and habitat degradation as agents of change within coral reef fish communities. </w:t>
      </w:r>
      <w:r w:rsidRPr="00874090">
        <w:rPr>
          <w:iCs/>
        </w:rPr>
        <w:t>Global Change Biology</w:t>
      </w:r>
      <w:r w:rsidRPr="00CC4B07">
        <w:t xml:space="preserve">, </w:t>
      </w:r>
      <w:r w:rsidRPr="00874090">
        <w:rPr>
          <w:iCs/>
        </w:rPr>
        <w:t>14</w:t>
      </w:r>
      <w:r w:rsidRPr="00CC4B07">
        <w:t>(12), 2796–2809.</w:t>
      </w:r>
    </w:p>
    <w:p w14:paraId="3AB81FD2" w14:textId="38BCF7AA" w:rsidR="00C65FB8" w:rsidRPr="0055312C" w:rsidRDefault="00CC0F79" w:rsidP="00F65782">
      <w:pPr>
        <w:widowControl w:val="0"/>
        <w:pBdr>
          <w:top w:val="nil"/>
          <w:left w:val="nil"/>
          <w:bottom w:val="nil"/>
          <w:right w:val="nil"/>
          <w:between w:val="nil"/>
        </w:pBdr>
        <w:spacing w:before="120" w:after="120"/>
        <w:ind w:left="397" w:hanging="397"/>
      </w:pPr>
      <w:r w:rsidRPr="0055312C">
        <w:rPr>
          <w:color w:val="000000"/>
        </w:rPr>
        <w:t xml:space="preserve">Wilson SK, Fisher R, Pratchett MS, Graham NAJ, </w:t>
      </w:r>
      <w:proofErr w:type="spellStart"/>
      <w:r w:rsidRPr="0055312C">
        <w:rPr>
          <w:color w:val="000000"/>
        </w:rPr>
        <w:t>Dulvy</w:t>
      </w:r>
      <w:proofErr w:type="spellEnd"/>
      <w:r w:rsidRPr="0055312C">
        <w:rPr>
          <w:color w:val="000000"/>
        </w:rPr>
        <w:t xml:space="preserve"> NK, Turner RA, </w:t>
      </w:r>
      <w:proofErr w:type="spellStart"/>
      <w:r w:rsidRPr="0055312C">
        <w:rPr>
          <w:color w:val="000000"/>
        </w:rPr>
        <w:t>Cakacaka</w:t>
      </w:r>
      <w:proofErr w:type="spellEnd"/>
      <w:r w:rsidRPr="0055312C">
        <w:rPr>
          <w:color w:val="000000"/>
        </w:rPr>
        <w:t xml:space="preserve"> A, Polunin NVC (2010) Habitat degradation and fishing effects on the size structure of coral reef fish communities. </w:t>
      </w:r>
      <w:proofErr w:type="spellStart"/>
      <w:r w:rsidRPr="0055312C">
        <w:rPr>
          <w:color w:val="000000"/>
        </w:rPr>
        <w:t>Ecol</w:t>
      </w:r>
      <w:proofErr w:type="spellEnd"/>
      <w:r w:rsidRPr="0055312C">
        <w:rPr>
          <w:color w:val="000000"/>
        </w:rPr>
        <w:t xml:space="preserve"> </w:t>
      </w:r>
      <w:proofErr w:type="spellStart"/>
      <w:r w:rsidRPr="0055312C">
        <w:rPr>
          <w:color w:val="000000"/>
        </w:rPr>
        <w:t>Appl</w:t>
      </w:r>
      <w:proofErr w:type="spellEnd"/>
      <w:r w:rsidRPr="0055312C">
        <w:rPr>
          <w:color w:val="000000"/>
        </w:rPr>
        <w:t xml:space="preserve"> 20:442–451</w:t>
      </w:r>
    </w:p>
    <w:p w14:paraId="3AA24F74" w14:textId="0FF50223"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Wilson SK, Graham NAJ, Polunin NVC (2007) Appraisal of visual assessments of habitat complexity and benthic composition on coral reefs. Mar </w:t>
      </w:r>
      <w:proofErr w:type="spellStart"/>
      <w:r w:rsidRPr="0055312C">
        <w:rPr>
          <w:color w:val="000000"/>
        </w:rPr>
        <w:t>Biol</w:t>
      </w:r>
      <w:proofErr w:type="spellEnd"/>
      <w:r w:rsidRPr="0055312C">
        <w:rPr>
          <w:color w:val="000000"/>
        </w:rPr>
        <w:t xml:space="preserve"> 151:1069–1076</w:t>
      </w:r>
    </w:p>
    <w:p w14:paraId="7FCED6D9" w14:textId="026BE125" w:rsidR="00C65FB8" w:rsidRPr="0055312C" w:rsidRDefault="00CC0F79" w:rsidP="00F65782">
      <w:pPr>
        <w:widowControl w:val="0"/>
        <w:pBdr>
          <w:top w:val="nil"/>
          <w:left w:val="nil"/>
          <w:bottom w:val="nil"/>
          <w:right w:val="nil"/>
          <w:between w:val="nil"/>
        </w:pBdr>
        <w:spacing w:before="120" w:after="120"/>
        <w:ind w:left="397" w:hanging="397"/>
        <w:rPr>
          <w:color w:val="000000"/>
        </w:rPr>
      </w:pPr>
      <w:r w:rsidRPr="0055312C">
        <w:rPr>
          <w:color w:val="000000"/>
        </w:rPr>
        <w:t xml:space="preserve">Yarlett RT, Perry CT, Wilson RW, Philpot KE (2018) Constraining species-size class variability in rates of parrotfish </w:t>
      </w:r>
      <w:proofErr w:type="spellStart"/>
      <w:r w:rsidRPr="0055312C">
        <w:rPr>
          <w:color w:val="000000"/>
        </w:rPr>
        <w:t>bioerosion</w:t>
      </w:r>
      <w:proofErr w:type="spellEnd"/>
      <w:r w:rsidRPr="0055312C">
        <w:rPr>
          <w:color w:val="000000"/>
        </w:rPr>
        <w:t xml:space="preserve"> on Maldivian coral reefs: implications for regional-scale </w:t>
      </w:r>
      <w:proofErr w:type="spellStart"/>
      <w:r w:rsidRPr="0055312C">
        <w:rPr>
          <w:color w:val="000000"/>
        </w:rPr>
        <w:t>bioerosion</w:t>
      </w:r>
      <w:proofErr w:type="spellEnd"/>
      <w:r w:rsidRPr="0055312C">
        <w:rPr>
          <w:color w:val="000000"/>
        </w:rPr>
        <w:t xml:space="preserve"> estimates. Mar </w:t>
      </w:r>
      <w:proofErr w:type="spellStart"/>
      <w:r w:rsidRPr="0055312C">
        <w:rPr>
          <w:color w:val="000000"/>
        </w:rPr>
        <w:t>Ecol</w:t>
      </w:r>
      <w:proofErr w:type="spellEnd"/>
      <w:r w:rsidRPr="0055312C">
        <w:rPr>
          <w:color w:val="000000"/>
        </w:rPr>
        <w:t xml:space="preserve"> Prog Ser 590:155–169</w:t>
      </w:r>
    </w:p>
    <w:p w14:paraId="3D154E80" w14:textId="3DAB833E" w:rsidR="00C65FB8" w:rsidRPr="0055312C" w:rsidRDefault="00CC0F79" w:rsidP="00F65782">
      <w:pPr>
        <w:widowControl w:val="0"/>
        <w:pBdr>
          <w:top w:val="nil"/>
          <w:left w:val="nil"/>
          <w:bottom w:val="nil"/>
          <w:right w:val="nil"/>
          <w:between w:val="nil"/>
        </w:pBdr>
        <w:spacing w:before="120" w:after="120"/>
        <w:ind w:left="397" w:hanging="397"/>
        <w:rPr>
          <w:color w:val="000000"/>
        </w:rPr>
      </w:pPr>
      <w:proofErr w:type="spellStart"/>
      <w:r w:rsidRPr="0055312C">
        <w:rPr>
          <w:color w:val="000000"/>
        </w:rPr>
        <w:t>Zimov</w:t>
      </w:r>
      <w:proofErr w:type="spellEnd"/>
      <w:r w:rsidRPr="0055312C">
        <w:rPr>
          <w:color w:val="000000"/>
        </w:rPr>
        <w:t xml:space="preserve"> SA, </w:t>
      </w:r>
      <w:proofErr w:type="spellStart"/>
      <w:r w:rsidRPr="0055312C">
        <w:rPr>
          <w:color w:val="000000"/>
        </w:rPr>
        <w:t>Chuprynin</w:t>
      </w:r>
      <w:proofErr w:type="spellEnd"/>
      <w:r w:rsidRPr="0055312C">
        <w:rPr>
          <w:color w:val="000000"/>
        </w:rPr>
        <w:t xml:space="preserve"> VI, </w:t>
      </w:r>
      <w:proofErr w:type="spellStart"/>
      <w:r w:rsidRPr="0055312C">
        <w:rPr>
          <w:color w:val="000000"/>
        </w:rPr>
        <w:t>Oreshko</w:t>
      </w:r>
      <w:proofErr w:type="spellEnd"/>
      <w:r w:rsidRPr="0055312C">
        <w:rPr>
          <w:color w:val="000000"/>
        </w:rPr>
        <w:t xml:space="preserve"> AP, Chapin FS, Reynolds JF, Chapin MC (1995) Steppe-Tundra Transition: A Herbivore-Driven Biome Shift at the End of the Pleistocene. Am Nat 146:765–794</w:t>
      </w:r>
    </w:p>
    <w:p w14:paraId="75714E27" w14:textId="77777777" w:rsidR="00C65FB8" w:rsidRPr="00F510B7" w:rsidRDefault="00C65FB8">
      <w:pPr>
        <w:widowControl w:val="0"/>
        <w:pBdr>
          <w:top w:val="nil"/>
          <w:left w:val="nil"/>
          <w:bottom w:val="nil"/>
          <w:right w:val="nil"/>
          <w:between w:val="nil"/>
        </w:pBdr>
        <w:spacing w:after="220"/>
        <w:ind w:left="440" w:hanging="440"/>
      </w:pPr>
    </w:p>
    <w:sectPr w:rsidR="00C65FB8" w:rsidRPr="00F510B7" w:rsidSect="00AC3B70">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binson, James (robins64)" w:date="2019-04-10T09:52:00Z" w:initials="RJ(">
    <w:p w14:paraId="3C9631CE" w14:textId="3D43311F" w:rsidR="00F54DF3" w:rsidRDefault="00F54DF3">
      <w:pPr>
        <w:pStyle w:val="CommentText"/>
      </w:pPr>
      <w:r>
        <w:rPr>
          <w:rStyle w:val="CommentReference"/>
        </w:rPr>
        <w:annotationRef/>
      </w:r>
      <w:r>
        <w:t>Nick?</w:t>
      </w:r>
    </w:p>
  </w:comment>
  <w:comment w:id="1" w:author="Hoey, Andrew" w:date="2019-04-08T12:55:00Z" w:initials="HA">
    <w:p w14:paraId="6EE34B45" w14:textId="63B33E3B" w:rsidR="00F54DF3" w:rsidRDefault="00F54DF3">
      <w:pPr>
        <w:pStyle w:val="CommentText"/>
      </w:pPr>
      <w:r>
        <w:rPr>
          <w:rStyle w:val="CommentReference"/>
        </w:rPr>
        <w:annotationRef/>
      </w:r>
      <w:r>
        <w:t>Is this 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9631CE" w15:done="0"/>
  <w15:commentEx w15:paraId="6EE34B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9631CE" w16cid:durableId="20583B4F"/>
  <w16cid:commentId w16cid:paraId="6EE34B45" w16cid:durableId="2055C33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ungsuh">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5C55B7"/>
    <w:multiLevelType w:val="multilevel"/>
    <w:tmpl w:val="261C7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7B0C59"/>
    <w:multiLevelType w:val="multilevel"/>
    <w:tmpl w:val="DBD067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422DED"/>
    <w:multiLevelType w:val="multilevel"/>
    <w:tmpl w:val="3312C0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inson, James (robins64)">
    <w15:presenceInfo w15:providerId="AD" w15:userId="S::robins64@lancaster.ac.uk::1ca55d23-ca39-4afd-9ed5-c8d1ed24655f"/>
  </w15:person>
  <w15:person w15:author="Hoey, Andrew">
    <w15:presenceInfo w15:providerId="AD" w15:userId="S::andrew.hoey1@jcu.edu.au::f2c92000-86b1-477c-9aa5-fb8ff861a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FB8"/>
    <w:rsid w:val="00002B77"/>
    <w:rsid w:val="00002C14"/>
    <w:rsid w:val="000060D3"/>
    <w:rsid w:val="0000672D"/>
    <w:rsid w:val="00011755"/>
    <w:rsid w:val="000126FB"/>
    <w:rsid w:val="000146CD"/>
    <w:rsid w:val="000168F9"/>
    <w:rsid w:val="00016F8D"/>
    <w:rsid w:val="0001778E"/>
    <w:rsid w:val="00021A4D"/>
    <w:rsid w:val="000225DF"/>
    <w:rsid w:val="00022EFC"/>
    <w:rsid w:val="000237B0"/>
    <w:rsid w:val="000243AB"/>
    <w:rsid w:val="000251E6"/>
    <w:rsid w:val="000265D2"/>
    <w:rsid w:val="000269BC"/>
    <w:rsid w:val="000344F8"/>
    <w:rsid w:val="00036FED"/>
    <w:rsid w:val="0004010B"/>
    <w:rsid w:val="00040AB5"/>
    <w:rsid w:val="000424D4"/>
    <w:rsid w:val="0004381A"/>
    <w:rsid w:val="00043DAB"/>
    <w:rsid w:val="000451EA"/>
    <w:rsid w:val="00046BD1"/>
    <w:rsid w:val="0005110D"/>
    <w:rsid w:val="000519A7"/>
    <w:rsid w:val="000538A8"/>
    <w:rsid w:val="000539FE"/>
    <w:rsid w:val="00054076"/>
    <w:rsid w:val="0005591C"/>
    <w:rsid w:val="000629F0"/>
    <w:rsid w:val="0006326D"/>
    <w:rsid w:val="000656C2"/>
    <w:rsid w:val="000662AA"/>
    <w:rsid w:val="000665DD"/>
    <w:rsid w:val="0006703F"/>
    <w:rsid w:val="00067396"/>
    <w:rsid w:val="000677BC"/>
    <w:rsid w:val="00071DD2"/>
    <w:rsid w:val="0007500A"/>
    <w:rsid w:val="0007537D"/>
    <w:rsid w:val="00075CD4"/>
    <w:rsid w:val="000805F6"/>
    <w:rsid w:val="00080DA7"/>
    <w:rsid w:val="0008131D"/>
    <w:rsid w:val="0008199D"/>
    <w:rsid w:val="000827C1"/>
    <w:rsid w:val="00084B75"/>
    <w:rsid w:val="00084D9D"/>
    <w:rsid w:val="00085FAF"/>
    <w:rsid w:val="00095077"/>
    <w:rsid w:val="000A12D2"/>
    <w:rsid w:val="000A1616"/>
    <w:rsid w:val="000A2921"/>
    <w:rsid w:val="000A53BF"/>
    <w:rsid w:val="000A63E8"/>
    <w:rsid w:val="000A6457"/>
    <w:rsid w:val="000A6CBE"/>
    <w:rsid w:val="000B16CA"/>
    <w:rsid w:val="000B29F4"/>
    <w:rsid w:val="000B608D"/>
    <w:rsid w:val="000B6741"/>
    <w:rsid w:val="000B70EB"/>
    <w:rsid w:val="000C0C92"/>
    <w:rsid w:val="000C1643"/>
    <w:rsid w:val="000C2855"/>
    <w:rsid w:val="000C413B"/>
    <w:rsid w:val="000C6175"/>
    <w:rsid w:val="000C61AC"/>
    <w:rsid w:val="000D0217"/>
    <w:rsid w:val="000D02F7"/>
    <w:rsid w:val="000D367B"/>
    <w:rsid w:val="000D3AE1"/>
    <w:rsid w:val="000D7B22"/>
    <w:rsid w:val="000E1E50"/>
    <w:rsid w:val="000E201E"/>
    <w:rsid w:val="000E2BCC"/>
    <w:rsid w:val="000E2F0C"/>
    <w:rsid w:val="000E491D"/>
    <w:rsid w:val="000E7105"/>
    <w:rsid w:val="000E7198"/>
    <w:rsid w:val="000E720E"/>
    <w:rsid w:val="000F0A32"/>
    <w:rsid w:val="000F4874"/>
    <w:rsid w:val="000F4B76"/>
    <w:rsid w:val="000F50AB"/>
    <w:rsid w:val="000F5698"/>
    <w:rsid w:val="000F64CD"/>
    <w:rsid w:val="000F78EF"/>
    <w:rsid w:val="000F7907"/>
    <w:rsid w:val="0010013E"/>
    <w:rsid w:val="001018D4"/>
    <w:rsid w:val="00102D6F"/>
    <w:rsid w:val="001100AD"/>
    <w:rsid w:val="0011011D"/>
    <w:rsid w:val="001107B3"/>
    <w:rsid w:val="00112BA9"/>
    <w:rsid w:val="0011368F"/>
    <w:rsid w:val="001139CB"/>
    <w:rsid w:val="00114417"/>
    <w:rsid w:val="0011593A"/>
    <w:rsid w:val="00117133"/>
    <w:rsid w:val="00120104"/>
    <w:rsid w:val="00123B53"/>
    <w:rsid w:val="00125D0B"/>
    <w:rsid w:val="00125F79"/>
    <w:rsid w:val="001338E1"/>
    <w:rsid w:val="0013391B"/>
    <w:rsid w:val="001342BD"/>
    <w:rsid w:val="00137CDD"/>
    <w:rsid w:val="00140354"/>
    <w:rsid w:val="00146671"/>
    <w:rsid w:val="00146CA7"/>
    <w:rsid w:val="00152C61"/>
    <w:rsid w:val="00153312"/>
    <w:rsid w:val="001574E3"/>
    <w:rsid w:val="001602EB"/>
    <w:rsid w:val="00160405"/>
    <w:rsid w:val="00163393"/>
    <w:rsid w:val="00165791"/>
    <w:rsid w:val="00170140"/>
    <w:rsid w:val="00171090"/>
    <w:rsid w:val="0017696B"/>
    <w:rsid w:val="00176C55"/>
    <w:rsid w:val="00176E4E"/>
    <w:rsid w:val="00177B01"/>
    <w:rsid w:val="00177E7F"/>
    <w:rsid w:val="00180774"/>
    <w:rsid w:val="00181592"/>
    <w:rsid w:val="00183EC7"/>
    <w:rsid w:val="00190F23"/>
    <w:rsid w:val="001912AB"/>
    <w:rsid w:val="00192C1E"/>
    <w:rsid w:val="00195757"/>
    <w:rsid w:val="001959B2"/>
    <w:rsid w:val="0019695A"/>
    <w:rsid w:val="00196EDF"/>
    <w:rsid w:val="001A0D4D"/>
    <w:rsid w:val="001A1454"/>
    <w:rsid w:val="001A1FEB"/>
    <w:rsid w:val="001A1FF6"/>
    <w:rsid w:val="001A3FC3"/>
    <w:rsid w:val="001B013E"/>
    <w:rsid w:val="001B0DDA"/>
    <w:rsid w:val="001B1A98"/>
    <w:rsid w:val="001B1E39"/>
    <w:rsid w:val="001B23EC"/>
    <w:rsid w:val="001B33BA"/>
    <w:rsid w:val="001B6DB9"/>
    <w:rsid w:val="001C088C"/>
    <w:rsid w:val="001C13DA"/>
    <w:rsid w:val="001C1688"/>
    <w:rsid w:val="001C22DC"/>
    <w:rsid w:val="001C25D9"/>
    <w:rsid w:val="001C2659"/>
    <w:rsid w:val="001C5CE9"/>
    <w:rsid w:val="001C67C5"/>
    <w:rsid w:val="001D295B"/>
    <w:rsid w:val="001D35FB"/>
    <w:rsid w:val="001D3B77"/>
    <w:rsid w:val="001D4AFA"/>
    <w:rsid w:val="001D6D2E"/>
    <w:rsid w:val="001D6E24"/>
    <w:rsid w:val="001E03EE"/>
    <w:rsid w:val="001E09D2"/>
    <w:rsid w:val="001E2542"/>
    <w:rsid w:val="001E48FC"/>
    <w:rsid w:val="001E5DBB"/>
    <w:rsid w:val="001F0559"/>
    <w:rsid w:val="001F0D1E"/>
    <w:rsid w:val="001F1075"/>
    <w:rsid w:val="001F29AD"/>
    <w:rsid w:val="001F7517"/>
    <w:rsid w:val="001F77D7"/>
    <w:rsid w:val="00203FA9"/>
    <w:rsid w:val="00204840"/>
    <w:rsid w:val="00205215"/>
    <w:rsid w:val="002061D3"/>
    <w:rsid w:val="002129DB"/>
    <w:rsid w:val="002137E5"/>
    <w:rsid w:val="00213AB1"/>
    <w:rsid w:val="00216D13"/>
    <w:rsid w:val="0021748A"/>
    <w:rsid w:val="00217DFA"/>
    <w:rsid w:val="00220673"/>
    <w:rsid w:val="00221EC4"/>
    <w:rsid w:val="002231D8"/>
    <w:rsid w:val="00223309"/>
    <w:rsid w:val="00223CD8"/>
    <w:rsid w:val="00224040"/>
    <w:rsid w:val="00224BA2"/>
    <w:rsid w:val="002263B7"/>
    <w:rsid w:val="0023041C"/>
    <w:rsid w:val="00231089"/>
    <w:rsid w:val="00232B64"/>
    <w:rsid w:val="00233BBB"/>
    <w:rsid w:val="002346DC"/>
    <w:rsid w:val="00234EB1"/>
    <w:rsid w:val="002355F3"/>
    <w:rsid w:val="002357E4"/>
    <w:rsid w:val="00241E97"/>
    <w:rsid w:val="002456D2"/>
    <w:rsid w:val="00245BBE"/>
    <w:rsid w:val="00246436"/>
    <w:rsid w:val="002470A0"/>
    <w:rsid w:val="002478F8"/>
    <w:rsid w:val="002512E0"/>
    <w:rsid w:val="002515F3"/>
    <w:rsid w:val="00255BED"/>
    <w:rsid w:val="0025692D"/>
    <w:rsid w:val="002605B2"/>
    <w:rsid w:val="00260AA6"/>
    <w:rsid w:val="00262232"/>
    <w:rsid w:val="00262D1D"/>
    <w:rsid w:val="00266385"/>
    <w:rsid w:val="00267959"/>
    <w:rsid w:val="0027089B"/>
    <w:rsid w:val="0027427F"/>
    <w:rsid w:val="002746A5"/>
    <w:rsid w:val="002767CE"/>
    <w:rsid w:val="00276C45"/>
    <w:rsid w:val="00276E04"/>
    <w:rsid w:val="002829A3"/>
    <w:rsid w:val="002838A3"/>
    <w:rsid w:val="002843E8"/>
    <w:rsid w:val="00286AD9"/>
    <w:rsid w:val="00287E3E"/>
    <w:rsid w:val="00290BFC"/>
    <w:rsid w:val="002934CF"/>
    <w:rsid w:val="002958DB"/>
    <w:rsid w:val="00296332"/>
    <w:rsid w:val="002A0EC8"/>
    <w:rsid w:val="002A580B"/>
    <w:rsid w:val="002B003B"/>
    <w:rsid w:val="002B0675"/>
    <w:rsid w:val="002B3563"/>
    <w:rsid w:val="002B47CC"/>
    <w:rsid w:val="002B53BE"/>
    <w:rsid w:val="002B5FF7"/>
    <w:rsid w:val="002C0CBB"/>
    <w:rsid w:val="002C1EB4"/>
    <w:rsid w:val="002C30A6"/>
    <w:rsid w:val="002C7239"/>
    <w:rsid w:val="002D277B"/>
    <w:rsid w:val="002D387D"/>
    <w:rsid w:val="002E02C5"/>
    <w:rsid w:val="002E2389"/>
    <w:rsid w:val="002E2D5F"/>
    <w:rsid w:val="002E33CC"/>
    <w:rsid w:val="002E791A"/>
    <w:rsid w:val="002F06C1"/>
    <w:rsid w:val="002F09A4"/>
    <w:rsid w:val="002F10B0"/>
    <w:rsid w:val="002F137C"/>
    <w:rsid w:val="002F6754"/>
    <w:rsid w:val="00300B74"/>
    <w:rsid w:val="00302837"/>
    <w:rsid w:val="003034D9"/>
    <w:rsid w:val="00303DE6"/>
    <w:rsid w:val="003042F4"/>
    <w:rsid w:val="003109BC"/>
    <w:rsid w:val="003114A4"/>
    <w:rsid w:val="00311CEB"/>
    <w:rsid w:val="00313EB9"/>
    <w:rsid w:val="003140C3"/>
    <w:rsid w:val="00315D07"/>
    <w:rsid w:val="00316B90"/>
    <w:rsid w:val="00317A2E"/>
    <w:rsid w:val="003209B2"/>
    <w:rsid w:val="00320DE9"/>
    <w:rsid w:val="00322613"/>
    <w:rsid w:val="0032287E"/>
    <w:rsid w:val="00322E00"/>
    <w:rsid w:val="00323D6D"/>
    <w:rsid w:val="003243A8"/>
    <w:rsid w:val="00331DA8"/>
    <w:rsid w:val="003332DE"/>
    <w:rsid w:val="00334941"/>
    <w:rsid w:val="0033670A"/>
    <w:rsid w:val="00336E9F"/>
    <w:rsid w:val="0034176F"/>
    <w:rsid w:val="00341837"/>
    <w:rsid w:val="00341C8E"/>
    <w:rsid w:val="00342FA1"/>
    <w:rsid w:val="00343FB4"/>
    <w:rsid w:val="00344BA4"/>
    <w:rsid w:val="00345DA1"/>
    <w:rsid w:val="00346E23"/>
    <w:rsid w:val="0034779C"/>
    <w:rsid w:val="003507C4"/>
    <w:rsid w:val="00352E04"/>
    <w:rsid w:val="0035364D"/>
    <w:rsid w:val="00354E07"/>
    <w:rsid w:val="00371F50"/>
    <w:rsid w:val="003727CA"/>
    <w:rsid w:val="003747E3"/>
    <w:rsid w:val="0037592C"/>
    <w:rsid w:val="003763AB"/>
    <w:rsid w:val="00376E2A"/>
    <w:rsid w:val="003802DF"/>
    <w:rsid w:val="00380EB8"/>
    <w:rsid w:val="00382D6B"/>
    <w:rsid w:val="00384F7A"/>
    <w:rsid w:val="00387F41"/>
    <w:rsid w:val="00393990"/>
    <w:rsid w:val="0039456F"/>
    <w:rsid w:val="0039572F"/>
    <w:rsid w:val="003964FE"/>
    <w:rsid w:val="0039761B"/>
    <w:rsid w:val="00397D88"/>
    <w:rsid w:val="003A10D1"/>
    <w:rsid w:val="003A2C89"/>
    <w:rsid w:val="003A2C9A"/>
    <w:rsid w:val="003A2DBE"/>
    <w:rsid w:val="003A3537"/>
    <w:rsid w:val="003A3AD0"/>
    <w:rsid w:val="003A4AED"/>
    <w:rsid w:val="003A637E"/>
    <w:rsid w:val="003A70FE"/>
    <w:rsid w:val="003A7282"/>
    <w:rsid w:val="003B0D75"/>
    <w:rsid w:val="003B26FD"/>
    <w:rsid w:val="003B3D98"/>
    <w:rsid w:val="003B41CB"/>
    <w:rsid w:val="003B5A8C"/>
    <w:rsid w:val="003B5D5F"/>
    <w:rsid w:val="003B7186"/>
    <w:rsid w:val="003C02BF"/>
    <w:rsid w:val="003C05FB"/>
    <w:rsid w:val="003D08BF"/>
    <w:rsid w:val="003D1092"/>
    <w:rsid w:val="003D1641"/>
    <w:rsid w:val="003D2755"/>
    <w:rsid w:val="003D4D1F"/>
    <w:rsid w:val="003D4E27"/>
    <w:rsid w:val="003D6D7C"/>
    <w:rsid w:val="003E0D74"/>
    <w:rsid w:val="003E1F7F"/>
    <w:rsid w:val="003E26AD"/>
    <w:rsid w:val="003E273E"/>
    <w:rsid w:val="003E49DF"/>
    <w:rsid w:val="003E55F0"/>
    <w:rsid w:val="003E7EC0"/>
    <w:rsid w:val="003F21E4"/>
    <w:rsid w:val="003F3D78"/>
    <w:rsid w:val="003F5E8A"/>
    <w:rsid w:val="003F6919"/>
    <w:rsid w:val="003F69B2"/>
    <w:rsid w:val="003F7D0A"/>
    <w:rsid w:val="00400569"/>
    <w:rsid w:val="004019FB"/>
    <w:rsid w:val="00405649"/>
    <w:rsid w:val="00405C37"/>
    <w:rsid w:val="004114D6"/>
    <w:rsid w:val="00411CA8"/>
    <w:rsid w:val="00412945"/>
    <w:rsid w:val="00414F3E"/>
    <w:rsid w:val="0041534C"/>
    <w:rsid w:val="004175AC"/>
    <w:rsid w:val="00417F31"/>
    <w:rsid w:val="0042039C"/>
    <w:rsid w:val="00421E5E"/>
    <w:rsid w:val="00422C93"/>
    <w:rsid w:val="004236B8"/>
    <w:rsid w:val="0042380F"/>
    <w:rsid w:val="0042390B"/>
    <w:rsid w:val="00425896"/>
    <w:rsid w:val="0042674F"/>
    <w:rsid w:val="004272E2"/>
    <w:rsid w:val="00430DA9"/>
    <w:rsid w:val="004312BD"/>
    <w:rsid w:val="00431378"/>
    <w:rsid w:val="0043398B"/>
    <w:rsid w:val="004345FC"/>
    <w:rsid w:val="00435071"/>
    <w:rsid w:val="00440B76"/>
    <w:rsid w:val="00441A2E"/>
    <w:rsid w:val="00442CF1"/>
    <w:rsid w:val="00442EE0"/>
    <w:rsid w:val="00442F49"/>
    <w:rsid w:val="004520AD"/>
    <w:rsid w:val="0045250C"/>
    <w:rsid w:val="00454AA9"/>
    <w:rsid w:val="00454B7B"/>
    <w:rsid w:val="0045589B"/>
    <w:rsid w:val="004578FB"/>
    <w:rsid w:val="00463765"/>
    <w:rsid w:val="00463C17"/>
    <w:rsid w:val="00466E8F"/>
    <w:rsid w:val="00470468"/>
    <w:rsid w:val="00472A15"/>
    <w:rsid w:val="00472FCA"/>
    <w:rsid w:val="00473D8A"/>
    <w:rsid w:val="00475146"/>
    <w:rsid w:val="00475520"/>
    <w:rsid w:val="00477C7F"/>
    <w:rsid w:val="00480F0B"/>
    <w:rsid w:val="00481447"/>
    <w:rsid w:val="00481E37"/>
    <w:rsid w:val="004842E0"/>
    <w:rsid w:val="00485593"/>
    <w:rsid w:val="00485723"/>
    <w:rsid w:val="0048573A"/>
    <w:rsid w:val="00490D57"/>
    <w:rsid w:val="00491668"/>
    <w:rsid w:val="00493074"/>
    <w:rsid w:val="00493669"/>
    <w:rsid w:val="00494E06"/>
    <w:rsid w:val="00496124"/>
    <w:rsid w:val="00496AB7"/>
    <w:rsid w:val="0049791A"/>
    <w:rsid w:val="004A0167"/>
    <w:rsid w:val="004A1CFB"/>
    <w:rsid w:val="004A259E"/>
    <w:rsid w:val="004A2630"/>
    <w:rsid w:val="004A3B86"/>
    <w:rsid w:val="004A4BBC"/>
    <w:rsid w:val="004A4BC9"/>
    <w:rsid w:val="004A4F9D"/>
    <w:rsid w:val="004A63EA"/>
    <w:rsid w:val="004A7139"/>
    <w:rsid w:val="004A7816"/>
    <w:rsid w:val="004B0B2A"/>
    <w:rsid w:val="004B12F2"/>
    <w:rsid w:val="004B5144"/>
    <w:rsid w:val="004B53EC"/>
    <w:rsid w:val="004C02B5"/>
    <w:rsid w:val="004C1B8F"/>
    <w:rsid w:val="004C1F54"/>
    <w:rsid w:val="004C6A41"/>
    <w:rsid w:val="004C6A6D"/>
    <w:rsid w:val="004C6E20"/>
    <w:rsid w:val="004C7433"/>
    <w:rsid w:val="004D4B3A"/>
    <w:rsid w:val="004D4EEB"/>
    <w:rsid w:val="004E2682"/>
    <w:rsid w:val="004E3652"/>
    <w:rsid w:val="004E46DC"/>
    <w:rsid w:val="004E57C7"/>
    <w:rsid w:val="004E5944"/>
    <w:rsid w:val="004E66E2"/>
    <w:rsid w:val="004E6DE2"/>
    <w:rsid w:val="004F1DF5"/>
    <w:rsid w:val="004F2D92"/>
    <w:rsid w:val="004F3805"/>
    <w:rsid w:val="004F4EB2"/>
    <w:rsid w:val="004F54D9"/>
    <w:rsid w:val="004F5506"/>
    <w:rsid w:val="004F6207"/>
    <w:rsid w:val="00500698"/>
    <w:rsid w:val="005035D6"/>
    <w:rsid w:val="00503C63"/>
    <w:rsid w:val="005062F5"/>
    <w:rsid w:val="00507C9F"/>
    <w:rsid w:val="005108F5"/>
    <w:rsid w:val="005135BC"/>
    <w:rsid w:val="00515A16"/>
    <w:rsid w:val="005167D5"/>
    <w:rsid w:val="0051718E"/>
    <w:rsid w:val="00517CAC"/>
    <w:rsid w:val="005201FF"/>
    <w:rsid w:val="00521FF8"/>
    <w:rsid w:val="00522F34"/>
    <w:rsid w:val="00523052"/>
    <w:rsid w:val="00523E09"/>
    <w:rsid w:val="00524390"/>
    <w:rsid w:val="005243BE"/>
    <w:rsid w:val="0052643F"/>
    <w:rsid w:val="0052701F"/>
    <w:rsid w:val="005314E6"/>
    <w:rsid w:val="00533AC5"/>
    <w:rsid w:val="00534A1E"/>
    <w:rsid w:val="00534A4A"/>
    <w:rsid w:val="005353F2"/>
    <w:rsid w:val="0053552E"/>
    <w:rsid w:val="005363C9"/>
    <w:rsid w:val="00536857"/>
    <w:rsid w:val="0054165B"/>
    <w:rsid w:val="005428D0"/>
    <w:rsid w:val="005438C8"/>
    <w:rsid w:val="005449C0"/>
    <w:rsid w:val="00545D58"/>
    <w:rsid w:val="0054696F"/>
    <w:rsid w:val="00547C39"/>
    <w:rsid w:val="00550581"/>
    <w:rsid w:val="00551B68"/>
    <w:rsid w:val="0055312C"/>
    <w:rsid w:val="0055430B"/>
    <w:rsid w:val="0055501A"/>
    <w:rsid w:val="0055522D"/>
    <w:rsid w:val="0056163F"/>
    <w:rsid w:val="005626DD"/>
    <w:rsid w:val="00563130"/>
    <w:rsid w:val="005655CC"/>
    <w:rsid w:val="005666EF"/>
    <w:rsid w:val="00567878"/>
    <w:rsid w:val="00570F7E"/>
    <w:rsid w:val="00571E0B"/>
    <w:rsid w:val="00572899"/>
    <w:rsid w:val="005734BE"/>
    <w:rsid w:val="00574938"/>
    <w:rsid w:val="00576FA7"/>
    <w:rsid w:val="005773E3"/>
    <w:rsid w:val="00580E65"/>
    <w:rsid w:val="00580F81"/>
    <w:rsid w:val="00582D6B"/>
    <w:rsid w:val="00583098"/>
    <w:rsid w:val="005846DC"/>
    <w:rsid w:val="00585FA7"/>
    <w:rsid w:val="00586434"/>
    <w:rsid w:val="00590125"/>
    <w:rsid w:val="00594B74"/>
    <w:rsid w:val="00597C6F"/>
    <w:rsid w:val="005A0435"/>
    <w:rsid w:val="005A1E73"/>
    <w:rsid w:val="005B08D9"/>
    <w:rsid w:val="005B09A0"/>
    <w:rsid w:val="005B09AA"/>
    <w:rsid w:val="005B2249"/>
    <w:rsid w:val="005B2918"/>
    <w:rsid w:val="005B2EEC"/>
    <w:rsid w:val="005B2F81"/>
    <w:rsid w:val="005B326B"/>
    <w:rsid w:val="005B5793"/>
    <w:rsid w:val="005C06CE"/>
    <w:rsid w:val="005C280A"/>
    <w:rsid w:val="005C4C17"/>
    <w:rsid w:val="005C579D"/>
    <w:rsid w:val="005E0E24"/>
    <w:rsid w:val="005E32F2"/>
    <w:rsid w:val="005E49E5"/>
    <w:rsid w:val="005E4D95"/>
    <w:rsid w:val="005E5BBF"/>
    <w:rsid w:val="005E692A"/>
    <w:rsid w:val="005E6BA8"/>
    <w:rsid w:val="005F1DD5"/>
    <w:rsid w:val="005F429C"/>
    <w:rsid w:val="005F43BF"/>
    <w:rsid w:val="005F4C60"/>
    <w:rsid w:val="005F5E21"/>
    <w:rsid w:val="005F6307"/>
    <w:rsid w:val="005F7BA6"/>
    <w:rsid w:val="00602356"/>
    <w:rsid w:val="00602512"/>
    <w:rsid w:val="00604CF5"/>
    <w:rsid w:val="00605FAB"/>
    <w:rsid w:val="00606E8C"/>
    <w:rsid w:val="00607074"/>
    <w:rsid w:val="0061029D"/>
    <w:rsid w:val="00612179"/>
    <w:rsid w:val="00615331"/>
    <w:rsid w:val="00615DE1"/>
    <w:rsid w:val="00616C2A"/>
    <w:rsid w:val="00616E94"/>
    <w:rsid w:val="00621173"/>
    <w:rsid w:val="00624A09"/>
    <w:rsid w:val="00624E63"/>
    <w:rsid w:val="00625E26"/>
    <w:rsid w:val="00626E0F"/>
    <w:rsid w:val="00630BC4"/>
    <w:rsid w:val="00631016"/>
    <w:rsid w:val="006310B4"/>
    <w:rsid w:val="00631B2D"/>
    <w:rsid w:val="0063307E"/>
    <w:rsid w:val="00633496"/>
    <w:rsid w:val="00637BCC"/>
    <w:rsid w:val="00637C8F"/>
    <w:rsid w:val="00640866"/>
    <w:rsid w:val="00641B68"/>
    <w:rsid w:val="0064292C"/>
    <w:rsid w:val="00642C68"/>
    <w:rsid w:val="006432BE"/>
    <w:rsid w:val="00644600"/>
    <w:rsid w:val="00644AB0"/>
    <w:rsid w:val="006458F3"/>
    <w:rsid w:val="00646B4F"/>
    <w:rsid w:val="00646D0D"/>
    <w:rsid w:val="00646FFD"/>
    <w:rsid w:val="006503D4"/>
    <w:rsid w:val="00654190"/>
    <w:rsid w:val="00654269"/>
    <w:rsid w:val="00655336"/>
    <w:rsid w:val="0065688E"/>
    <w:rsid w:val="00661817"/>
    <w:rsid w:val="00662974"/>
    <w:rsid w:val="00662CCB"/>
    <w:rsid w:val="00662E27"/>
    <w:rsid w:val="0066590B"/>
    <w:rsid w:val="0066727F"/>
    <w:rsid w:val="006675E8"/>
    <w:rsid w:val="00670FD2"/>
    <w:rsid w:val="00674917"/>
    <w:rsid w:val="00675902"/>
    <w:rsid w:val="00675F81"/>
    <w:rsid w:val="0067658C"/>
    <w:rsid w:val="006779B0"/>
    <w:rsid w:val="00680395"/>
    <w:rsid w:val="006803D9"/>
    <w:rsid w:val="00680F1B"/>
    <w:rsid w:val="00681538"/>
    <w:rsid w:val="00681628"/>
    <w:rsid w:val="00683DA4"/>
    <w:rsid w:val="0068580F"/>
    <w:rsid w:val="0068686A"/>
    <w:rsid w:val="00692F9C"/>
    <w:rsid w:val="00694B1D"/>
    <w:rsid w:val="00696D44"/>
    <w:rsid w:val="006979EF"/>
    <w:rsid w:val="00697BA7"/>
    <w:rsid w:val="006A2B48"/>
    <w:rsid w:val="006A2BD5"/>
    <w:rsid w:val="006A3DEB"/>
    <w:rsid w:val="006B5BA8"/>
    <w:rsid w:val="006B631A"/>
    <w:rsid w:val="006B6C70"/>
    <w:rsid w:val="006C0387"/>
    <w:rsid w:val="006C38A0"/>
    <w:rsid w:val="006C3A6D"/>
    <w:rsid w:val="006C5884"/>
    <w:rsid w:val="006C5F67"/>
    <w:rsid w:val="006D0A77"/>
    <w:rsid w:val="006D7B13"/>
    <w:rsid w:val="006E0831"/>
    <w:rsid w:val="006E26AB"/>
    <w:rsid w:val="006E380C"/>
    <w:rsid w:val="006E3F26"/>
    <w:rsid w:val="006E66A7"/>
    <w:rsid w:val="006E718D"/>
    <w:rsid w:val="006E7D03"/>
    <w:rsid w:val="006F0FEE"/>
    <w:rsid w:val="006F12B0"/>
    <w:rsid w:val="006F2CEC"/>
    <w:rsid w:val="006F4C5B"/>
    <w:rsid w:val="006F7E01"/>
    <w:rsid w:val="0070065B"/>
    <w:rsid w:val="007026C0"/>
    <w:rsid w:val="00704B48"/>
    <w:rsid w:val="00711DC5"/>
    <w:rsid w:val="00714869"/>
    <w:rsid w:val="0071518A"/>
    <w:rsid w:val="00715D12"/>
    <w:rsid w:val="00717370"/>
    <w:rsid w:val="00722371"/>
    <w:rsid w:val="007316C7"/>
    <w:rsid w:val="007320D4"/>
    <w:rsid w:val="00733244"/>
    <w:rsid w:val="0074193C"/>
    <w:rsid w:val="00741F21"/>
    <w:rsid w:val="007420B9"/>
    <w:rsid w:val="00742333"/>
    <w:rsid w:val="00742AD5"/>
    <w:rsid w:val="00744449"/>
    <w:rsid w:val="00744A05"/>
    <w:rsid w:val="00745FCD"/>
    <w:rsid w:val="007468BA"/>
    <w:rsid w:val="0074769A"/>
    <w:rsid w:val="007508F6"/>
    <w:rsid w:val="0075162E"/>
    <w:rsid w:val="00755B2E"/>
    <w:rsid w:val="00756F0B"/>
    <w:rsid w:val="0076121E"/>
    <w:rsid w:val="00763E22"/>
    <w:rsid w:val="00770EDC"/>
    <w:rsid w:val="00771378"/>
    <w:rsid w:val="00773DC2"/>
    <w:rsid w:val="00774881"/>
    <w:rsid w:val="0077527B"/>
    <w:rsid w:val="00776B09"/>
    <w:rsid w:val="00783054"/>
    <w:rsid w:val="00785754"/>
    <w:rsid w:val="00785E4B"/>
    <w:rsid w:val="00786C7B"/>
    <w:rsid w:val="007906C1"/>
    <w:rsid w:val="0079094E"/>
    <w:rsid w:val="0079731D"/>
    <w:rsid w:val="00797F59"/>
    <w:rsid w:val="007A08CB"/>
    <w:rsid w:val="007A09ED"/>
    <w:rsid w:val="007A1809"/>
    <w:rsid w:val="007A218C"/>
    <w:rsid w:val="007A2609"/>
    <w:rsid w:val="007A2894"/>
    <w:rsid w:val="007A2A1D"/>
    <w:rsid w:val="007A5675"/>
    <w:rsid w:val="007A5D32"/>
    <w:rsid w:val="007B0B64"/>
    <w:rsid w:val="007B21C7"/>
    <w:rsid w:val="007B2243"/>
    <w:rsid w:val="007B244E"/>
    <w:rsid w:val="007B298D"/>
    <w:rsid w:val="007B3324"/>
    <w:rsid w:val="007B39CF"/>
    <w:rsid w:val="007B4F4D"/>
    <w:rsid w:val="007B5A88"/>
    <w:rsid w:val="007B67E6"/>
    <w:rsid w:val="007B78B0"/>
    <w:rsid w:val="007B7C1B"/>
    <w:rsid w:val="007C0337"/>
    <w:rsid w:val="007C368E"/>
    <w:rsid w:val="007C4E3E"/>
    <w:rsid w:val="007C5C0D"/>
    <w:rsid w:val="007C65A9"/>
    <w:rsid w:val="007C7157"/>
    <w:rsid w:val="007D00F6"/>
    <w:rsid w:val="007D0677"/>
    <w:rsid w:val="007D1500"/>
    <w:rsid w:val="007D25F9"/>
    <w:rsid w:val="007D2E13"/>
    <w:rsid w:val="007D5F10"/>
    <w:rsid w:val="007D6888"/>
    <w:rsid w:val="007D718F"/>
    <w:rsid w:val="007D75DF"/>
    <w:rsid w:val="007E18AE"/>
    <w:rsid w:val="007E40A5"/>
    <w:rsid w:val="007E7F35"/>
    <w:rsid w:val="007F1594"/>
    <w:rsid w:val="007F18A5"/>
    <w:rsid w:val="007F1E23"/>
    <w:rsid w:val="007F3BA8"/>
    <w:rsid w:val="007F55EE"/>
    <w:rsid w:val="007F65FC"/>
    <w:rsid w:val="0080109A"/>
    <w:rsid w:val="0080221D"/>
    <w:rsid w:val="00802D38"/>
    <w:rsid w:val="00802E3F"/>
    <w:rsid w:val="00810328"/>
    <w:rsid w:val="008105E6"/>
    <w:rsid w:val="00812CD4"/>
    <w:rsid w:val="0081379E"/>
    <w:rsid w:val="00814358"/>
    <w:rsid w:val="00815B7E"/>
    <w:rsid w:val="00816774"/>
    <w:rsid w:val="00816D24"/>
    <w:rsid w:val="0081759C"/>
    <w:rsid w:val="0082140A"/>
    <w:rsid w:val="00821A51"/>
    <w:rsid w:val="00821A96"/>
    <w:rsid w:val="00822D12"/>
    <w:rsid w:val="00823848"/>
    <w:rsid w:val="00824877"/>
    <w:rsid w:val="00827062"/>
    <w:rsid w:val="00833163"/>
    <w:rsid w:val="00835A4E"/>
    <w:rsid w:val="00836689"/>
    <w:rsid w:val="008372BA"/>
    <w:rsid w:val="008407CF"/>
    <w:rsid w:val="0084257A"/>
    <w:rsid w:val="00842BEA"/>
    <w:rsid w:val="00845D9A"/>
    <w:rsid w:val="0084615D"/>
    <w:rsid w:val="0084794B"/>
    <w:rsid w:val="008524F2"/>
    <w:rsid w:val="008528D0"/>
    <w:rsid w:val="00853175"/>
    <w:rsid w:val="008531A0"/>
    <w:rsid w:val="008540A5"/>
    <w:rsid w:val="0086130D"/>
    <w:rsid w:val="00865247"/>
    <w:rsid w:val="008657D2"/>
    <w:rsid w:val="00865DA2"/>
    <w:rsid w:val="00870485"/>
    <w:rsid w:val="00871DD4"/>
    <w:rsid w:val="00871F26"/>
    <w:rsid w:val="00874090"/>
    <w:rsid w:val="0087522F"/>
    <w:rsid w:val="008758C2"/>
    <w:rsid w:val="008768EA"/>
    <w:rsid w:val="00880101"/>
    <w:rsid w:val="00881FAF"/>
    <w:rsid w:val="008919F1"/>
    <w:rsid w:val="00893216"/>
    <w:rsid w:val="008937D2"/>
    <w:rsid w:val="0089421C"/>
    <w:rsid w:val="00895953"/>
    <w:rsid w:val="008A193D"/>
    <w:rsid w:val="008A359C"/>
    <w:rsid w:val="008A3CFC"/>
    <w:rsid w:val="008A5F8A"/>
    <w:rsid w:val="008A69DC"/>
    <w:rsid w:val="008A7014"/>
    <w:rsid w:val="008A7EBB"/>
    <w:rsid w:val="008B07B3"/>
    <w:rsid w:val="008B0F4C"/>
    <w:rsid w:val="008B28F9"/>
    <w:rsid w:val="008B4617"/>
    <w:rsid w:val="008B4F53"/>
    <w:rsid w:val="008B6B06"/>
    <w:rsid w:val="008C1773"/>
    <w:rsid w:val="008C1D80"/>
    <w:rsid w:val="008C3311"/>
    <w:rsid w:val="008C3FF8"/>
    <w:rsid w:val="008C51C8"/>
    <w:rsid w:val="008C5963"/>
    <w:rsid w:val="008D05A3"/>
    <w:rsid w:val="008D1782"/>
    <w:rsid w:val="008D4061"/>
    <w:rsid w:val="008D48D8"/>
    <w:rsid w:val="008D4C62"/>
    <w:rsid w:val="008D4FB0"/>
    <w:rsid w:val="008E106D"/>
    <w:rsid w:val="008E1455"/>
    <w:rsid w:val="008E3CC9"/>
    <w:rsid w:val="008E4509"/>
    <w:rsid w:val="008E55AA"/>
    <w:rsid w:val="008E5D41"/>
    <w:rsid w:val="008F086D"/>
    <w:rsid w:val="008F283D"/>
    <w:rsid w:val="008F42F2"/>
    <w:rsid w:val="008F530D"/>
    <w:rsid w:val="008F7A3E"/>
    <w:rsid w:val="00906DF0"/>
    <w:rsid w:val="00910554"/>
    <w:rsid w:val="00912007"/>
    <w:rsid w:val="00914262"/>
    <w:rsid w:val="00914367"/>
    <w:rsid w:val="00914A2A"/>
    <w:rsid w:val="00914A85"/>
    <w:rsid w:val="009150B8"/>
    <w:rsid w:val="009151A6"/>
    <w:rsid w:val="009158CE"/>
    <w:rsid w:val="009161FE"/>
    <w:rsid w:val="00916F10"/>
    <w:rsid w:val="0092005E"/>
    <w:rsid w:val="00920119"/>
    <w:rsid w:val="009203C3"/>
    <w:rsid w:val="00921E85"/>
    <w:rsid w:val="0092213D"/>
    <w:rsid w:val="009238D1"/>
    <w:rsid w:val="00924E3E"/>
    <w:rsid w:val="00925990"/>
    <w:rsid w:val="009265F7"/>
    <w:rsid w:val="00930B0F"/>
    <w:rsid w:val="00931596"/>
    <w:rsid w:val="00934C63"/>
    <w:rsid w:val="00934E31"/>
    <w:rsid w:val="00934EFB"/>
    <w:rsid w:val="00936497"/>
    <w:rsid w:val="00937FCC"/>
    <w:rsid w:val="0094061E"/>
    <w:rsid w:val="009447C7"/>
    <w:rsid w:val="009469BA"/>
    <w:rsid w:val="009472FB"/>
    <w:rsid w:val="009477D6"/>
    <w:rsid w:val="009521AA"/>
    <w:rsid w:val="009534EF"/>
    <w:rsid w:val="00953E0D"/>
    <w:rsid w:val="009544DE"/>
    <w:rsid w:val="009549A8"/>
    <w:rsid w:val="0095543F"/>
    <w:rsid w:val="00955D54"/>
    <w:rsid w:val="0095624F"/>
    <w:rsid w:val="00956F83"/>
    <w:rsid w:val="00961A5C"/>
    <w:rsid w:val="00962149"/>
    <w:rsid w:val="00964D3A"/>
    <w:rsid w:val="00965838"/>
    <w:rsid w:val="00970F1A"/>
    <w:rsid w:val="00972440"/>
    <w:rsid w:val="00974D84"/>
    <w:rsid w:val="00974FC7"/>
    <w:rsid w:val="00975175"/>
    <w:rsid w:val="00980050"/>
    <w:rsid w:val="00981CEA"/>
    <w:rsid w:val="009849C2"/>
    <w:rsid w:val="00985D26"/>
    <w:rsid w:val="00985ED0"/>
    <w:rsid w:val="0098762E"/>
    <w:rsid w:val="00987657"/>
    <w:rsid w:val="009906E0"/>
    <w:rsid w:val="00991D13"/>
    <w:rsid w:val="00992256"/>
    <w:rsid w:val="00993CBE"/>
    <w:rsid w:val="009947AC"/>
    <w:rsid w:val="00994937"/>
    <w:rsid w:val="00994B3A"/>
    <w:rsid w:val="00994B7E"/>
    <w:rsid w:val="00995249"/>
    <w:rsid w:val="0099730E"/>
    <w:rsid w:val="00997CAB"/>
    <w:rsid w:val="009A1718"/>
    <w:rsid w:val="009A1DC9"/>
    <w:rsid w:val="009A21F0"/>
    <w:rsid w:val="009A24F8"/>
    <w:rsid w:val="009A2CDE"/>
    <w:rsid w:val="009A3F9D"/>
    <w:rsid w:val="009A6087"/>
    <w:rsid w:val="009B417E"/>
    <w:rsid w:val="009B5EAD"/>
    <w:rsid w:val="009C04A5"/>
    <w:rsid w:val="009C04EC"/>
    <w:rsid w:val="009C0A26"/>
    <w:rsid w:val="009C7FCF"/>
    <w:rsid w:val="009D0C23"/>
    <w:rsid w:val="009D10CD"/>
    <w:rsid w:val="009D33F4"/>
    <w:rsid w:val="009D3E48"/>
    <w:rsid w:val="009D4187"/>
    <w:rsid w:val="009D4A2E"/>
    <w:rsid w:val="009D53CE"/>
    <w:rsid w:val="009D5438"/>
    <w:rsid w:val="009D5506"/>
    <w:rsid w:val="009D7DBF"/>
    <w:rsid w:val="009E0D21"/>
    <w:rsid w:val="009E589B"/>
    <w:rsid w:val="009E6A23"/>
    <w:rsid w:val="009F0AAC"/>
    <w:rsid w:val="009F0E3E"/>
    <w:rsid w:val="009F35F9"/>
    <w:rsid w:val="009F3BF7"/>
    <w:rsid w:val="009F5B0F"/>
    <w:rsid w:val="00A02276"/>
    <w:rsid w:val="00A03A7C"/>
    <w:rsid w:val="00A04A72"/>
    <w:rsid w:val="00A07F11"/>
    <w:rsid w:val="00A1069B"/>
    <w:rsid w:val="00A11762"/>
    <w:rsid w:val="00A11CB9"/>
    <w:rsid w:val="00A11F64"/>
    <w:rsid w:val="00A178F3"/>
    <w:rsid w:val="00A17DC9"/>
    <w:rsid w:val="00A20C70"/>
    <w:rsid w:val="00A21F9E"/>
    <w:rsid w:val="00A2296E"/>
    <w:rsid w:val="00A22C8F"/>
    <w:rsid w:val="00A23E40"/>
    <w:rsid w:val="00A24A94"/>
    <w:rsid w:val="00A26743"/>
    <w:rsid w:val="00A305EB"/>
    <w:rsid w:val="00A30954"/>
    <w:rsid w:val="00A31FEF"/>
    <w:rsid w:val="00A36980"/>
    <w:rsid w:val="00A37D38"/>
    <w:rsid w:val="00A42615"/>
    <w:rsid w:val="00A426E0"/>
    <w:rsid w:val="00A50C60"/>
    <w:rsid w:val="00A527CE"/>
    <w:rsid w:val="00A53A60"/>
    <w:rsid w:val="00A5432D"/>
    <w:rsid w:val="00A57619"/>
    <w:rsid w:val="00A62276"/>
    <w:rsid w:val="00A62AE2"/>
    <w:rsid w:val="00A642AA"/>
    <w:rsid w:val="00A6485A"/>
    <w:rsid w:val="00A66784"/>
    <w:rsid w:val="00A718EF"/>
    <w:rsid w:val="00A71A42"/>
    <w:rsid w:val="00A7519E"/>
    <w:rsid w:val="00A772DC"/>
    <w:rsid w:val="00A819CC"/>
    <w:rsid w:val="00A82A46"/>
    <w:rsid w:val="00A83839"/>
    <w:rsid w:val="00A864A5"/>
    <w:rsid w:val="00A87911"/>
    <w:rsid w:val="00A90ADA"/>
    <w:rsid w:val="00A9210E"/>
    <w:rsid w:val="00A93486"/>
    <w:rsid w:val="00A94E1F"/>
    <w:rsid w:val="00A97718"/>
    <w:rsid w:val="00A97BFB"/>
    <w:rsid w:val="00A97D63"/>
    <w:rsid w:val="00AA0B75"/>
    <w:rsid w:val="00AA1486"/>
    <w:rsid w:val="00AA1A52"/>
    <w:rsid w:val="00AA3146"/>
    <w:rsid w:val="00AA4564"/>
    <w:rsid w:val="00AA4603"/>
    <w:rsid w:val="00AB1285"/>
    <w:rsid w:val="00AB131E"/>
    <w:rsid w:val="00AB26ED"/>
    <w:rsid w:val="00AB3BAB"/>
    <w:rsid w:val="00AC0E57"/>
    <w:rsid w:val="00AC1DCB"/>
    <w:rsid w:val="00AC3768"/>
    <w:rsid w:val="00AC3B70"/>
    <w:rsid w:val="00AC3CFF"/>
    <w:rsid w:val="00AC437B"/>
    <w:rsid w:val="00AC50C2"/>
    <w:rsid w:val="00AC53F3"/>
    <w:rsid w:val="00AC6D72"/>
    <w:rsid w:val="00AD0D66"/>
    <w:rsid w:val="00AD20C3"/>
    <w:rsid w:val="00AD37EC"/>
    <w:rsid w:val="00AD63C5"/>
    <w:rsid w:val="00AD6D14"/>
    <w:rsid w:val="00AD7104"/>
    <w:rsid w:val="00AE02EB"/>
    <w:rsid w:val="00AE0F48"/>
    <w:rsid w:val="00AE20D7"/>
    <w:rsid w:val="00AE21B7"/>
    <w:rsid w:val="00AE46D5"/>
    <w:rsid w:val="00AE5A58"/>
    <w:rsid w:val="00AE65C9"/>
    <w:rsid w:val="00AE6AB1"/>
    <w:rsid w:val="00AF03AA"/>
    <w:rsid w:val="00AF0AFA"/>
    <w:rsid w:val="00AF3651"/>
    <w:rsid w:val="00AF3E37"/>
    <w:rsid w:val="00AF5C97"/>
    <w:rsid w:val="00AF7565"/>
    <w:rsid w:val="00B006F4"/>
    <w:rsid w:val="00B0352A"/>
    <w:rsid w:val="00B040C9"/>
    <w:rsid w:val="00B05F1E"/>
    <w:rsid w:val="00B061DA"/>
    <w:rsid w:val="00B06F6E"/>
    <w:rsid w:val="00B07D64"/>
    <w:rsid w:val="00B10594"/>
    <w:rsid w:val="00B10CF5"/>
    <w:rsid w:val="00B122A9"/>
    <w:rsid w:val="00B168F6"/>
    <w:rsid w:val="00B178BB"/>
    <w:rsid w:val="00B20D15"/>
    <w:rsid w:val="00B210DF"/>
    <w:rsid w:val="00B23113"/>
    <w:rsid w:val="00B2518F"/>
    <w:rsid w:val="00B25ED6"/>
    <w:rsid w:val="00B27641"/>
    <w:rsid w:val="00B30944"/>
    <w:rsid w:val="00B3121B"/>
    <w:rsid w:val="00B32ABE"/>
    <w:rsid w:val="00B37794"/>
    <w:rsid w:val="00B41AC9"/>
    <w:rsid w:val="00B41DDE"/>
    <w:rsid w:val="00B41EAD"/>
    <w:rsid w:val="00B4390E"/>
    <w:rsid w:val="00B43D80"/>
    <w:rsid w:val="00B44693"/>
    <w:rsid w:val="00B44C5C"/>
    <w:rsid w:val="00B44C8D"/>
    <w:rsid w:val="00B453DB"/>
    <w:rsid w:val="00B45E81"/>
    <w:rsid w:val="00B462CB"/>
    <w:rsid w:val="00B523EA"/>
    <w:rsid w:val="00B53DB6"/>
    <w:rsid w:val="00B54546"/>
    <w:rsid w:val="00B560D1"/>
    <w:rsid w:val="00B57FDD"/>
    <w:rsid w:val="00B60371"/>
    <w:rsid w:val="00B604C3"/>
    <w:rsid w:val="00B614AE"/>
    <w:rsid w:val="00B63015"/>
    <w:rsid w:val="00B637E2"/>
    <w:rsid w:val="00B64113"/>
    <w:rsid w:val="00B708DC"/>
    <w:rsid w:val="00B761B9"/>
    <w:rsid w:val="00B77A20"/>
    <w:rsid w:val="00B80532"/>
    <w:rsid w:val="00B80AD8"/>
    <w:rsid w:val="00B80B8D"/>
    <w:rsid w:val="00B82974"/>
    <w:rsid w:val="00B83305"/>
    <w:rsid w:val="00B83385"/>
    <w:rsid w:val="00B84423"/>
    <w:rsid w:val="00B86E71"/>
    <w:rsid w:val="00B90FD8"/>
    <w:rsid w:val="00B9423A"/>
    <w:rsid w:val="00B961A2"/>
    <w:rsid w:val="00B9698D"/>
    <w:rsid w:val="00BA1165"/>
    <w:rsid w:val="00BA3B4B"/>
    <w:rsid w:val="00BA3B62"/>
    <w:rsid w:val="00BA595A"/>
    <w:rsid w:val="00BA6144"/>
    <w:rsid w:val="00BA6B79"/>
    <w:rsid w:val="00BA7F1C"/>
    <w:rsid w:val="00BB1C5F"/>
    <w:rsid w:val="00BB2C97"/>
    <w:rsid w:val="00BB4362"/>
    <w:rsid w:val="00BB7FD3"/>
    <w:rsid w:val="00BC13C2"/>
    <w:rsid w:val="00BC17B4"/>
    <w:rsid w:val="00BC1E07"/>
    <w:rsid w:val="00BC3A79"/>
    <w:rsid w:val="00BC43D6"/>
    <w:rsid w:val="00BC4C4B"/>
    <w:rsid w:val="00BC7121"/>
    <w:rsid w:val="00BD05A2"/>
    <w:rsid w:val="00BD1D60"/>
    <w:rsid w:val="00BD3C33"/>
    <w:rsid w:val="00BD3DB0"/>
    <w:rsid w:val="00BD66F0"/>
    <w:rsid w:val="00BE0E64"/>
    <w:rsid w:val="00BE0E94"/>
    <w:rsid w:val="00BE11AD"/>
    <w:rsid w:val="00BE20EE"/>
    <w:rsid w:val="00BE3A24"/>
    <w:rsid w:val="00BE7012"/>
    <w:rsid w:val="00BE788A"/>
    <w:rsid w:val="00BE7E98"/>
    <w:rsid w:val="00BF1764"/>
    <w:rsid w:val="00BF1CB6"/>
    <w:rsid w:val="00BF37EC"/>
    <w:rsid w:val="00BF5FD3"/>
    <w:rsid w:val="00C005CD"/>
    <w:rsid w:val="00C01AD2"/>
    <w:rsid w:val="00C03447"/>
    <w:rsid w:val="00C06521"/>
    <w:rsid w:val="00C06965"/>
    <w:rsid w:val="00C0795E"/>
    <w:rsid w:val="00C1115B"/>
    <w:rsid w:val="00C122DE"/>
    <w:rsid w:val="00C15149"/>
    <w:rsid w:val="00C21948"/>
    <w:rsid w:val="00C223D0"/>
    <w:rsid w:val="00C22432"/>
    <w:rsid w:val="00C24003"/>
    <w:rsid w:val="00C252A4"/>
    <w:rsid w:val="00C26F0E"/>
    <w:rsid w:val="00C300BC"/>
    <w:rsid w:val="00C305CB"/>
    <w:rsid w:val="00C31569"/>
    <w:rsid w:val="00C320C1"/>
    <w:rsid w:val="00C32335"/>
    <w:rsid w:val="00C339C7"/>
    <w:rsid w:val="00C33CBE"/>
    <w:rsid w:val="00C3687F"/>
    <w:rsid w:val="00C376A0"/>
    <w:rsid w:val="00C4304B"/>
    <w:rsid w:val="00C4359A"/>
    <w:rsid w:val="00C45083"/>
    <w:rsid w:val="00C473ED"/>
    <w:rsid w:val="00C5037D"/>
    <w:rsid w:val="00C50511"/>
    <w:rsid w:val="00C50E4A"/>
    <w:rsid w:val="00C52C46"/>
    <w:rsid w:val="00C5349F"/>
    <w:rsid w:val="00C54057"/>
    <w:rsid w:val="00C55A88"/>
    <w:rsid w:val="00C56388"/>
    <w:rsid w:val="00C564F8"/>
    <w:rsid w:val="00C61542"/>
    <w:rsid w:val="00C630C5"/>
    <w:rsid w:val="00C63AE0"/>
    <w:rsid w:val="00C643C3"/>
    <w:rsid w:val="00C64F60"/>
    <w:rsid w:val="00C65FB8"/>
    <w:rsid w:val="00C6714B"/>
    <w:rsid w:val="00C7357F"/>
    <w:rsid w:val="00C750FC"/>
    <w:rsid w:val="00C77FD2"/>
    <w:rsid w:val="00C8137A"/>
    <w:rsid w:val="00C8191D"/>
    <w:rsid w:val="00C82929"/>
    <w:rsid w:val="00C84D2A"/>
    <w:rsid w:val="00C85817"/>
    <w:rsid w:val="00C9218F"/>
    <w:rsid w:val="00C9358F"/>
    <w:rsid w:val="00C94A7C"/>
    <w:rsid w:val="00CA1DCB"/>
    <w:rsid w:val="00CA2222"/>
    <w:rsid w:val="00CA230A"/>
    <w:rsid w:val="00CA3524"/>
    <w:rsid w:val="00CA359A"/>
    <w:rsid w:val="00CA3C07"/>
    <w:rsid w:val="00CA424B"/>
    <w:rsid w:val="00CA6075"/>
    <w:rsid w:val="00CB15EA"/>
    <w:rsid w:val="00CB161D"/>
    <w:rsid w:val="00CB287F"/>
    <w:rsid w:val="00CB505A"/>
    <w:rsid w:val="00CB5D1D"/>
    <w:rsid w:val="00CB6F77"/>
    <w:rsid w:val="00CC0319"/>
    <w:rsid w:val="00CC0F79"/>
    <w:rsid w:val="00CC0F87"/>
    <w:rsid w:val="00CC249A"/>
    <w:rsid w:val="00CC2B83"/>
    <w:rsid w:val="00CC4089"/>
    <w:rsid w:val="00CC435B"/>
    <w:rsid w:val="00CC453A"/>
    <w:rsid w:val="00CC45A1"/>
    <w:rsid w:val="00CC4B07"/>
    <w:rsid w:val="00CC7DC7"/>
    <w:rsid w:val="00CD0851"/>
    <w:rsid w:val="00CD0A0A"/>
    <w:rsid w:val="00CD0D80"/>
    <w:rsid w:val="00CD19B7"/>
    <w:rsid w:val="00CD282D"/>
    <w:rsid w:val="00CD3D7B"/>
    <w:rsid w:val="00CD5B1B"/>
    <w:rsid w:val="00CE06F5"/>
    <w:rsid w:val="00CE1E7A"/>
    <w:rsid w:val="00CE2314"/>
    <w:rsid w:val="00CE239E"/>
    <w:rsid w:val="00CF1534"/>
    <w:rsid w:val="00CF68A8"/>
    <w:rsid w:val="00CF6F0A"/>
    <w:rsid w:val="00CF72A1"/>
    <w:rsid w:val="00CF759B"/>
    <w:rsid w:val="00D00ABF"/>
    <w:rsid w:val="00D01167"/>
    <w:rsid w:val="00D023E1"/>
    <w:rsid w:val="00D032E9"/>
    <w:rsid w:val="00D036A6"/>
    <w:rsid w:val="00D03BDD"/>
    <w:rsid w:val="00D043AE"/>
    <w:rsid w:val="00D056D4"/>
    <w:rsid w:val="00D10542"/>
    <w:rsid w:val="00D11C80"/>
    <w:rsid w:val="00D127AF"/>
    <w:rsid w:val="00D1308E"/>
    <w:rsid w:val="00D15BB9"/>
    <w:rsid w:val="00D17E40"/>
    <w:rsid w:val="00D20FCA"/>
    <w:rsid w:val="00D244ED"/>
    <w:rsid w:val="00D2498F"/>
    <w:rsid w:val="00D24A2B"/>
    <w:rsid w:val="00D24F4F"/>
    <w:rsid w:val="00D26F6E"/>
    <w:rsid w:val="00D310CF"/>
    <w:rsid w:val="00D31190"/>
    <w:rsid w:val="00D3213C"/>
    <w:rsid w:val="00D34247"/>
    <w:rsid w:val="00D36100"/>
    <w:rsid w:val="00D36FBB"/>
    <w:rsid w:val="00D37664"/>
    <w:rsid w:val="00D403BA"/>
    <w:rsid w:val="00D40615"/>
    <w:rsid w:val="00D418C9"/>
    <w:rsid w:val="00D43742"/>
    <w:rsid w:val="00D462EB"/>
    <w:rsid w:val="00D47785"/>
    <w:rsid w:val="00D500C8"/>
    <w:rsid w:val="00D52474"/>
    <w:rsid w:val="00D5376A"/>
    <w:rsid w:val="00D54025"/>
    <w:rsid w:val="00D56239"/>
    <w:rsid w:val="00D56865"/>
    <w:rsid w:val="00D571CC"/>
    <w:rsid w:val="00D575C3"/>
    <w:rsid w:val="00D62706"/>
    <w:rsid w:val="00D6305D"/>
    <w:rsid w:val="00D65FB1"/>
    <w:rsid w:val="00D660FF"/>
    <w:rsid w:val="00D6707F"/>
    <w:rsid w:val="00D7131B"/>
    <w:rsid w:val="00D81F35"/>
    <w:rsid w:val="00D83E9B"/>
    <w:rsid w:val="00D83EAD"/>
    <w:rsid w:val="00D84546"/>
    <w:rsid w:val="00D85A8E"/>
    <w:rsid w:val="00D878AE"/>
    <w:rsid w:val="00D90530"/>
    <w:rsid w:val="00D9162E"/>
    <w:rsid w:val="00D93882"/>
    <w:rsid w:val="00D938DB"/>
    <w:rsid w:val="00D93FB2"/>
    <w:rsid w:val="00D94EBE"/>
    <w:rsid w:val="00D96000"/>
    <w:rsid w:val="00DA026A"/>
    <w:rsid w:val="00DA20C5"/>
    <w:rsid w:val="00DA28AE"/>
    <w:rsid w:val="00DA2A88"/>
    <w:rsid w:val="00DA2DCC"/>
    <w:rsid w:val="00DA4B87"/>
    <w:rsid w:val="00DA5F67"/>
    <w:rsid w:val="00DA6452"/>
    <w:rsid w:val="00DB1A7F"/>
    <w:rsid w:val="00DB3D87"/>
    <w:rsid w:val="00DB519F"/>
    <w:rsid w:val="00DB54DF"/>
    <w:rsid w:val="00DB61E8"/>
    <w:rsid w:val="00DB71E8"/>
    <w:rsid w:val="00DC0C35"/>
    <w:rsid w:val="00DC4FD8"/>
    <w:rsid w:val="00DC6245"/>
    <w:rsid w:val="00DC70EF"/>
    <w:rsid w:val="00DC7757"/>
    <w:rsid w:val="00DD0D22"/>
    <w:rsid w:val="00DD1010"/>
    <w:rsid w:val="00DD2EB1"/>
    <w:rsid w:val="00DD444B"/>
    <w:rsid w:val="00DD455E"/>
    <w:rsid w:val="00DD5DEE"/>
    <w:rsid w:val="00DD7517"/>
    <w:rsid w:val="00DE2774"/>
    <w:rsid w:val="00DE4624"/>
    <w:rsid w:val="00DE555F"/>
    <w:rsid w:val="00DE65E0"/>
    <w:rsid w:val="00DE7ECA"/>
    <w:rsid w:val="00DF0718"/>
    <w:rsid w:val="00DF09A8"/>
    <w:rsid w:val="00DF1800"/>
    <w:rsid w:val="00DF31BD"/>
    <w:rsid w:val="00DF4138"/>
    <w:rsid w:val="00DF6105"/>
    <w:rsid w:val="00DF6CB8"/>
    <w:rsid w:val="00DF6D0A"/>
    <w:rsid w:val="00E01271"/>
    <w:rsid w:val="00E0235B"/>
    <w:rsid w:val="00E02E80"/>
    <w:rsid w:val="00E062B7"/>
    <w:rsid w:val="00E06517"/>
    <w:rsid w:val="00E06B02"/>
    <w:rsid w:val="00E06C8C"/>
    <w:rsid w:val="00E1031D"/>
    <w:rsid w:val="00E10AC8"/>
    <w:rsid w:val="00E12724"/>
    <w:rsid w:val="00E140A6"/>
    <w:rsid w:val="00E14416"/>
    <w:rsid w:val="00E14835"/>
    <w:rsid w:val="00E153C2"/>
    <w:rsid w:val="00E17192"/>
    <w:rsid w:val="00E17510"/>
    <w:rsid w:val="00E17892"/>
    <w:rsid w:val="00E24ECB"/>
    <w:rsid w:val="00E2660D"/>
    <w:rsid w:val="00E27E4F"/>
    <w:rsid w:val="00E30BC3"/>
    <w:rsid w:val="00E30C68"/>
    <w:rsid w:val="00E31B2D"/>
    <w:rsid w:val="00E31DAF"/>
    <w:rsid w:val="00E33C92"/>
    <w:rsid w:val="00E3490C"/>
    <w:rsid w:val="00E35FED"/>
    <w:rsid w:val="00E451B6"/>
    <w:rsid w:val="00E45B76"/>
    <w:rsid w:val="00E4754B"/>
    <w:rsid w:val="00E50A57"/>
    <w:rsid w:val="00E5278D"/>
    <w:rsid w:val="00E5405B"/>
    <w:rsid w:val="00E55E5D"/>
    <w:rsid w:val="00E56805"/>
    <w:rsid w:val="00E6087C"/>
    <w:rsid w:val="00E60F16"/>
    <w:rsid w:val="00E6304F"/>
    <w:rsid w:val="00E637C1"/>
    <w:rsid w:val="00E655DF"/>
    <w:rsid w:val="00E6769D"/>
    <w:rsid w:val="00E72F70"/>
    <w:rsid w:val="00E72F84"/>
    <w:rsid w:val="00E73125"/>
    <w:rsid w:val="00E732A9"/>
    <w:rsid w:val="00E73393"/>
    <w:rsid w:val="00E738D3"/>
    <w:rsid w:val="00E73B4A"/>
    <w:rsid w:val="00E75918"/>
    <w:rsid w:val="00E77392"/>
    <w:rsid w:val="00E7774C"/>
    <w:rsid w:val="00E77800"/>
    <w:rsid w:val="00E77A4A"/>
    <w:rsid w:val="00E80FCF"/>
    <w:rsid w:val="00E8109F"/>
    <w:rsid w:val="00E8155E"/>
    <w:rsid w:val="00E83CCA"/>
    <w:rsid w:val="00E86265"/>
    <w:rsid w:val="00E87254"/>
    <w:rsid w:val="00E87C39"/>
    <w:rsid w:val="00E90CA2"/>
    <w:rsid w:val="00E91CD8"/>
    <w:rsid w:val="00E92ACE"/>
    <w:rsid w:val="00E93928"/>
    <w:rsid w:val="00E94D5B"/>
    <w:rsid w:val="00E96DBD"/>
    <w:rsid w:val="00E97D72"/>
    <w:rsid w:val="00EA0B13"/>
    <w:rsid w:val="00EA2BEA"/>
    <w:rsid w:val="00EA2C3D"/>
    <w:rsid w:val="00EA2F12"/>
    <w:rsid w:val="00EA45A4"/>
    <w:rsid w:val="00EA629F"/>
    <w:rsid w:val="00EA6488"/>
    <w:rsid w:val="00EB23D9"/>
    <w:rsid w:val="00EB2B34"/>
    <w:rsid w:val="00EB465C"/>
    <w:rsid w:val="00EB5788"/>
    <w:rsid w:val="00EB630C"/>
    <w:rsid w:val="00EC4DA3"/>
    <w:rsid w:val="00EC5BEB"/>
    <w:rsid w:val="00ED00BC"/>
    <w:rsid w:val="00ED276E"/>
    <w:rsid w:val="00ED4500"/>
    <w:rsid w:val="00ED7633"/>
    <w:rsid w:val="00EE1D15"/>
    <w:rsid w:val="00EE37FD"/>
    <w:rsid w:val="00EE5CE3"/>
    <w:rsid w:val="00EE7F62"/>
    <w:rsid w:val="00EF0162"/>
    <w:rsid w:val="00EF0453"/>
    <w:rsid w:val="00EF2EDA"/>
    <w:rsid w:val="00EF326E"/>
    <w:rsid w:val="00EF37E0"/>
    <w:rsid w:val="00EF3A6B"/>
    <w:rsid w:val="00EF55C6"/>
    <w:rsid w:val="00EF56A8"/>
    <w:rsid w:val="00EF5A35"/>
    <w:rsid w:val="00EF686C"/>
    <w:rsid w:val="00F004A5"/>
    <w:rsid w:val="00F00A17"/>
    <w:rsid w:val="00F054F7"/>
    <w:rsid w:val="00F05D71"/>
    <w:rsid w:val="00F11611"/>
    <w:rsid w:val="00F12BC2"/>
    <w:rsid w:val="00F1431D"/>
    <w:rsid w:val="00F1434E"/>
    <w:rsid w:val="00F161AB"/>
    <w:rsid w:val="00F16705"/>
    <w:rsid w:val="00F16A7F"/>
    <w:rsid w:val="00F17770"/>
    <w:rsid w:val="00F2161E"/>
    <w:rsid w:val="00F2171A"/>
    <w:rsid w:val="00F217FA"/>
    <w:rsid w:val="00F25B99"/>
    <w:rsid w:val="00F277E0"/>
    <w:rsid w:val="00F317F3"/>
    <w:rsid w:val="00F32039"/>
    <w:rsid w:val="00F32A50"/>
    <w:rsid w:val="00F34F2D"/>
    <w:rsid w:val="00F37C48"/>
    <w:rsid w:val="00F43877"/>
    <w:rsid w:val="00F44DD8"/>
    <w:rsid w:val="00F501BA"/>
    <w:rsid w:val="00F510B7"/>
    <w:rsid w:val="00F52599"/>
    <w:rsid w:val="00F52C43"/>
    <w:rsid w:val="00F53096"/>
    <w:rsid w:val="00F5370A"/>
    <w:rsid w:val="00F537E8"/>
    <w:rsid w:val="00F54DF3"/>
    <w:rsid w:val="00F553B2"/>
    <w:rsid w:val="00F5612C"/>
    <w:rsid w:val="00F608ED"/>
    <w:rsid w:val="00F61E79"/>
    <w:rsid w:val="00F62252"/>
    <w:rsid w:val="00F6271F"/>
    <w:rsid w:val="00F6441A"/>
    <w:rsid w:val="00F6470D"/>
    <w:rsid w:val="00F64848"/>
    <w:rsid w:val="00F649F6"/>
    <w:rsid w:val="00F64F78"/>
    <w:rsid w:val="00F64F7F"/>
    <w:rsid w:val="00F6503B"/>
    <w:rsid w:val="00F65782"/>
    <w:rsid w:val="00F66D0E"/>
    <w:rsid w:val="00F67978"/>
    <w:rsid w:val="00F70BC1"/>
    <w:rsid w:val="00F7123D"/>
    <w:rsid w:val="00F72136"/>
    <w:rsid w:val="00F72717"/>
    <w:rsid w:val="00F76B2C"/>
    <w:rsid w:val="00F76BA5"/>
    <w:rsid w:val="00F81925"/>
    <w:rsid w:val="00F8271E"/>
    <w:rsid w:val="00F82917"/>
    <w:rsid w:val="00F83B35"/>
    <w:rsid w:val="00F85D58"/>
    <w:rsid w:val="00F87827"/>
    <w:rsid w:val="00F909BF"/>
    <w:rsid w:val="00F93D4E"/>
    <w:rsid w:val="00F942ED"/>
    <w:rsid w:val="00F94A31"/>
    <w:rsid w:val="00F94DC9"/>
    <w:rsid w:val="00F94E9D"/>
    <w:rsid w:val="00FA1D04"/>
    <w:rsid w:val="00FA2AB5"/>
    <w:rsid w:val="00FA4875"/>
    <w:rsid w:val="00FA50A1"/>
    <w:rsid w:val="00FA562C"/>
    <w:rsid w:val="00FA78FE"/>
    <w:rsid w:val="00FB0D21"/>
    <w:rsid w:val="00FB17A3"/>
    <w:rsid w:val="00FB2FE0"/>
    <w:rsid w:val="00FB4205"/>
    <w:rsid w:val="00FB4740"/>
    <w:rsid w:val="00FB6AAA"/>
    <w:rsid w:val="00FB75E4"/>
    <w:rsid w:val="00FB77BE"/>
    <w:rsid w:val="00FC0B6D"/>
    <w:rsid w:val="00FC406F"/>
    <w:rsid w:val="00FC4CC7"/>
    <w:rsid w:val="00FC5EB5"/>
    <w:rsid w:val="00FC6E4E"/>
    <w:rsid w:val="00FC7BD3"/>
    <w:rsid w:val="00FC7CB9"/>
    <w:rsid w:val="00FC7CF6"/>
    <w:rsid w:val="00FD0DB9"/>
    <w:rsid w:val="00FD0E04"/>
    <w:rsid w:val="00FD5F4F"/>
    <w:rsid w:val="00FD671A"/>
    <w:rsid w:val="00FD72C7"/>
    <w:rsid w:val="00FD72D2"/>
    <w:rsid w:val="00FD77ED"/>
    <w:rsid w:val="00FD7C35"/>
    <w:rsid w:val="00FE0DBF"/>
    <w:rsid w:val="00FE2BF6"/>
    <w:rsid w:val="00FE32E1"/>
    <w:rsid w:val="00FE3DC7"/>
    <w:rsid w:val="00FE6435"/>
    <w:rsid w:val="00FE6E76"/>
    <w:rsid w:val="00FE79D5"/>
    <w:rsid w:val="00FF111C"/>
    <w:rsid w:val="00FF2483"/>
    <w:rsid w:val="00FF3212"/>
    <w:rsid w:val="00FF397A"/>
    <w:rsid w:val="00FF5C65"/>
    <w:rsid w:val="00FF68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BBBB3"/>
  <w15:docId w15:val="{59613FDD-5C04-498F-B3EE-9CC772C69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D71"/>
    <w:pPr>
      <w:spacing w:line="240" w:lineRule="auto"/>
    </w:pPr>
    <w:rPr>
      <w:rFonts w:ascii="Times New Roman" w:eastAsia="Times New Roman" w:hAnsi="Times New Roman" w:cs="Times New Roman"/>
      <w:sz w:val="24"/>
      <w:szCs w:val="24"/>
      <w:lang w:val="en-GB" w:eastAsia="en-US"/>
    </w:rPr>
  </w:style>
  <w:style w:type="paragraph" w:styleId="Heading1">
    <w:name w:val="heading 1"/>
    <w:basedOn w:val="Normal"/>
    <w:next w:val="Normal"/>
    <w:pPr>
      <w:keepNext/>
      <w:keepLines/>
      <w:spacing w:before="400" w:after="120" w:line="276" w:lineRule="auto"/>
      <w:outlineLvl w:val="0"/>
    </w:pPr>
    <w:rPr>
      <w:rFonts w:ascii="Arial" w:eastAsia="Arial" w:hAnsi="Arial" w:cs="Arial"/>
      <w:sz w:val="40"/>
      <w:szCs w:val="40"/>
      <w:lang w:val="en" w:eastAsia="en-GB"/>
    </w:rPr>
  </w:style>
  <w:style w:type="paragraph" w:styleId="Heading2">
    <w:name w:val="heading 2"/>
    <w:basedOn w:val="Normal"/>
    <w:next w:val="Normal"/>
    <w:pPr>
      <w:keepNext/>
      <w:keepLines/>
      <w:spacing w:before="360" w:after="120" w:line="276" w:lineRule="auto"/>
      <w:outlineLvl w:val="1"/>
    </w:pPr>
    <w:rPr>
      <w:rFonts w:ascii="Arial" w:eastAsia="Arial" w:hAnsi="Arial" w:cs="Arial"/>
      <w:sz w:val="32"/>
      <w:szCs w:val="32"/>
      <w:lang w:val="en" w:eastAsia="en-GB"/>
    </w:rPr>
  </w:style>
  <w:style w:type="paragraph" w:styleId="Heading3">
    <w:name w:val="heading 3"/>
    <w:basedOn w:val="Normal"/>
    <w:next w:val="Normal"/>
    <w:pPr>
      <w:keepNext/>
      <w:keepLines/>
      <w:spacing w:before="320" w:after="80" w:line="276" w:lineRule="auto"/>
      <w:outlineLvl w:val="2"/>
    </w:pPr>
    <w:rPr>
      <w:rFonts w:ascii="Arial" w:eastAsia="Arial" w:hAnsi="Arial" w:cs="Arial"/>
      <w:color w:val="434343"/>
      <w:sz w:val="28"/>
      <w:szCs w:val="28"/>
      <w:lang w:val="en" w:eastAsia="en-GB"/>
    </w:rPr>
  </w:style>
  <w:style w:type="paragraph" w:styleId="Heading4">
    <w:name w:val="heading 4"/>
    <w:basedOn w:val="Normal"/>
    <w:next w:val="Normal"/>
    <w:pPr>
      <w:keepNext/>
      <w:keepLines/>
      <w:spacing w:before="280" w:after="80" w:line="276" w:lineRule="auto"/>
      <w:outlineLvl w:val="3"/>
    </w:pPr>
    <w:rPr>
      <w:rFonts w:ascii="Arial" w:eastAsia="Arial" w:hAnsi="Arial" w:cs="Arial"/>
      <w:color w:val="666666"/>
      <w:lang w:val="en" w:eastAsia="en-GB"/>
    </w:rPr>
  </w:style>
  <w:style w:type="paragraph" w:styleId="Heading5">
    <w:name w:val="heading 5"/>
    <w:basedOn w:val="Normal"/>
    <w:next w:val="Normal"/>
    <w:pPr>
      <w:keepNext/>
      <w:keepLines/>
      <w:spacing w:before="240" w:after="80" w:line="276" w:lineRule="auto"/>
      <w:outlineLvl w:val="4"/>
    </w:pPr>
    <w:rPr>
      <w:rFonts w:ascii="Arial" w:eastAsia="Arial" w:hAnsi="Arial" w:cs="Arial"/>
      <w:color w:val="666666"/>
      <w:sz w:val="22"/>
      <w:szCs w:val="22"/>
      <w:lang w:val="en" w:eastAsia="en-GB"/>
    </w:rPr>
  </w:style>
  <w:style w:type="paragraph" w:styleId="Heading6">
    <w:name w:val="heading 6"/>
    <w:basedOn w:val="Normal"/>
    <w:next w:val="Normal"/>
    <w:pPr>
      <w:keepNext/>
      <w:keepLines/>
      <w:spacing w:before="240" w:after="80" w:line="276" w:lineRule="auto"/>
      <w:outlineLvl w:val="5"/>
    </w:pPr>
    <w:rPr>
      <w:rFonts w:ascii="Arial" w:eastAsia="Arial" w:hAnsi="Arial" w:cs="Arial"/>
      <w:i/>
      <w:color w:val="666666"/>
      <w:sz w:val="22"/>
      <w:szCs w:val="22"/>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line="276" w:lineRule="auto"/>
    </w:pPr>
    <w:rPr>
      <w:rFonts w:ascii="Arial" w:eastAsia="Arial" w:hAnsi="Arial" w:cs="Arial"/>
      <w:sz w:val="52"/>
      <w:szCs w:val="52"/>
      <w:lang w:val="en" w:eastAsia="en-GB"/>
    </w:rPr>
  </w:style>
  <w:style w:type="paragraph" w:styleId="Subtitle">
    <w:name w:val="Subtitle"/>
    <w:basedOn w:val="Normal"/>
    <w:next w:val="Normal"/>
    <w:pPr>
      <w:keepNext/>
      <w:keepLines/>
      <w:spacing w:after="320" w:line="276" w:lineRule="auto"/>
    </w:pPr>
    <w:rPr>
      <w:rFonts w:ascii="Arial" w:eastAsia="Arial" w:hAnsi="Arial" w:cs="Arial"/>
      <w:color w:val="666666"/>
      <w:sz w:val="30"/>
      <w:szCs w:val="30"/>
      <w:lang w:val="en" w:eastAsia="en-GB"/>
    </w:rPr>
  </w:style>
  <w:style w:type="paragraph" w:styleId="CommentText">
    <w:name w:val="annotation text"/>
    <w:basedOn w:val="Normal"/>
    <w:link w:val="CommentTextChar"/>
    <w:uiPriority w:val="99"/>
    <w:semiHidden/>
    <w:unhideWhenUsed/>
    <w:rPr>
      <w:rFonts w:ascii="Arial" w:eastAsia="Arial" w:hAnsi="Arial" w:cs="Arial"/>
      <w:sz w:val="20"/>
      <w:szCs w:val="20"/>
      <w:lang w:val="en" w:eastAsia="en-GB"/>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342BD"/>
    <w:rPr>
      <w:rFonts w:ascii="Segoe UI" w:eastAsia="Arial" w:hAnsi="Segoe UI" w:cs="Segoe UI"/>
      <w:sz w:val="18"/>
      <w:szCs w:val="18"/>
      <w:lang w:val="en" w:eastAsia="en-GB"/>
    </w:rPr>
  </w:style>
  <w:style w:type="character" w:customStyle="1" w:styleId="BalloonTextChar">
    <w:name w:val="Balloon Text Char"/>
    <w:basedOn w:val="DefaultParagraphFont"/>
    <w:link w:val="BalloonText"/>
    <w:uiPriority w:val="99"/>
    <w:semiHidden/>
    <w:rsid w:val="001342B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342BD"/>
    <w:rPr>
      <w:b/>
      <w:bCs/>
    </w:rPr>
  </w:style>
  <w:style w:type="character" w:customStyle="1" w:styleId="CommentSubjectChar">
    <w:name w:val="Comment Subject Char"/>
    <w:basedOn w:val="CommentTextChar"/>
    <w:link w:val="CommentSubject"/>
    <w:uiPriority w:val="99"/>
    <w:semiHidden/>
    <w:rsid w:val="001342BD"/>
    <w:rPr>
      <w:b/>
      <w:bCs/>
      <w:sz w:val="20"/>
      <w:szCs w:val="20"/>
    </w:rPr>
  </w:style>
  <w:style w:type="character" w:styleId="Hyperlink">
    <w:name w:val="Hyperlink"/>
    <w:basedOn w:val="DefaultParagraphFont"/>
    <w:uiPriority w:val="99"/>
    <w:unhideWhenUsed/>
    <w:rsid w:val="00681628"/>
    <w:rPr>
      <w:color w:val="0000FF"/>
      <w:u w:val="single"/>
    </w:rPr>
  </w:style>
  <w:style w:type="character" w:styleId="Emphasis">
    <w:name w:val="Emphasis"/>
    <w:basedOn w:val="DefaultParagraphFont"/>
    <w:uiPriority w:val="20"/>
    <w:qFormat/>
    <w:rsid w:val="00C6714B"/>
    <w:rPr>
      <w:i/>
      <w:iCs/>
    </w:rPr>
  </w:style>
  <w:style w:type="paragraph" w:styleId="Revision">
    <w:name w:val="Revision"/>
    <w:hidden/>
    <w:uiPriority w:val="99"/>
    <w:semiHidden/>
    <w:rsid w:val="004E6DE2"/>
    <w:pPr>
      <w:spacing w:line="240" w:lineRule="auto"/>
    </w:pPr>
  </w:style>
  <w:style w:type="character" w:styleId="UnresolvedMention">
    <w:name w:val="Unresolved Mention"/>
    <w:basedOn w:val="DefaultParagraphFont"/>
    <w:uiPriority w:val="99"/>
    <w:semiHidden/>
    <w:unhideWhenUsed/>
    <w:rsid w:val="008C1D80"/>
    <w:rPr>
      <w:color w:val="605E5C"/>
      <w:shd w:val="clear" w:color="auto" w:fill="E1DFDD"/>
    </w:rPr>
  </w:style>
  <w:style w:type="character" w:styleId="LineNumber">
    <w:name w:val="line number"/>
    <w:basedOn w:val="DefaultParagraphFont"/>
    <w:uiPriority w:val="99"/>
    <w:semiHidden/>
    <w:unhideWhenUsed/>
    <w:rsid w:val="006C3A6D"/>
  </w:style>
  <w:style w:type="character" w:styleId="FollowedHyperlink">
    <w:name w:val="FollowedHyperlink"/>
    <w:basedOn w:val="DefaultParagraphFont"/>
    <w:uiPriority w:val="99"/>
    <w:semiHidden/>
    <w:unhideWhenUsed/>
    <w:rsid w:val="00AC3B70"/>
    <w:rPr>
      <w:color w:val="800080" w:themeColor="followedHyperlink"/>
      <w:u w:val="single"/>
    </w:rPr>
  </w:style>
  <w:style w:type="paragraph" w:styleId="NormalWeb">
    <w:name w:val="Normal (Web)"/>
    <w:basedOn w:val="Normal"/>
    <w:uiPriority w:val="99"/>
    <w:semiHidden/>
    <w:unhideWhenUsed/>
    <w:rsid w:val="007D6888"/>
  </w:style>
  <w:style w:type="character" w:styleId="PlaceholderText">
    <w:name w:val="Placeholder Text"/>
    <w:basedOn w:val="DefaultParagraphFont"/>
    <w:uiPriority w:val="99"/>
    <w:semiHidden/>
    <w:rsid w:val="009E6A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9333">
      <w:bodyDiv w:val="1"/>
      <w:marLeft w:val="0"/>
      <w:marRight w:val="0"/>
      <w:marTop w:val="0"/>
      <w:marBottom w:val="0"/>
      <w:divBdr>
        <w:top w:val="none" w:sz="0" w:space="0" w:color="auto"/>
        <w:left w:val="none" w:sz="0" w:space="0" w:color="auto"/>
        <w:bottom w:val="none" w:sz="0" w:space="0" w:color="auto"/>
        <w:right w:val="none" w:sz="0" w:space="0" w:color="auto"/>
      </w:divBdr>
    </w:div>
    <w:div w:id="15497631">
      <w:bodyDiv w:val="1"/>
      <w:marLeft w:val="0"/>
      <w:marRight w:val="0"/>
      <w:marTop w:val="0"/>
      <w:marBottom w:val="0"/>
      <w:divBdr>
        <w:top w:val="none" w:sz="0" w:space="0" w:color="auto"/>
        <w:left w:val="none" w:sz="0" w:space="0" w:color="auto"/>
        <w:bottom w:val="none" w:sz="0" w:space="0" w:color="auto"/>
        <w:right w:val="none" w:sz="0" w:space="0" w:color="auto"/>
      </w:divBdr>
    </w:div>
    <w:div w:id="33968743">
      <w:bodyDiv w:val="1"/>
      <w:marLeft w:val="0"/>
      <w:marRight w:val="0"/>
      <w:marTop w:val="0"/>
      <w:marBottom w:val="0"/>
      <w:divBdr>
        <w:top w:val="none" w:sz="0" w:space="0" w:color="auto"/>
        <w:left w:val="none" w:sz="0" w:space="0" w:color="auto"/>
        <w:bottom w:val="none" w:sz="0" w:space="0" w:color="auto"/>
        <w:right w:val="none" w:sz="0" w:space="0" w:color="auto"/>
      </w:divBdr>
    </w:div>
    <w:div w:id="158037888">
      <w:bodyDiv w:val="1"/>
      <w:marLeft w:val="0"/>
      <w:marRight w:val="0"/>
      <w:marTop w:val="0"/>
      <w:marBottom w:val="0"/>
      <w:divBdr>
        <w:top w:val="none" w:sz="0" w:space="0" w:color="auto"/>
        <w:left w:val="none" w:sz="0" w:space="0" w:color="auto"/>
        <w:bottom w:val="none" w:sz="0" w:space="0" w:color="auto"/>
        <w:right w:val="none" w:sz="0" w:space="0" w:color="auto"/>
      </w:divBdr>
    </w:div>
    <w:div w:id="174078586">
      <w:bodyDiv w:val="1"/>
      <w:marLeft w:val="0"/>
      <w:marRight w:val="0"/>
      <w:marTop w:val="0"/>
      <w:marBottom w:val="0"/>
      <w:divBdr>
        <w:top w:val="none" w:sz="0" w:space="0" w:color="auto"/>
        <w:left w:val="none" w:sz="0" w:space="0" w:color="auto"/>
        <w:bottom w:val="none" w:sz="0" w:space="0" w:color="auto"/>
        <w:right w:val="none" w:sz="0" w:space="0" w:color="auto"/>
      </w:divBdr>
    </w:div>
    <w:div w:id="174423427">
      <w:bodyDiv w:val="1"/>
      <w:marLeft w:val="0"/>
      <w:marRight w:val="0"/>
      <w:marTop w:val="0"/>
      <w:marBottom w:val="0"/>
      <w:divBdr>
        <w:top w:val="none" w:sz="0" w:space="0" w:color="auto"/>
        <w:left w:val="none" w:sz="0" w:space="0" w:color="auto"/>
        <w:bottom w:val="none" w:sz="0" w:space="0" w:color="auto"/>
        <w:right w:val="none" w:sz="0" w:space="0" w:color="auto"/>
      </w:divBdr>
    </w:div>
    <w:div w:id="199704285">
      <w:bodyDiv w:val="1"/>
      <w:marLeft w:val="0"/>
      <w:marRight w:val="0"/>
      <w:marTop w:val="0"/>
      <w:marBottom w:val="0"/>
      <w:divBdr>
        <w:top w:val="none" w:sz="0" w:space="0" w:color="auto"/>
        <w:left w:val="none" w:sz="0" w:space="0" w:color="auto"/>
        <w:bottom w:val="none" w:sz="0" w:space="0" w:color="auto"/>
        <w:right w:val="none" w:sz="0" w:space="0" w:color="auto"/>
      </w:divBdr>
    </w:div>
    <w:div w:id="217788267">
      <w:bodyDiv w:val="1"/>
      <w:marLeft w:val="0"/>
      <w:marRight w:val="0"/>
      <w:marTop w:val="0"/>
      <w:marBottom w:val="0"/>
      <w:divBdr>
        <w:top w:val="none" w:sz="0" w:space="0" w:color="auto"/>
        <w:left w:val="none" w:sz="0" w:space="0" w:color="auto"/>
        <w:bottom w:val="none" w:sz="0" w:space="0" w:color="auto"/>
        <w:right w:val="none" w:sz="0" w:space="0" w:color="auto"/>
      </w:divBdr>
    </w:div>
    <w:div w:id="224609654">
      <w:bodyDiv w:val="1"/>
      <w:marLeft w:val="0"/>
      <w:marRight w:val="0"/>
      <w:marTop w:val="0"/>
      <w:marBottom w:val="0"/>
      <w:divBdr>
        <w:top w:val="none" w:sz="0" w:space="0" w:color="auto"/>
        <w:left w:val="none" w:sz="0" w:space="0" w:color="auto"/>
        <w:bottom w:val="none" w:sz="0" w:space="0" w:color="auto"/>
        <w:right w:val="none" w:sz="0" w:space="0" w:color="auto"/>
      </w:divBdr>
    </w:div>
    <w:div w:id="224998576">
      <w:bodyDiv w:val="1"/>
      <w:marLeft w:val="0"/>
      <w:marRight w:val="0"/>
      <w:marTop w:val="0"/>
      <w:marBottom w:val="0"/>
      <w:divBdr>
        <w:top w:val="none" w:sz="0" w:space="0" w:color="auto"/>
        <w:left w:val="none" w:sz="0" w:space="0" w:color="auto"/>
        <w:bottom w:val="none" w:sz="0" w:space="0" w:color="auto"/>
        <w:right w:val="none" w:sz="0" w:space="0" w:color="auto"/>
      </w:divBdr>
    </w:div>
    <w:div w:id="270473289">
      <w:bodyDiv w:val="1"/>
      <w:marLeft w:val="0"/>
      <w:marRight w:val="0"/>
      <w:marTop w:val="0"/>
      <w:marBottom w:val="0"/>
      <w:divBdr>
        <w:top w:val="none" w:sz="0" w:space="0" w:color="auto"/>
        <w:left w:val="none" w:sz="0" w:space="0" w:color="auto"/>
        <w:bottom w:val="none" w:sz="0" w:space="0" w:color="auto"/>
        <w:right w:val="none" w:sz="0" w:space="0" w:color="auto"/>
      </w:divBdr>
    </w:div>
    <w:div w:id="275672687">
      <w:bodyDiv w:val="1"/>
      <w:marLeft w:val="0"/>
      <w:marRight w:val="0"/>
      <w:marTop w:val="0"/>
      <w:marBottom w:val="0"/>
      <w:divBdr>
        <w:top w:val="none" w:sz="0" w:space="0" w:color="auto"/>
        <w:left w:val="none" w:sz="0" w:space="0" w:color="auto"/>
        <w:bottom w:val="none" w:sz="0" w:space="0" w:color="auto"/>
        <w:right w:val="none" w:sz="0" w:space="0" w:color="auto"/>
      </w:divBdr>
    </w:div>
    <w:div w:id="302009129">
      <w:bodyDiv w:val="1"/>
      <w:marLeft w:val="0"/>
      <w:marRight w:val="0"/>
      <w:marTop w:val="0"/>
      <w:marBottom w:val="0"/>
      <w:divBdr>
        <w:top w:val="none" w:sz="0" w:space="0" w:color="auto"/>
        <w:left w:val="none" w:sz="0" w:space="0" w:color="auto"/>
        <w:bottom w:val="none" w:sz="0" w:space="0" w:color="auto"/>
        <w:right w:val="none" w:sz="0" w:space="0" w:color="auto"/>
      </w:divBdr>
    </w:div>
    <w:div w:id="315307888">
      <w:bodyDiv w:val="1"/>
      <w:marLeft w:val="0"/>
      <w:marRight w:val="0"/>
      <w:marTop w:val="0"/>
      <w:marBottom w:val="0"/>
      <w:divBdr>
        <w:top w:val="none" w:sz="0" w:space="0" w:color="auto"/>
        <w:left w:val="none" w:sz="0" w:space="0" w:color="auto"/>
        <w:bottom w:val="none" w:sz="0" w:space="0" w:color="auto"/>
        <w:right w:val="none" w:sz="0" w:space="0" w:color="auto"/>
      </w:divBdr>
    </w:div>
    <w:div w:id="332489899">
      <w:bodyDiv w:val="1"/>
      <w:marLeft w:val="0"/>
      <w:marRight w:val="0"/>
      <w:marTop w:val="0"/>
      <w:marBottom w:val="0"/>
      <w:divBdr>
        <w:top w:val="none" w:sz="0" w:space="0" w:color="auto"/>
        <w:left w:val="none" w:sz="0" w:space="0" w:color="auto"/>
        <w:bottom w:val="none" w:sz="0" w:space="0" w:color="auto"/>
        <w:right w:val="none" w:sz="0" w:space="0" w:color="auto"/>
      </w:divBdr>
    </w:div>
    <w:div w:id="334580534">
      <w:bodyDiv w:val="1"/>
      <w:marLeft w:val="0"/>
      <w:marRight w:val="0"/>
      <w:marTop w:val="0"/>
      <w:marBottom w:val="0"/>
      <w:divBdr>
        <w:top w:val="none" w:sz="0" w:space="0" w:color="auto"/>
        <w:left w:val="none" w:sz="0" w:space="0" w:color="auto"/>
        <w:bottom w:val="none" w:sz="0" w:space="0" w:color="auto"/>
        <w:right w:val="none" w:sz="0" w:space="0" w:color="auto"/>
      </w:divBdr>
    </w:div>
    <w:div w:id="378867488">
      <w:bodyDiv w:val="1"/>
      <w:marLeft w:val="0"/>
      <w:marRight w:val="0"/>
      <w:marTop w:val="0"/>
      <w:marBottom w:val="0"/>
      <w:divBdr>
        <w:top w:val="none" w:sz="0" w:space="0" w:color="auto"/>
        <w:left w:val="none" w:sz="0" w:space="0" w:color="auto"/>
        <w:bottom w:val="none" w:sz="0" w:space="0" w:color="auto"/>
        <w:right w:val="none" w:sz="0" w:space="0" w:color="auto"/>
      </w:divBdr>
    </w:div>
    <w:div w:id="420299734">
      <w:bodyDiv w:val="1"/>
      <w:marLeft w:val="0"/>
      <w:marRight w:val="0"/>
      <w:marTop w:val="0"/>
      <w:marBottom w:val="0"/>
      <w:divBdr>
        <w:top w:val="none" w:sz="0" w:space="0" w:color="auto"/>
        <w:left w:val="none" w:sz="0" w:space="0" w:color="auto"/>
        <w:bottom w:val="none" w:sz="0" w:space="0" w:color="auto"/>
        <w:right w:val="none" w:sz="0" w:space="0" w:color="auto"/>
      </w:divBdr>
    </w:div>
    <w:div w:id="452361886">
      <w:bodyDiv w:val="1"/>
      <w:marLeft w:val="0"/>
      <w:marRight w:val="0"/>
      <w:marTop w:val="0"/>
      <w:marBottom w:val="0"/>
      <w:divBdr>
        <w:top w:val="none" w:sz="0" w:space="0" w:color="auto"/>
        <w:left w:val="none" w:sz="0" w:space="0" w:color="auto"/>
        <w:bottom w:val="none" w:sz="0" w:space="0" w:color="auto"/>
        <w:right w:val="none" w:sz="0" w:space="0" w:color="auto"/>
      </w:divBdr>
    </w:div>
    <w:div w:id="459953852">
      <w:bodyDiv w:val="1"/>
      <w:marLeft w:val="0"/>
      <w:marRight w:val="0"/>
      <w:marTop w:val="0"/>
      <w:marBottom w:val="0"/>
      <w:divBdr>
        <w:top w:val="none" w:sz="0" w:space="0" w:color="auto"/>
        <w:left w:val="none" w:sz="0" w:space="0" w:color="auto"/>
        <w:bottom w:val="none" w:sz="0" w:space="0" w:color="auto"/>
        <w:right w:val="none" w:sz="0" w:space="0" w:color="auto"/>
      </w:divBdr>
    </w:div>
    <w:div w:id="525678549">
      <w:bodyDiv w:val="1"/>
      <w:marLeft w:val="0"/>
      <w:marRight w:val="0"/>
      <w:marTop w:val="0"/>
      <w:marBottom w:val="0"/>
      <w:divBdr>
        <w:top w:val="none" w:sz="0" w:space="0" w:color="auto"/>
        <w:left w:val="none" w:sz="0" w:space="0" w:color="auto"/>
        <w:bottom w:val="none" w:sz="0" w:space="0" w:color="auto"/>
        <w:right w:val="none" w:sz="0" w:space="0" w:color="auto"/>
      </w:divBdr>
    </w:div>
    <w:div w:id="593981382">
      <w:bodyDiv w:val="1"/>
      <w:marLeft w:val="0"/>
      <w:marRight w:val="0"/>
      <w:marTop w:val="0"/>
      <w:marBottom w:val="0"/>
      <w:divBdr>
        <w:top w:val="none" w:sz="0" w:space="0" w:color="auto"/>
        <w:left w:val="none" w:sz="0" w:space="0" w:color="auto"/>
        <w:bottom w:val="none" w:sz="0" w:space="0" w:color="auto"/>
        <w:right w:val="none" w:sz="0" w:space="0" w:color="auto"/>
      </w:divBdr>
    </w:div>
    <w:div w:id="597908311">
      <w:bodyDiv w:val="1"/>
      <w:marLeft w:val="0"/>
      <w:marRight w:val="0"/>
      <w:marTop w:val="0"/>
      <w:marBottom w:val="0"/>
      <w:divBdr>
        <w:top w:val="none" w:sz="0" w:space="0" w:color="auto"/>
        <w:left w:val="none" w:sz="0" w:space="0" w:color="auto"/>
        <w:bottom w:val="none" w:sz="0" w:space="0" w:color="auto"/>
        <w:right w:val="none" w:sz="0" w:space="0" w:color="auto"/>
      </w:divBdr>
    </w:div>
    <w:div w:id="615210123">
      <w:bodyDiv w:val="1"/>
      <w:marLeft w:val="0"/>
      <w:marRight w:val="0"/>
      <w:marTop w:val="0"/>
      <w:marBottom w:val="0"/>
      <w:divBdr>
        <w:top w:val="none" w:sz="0" w:space="0" w:color="auto"/>
        <w:left w:val="none" w:sz="0" w:space="0" w:color="auto"/>
        <w:bottom w:val="none" w:sz="0" w:space="0" w:color="auto"/>
        <w:right w:val="none" w:sz="0" w:space="0" w:color="auto"/>
      </w:divBdr>
    </w:div>
    <w:div w:id="632442715">
      <w:bodyDiv w:val="1"/>
      <w:marLeft w:val="0"/>
      <w:marRight w:val="0"/>
      <w:marTop w:val="0"/>
      <w:marBottom w:val="0"/>
      <w:divBdr>
        <w:top w:val="none" w:sz="0" w:space="0" w:color="auto"/>
        <w:left w:val="none" w:sz="0" w:space="0" w:color="auto"/>
        <w:bottom w:val="none" w:sz="0" w:space="0" w:color="auto"/>
        <w:right w:val="none" w:sz="0" w:space="0" w:color="auto"/>
      </w:divBdr>
    </w:div>
    <w:div w:id="662704375">
      <w:bodyDiv w:val="1"/>
      <w:marLeft w:val="0"/>
      <w:marRight w:val="0"/>
      <w:marTop w:val="0"/>
      <w:marBottom w:val="0"/>
      <w:divBdr>
        <w:top w:val="none" w:sz="0" w:space="0" w:color="auto"/>
        <w:left w:val="none" w:sz="0" w:space="0" w:color="auto"/>
        <w:bottom w:val="none" w:sz="0" w:space="0" w:color="auto"/>
        <w:right w:val="none" w:sz="0" w:space="0" w:color="auto"/>
      </w:divBdr>
    </w:div>
    <w:div w:id="680470654">
      <w:bodyDiv w:val="1"/>
      <w:marLeft w:val="0"/>
      <w:marRight w:val="0"/>
      <w:marTop w:val="0"/>
      <w:marBottom w:val="0"/>
      <w:divBdr>
        <w:top w:val="none" w:sz="0" w:space="0" w:color="auto"/>
        <w:left w:val="none" w:sz="0" w:space="0" w:color="auto"/>
        <w:bottom w:val="none" w:sz="0" w:space="0" w:color="auto"/>
        <w:right w:val="none" w:sz="0" w:space="0" w:color="auto"/>
      </w:divBdr>
    </w:div>
    <w:div w:id="764423780">
      <w:bodyDiv w:val="1"/>
      <w:marLeft w:val="0"/>
      <w:marRight w:val="0"/>
      <w:marTop w:val="0"/>
      <w:marBottom w:val="0"/>
      <w:divBdr>
        <w:top w:val="none" w:sz="0" w:space="0" w:color="auto"/>
        <w:left w:val="none" w:sz="0" w:space="0" w:color="auto"/>
        <w:bottom w:val="none" w:sz="0" w:space="0" w:color="auto"/>
        <w:right w:val="none" w:sz="0" w:space="0" w:color="auto"/>
      </w:divBdr>
    </w:div>
    <w:div w:id="780803275">
      <w:bodyDiv w:val="1"/>
      <w:marLeft w:val="0"/>
      <w:marRight w:val="0"/>
      <w:marTop w:val="0"/>
      <w:marBottom w:val="0"/>
      <w:divBdr>
        <w:top w:val="none" w:sz="0" w:space="0" w:color="auto"/>
        <w:left w:val="none" w:sz="0" w:space="0" w:color="auto"/>
        <w:bottom w:val="none" w:sz="0" w:space="0" w:color="auto"/>
        <w:right w:val="none" w:sz="0" w:space="0" w:color="auto"/>
      </w:divBdr>
    </w:div>
    <w:div w:id="786236475">
      <w:bodyDiv w:val="1"/>
      <w:marLeft w:val="0"/>
      <w:marRight w:val="0"/>
      <w:marTop w:val="0"/>
      <w:marBottom w:val="0"/>
      <w:divBdr>
        <w:top w:val="none" w:sz="0" w:space="0" w:color="auto"/>
        <w:left w:val="none" w:sz="0" w:space="0" w:color="auto"/>
        <w:bottom w:val="none" w:sz="0" w:space="0" w:color="auto"/>
        <w:right w:val="none" w:sz="0" w:space="0" w:color="auto"/>
      </w:divBdr>
    </w:div>
    <w:div w:id="798491596">
      <w:bodyDiv w:val="1"/>
      <w:marLeft w:val="0"/>
      <w:marRight w:val="0"/>
      <w:marTop w:val="0"/>
      <w:marBottom w:val="0"/>
      <w:divBdr>
        <w:top w:val="none" w:sz="0" w:space="0" w:color="auto"/>
        <w:left w:val="none" w:sz="0" w:space="0" w:color="auto"/>
        <w:bottom w:val="none" w:sz="0" w:space="0" w:color="auto"/>
        <w:right w:val="none" w:sz="0" w:space="0" w:color="auto"/>
      </w:divBdr>
    </w:div>
    <w:div w:id="867109935">
      <w:bodyDiv w:val="1"/>
      <w:marLeft w:val="0"/>
      <w:marRight w:val="0"/>
      <w:marTop w:val="0"/>
      <w:marBottom w:val="0"/>
      <w:divBdr>
        <w:top w:val="none" w:sz="0" w:space="0" w:color="auto"/>
        <w:left w:val="none" w:sz="0" w:space="0" w:color="auto"/>
        <w:bottom w:val="none" w:sz="0" w:space="0" w:color="auto"/>
        <w:right w:val="none" w:sz="0" w:space="0" w:color="auto"/>
      </w:divBdr>
    </w:div>
    <w:div w:id="1062143552">
      <w:bodyDiv w:val="1"/>
      <w:marLeft w:val="0"/>
      <w:marRight w:val="0"/>
      <w:marTop w:val="0"/>
      <w:marBottom w:val="0"/>
      <w:divBdr>
        <w:top w:val="none" w:sz="0" w:space="0" w:color="auto"/>
        <w:left w:val="none" w:sz="0" w:space="0" w:color="auto"/>
        <w:bottom w:val="none" w:sz="0" w:space="0" w:color="auto"/>
        <w:right w:val="none" w:sz="0" w:space="0" w:color="auto"/>
      </w:divBdr>
    </w:div>
    <w:div w:id="1127117747">
      <w:bodyDiv w:val="1"/>
      <w:marLeft w:val="0"/>
      <w:marRight w:val="0"/>
      <w:marTop w:val="0"/>
      <w:marBottom w:val="0"/>
      <w:divBdr>
        <w:top w:val="none" w:sz="0" w:space="0" w:color="auto"/>
        <w:left w:val="none" w:sz="0" w:space="0" w:color="auto"/>
        <w:bottom w:val="none" w:sz="0" w:space="0" w:color="auto"/>
        <w:right w:val="none" w:sz="0" w:space="0" w:color="auto"/>
      </w:divBdr>
    </w:div>
    <w:div w:id="1162235464">
      <w:bodyDiv w:val="1"/>
      <w:marLeft w:val="0"/>
      <w:marRight w:val="0"/>
      <w:marTop w:val="0"/>
      <w:marBottom w:val="0"/>
      <w:divBdr>
        <w:top w:val="none" w:sz="0" w:space="0" w:color="auto"/>
        <w:left w:val="none" w:sz="0" w:space="0" w:color="auto"/>
        <w:bottom w:val="none" w:sz="0" w:space="0" w:color="auto"/>
        <w:right w:val="none" w:sz="0" w:space="0" w:color="auto"/>
      </w:divBdr>
    </w:div>
    <w:div w:id="1234779854">
      <w:bodyDiv w:val="1"/>
      <w:marLeft w:val="0"/>
      <w:marRight w:val="0"/>
      <w:marTop w:val="0"/>
      <w:marBottom w:val="0"/>
      <w:divBdr>
        <w:top w:val="none" w:sz="0" w:space="0" w:color="auto"/>
        <w:left w:val="none" w:sz="0" w:space="0" w:color="auto"/>
        <w:bottom w:val="none" w:sz="0" w:space="0" w:color="auto"/>
        <w:right w:val="none" w:sz="0" w:space="0" w:color="auto"/>
      </w:divBdr>
    </w:div>
    <w:div w:id="1256010402">
      <w:bodyDiv w:val="1"/>
      <w:marLeft w:val="0"/>
      <w:marRight w:val="0"/>
      <w:marTop w:val="0"/>
      <w:marBottom w:val="0"/>
      <w:divBdr>
        <w:top w:val="none" w:sz="0" w:space="0" w:color="auto"/>
        <w:left w:val="none" w:sz="0" w:space="0" w:color="auto"/>
        <w:bottom w:val="none" w:sz="0" w:space="0" w:color="auto"/>
        <w:right w:val="none" w:sz="0" w:space="0" w:color="auto"/>
      </w:divBdr>
    </w:div>
    <w:div w:id="1283003765">
      <w:bodyDiv w:val="1"/>
      <w:marLeft w:val="0"/>
      <w:marRight w:val="0"/>
      <w:marTop w:val="0"/>
      <w:marBottom w:val="0"/>
      <w:divBdr>
        <w:top w:val="none" w:sz="0" w:space="0" w:color="auto"/>
        <w:left w:val="none" w:sz="0" w:space="0" w:color="auto"/>
        <w:bottom w:val="none" w:sz="0" w:space="0" w:color="auto"/>
        <w:right w:val="none" w:sz="0" w:space="0" w:color="auto"/>
      </w:divBdr>
    </w:div>
    <w:div w:id="1292325868">
      <w:bodyDiv w:val="1"/>
      <w:marLeft w:val="0"/>
      <w:marRight w:val="0"/>
      <w:marTop w:val="0"/>
      <w:marBottom w:val="0"/>
      <w:divBdr>
        <w:top w:val="none" w:sz="0" w:space="0" w:color="auto"/>
        <w:left w:val="none" w:sz="0" w:space="0" w:color="auto"/>
        <w:bottom w:val="none" w:sz="0" w:space="0" w:color="auto"/>
        <w:right w:val="none" w:sz="0" w:space="0" w:color="auto"/>
      </w:divBdr>
    </w:div>
    <w:div w:id="1309818024">
      <w:bodyDiv w:val="1"/>
      <w:marLeft w:val="0"/>
      <w:marRight w:val="0"/>
      <w:marTop w:val="0"/>
      <w:marBottom w:val="0"/>
      <w:divBdr>
        <w:top w:val="none" w:sz="0" w:space="0" w:color="auto"/>
        <w:left w:val="none" w:sz="0" w:space="0" w:color="auto"/>
        <w:bottom w:val="none" w:sz="0" w:space="0" w:color="auto"/>
        <w:right w:val="none" w:sz="0" w:space="0" w:color="auto"/>
      </w:divBdr>
    </w:div>
    <w:div w:id="1330522205">
      <w:bodyDiv w:val="1"/>
      <w:marLeft w:val="0"/>
      <w:marRight w:val="0"/>
      <w:marTop w:val="0"/>
      <w:marBottom w:val="0"/>
      <w:divBdr>
        <w:top w:val="none" w:sz="0" w:space="0" w:color="auto"/>
        <w:left w:val="none" w:sz="0" w:space="0" w:color="auto"/>
        <w:bottom w:val="none" w:sz="0" w:space="0" w:color="auto"/>
        <w:right w:val="none" w:sz="0" w:space="0" w:color="auto"/>
      </w:divBdr>
    </w:div>
    <w:div w:id="1370496658">
      <w:bodyDiv w:val="1"/>
      <w:marLeft w:val="0"/>
      <w:marRight w:val="0"/>
      <w:marTop w:val="0"/>
      <w:marBottom w:val="0"/>
      <w:divBdr>
        <w:top w:val="none" w:sz="0" w:space="0" w:color="auto"/>
        <w:left w:val="none" w:sz="0" w:space="0" w:color="auto"/>
        <w:bottom w:val="none" w:sz="0" w:space="0" w:color="auto"/>
        <w:right w:val="none" w:sz="0" w:space="0" w:color="auto"/>
      </w:divBdr>
    </w:div>
    <w:div w:id="1472745240">
      <w:bodyDiv w:val="1"/>
      <w:marLeft w:val="0"/>
      <w:marRight w:val="0"/>
      <w:marTop w:val="0"/>
      <w:marBottom w:val="0"/>
      <w:divBdr>
        <w:top w:val="none" w:sz="0" w:space="0" w:color="auto"/>
        <w:left w:val="none" w:sz="0" w:space="0" w:color="auto"/>
        <w:bottom w:val="none" w:sz="0" w:space="0" w:color="auto"/>
        <w:right w:val="none" w:sz="0" w:space="0" w:color="auto"/>
      </w:divBdr>
    </w:div>
    <w:div w:id="1475101696">
      <w:bodyDiv w:val="1"/>
      <w:marLeft w:val="0"/>
      <w:marRight w:val="0"/>
      <w:marTop w:val="0"/>
      <w:marBottom w:val="0"/>
      <w:divBdr>
        <w:top w:val="none" w:sz="0" w:space="0" w:color="auto"/>
        <w:left w:val="none" w:sz="0" w:space="0" w:color="auto"/>
        <w:bottom w:val="none" w:sz="0" w:space="0" w:color="auto"/>
        <w:right w:val="none" w:sz="0" w:space="0" w:color="auto"/>
      </w:divBdr>
    </w:div>
    <w:div w:id="1475756209">
      <w:bodyDiv w:val="1"/>
      <w:marLeft w:val="0"/>
      <w:marRight w:val="0"/>
      <w:marTop w:val="0"/>
      <w:marBottom w:val="0"/>
      <w:divBdr>
        <w:top w:val="none" w:sz="0" w:space="0" w:color="auto"/>
        <w:left w:val="none" w:sz="0" w:space="0" w:color="auto"/>
        <w:bottom w:val="none" w:sz="0" w:space="0" w:color="auto"/>
        <w:right w:val="none" w:sz="0" w:space="0" w:color="auto"/>
      </w:divBdr>
    </w:div>
    <w:div w:id="1505389418">
      <w:bodyDiv w:val="1"/>
      <w:marLeft w:val="0"/>
      <w:marRight w:val="0"/>
      <w:marTop w:val="0"/>
      <w:marBottom w:val="0"/>
      <w:divBdr>
        <w:top w:val="none" w:sz="0" w:space="0" w:color="auto"/>
        <w:left w:val="none" w:sz="0" w:space="0" w:color="auto"/>
        <w:bottom w:val="none" w:sz="0" w:space="0" w:color="auto"/>
        <w:right w:val="none" w:sz="0" w:space="0" w:color="auto"/>
      </w:divBdr>
    </w:div>
    <w:div w:id="1570268351">
      <w:bodyDiv w:val="1"/>
      <w:marLeft w:val="0"/>
      <w:marRight w:val="0"/>
      <w:marTop w:val="0"/>
      <w:marBottom w:val="0"/>
      <w:divBdr>
        <w:top w:val="none" w:sz="0" w:space="0" w:color="auto"/>
        <w:left w:val="none" w:sz="0" w:space="0" w:color="auto"/>
        <w:bottom w:val="none" w:sz="0" w:space="0" w:color="auto"/>
        <w:right w:val="none" w:sz="0" w:space="0" w:color="auto"/>
      </w:divBdr>
    </w:div>
    <w:div w:id="1593052635">
      <w:bodyDiv w:val="1"/>
      <w:marLeft w:val="0"/>
      <w:marRight w:val="0"/>
      <w:marTop w:val="0"/>
      <w:marBottom w:val="0"/>
      <w:divBdr>
        <w:top w:val="none" w:sz="0" w:space="0" w:color="auto"/>
        <w:left w:val="none" w:sz="0" w:space="0" w:color="auto"/>
        <w:bottom w:val="none" w:sz="0" w:space="0" w:color="auto"/>
        <w:right w:val="none" w:sz="0" w:space="0" w:color="auto"/>
      </w:divBdr>
    </w:div>
    <w:div w:id="1601720787">
      <w:bodyDiv w:val="1"/>
      <w:marLeft w:val="0"/>
      <w:marRight w:val="0"/>
      <w:marTop w:val="0"/>
      <w:marBottom w:val="0"/>
      <w:divBdr>
        <w:top w:val="none" w:sz="0" w:space="0" w:color="auto"/>
        <w:left w:val="none" w:sz="0" w:space="0" w:color="auto"/>
        <w:bottom w:val="none" w:sz="0" w:space="0" w:color="auto"/>
        <w:right w:val="none" w:sz="0" w:space="0" w:color="auto"/>
      </w:divBdr>
    </w:div>
    <w:div w:id="1670211689">
      <w:bodyDiv w:val="1"/>
      <w:marLeft w:val="0"/>
      <w:marRight w:val="0"/>
      <w:marTop w:val="0"/>
      <w:marBottom w:val="0"/>
      <w:divBdr>
        <w:top w:val="none" w:sz="0" w:space="0" w:color="auto"/>
        <w:left w:val="none" w:sz="0" w:space="0" w:color="auto"/>
        <w:bottom w:val="none" w:sz="0" w:space="0" w:color="auto"/>
        <w:right w:val="none" w:sz="0" w:space="0" w:color="auto"/>
      </w:divBdr>
    </w:div>
    <w:div w:id="1673026535">
      <w:bodyDiv w:val="1"/>
      <w:marLeft w:val="0"/>
      <w:marRight w:val="0"/>
      <w:marTop w:val="0"/>
      <w:marBottom w:val="0"/>
      <w:divBdr>
        <w:top w:val="none" w:sz="0" w:space="0" w:color="auto"/>
        <w:left w:val="none" w:sz="0" w:space="0" w:color="auto"/>
        <w:bottom w:val="none" w:sz="0" w:space="0" w:color="auto"/>
        <w:right w:val="none" w:sz="0" w:space="0" w:color="auto"/>
      </w:divBdr>
    </w:div>
    <w:div w:id="1693528361">
      <w:bodyDiv w:val="1"/>
      <w:marLeft w:val="0"/>
      <w:marRight w:val="0"/>
      <w:marTop w:val="0"/>
      <w:marBottom w:val="0"/>
      <w:divBdr>
        <w:top w:val="none" w:sz="0" w:space="0" w:color="auto"/>
        <w:left w:val="none" w:sz="0" w:space="0" w:color="auto"/>
        <w:bottom w:val="none" w:sz="0" w:space="0" w:color="auto"/>
        <w:right w:val="none" w:sz="0" w:space="0" w:color="auto"/>
      </w:divBdr>
    </w:div>
    <w:div w:id="1707825749">
      <w:bodyDiv w:val="1"/>
      <w:marLeft w:val="0"/>
      <w:marRight w:val="0"/>
      <w:marTop w:val="0"/>
      <w:marBottom w:val="0"/>
      <w:divBdr>
        <w:top w:val="none" w:sz="0" w:space="0" w:color="auto"/>
        <w:left w:val="none" w:sz="0" w:space="0" w:color="auto"/>
        <w:bottom w:val="none" w:sz="0" w:space="0" w:color="auto"/>
        <w:right w:val="none" w:sz="0" w:space="0" w:color="auto"/>
      </w:divBdr>
    </w:div>
    <w:div w:id="1743212256">
      <w:bodyDiv w:val="1"/>
      <w:marLeft w:val="0"/>
      <w:marRight w:val="0"/>
      <w:marTop w:val="0"/>
      <w:marBottom w:val="0"/>
      <w:divBdr>
        <w:top w:val="none" w:sz="0" w:space="0" w:color="auto"/>
        <w:left w:val="none" w:sz="0" w:space="0" w:color="auto"/>
        <w:bottom w:val="none" w:sz="0" w:space="0" w:color="auto"/>
        <w:right w:val="none" w:sz="0" w:space="0" w:color="auto"/>
      </w:divBdr>
    </w:div>
    <w:div w:id="1759404960">
      <w:bodyDiv w:val="1"/>
      <w:marLeft w:val="0"/>
      <w:marRight w:val="0"/>
      <w:marTop w:val="0"/>
      <w:marBottom w:val="0"/>
      <w:divBdr>
        <w:top w:val="none" w:sz="0" w:space="0" w:color="auto"/>
        <w:left w:val="none" w:sz="0" w:space="0" w:color="auto"/>
        <w:bottom w:val="none" w:sz="0" w:space="0" w:color="auto"/>
        <w:right w:val="none" w:sz="0" w:space="0" w:color="auto"/>
      </w:divBdr>
    </w:div>
    <w:div w:id="1765373383">
      <w:bodyDiv w:val="1"/>
      <w:marLeft w:val="0"/>
      <w:marRight w:val="0"/>
      <w:marTop w:val="0"/>
      <w:marBottom w:val="0"/>
      <w:divBdr>
        <w:top w:val="none" w:sz="0" w:space="0" w:color="auto"/>
        <w:left w:val="none" w:sz="0" w:space="0" w:color="auto"/>
        <w:bottom w:val="none" w:sz="0" w:space="0" w:color="auto"/>
        <w:right w:val="none" w:sz="0" w:space="0" w:color="auto"/>
      </w:divBdr>
    </w:div>
    <w:div w:id="1766463401">
      <w:bodyDiv w:val="1"/>
      <w:marLeft w:val="0"/>
      <w:marRight w:val="0"/>
      <w:marTop w:val="0"/>
      <w:marBottom w:val="0"/>
      <w:divBdr>
        <w:top w:val="none" w:sz="0" w:space="0" w:color="auto"/>
        <w:left w:val="none" w:sz="0" w:space="0" w:color="auto"/>
        <w:bottom w:val="none" w:sz="0" w:space="0" w:color="auto"/>
        <w:right w:val="none" w:sz="0" w:space="0" w:color="auto"/>
      </w:divBdr>
    </w:div>
    <w:div w:id="1775398582">
      <w:bodyDiv w:val="1"/>
      <w:marLeft w:val="0"/>
      <w:marRight w:val="0"/>
      <w:marTop w:val="0"/>
      <w:marBottom w:val="0"/>
      <w:divBdr>
        <w:top w:val="none" w:sz="0" w:space="0" w:color="auto"/>
        <w:left w:val="none" w:sz="0" w:space="0" w:color="auto"/>
        <w:bottom w:val="none" w:sz="0" w:space="0" w:color="auto"/>
        <w:right w:val="none" w:sz="0" w:space="0" w:color="auto"/>
      </w:divBdr>
    </w:div>
    <w:div w:id="1783648617">
      <w:bodyDiv w:val="1"/>
      <w:marLeft w:val="0"/>
      <w:marRight w:val="0"/>
      <w:marTop w:val="0"/>
      <w:marBottom w:val="0"/>
      <w:divBdr>
        <w:top w:val="none" w:sz="0" w:space="0" w:color="auto"/>
        <w:left w:val="none" w:sz="0" w:space="0" w:color="auto"/>
        <w:bottom w:val="none" w:sz="0" w:space="0" w:color="auto"/>
        <w:right w:val="none" w:sz="0" w:space="0" w:color="auto"/>
      </w:divBdr>
    </w:div>
    <w:div w:id="1785732089">
      <w:bodyDiv w:val="1"/>
      <w:marLeft w:val="0"/>
      <w:marRight w:val="0"/>
      <w:marTop w:val="0"/>
      <w:marBottom w:val="0"/>
      <w:divBdr>
        <w:top w:val="none" w:sz="0" w:space="0" w:color="auto"/>
        <w:left w:val="none" w:sz="0" w:space="0" w:color="auto"/>
        <w:bottom w:val="none" w:sz="0" w:space="0" w:color="auto"/>
        <w:right w:val="none" w:sz="0" w:space="0" w:color="auto"/>
      </w:divBdr>
    </w:div>
    <w:div w:id="1820926737">
      <w:bodyDiv w:val="1"/>
      <w:marLeft w:val="0"/>
      <w:marRight w:val="0"/>
      <w:marTop w:val="0"/>
      <w:marBottom w:val="0"/>
      <w:divBdr>
        <w:top w:val="none" w:sz="0" w:space="0" w:color="auto"/>
        <w:left w:val="none" w:sz="0" w:space="0" w:color="auto"/>
        <w:bottom w:val="none" w:sz="0" w:space="0" w:color="auto"/>
        <w:right w:val="none" w:sz="0" w:space="0" w:color="auto"/>
      </w:divBdr>
    </w:div>
    <w:div w:id="1885096295">
      <w:bodyDiv w:val="1"/>
      <w:marLeft w:val="0"/>
      <w:marRight w:val="0"/>
      <w:marTop w:val="0"/>
      <w:marBottom w:val="0"/>
      <w:divBdr>
        <w:top w:val="none" w:sz="0" w:space="0" w:color="auto"/>
        <w:left w:val="none" w:sz="0" w:space="0" w:color="auto"/>
        <w:bottom w:val="none" w:sz="0" w:space="0" w:color="auto"/>
        <w:right w:val="none" w:sz="0" w:space="0" w:color="auto"/>
      </w:divBdr>
    </w:div>
    <w:div w:id="1888954800">
      <w:bodyDiv w:val="1"/>
      <w:marLeft w:val="0"/>
      <w:marRight w:val="0"/>
      <w:marTop w:val="0"/>
      <w:marBottom w:val="0"/>
      <w:divBdr>
        <w:top w:val="none" w:sz="0" w:space="0" w:color="auto"/>
        <w:left w:val="none" w:sz="0" w:space="0" w:color="auto"/>
        <w:bottom w:val="none" w:sz="0" w:space="0" w:color="auto"/>
        <w:right w:val="none" w:sz="0" w:space="0" w:color="auto"/>
      </w:divBdr>
    </w:div>
    <w:div w:id="1968507409">
      <w:bodyDiv w:val="1"/>
      <w:marLeft w:val="0"/>
      <w:marRight w:val="0"/>
      <w:marTop w:val="0"/>
      <w:marBottom w:val="0"/>
      <w:divBdr>
        <w:top w:val="none" w:sz="0" w:space="0" w:color="auto"/>
        <w:left w:val="none" w:sz="0" w:space="0" w:color="auto"/>
        <w:bottom w:val="none" w:sz="0" w:space="0" w:color="auto"/>
        <w:right w:val="none" w:sz="0" w:space="0" w:color="auto"/>
      </w:divBdr>
    </w:div>
    <w:div w:id="1978532010">
      <w:bodyDiv w:val="1"/>
      <w:marLeft w:val="0"/>
      <w:marRight w:val="0"/>
      <w:marTop w:val="0"/>
      <w:marBottom w:val="0"/>
      <w:divBdr>
        <w:top w:val="none" w:sz="0" w:space="0" w:color="auto"/>
        <w:left w:val="none" w:sz="0" w:space="0" w:color="auto"/>
        <w:bottom w:val="none" w:sz="0" w:space="0" w:color="auto"/>
        <w:right w:val="none" w:sz="0" w:space="0" w:color="auto"/>
      </w:divBdr>
      <w:divsChild>
        <w:div w:id="1821536067">
          <w:marLeft w:val="0"/>
          <w:marRight w:val="0"/>
          <w:marTop w:val="0"/>
          <w:marBottom w:val="0"/>
          <w:divBdr>
            <w:top w:val="none" w:sz="0" w:space="0" w:color="auto"/>
            <w:left w:val="none" w:sz="0" w:space="0" w:color="auto"/>
            <w:bottom w:val="none" w:sz="0" w:space="0" w:color="auto"/>
            <w:right w:val="none" w:sz="0" w:space="0" w:color="auto"/>
          </w:divBdr>
          <w:divsChild>
            <w:div w:id="1396004449">
              <w:marLeft w:val="0"/>
              <w:marRight w:val="0"/>
              <w:marTop w:val="0"/>
              <w:marBottom w:val="0"/>
              <w:divBdr>
                <w:top w:val="none" w:sz="0" w:space="0" w:color="auto"/>
                <w:left w:val="none" w:sz="0" w:space="0" w:color="auto"/>
                <w:bottom w:val="none" w:sz="0" w:space="0" w:color="auto"/>
                <w:right w:val="none" w:sz="0" w:space="0" w:color="auto"/>
              </w:divBdr>
              <w:divsChild>
                <w:div w:id="1604413136">
                  <w:marLeft w:val="0"/>
                  <w:marRight w:val="0"/>
                  <w:marTop w:val="0"/>
                  <w:marBottom w:val="0"/>
                  <w:divBdr>
                    <w:top w:val="none" w:sz="0" w:space="0" w:color="auto"/>
                    <w:left w:val="none" w:sz="0" w:space="0" w:color="auto"/>
                    <w:bottom w:val="none" w:sz="0" w:space="0" w:color="auto"/>
                    <w:right w:val="none" w:sz="0" w:space="0" w:color="auto"/>
                  </w:divBdr>
                  <w:divsChild>
                    <w:div w:id="864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833589">
      <w:bodyDiv w:val="1"/>
      <w:marLeft w:val="0"/>
      <w:marRight w:val="0"/>
      <w:marTop w:val="0"/>
      <w:marBottom w:val="0"/>
      <w:divBdr>
        <w:top w:val="none" w:sz="0" w:space="0" w:color="auto"/>
        <w:left w:val="none" w:sz="0" w:space="0" w:color="auto"/>
        <w:bottom w:val="none" w:sz="0" w:space="0" w:color="auto"/>
        <w:right w:val="none" w:sz="0" w:space="0" w:color="auto"/>
      </w:divBdr>
    </w:div>
    <w:div w:id="2076001044">
      <w:bodyDiv w:val="1"/>
      <w:marLeft w:val="0"/>
      <w:marRight w:val="0"/>
      <w:marTop w:val="0"/>
      <w:marBottom w:val="0"/>
      <w:divBdr>
        <w:top w:val="none" w:sz="0" w:space="0" w:color="auto"/>
        <w:left w:val="none" w:sz="0" w:space="0" w:color="auto"/>
        <w:bottom w:val="none" w:sz="0" w:space="0" w:color="auto"/>
        <w:right w:val="none" w:sz="0" w:space="0" w:color="auto"/>
      </w:divBdr>
    </w:div>
    <w:div w:id="20898409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emf"/><Relationship Id="rId7" Type="http://schemas.microsoft.com/office/2011/relationships/commentsExtended" Target="commentsExtended.xml"/><Relationship Id="rId12" Type="http://schemas.openxmlformats.org/officeDocument/2006/relationships/hyperlink" Target="https://www.codecogs.com/eqnedit.php?latex=g%20C%20%3D%200.0342.M%5E%7B0.816%7D%250" TargetMode="External"/><Relationship Id="rId17" Type="http://schemas.openxmlformats.org/officeDocument/2006/relationships/hyperlink" Target="https://www.codecogs.com/eqnedit.php?latex=log(%5Cmu)%20%3D%20A%20%2B%20B.TL%250" TargetMode="External"/><Relationship Id="rId25" Type="http://schemas.openxmlformats.org/officeDocument/2006/relationships/hyperlink" Target="https://github.com/jpwrobinson/grazing-gradients/blob/master/writing/ms/supp-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jpeg"/><Relationship Id="rId28" Type="http://schemas.openxmlformats.org/officeDocument/2006/relationships/theme" Target="theme/theme1.xml"/><Relationship Id="rId10" Type="http://schemas.openxmlformats.org/officeDocument/2006/relationships/hyperlink" Target="https://www.codecogs.com/eqnedit.php?latex=log(%5Cmu)%20%3D%20X%20%2B%20species_i%20%2B%20genus_j%20%2B%20dataset_k%250"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codecogs.com/eqnedit.php?latex=log(%5Cmu)%20%3D%20A%20%2B%20B.TL%20%2B%20species_i%20%2B%20genus_j%20%2B%20dataset_k%250" TargetMode="External"/><Relationship Id="rId22" Type="http://schemas.openxmlformats.org/officeDocument/2006/relationships/image" Target="media/image10.jpe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D8DEF0-A6E4-704A-A2CB-34D2914E6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28</Pages>
  <Words>7905</Words>
  <Characters>45062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52862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Nick</dc:creator>
  <cp:lastModifiedBy>Robinson, James (robins64)</cp:lastModifiedBy>
  <cp:revision>61</cp:revision>
  <dcterms:created xsi:type="dcterms:W3CDTF">2019-05-08T09:11:00Z</dcterms:created>
  <dcterms:modified xsi:type="dcterms:W3CDTF">2019-05-09T09:01:00Z</dcterms:modified>
</cp:coreProperties>
</file>