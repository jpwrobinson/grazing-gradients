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291CC1E4"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Pr="00F65782">
        <w:rPr>
          <w:b/>
          <w:sz w:val="28"/>
        </w:rPr>
        <w:t xml:space="preserve">, </w:t>
      </w:r>
      <w:r w:rsidR="00CC0F79" w:rsidRPr="00F65782">
        <w:rPr>
          <w:b/>
          <w:sz w:val="28"/>
        </w:rPr>
        <w:t xml:space="preserve">fishing </w:t>
      </w:r>
      <w:r w:rsidRPr="00F65782">
        <w:rPr>
          <w:b/>
          <w:sz w:val="28"/>
        </w:rPr>
        <w:t xml:space="preserve">and biodiversity 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45D2C0FF"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commentRangeStart w:id="0"/>
      <w:r w:rsidRPr="00F510B7">
        <w:t>Andrew S Hoey</w:t>
      </w:r>
      <w:commentRangeEnd w:id="0"/>
      <w:r w:rsidRPr="00F510B7">
        <w:commentReference w:id="0"/>
      </w:r>
      <w:r w:rsidRPr="00F510B7">
        <w:rPr>
          <w:vertAlign w:val="superscript"/>
        </w:rPr>
        <w:t>3</w:t>
      </w:r>
      <w:r w:rsidRPr="00F510B7">
        <w:t xml:space="preserve">, Nicholas AJ </w:t>
      </w:r>
      <w:commentRangeStart w:id="1"/>
      <w:r w:rsidRPr="00F510B7">
        <w:t>Graham</w:t>
      </w:r>
      <w:r w:rsidRPr="00F510B7">
        <w:rPr>
          <w:vertAlign w:val="superscript"/>
        </w:rPr>
        <w:t>1</w:t>
      </w:r>
      <w:commentRangeEnd w:id="1"/>
      <w:r w:rsidR="001342BD" w:rsidRPr="00F510B7">
        <w:rPr>
          <w:rStyle w:val="CommentReference"/>
        </w:rPr>
        <w:commentReference w:id="1"/>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77777777" w:rsidR="00C65FB8" w:rsidRPr="00F510B7" w:rsidRDefault="00CC0F79">
      <w:pPr>
        <w:numPr>
          <w:ilvl w:val="0"/>
          <w:numId w:val="2"/>
        </w:numPr>
        <w:spacing w:line="360" w:lineRule="auto"/>
        <w:jc w:val="center"/>
      </w:pPr>
      <w:r w:rsidRPr="00F510B7">
        <w:t>Stanford University, Hopkins Marine Station, Pacific Grove, CA 93950</w:t>
      </w:r>
    </w:p>
    <w:p w14:paraId="14008D73" w14:textId="77777777" w:rsidR="00C65FB8" w:rsidRPr="00F510B7" w:rsidRDefault="00CC0F79">
      <w:pPr>
        <w:numPr>
          <w:ilvl w:val="0"/>
          <w:numId w:val="2"/>
        </w:numPr>
        <w:spacing w:line="360" w:lineRule="auto"/>
        <w:jc w:val="center"/>
      </w:pPr>
      <w:r w:rsidRPr="00F510B7">
        <w:t>ARC Centre of Excellence for Coral Reef Studies, James Cook University, Townsville, Queensland 4811,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7777777" w:rsidR="00C65FB8" w:rsidRPr="00F510B7" w:rsidRDefault="00CC0F79">
      <w:pPr>
        <w:spacing w:line="360" w:lineRule="auto"/>
      </w:pPr>
      <w:r w:rsidRPr="00F510B7">
        <w:t>Potential Journals:</w:t>
      </w:r>
    </w:p>
    <w:p w14:paraId="3F701D63" w14:textId="77777777" w:rsidR="001342BD" w:rsidRPr="00F510B7" w:rsidRDefault="001342BD">
      <w:pPr>
        <w:numPr>
          <w:ilvl w:val="0"/>
          <w:numId w:val="3"/>
        </w:numPr>
        <w:spacing w:line="360" w:lineRule="auto"/>
      </w:pPr>
      <w:r w:rsidRPr="00F510B7">
        <w:t>Global Ecology and Biogeography</w:t>
      </w:r>
    </w:p>
    <w:p w14:paraId="462E5952" w14:textId="2520391B" w:rsidR="00C65FB8" w:rsidRPr="00F510B7" w:rsidRDefault="00CC0F79">
      <w:pPr>
        <w:numPr>
          <w:ilvl w:val="0"/>
          <w:numId w:val="3"/>
        </w:numPr>
        <w:spacing w:line="360" w:lineRule="auto"/>
      </w:pPr>
      <w:r w:rsidRPr="00F510B7">
        <w:t>Functional Ecology</w:t>
      </w:r>
    </w:p>
    <w:p w14:paraId="7B2576D4" w14:textId="77777777" w:rsidR="001342BD" w:rsidRPr="00F510B7" w:rsidRDefault="001342BD" w:rsidP="001342BD">
      <w:pPr>
        <w:numPr>
          <w:ilvl w:val="0"/>
          <w:numId w:val="3"/>
        </w:numPr>
        <w:spacing w:line="360" w:lineRule="auto"/>
      </w:pPr>
      <w:r w:rsidRPr="00F510B7">
        <w:t>Ecological Applications</w:t>
      </w:r>
    </w:p>
    <w:p w14:paraId="674C8D43" w14:textId="77777777" w:rsidR="00C65FB8" w:rsidRPr="00F510B7" w:rsidRDefault="00CC0F79">
      <w:pPr>
        <w:numPr>
          <w:ilvl w:val="0"/>
          <w:numId w:val="3"/>
        </w:numPr>
        <w:spacing w:line="360" w:lineRule="auto"/>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commentRangeStart w:id="2"/>
      <w:r w:rsidRPr="00F510B7">
        <w:rPr>
          <w:b/>
        </w:rPr>
        <w:t>Keywords</w:t>
      </w:r>
      <w:commentRangeEnd w:id="2"/>
      <w:r w:rsidR="001342BD" w:rsidRPr="00F510B7">
        <w:rPr>
          <w:rStyle w:val="CommentReference"/>
        </w:rPr>
        <w:commentReference w:id="2"/>
      </w:r>
    </w:p>
    <w:p w14:paraId="2BAF717F" w14:textId="65DA2FD1" w:rsidR="00C65FB8" w:rsidRPr="00F510B7" w:rsidRDefault="00CC0F79">
      <w:pPr>
        <w:spacing w:line="360" w:lineRule="auto"/>
        <w:jc w:val="center"/>
      </w:pPr>
      <w:r w:rsidRPr="00F510B7">
        <w:t>functional ecology, herbivory, fishing, bottom-up, top-down, biodiversity, grazing, benthic</w:t>
      </w:r>
    </w:p>
    <w:p w14:paraId="04A1D14F" w14:textId="77777777" w:rsidR="00C65FB8" w:rsidRPr="00F510B7" w:rsidRDefault="00CC0F79">
      <w:pPr>
        <w:spacing w:line="360" w:lineRule="auto"/>
        <w:rPr>
          <w:b/>
        </w:rPr>
      </w:pPr>
      <w:r w:rsidRPr="00F510B7">
        <w:br w:type="page"/>
      </w:r>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50D07C18" w:rsidR="00C65FB8" w:rsidRPr="00F510B7" w:rsidRDefault="00CC0F79" w:rsidP="00AC3B70">
      <w:pPr>
        <w:spacing w:line="480" w:lineRule="auto"/>
        <w:ind w:firstLine="720"/>
      </w:pPr>
      <w:r w:rsidRPr="00F510B7">
        <w:t>Herbivory is crucial to ecosystem function and community structure</w:t>
      </w:r>
      <w:ins w:id="3" w:author="Hoey, Andrew" w:date="2019-04-08T11:51:00Z">
        <w:r w:rsidR="00C252A4">
          <w:t xml:space="preserve"> across terrestrial and aquatic ecosystems</w:t>
        </w:r>
      </w:ins>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 Hughes et al. 2007; </w:t>
      </w:r>
      <w:proofErr w:type="spellStart"/>
      <w:r w:rsidRPr="00F510B7">
        <w:rPr>
          <w:color w:val="000000"/>
        </w:rPr>
        <w:t>Keesing</w:t>
      </w:r>
      <w:proofErr w:type="spellEnd"/>
      <w:r w:rsidRPr="00F510B7">
        <w:rPr>
          <w:color w:val="000000"/>
        </w:rPr>
        <w:t xml:space="preserve"> and Young 2014)</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which restricts our understanding of how ecosystem functions operate across 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ins w:id="4" w:author="Alexia Graba-Landry" w:date="2019-04-01T09:28:00Z">
        <w:r w:rsidR="00991D13">
          <w:t>(</w:t>
        </w:r>
      </w:ins>
      <w:ins w:id="5" w:author="Hoey, Andrew" w:date="2019-04-10T15:55:00Z">
        <w:r w:rsidR="00C0795E">
          <w:t xml:space="preserve">ref, </w:t>
        </w:r>
      </w:ins>
      <w:proofErr w:type="spellStart"/>
      <w:ins w:id="6" w:author="Alexia Graba-Landry" w:date="2019-04-01T09:34:00Z">
        <w:r w:rsidR="00991D13">
          <w:t>Wather</w:t>
        </w:r>
        <w:proofErr w:type="spellEnd"/>
        <w:r w:rsidR="00991D13">
          <w:t xml:space="preserve"> et al. 2010?</w:t>
        </w:r>
      </w:ins>
      <w:ins w:id="7" w:author="Alexia Graba-Landry" w:date="2019-04-01T09:28:00Z">
        <w:r w:rsidR="00991D13">
          <w:t>)</w:t>
        </w:r>
      </w:ins>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del w:id="8" w:author="Hoey, Andrew" w:date="2019-04-10T15:55:00Z">
        <w:r w:rsidR="00E738D3" w:rsidDel="00C0795E">
          <w:delText>us to integrate</w:delText>
        </w:r>
      </w:del>
      <w:ins w:id="9" w:author="Hoey, Andrew" w:date="2019-04-10T15:55:00Z">
        <w:r w:rsidR="00C0795E">
          <w:t>th</w:t>
        </w:r>
      </w:ins>
      <w:ins w:id="10" w:author="Hoey, Andrew" w:date="2019-04-10T15:56:00Z">
        <w:r w:rsidR="00C0795E">
          <w:t>e integration of</w:t>
        </w:r>
      </w:ins>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 xml:space="preserve">(Hughes et al. 2007; </w:t>
      </w:r>
      <w:proofErr w:type="spellStart"/>
      <w:r w:rsidRPr="00F510B7">
        <w:rPr>
          <w:color w:val="000000"/>
        </w:rPr>
        <w:t>Ledlie</w:t>
      </w:r>
      <w:proofErr w:type="spellEnd"/>
      <w:r w:rsidRPr="00F510B7">
        <w:rPr>
          <w:color w:val="000000"/>
        </w:rPr>
        <w:t xml:space="preserve"> et al. 2007; </w:t>
      </w:r>
      <w:commentRangeStart w:id="11"/>
      <w:proofErr w:type="spellStart"/>
      <w:r w:rsidRPr="00F510B7">
        <w:rPr>
          <w:color w:val="000000"/>
        </w:rPr>
        <w:t>Cheal</w:t>
      </w:r>
      <w:proofErr w:type="spellEnd"/>
      <w:r w:rsidRPr="00F510B7">
        <w:rPr>
          <w:color w:val="000000"/>
        </w:rPr>
        <w:t xml:space="preserve"> et al. 2010</w:t>
      </w:r>
      <w:commentRangeEnd w:id="11"/>
      <w:r w:rsidR="00991D13">
        <w:rPr>
          <w:rStyle w:val="CommentReference"/>
          <w:rFonts w:ascii="Arial" w:eastAsia="Arial" w:hAnsi="Arial" w:cs="Arial"/>
          <w:lang w:val="en" w:eastAsia="en-GB"/>
        </w:rPr>
        <w:commentReference w:id="11"/>
      </w:r>
      <w:r w:rsidRPr="00F510B7">
        <w:rPr>
          <w:color w:val="000000"/>
        </w:rPr>
        <w:t>)</w:t>
      </w:r>
      <w:r w:rsidRPr="00F510B7">
        <w:t>.</w:t>
      </w:r>
    </w:p>
    <w:p w14:paraId="6DEEDA3C" w14:textId="77777777" w:rsidR="00994B7E" w:rsidRDefault="00994B7E">
      <w:pPr>
        <w:spacing w:line="480" w:lineRule="auto"/>
        <w:rPr>
          <w:ins w:id="12" w:author="Alexia Graba-Landry" w:date="2019-04-01T09:39:00Z"/>
        </w:rPr>
        <w:pPrChange w:id="13" w:author="Alexia Graba-Landry" w:date="2019-04-01T09:39:00Z">
          <w:pPr>
            <w:spacing w:line="480" w:lineRule="auto"/>
            <w:ind w:firstLine="720"/>
          </w:pPr>
        </w:pPrChange>
      </w:pPr>
    </w:p>
    <w:p w14:paraId="24BE6795" w14:textId="7C01E44B" w:rsidR="00C65FB8" w:rsidRPr="00F510B7" w:rsidDel="000D367B" w:rsidRDefault="00CC0F79" w:rsidP="00994B7E">
      <w:pPr>
        <w:spacing w:line="480" w:lineRule="auto"/>
        <w:ind w:firstLine="720"/>
        <w:rPr>
          <w:del w:id="14" w:author="Alexia Graba-Landry" w:date="2019-04-01T10:16:00Z"/>
        </w:rPr>
      </w:pPr>
      <w:commentRangeStart w:id="15"/>
      <w:r w:rsidRPr="00F510B7">
        <w:t xml:space="preserve">On tropical coral reefs, top-down control of algae and promotion of calcifying coral taxa are key functions primarily performed by </w:t>
      </w:r>
      <w:r w:rsidR="00B4390E" w:rsidRPr="00F510B7">
        <w:t xml:space="preserve">a diverse guild of </w:t>
      </w:r>
      <w:r w:rsidRPr="00F510B7">
        <w:t xml:space="preserve">herbivorous fishes </w:t>
      </w:r>
      <w:r w:rsidRPr="00F510B7">
        <w:rPr>
          <w:color w:val="000000"/>
        </w:rPr>
        <w:t>(Bellwood et al. 2004)</w:t>
      </w:r>
      <w:r w:rsidRPr="00F510B7">
        <w:t xml:space="preserve">. </w:t>
      </w:r>
      <w:commentRangeEnd w:id="15"/>
      <w:r w:rsidR="009D4A2E">
        <w:rPr>
          <w:rStyle w:val="CommentReference"/>
          <w:rFonts w:ascii="Arial" w:eastAsia="Arial" w:hAnsi="Arial" w:cs="Arial"/>
          <w:lang w:val="en" w:eastAsia="en-GB"/>
        </w:rPr>
        <w:commentReference w:id="15"/>
      </w:r>
      <w:commentRangeStart w:id="16"/>
      <w:r w:rsidR="00B4390E" w:rsidRPr="00F510B7">
        <w:t xml:space="preserve">Within this group, observations of grazers’ </w:t>
      </w:r>
      <w:r w:rsidRPr="00F510B7">
        <w:t>feeding morphology and behaviour</w:t>
      </w:r>
      <w:r w:rsidR="00B4390E" w:rsidRPr="00F510B7">
        <w:t xml:space="preserve"> have been used to categorise species into 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 Polunin et al. 1995; Green and Bellwood 2009)</w:t>
      </w:r>
      <w:r w:rsidRPr="00F510B7">
        <w:t>.</w:t>
      </w:r>
      <w:commentRangeEnd w:id="16"/>
      <w:r w:rsidR="00C0795E">
        <w:rPr>
          <w:rStyle w:val="CommentReference"/>
          <w:rFonts w:ascii="Arial" w:eastAsia="Arial" w:hAnsi="Arial" w:cs="Arial"/>
          <w:lang w:val="en" w:eastAsia="en-GB"/>
        </w:rPr>
        <w:commentReference w:id="16"/>
      </w:r>
      <w:r w:rsidRPr="00F510B7">
        <w:t xml:space="preserve"> </w:t>
      </w:r>
      <w:commentRangeStart w:id="17"/>
      <w:r w:rsidRPr="00F510B7">
        <w:t>Cropping species</w:t>
      </w:r>
      <w:r w:rsidR="00B4390E" w:rsidRPr="00F510B7">
        <w:t xml:space="preserve"> </w:t>
      </w:r>
      <w:del w:id="18" w:author="Alexia Graba-Landry" w:date="2019-04-01T10:05:00Z">
        <w:r w:rsidRPr="00F510B7" w:rsidDel="009D4A2E">
          <w:delText xml:space="preserve">graze </w:delText>
        </w:r>
      </w:del>
      <w:ins w:id="19" w:author="Alexia Graba-Landry" w:date="2019-04-01T10:05:00Z">
        <w:r w:rsidR="009D4A2E">
          <w:t xml:space="preserve">target </w:t>
        </w:r>
      </w:ins>
      <w:r w:rsidRPr="00F510B7">
        <w:lastRenderedPageBreak/>
        <w:t>filamentous turf algae</w:t>
      </w:r>
      <w:r w:rsidR="00B4390E" w:rsidRPr="00F510B7">
        <w:t xml:space="preserve">, which </w:t>
      </w:r>
      <w:r w:rsidRPr="00F510B7">
        <w:t>promote</w:t>
      </w:r>
      <w:r w:rsidR="00B4390E" w:rsidRPr="00F510B7">
        <w:t>s</w:t>
      </w:r>
      <w:r w:rsidRPr="00F510B7">
        <w:t xml:space="preserve"> coral settlement and growth by maintaining cropped algal states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graze dead coral substrate to </w:t>
      </w:r>
      <w:r w:rsidR="00B4390E" w:rsidRPr="00F510B7">
        <w:rPr>
          <w:color w:val="000000"/>
        </w:rPr>
        <w:t xml:space="preserve">consume microscopic epiphytes and epilithic and endolithic phototrophs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proofErr w:type="spellStart"/>
      <w:r w:rsidR="00786C7B" w:rsidRPr="00F510B7">
        <w:t>Bonaldo</w:t>
      </w:r>
      <w:proofErr w:type="spellEnd"/>
      <w:r w:rsidR="00786C7B" w:rsidRPr="00F510B7">
        <w:t xml:space="preserve"> &amp; Hoey 2014</w:t>
      </w:r>
      <w:r w:rsidR="00B4390E" w:rsidRPr="00F510B7">
        <w:t xml:space="preserve">). </w:t>
      </w:r>
      <w:commentRangeEnd w:id="17"/>
      <w:r w:rsidR="000D367B">
        <w:rPr>
          <w:rStyle w:val="CommentReference"/>
          <w:rFonts w:ascii="Arial" w:eastAsia="Arial" w:hAnsi="Arial" w:cs="Arial"/>
          <w:lang w:val="en" w:eastAsia="en-GB"/>
        </w:rPr>
        <w:commentReference w:id="17"/>
      </w:r>
      <w:r w:rsidRPr="00F510B7">
        <w:t xml:space="preserve">Combined, </w:t>
      </w:r>
      <w:commentRangeStart w:id="20"/>
      <w:r w:rsidR="00B4390E" w:rsidRPr="00F510B7">
        <w:t xml:space="preserve">cropping and scraping </w:t>
      </w:r>
      <w:commentRangeEnd w:id="20"/>
      <w:r w:rsidR="000D367B">
        <w:rPr>
          <w:rStyle w:val="CommentReference"/>
          <w:rFonts w:ascii="Arial" w:eastAsia="Arial" w:hAnsi="Arial" w:cs="Arial"/>
          <w:lang w:val="en" w:eastAsia="en-GB"/>
        </w:rPr>
        <w:commentReference w:id="20"/>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w:t>
      </w:r>
      <w:commentRangeStart w:id="21"/>
      <w:r w:rsidRPr="00F510B7">
        <w:rPr>
          <w:color w:val="000000"/>
        </w:rPr>
        <w:t>Bellwood et al. 2004</w:t>
      </w:r>
      <w:commentRangeEnd w:id="21"/>
      <w:r w:rsidR="009D4A2E">
        <w:rPr>
          <w:rStyle w:val="CommentReference"/>
          <w:rFonts w:ascii="Arial" w:eastAsia="Arial" w:hAnsi="Arial" w:cs="Arial"/>
          <w:lang w:val="en" w:eastAsia="en-GB"/>
        </w:rPr>
        <w:commentReference w:id="21"/>
      </w:r>
      <w:r w:rsidRPr="00F510B7">
        <w:rPr>
          <w:color w:val="000000"/>
        </w:rPr>
        <w:t>)</w:t>
      </w:r>
      <w:r w:rsidRPr="00F510B7">
        <w:t>.</w:t>
      </w:r>
    </w:p>
    <w:p w14:paraId="0BC53171" w14:textId="77777777" w:rsidR="000D367B" w:rsidRDefault="000D367B" w:rsidP="00655336">
      <w:pPr>
        <w:spacing w:line="480" w:lineRule="auto"/>
        <w:ind w:firstLine="720"/>
        <w:rPr>
          <w:ins w:id="22" w:author="Alexia Graba-Landry" w:date="2019-04-01T10:15:00Z"/>
        </w:rPr>
      </w:pPr>
    </w:p>
    <w:p w14:paraId="0B944CAC" w14:textId="756888EF" w:rsidR="001338E1" w:rsidRDefault="001342BD" w:rsidP="00AC3B70">
      <w:pPr>
        <w:spacing w:line="480" w:lineRule="auto"/>
        <w:ind w:firstLine="720"/>
      </w:pPr>
      <w:r w:rsidRPr="00F510B7">
        <w:t>Mature a</w:t>
      </w:r>
      <w:r w:rsidR="00CC0F79" w:rsidRPr="00F510B7">
        <w:t xml:space="preserve">lgae can proliferate in the absence of </w:t>
      </w:r>
      <w:ins w:id="23" w:author="Hoey, Andrew" w:date="2019-04-10T15:59:00Z">
        <w:r w:rsidR="00C0795E">
          <w:t xml:space="preserve">sufficient </w:t>
        </w:r>
      </w:ins>
      <w:r w:rsidR="00CC0F79" w:rsidRPr="00F510B7">
        <w:t xml:space="preserve">grazing pressure </w:t>
      </w:r>
      <w:commentRangeStart w:id="24"/>
      <w:r w:rsidR="00CC0F79" w:rsidRPr="00F510B7">
        <w:rPr>
          <w:color w:val="000000"/>
        </w:rPr>
        <w:t>(</w:t>
      </w:r>
      <w:proofErr w:type="spellStart"/>
      <w:r w:rsidR="00CC0F79" w:rsidRPr="00F510B7">
        <w:rPr>
          <w:color w:val="000000"/>
        </w:rPr>
        <w:t>Mumby</w:t>
      </w:r>
      <w:proofErr w:type="spellEnd"/>
      <w:r w:rsidR="00CC0F79" w:rsidRPr="00F510B7">
        <w:rPr>
          <w:color w:val="000000"/>
        </w:rPr>
        <w:t xml:space="preserve"> et al. </w:t>
      </w:r>
      <w:commentRangeEnd w:id="24"/>
      <w:r w:rsidR="00C0795E">
        <w:rPr>
          <w:rStyle w:val="CommentReference"/>
          <w:rFonts w:ascii="Arial" w:eastAsia="Arial" w:hAnsi="Arial" w:cs="Arial"/>
          <w:lang w:val="en" w:eastAsia="en-GB"/>
        </w:rPr>
        <w:commentReference w:id="24"/>
      </w:r>
      <w:r w:rsidR="00CC0F79" w:rsidRPr="00F510B7">
        <w:rPr>
          <w:color w:val="000000"/>
        </w:rPr>
        <w:t xml:space="preserve">2006; </w:t>
      </w:r>
      <w:proofErr w:type="spellStart"/>
      <w:r w:rsidR="00CC0F79" w:rsidRPr="00F510B7">
        <w:rPr>
          <w:color w:val="000000"/>
        </w:rPr>
        <w:t>Burkepile</w:t>
      </w:r>
      <w:proofErr w:type="spellEnd"/>
      <w:r w:rsidR="00CC0F79" w:rsidRPr="00F510B7">
        <w:rPr>
          <w:color w:val="000000"/>
        </w:rPr>
        <w:t xml:space="preserv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 xml:space="preserve">(Graham et al. 2015; </w:t>
      </w:r>
      <w:proofErr w:type="spellStart"/>
      <w:r w:rsidR="00CC0F79" w:rsidRPr="00F510B7">
        <w:rPr>
          <w:color w:val="000000"/>
        </w:rPr>
        <w:t>Jouffray</w:t>
      </w:r>
      <w:proofErr w:type="spellEnd"/>
      <w:r w:rsidR="00CC0F79" w:rsidRPr="00F510B7">
        <w:rPr>
          <w:color w:val="000000"/>
        </w:rPr>
        <w:t xml:space="preserve"> et al. 2015; Robinson et al. 2018)</w:t>
      </w:r>
      <w:r w:rsidR="00CC0F79" w:rsidRPr="00F510B7">
        <w:t xml:space="preserve">. </w:t>
      </w:r>
      <w:del w:id="25" w:author="Hoey, Andrew" w:date="2019-04-10T16:01:00Z">
        <w:r w:rsidR="00CC0F79" w:rsidRPr="00F510B7" w:rsidDel="00C0795E">
          <w:delText xml:space="preserve">Herbivore </w:delText>
        </w:r>
      </w:del>
      <w:ins w:id="26" w:author="Hoey, Andrew" w:date="2019-04-10T16:01:00Z">
        <w:r w:rsidR="00C0795E" w:rsidRPr="00F510B7">
          <w:t>Herbivor</w:t>
        </w:r>
        <w:r w:rsidR="00C0795E">
          <w:t>ous fish</w:t>
        </w:r>
        <w:r w:rsidR="00C0795E" w:rsidRPr="00F510B7">
          <w:t xml:space="preserve"> </w:t>
        </w:r>
      </w:ins>
      <w:r w:rsidR="00CC0F79" w:rsidRPr="00F510B7">
        <w:t xml:space="preserve">populations are overexploited across </w:t>
      </w:r>
      <w:ins w:id="27" w:author="Hoey, Andrew" w:date="2019-04-10T16:01:00Z">
        <w:r w:rsidR="00C0795E">
          <w:t xml:space="preserve">much of </w:t>
        </w:r>
      </w:ins>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 xml:space="preserve">Bellwood et al. 2011, </w:t>
      </w:r>
      <w:r w:rsidR="00D043AE" w:rsidRPr="00F510B7">
        <w:t>Graham et al. 2015, Robinson et al. 2018)</w:t>
      </w:r>
      <w:r w:rsidR="00CC0F79" w:rsidRPr="00F510B7">
        <w:t xml:space="preserve">. </w:t>
      </w:r>
      <w:commentRangeStart w:id="28"/>
      <w:r w:rsidR="00CC0F79" w:rsidRPr="00F510B7">
        <w:t xml:space="preserve">However, fishing effects can be compounded by bottom-up influences </w:t>
      </w:r>
      <w:ins w:id="29" w:author="Hoey, Andrew" w:date="2019-04-10T16:02:00Z">
        <w:r w:rsidR="00C0795E">
          <w:t xml:space="preserve">of the environment/habitat </w:t>
        </w:r>
      </w:ins>
      <w:r w:rsidR="00CC0F79" w:rsidRPr="00F510B7">
        <w:t xml:space="preserve">on herbivore assemblages </w:t>
      </w:r>
      <w:r w:rsidR="00CC0F79" w:rsidRPr="00F510B7">
        <w:rPr>
          <w:color w:val="000000"/>
        </w:rPr>
        <w:t>(Russ et al. 2015)</w:t>
      </w:r>
      <w:r w:rsidR="00CC0F79" w:rsidRPr="00F510B7">
        <w:t xml:space="preserve">, </w:t>
      </w:r>
      <w:commentRangeStart w:id="30"/>
      <w:r w:rsidR="00CC0F79" w:rsidRPr="00F510B7">
        <w:t xml:space="preserve">whereby species-specific habitat associations produce spatial structuring of herbivore populations among different habitat types </w:t>
      </w:r>
      <w:r w:rsidR="00CC0F79" w:rsidRPr="00F510B7">
        <w:rPr>
          <w:color w:val="000000"/>
        </w:rPr>
        <w:t>(</w:t>
      </w:r>
      <w:ins w:id="31" w:author="Hoey, Andrew" w:date="2019-04-10T16:03:00Z">
        <w:r w:rsidR="00C0795E">
          <w:rPr>
            <w:color w:val="000000"/>
          </w:rPr>
          <w:t xml:space="preserve">Hoey &amp; </w:t>
        </w:r>
        <w:proofErr w:type="spellStart"/>
        <w:r w:rsidR="00C0795E">
          <w:rPr>
            <w:color w:val="000000"/>
          </w:rPr>
          <w:t>Belwood</w:t>
        </w:r>
        <w:proofErr w:type="spellEnd"/>
        <w:r w:rsidR="00C0795E">
          <w:rPr>
            <w:color w:val="000000"/>
          </w:rPr>
          <w:t xml:space="preserve"> 2008; </w:t>
        </w:r>
      </w:ins>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del w:id="32" w:author="Hoey, Andrew" w:date="2019-04-10T16:02:00Z">
        <w:r w:rsidR="004B53EC" w:rsidDel="00C0795E">
          <w:rPr>
            <w:color w:val="000000"/>
          </w:rPr>
          <w:delText>2008</w:delText>
        </w:r>
      </w:del>
      <w:ins w:id="33" w:author="Hoey, Andrew" w:date="2019-04-10T16:02:00Z">
        <w:r w:rsidR="00C0795E">
          <w:rPr>
            <w:color w:val="000000"/>
          </w:rPr>
          <w:t>20</w:t>
        </w:r>
        <w:r w:rsidR="00C0795E">
          <w:rPr>
            <w:color w:val="000000"/>
          </w:rPr>
          <w:t>11</w:t>
        </w:r>
      </w:ins>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commentRangeEnd w:id="28"/>
      <w:r w:rsidR="002B003B">
        <w:rPr>
          <w:rStyle w:val="CommentReference"/>
          <w:rFonts w:ascii="Arial" w:eastAsia="Arial" w:hAnsi="Arial" w:cs="Arial"/>
          <w:lang w:val="en" w:eastAsia="en-GB"/>
        </w:rPr>
        <w:commentReference w:id="28"/>
      </w:r>
      <w:commentRangeEnd w:id="30"/>
      <w:r w:rsidR="00C0795E">
        <w:rPr>
          <w:rStyle w:val="CommentReference"/>
          <w:rFonts w:ascii="Arial" w:eastAsia="Arial" w:hAnsi="Arial" w:cs="Arial"/>
          <w:lang w:val="en" w:eastAsia="en-GB"/>
        </w:rPr>
        <w:commentReference w:id="30"/>
      </w:r>
      <w:r w:rsidR="000F78EF" w:rsidRPr="00F510B7">
        <w:t>B</w:t>
      </w:r>
      <w:r w:rsidR="00CC0F79" w:rsidRPr="00F510B7">
        <w:t xml:space="preserve">ottom-up </w:t>
      </w:r>
      <w:del w:id="34" w:author="Hoey, Andrew" w:date="2019-04-10T16:07:00Z">
        <w:r w:rsidR="00CC0F79" w:rsidRPr="00F510B7" w:rsidDel="00C0795E">
          <w:delText xml:space="preserve">control </w:delText>
        </w:r>
      </w:del>
      <w:ins w:id="35" w:author="Hoey, Andrew" w:date="2019-04-10T16:07:00Z">
        <w:r w:rsidR="00C0795E">
          <w:t>influences</w:t>
        </w:r>
        <w:r w:rsidR="00C0795E" w:rsidRPr="00F510B7">
          <w:t xml:space="preserve"> </w:t>
        </w:r>
      </w:ins>
      <w:r w:rsidR="00CC0F79" w:rsidRPr="00F510B7">
        <w:t xml:space="preserve">of fish populations may be particularly strong when fish rely on habitat for both structure and food, such as </w:t>
      </w:r>
      <w:ins w:id="36" w:author="Hoey, Andrew" w:date="2019-04-10T16:07:00Z">
        <w:r w:rsidR="00C0795E">
          <w:t xml:space="preserve">algal </w:t>
        </w:r>
      </w:ins>
      <w:del w:id="37" w:author="Hoey, Andrew" w:date="2019-04-10T16:07:00Z">
        <w:r w:rsidR="00F94DC9" w:rsidRPr="00F510B7" w:rsidDel="00C0795E">
          <w:delText>croppers</w:delText>
        </w:r>
        <w:r w:rsidR="00CC0F79" w:rsidRPr="00F510B7" w:rsidDel="00C0795E">
          <w:delText xml:space="preserve"> </w:delText>
        </w:r>
      </w:del>
      <w:ins w:id="38" w:author="Hoey, Andrew" w:date="2019-04-10T16:07:00Z">
        <w:r w:rsidR="00C0795E" w:rsidRPr="00F510B7">
          <w:t>cropp</w:t>
        </w:r>
        <w:r w:rsidR="00C0795E">
          <w:t>ing fishes</w:t>
        </w:r>
        <w:r w:rsidR="00C0795E" w:rsidRPr="00F510B7">
          <w:t xml:space="preserve"> </w:t>
        </w:r>
      </w:ins>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del w:id="39" w:author="Hoey, Andrew" w:date="2019-04-10T16:08:00Z">
        <w:r w:rsidR="00CC0F79" w:rsidRPr="00F510B7" w:rsidDel="00C0795E">
          <w:delText xml:space="preserve">is </w:delText>
        </w:r>
      </w:del>
      <w:ins w:id="40" w:author="Hoey, Andrew" w:date="2019-04-10T16:08:00Z">
        <w:r w:rsidR="00C0795E">
          <w:t xml:space="preserve">are often </w:t>
        </w:r>
      </w:ins>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w:t>
      </w:r>
      <w:r w:rsidR="00CC0F79" w:rsidRPr="00F510B7">
        <w:lastRenderedPageBreak/>
        <w:t xml:space="preserve">on coral reefs </w:t>
      </w:r>
      <w:r w:rsidR="00CC0F79" w:rsidRPr="00F510B7">
        <w:rPr>
          <w:color w:val="000000"/>
        </w:rPr>
        <w:t>(</w:t>
      </w:r>
      <w:ins w:id="41" w:author="Hoey, Andrew" w:date="2019-04-10T16:08:00Z">
        <w:r w:rsidR="00C0795E">
          <w:rPr>
            <w:color w:val="000000"/>
          </w:rPr>
          <w:t xml:space="preserve">e.g., </w:t>
        </w:r>
      </w:ins>
      <w:r w:rsidR="00CC0F79" w:rsidRPr="00F510B7">
        <w:rPr>
          <w:color w:val="000000"/>
        </w:rPr>
        <w:t>Nash et al. 2016; Robinson et al. 2018)</w:t>
      </w:r>
      <w:r w:rsidR="00CC0F79" w:rsidRPr="00F510B7">
        <w:t xml:space="preserve">. </w:t>
      </w:r>
      <w:commentRangeStart w:id="42"/>
      <w:r w:rsidR="00CC0F79" w:rsidRPr="00F510B7">
        <w:t>However, biomass data overlooks size- and species-specific differences in feeding rates</w:t>
      </w:r>
      <w:ins w:id="43" w:author="Alexia Graba-Landry" w:date="2019-04-01T10:38:00Z">
        <w:r w:rsidR="00655336">
          <w:t xml:space="preserve"> </w:t>
        </w:r>
      </w:ins>
      <w:r w:rsidR="00CC0F79" w:rsidRPr="00F510B7">
        <w:t xml:space="preserve">and </w:t>
      </w:r>
      <w:commentRangeStart w:id="44"/>
      <w:r w:rsidR="00CC0F79" w:rsidRPr="00F510B7">
        <w:t xml:space="preserve">roles </w:t>
      </w:r>
      <w:commentRangeEnd w:id="44"/>
      <w:r w:rsidR="00655336">
        <w:rPr>
          <w:rStyle w:val="CommentReference"/>
          <w:rFonts w:ascii="Arial" w:eastAsia="Arial" w:hAnsi="Arial" w:cs="Arial"/>
          <w:lang w:val="en" w:eastAsia="en-GB"/>
        </w:rPr>
        <w:commentReference w:id="44"/>
      </w:r>
      <w:r w:rsidR="00CC0F79" w:rsidRPr="00F510B7">
        <w:t xml:space="preserve">and so measures of grazing impacts </w:t>
      </w:r>
      <w:r w:rsidR="00C06521">
        <w:t xml:space="preserve">have been </w:t>
      </w:r>
      <w:r w:rsidR="00D1308E">
        <w:t xml:space="preserve">developed </w:t>
      </w:r>
      <w:r w:rsidR="00CC0F79" w:rsidRPr="00F510B7">
        <w:t xml:space="preserve">by integrating information on feeding behaviours to estimate grazing rates </w:t>
      </w:r>
      <w:r w:rsidR="00CC0F79" w:rsidRPr="00F510B7">
        <w:rPr>
          <w:color w:val="000000"/>
        </w:rPr>
        <w:t xml:space="preserve">(Bellwood and </w:t>
      </w:r>
      <w:proofErr w:type="spellStart"/>
      <w:r w:rsidR="00CC0F79" w:rsidRPr="00F510B7">
        <w:rPr>
          <w:color w:val="000000"/>
        </w:rPr>
        <w:t>Choat</w:t>
      </w:r>
      <w:proofErr w:type="spellEnd"/>
      <w:r w:rsidR="00CC0F79" w:rsidRPr="00F510B7">
        <w:rPr>
          <w:color w:val="000000"/>
        </w:rPr>
        <w:t xml:space="preserve"> 1990; Bellwood et al. 2003)</w:t>
      </w:r>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2008;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commentRangeEnd w:id="42"/>
      <w:r w:rsidR="00C0795E">
        <w:rPr>
          <w:rStyle w:val="CommentReference"/>
          <w:rFonts w:ascii="Arial" w:eastAsia="Arial" w:hAnsi="Arial" w:cs="Arial"/>
          <w:lang w:val="en" w:eastAsia="en-GB"/>
        </w:rPr>
        <w:commentReference w:id="42"/>
      </w:r>
      <w:r w:rsidR="00CC0F79" w:rsidRPr="00F510B7">
        <w:t xml:space="preserve">, </w:t>
      </w:r>
      <w:commentRangeStart w:id="45"/>
      <w:r w:rsidR="00CC0F79" w:rsidRPr="00F510B7">
        <w:t>grazing potential may also depend on community size structure</w:t>
      </w:r>
      <w:ins w:id="46" w:author="Alexia Graba-Landry" w:date="2019-04-01T10:35:00Z">
        <w:r w:rsidR="001E09D2">
          <w:t xml:space="preserve"> </w:t>
        </w:r>
      </w:ins>
      <w:commentRangeEnd w:id="45"/>
      <w:r w:rsidR="00C0795E">
        <w:rPr>
          <w:rStyle w:val="CommentReference"/>
          <w:rFonts w:ascii="Arial" w:eastAsia="Arial" w:hAnsi="Arial" w:cs="Arial"/>
          <w:lang w:val="en" w:eastAsia="en-GB"/>
        </w:rPr>
        <w:commentReference w:id="45"/>
      </w:r>
      <w:ins w:id="47" w:author="Alexia Graba-Landry" w:date="2019-04-01T10:35:00Z">
        <w:r w:rsidR="001E09D2">
          <w:t>(REF?)</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w:t>
      </w:r>
      <w:commentRangeStart w:id="48"/>
      <w:r w:rsidR="00CC0F79" w:rsidRPr="00F510B7">
        <w:t xml:space="preserve">equivalent to an assemblage of several large-bodied individuals </w:t>
      </w:r>
      <w:commentRangeEnd w:id="48"/>
      <w:r w:rsidR="001E09D2">
        <w:rPr>
          <w:rStyle w:val="CommentReference"/>
          <w:rFonts w:ascii="Arial" w:eastAsia="Arial" w:hAnsi="Arial" w:cs="Arial"/>
          <w:lang w:val="en" w:eastAsia="en-GB"/>
        </w:rPr>
        <w:commentReference w:id="48"/>
      </w:r>
      <w:r w:rsidR="00CC0F79" w:rsidRPr="00F65782">
        <w:t>(</w:t>
      </w:r>
      <w:proofErr w:type="spellStart"/>
      <w:r w:rsidR="00CC0F79" w:rsidRPr="00F65782">
        <w:t>Munday</w:t>
      </w:r>
      <w:proofErr w:type="spellEnd"/>
      <w:r w:rsidR="00CC0F79" w:rsidRPr="00F65782">
        <w:t xml:space="preserve"> and Jones 1998; </w:t>
      </w:r>
      <w:proofErr w:type="spellStart"/>
      <w:r w:rsidR="00CC0F79" w:rsidRPr="00F65782">
        <w:t>Lokrantz</w:t>
      </w:r>
      <w:proofErr w:type="spellEnd"/>
      <w:r w:rsidR="00CC0F79" w:rsidRPr="00F65782">
        <w:t xml:space="preserve"> et al. 2008)</w:t>
      </w:r>
      <w:r w:rsidR="00CC0F79" w:rsidRPr="00F510B7">
        <w:t xml:space="preserve">. </w:t>
      </w:r>
      <w:r w:rsidR="004E5944" w:rsidRPr="00F510B7">
        <w:t xml:space="preserve">Indeed, </w:t>
      </w:r>
      <w:r w:rsidR="00CC0F79" w:rsidRPr="00F510B7">
        <w:t xml:space="preserve">size-selective </w:t>
      </w:r>
      <w:commentRangeStart w:id="49"/>
      <w:r w:rsidR="00CC0F79" w:rsidRPr="00F510B7">
        <w:t>exploitation</w:t>
      </w:r>
      <w:r w:rsidR="004E5944" w:rsidRPr="00F510B7">
        <w:t xml:space="preserve"> </w:t>
      </w:r>
      <w:commentRangeEnd w:id="49"/>
      <w:r w:rsidR="00655336">
        <w:rPr>
          <w:rStyle w:val="CommentReference"/>
          <w:rFonts w:ascii="Arial" w:eastAsia="Arial" w:hAnsi="Arial" w:cs="Arial"/>
          <w:lang w:val="en" w:eastAsia="en-GB"/>
        </w:rPr>
        <w:commentReference w:id="49"/>
      </w:r>
      <w:r w:rsidR="004E5944" w:rsidRPr="00F510B7">
        <w:t>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led to shifts in </w:t>
      </w:r>
      <w:commentRangeStart w:id="50"/>
      <w:r w:rsidR="004E5944" w:rsidRPr="00F510B7">
        <w:t>community size structure</w:t>
      </w:r>
      <w:commentRangeEnd w:id="50"/>
      <w:r w:rsidR="00655336">
        <w:rPr>
          <w:rStyle w:val="CommentReference"/>
          <w:rFonts w:ascii="Arial" w:eastAsia="Arial" w:hAnsi="Arial" w:cs="Arial"/>
          <w:lang w:val="en" w:eastAsia="en-GB"/>
        </w:rPr>
        <w:commentReference w:id="50"/>
      </w:r>
      <w:commentRangeStart w:id="51"/>
      <w:r w:rsidR="00CC0F79" w:rsidRPr="00F510B7">
        <w:t>, but link</w:t>
      </w:r>
      <w:r w:rsidR="004E5944" w:rsidRPr="00F510B7">
        <w:t>s</w:t>
      </w:r>
      <w:r w:rsidR="00CC0F79" w:rsidRPr="00F510B7">
        <w:t xml:space="preserve"> between size distribution and grazing rate </w:t>
      </w:r>
      <w:r w:rsidR="004E5944" w:rsidRPr="00F510B7">
        <w:t>are unexplored</w:t>
      </w:r>
      <w:r w:rsidR="00CC0F79" w:rsidRPr="00F510B7">
        <w:t xml:space="preserve">. </w:t>
      </w:r>
      <w:commentRangeEnd w:id="51"/>
      <w:r w:rsidR="00C0795E">
        <w:rPr>
          <w:rStyle w:val="CommentReference"/>
          <w:rFonts w:ascii="Arial" w:eastAsia="Arial" w:hAnsi="Arial" w:cs="Arial"/>
          <w:lang w:val="en" w:eastAsia="en-GB"/>
        </w:rPr>
        <w:commentReference w:id="51"/>
      </w:r>
    </w:p>
    <w:p w14:paraId="7E27A3AF" w14:textId="0A0E4B17" w:rsidR="00D90530" w:rsidRDefault="00CC0F79" w:rsidP="00AC3B70">
      <w:pPr>
        <w:spacing w:line="480" w:lineRule="auto"/>
        <w:ind w:firstLine="720"/>
      </w:pPr>
      <w:r w:rsidRPr="00F510B7">
        <w:t xml:space="preserve">Irrespective of body size, assemblage-level grazing rates may also depend on species composition, whereby </w:t>
      </w:r>
      <w:commentRangeStart w:id="52"/>
      <w:r w:rsidRPr="00F510B7">
        <w:t xml:space="preserve">functional impact </w:t>
      </w:r>
      <w:commentRangeEnd w:id="52"/>
      <w:r w:rsidR="00655336">
        <w:rPr>
          <w:rStyle w:val="CommentReference"/>
          <w:rFonts w:ascii="Arial" w:eastAsia="Arial" w:hAnsi="Arial" w:cs="Arial"/>
          <w:lang w:val="en" w:eastAsia="en-GB"/>
        </w:rPr>
        <w:commentReference w:id="52"/>
      </w:r>
      <w:r w:rsidRPr="00F510B7">
        <w:t>varies according to species</w:t>
      </w:r>
      <w:r w:rsidR="00B10CF5" w:rsidRPr="00F510B7">
        <w:t>’</w:t>
      </w:r>
      <w:r w:rsidRPr="00F510B7">
        <w:t xml:space="preserve"> relative abundance</w:t>
      </w:r>
      <w:r w:rsidR="00B10CF5" w:rsidRPr="00F510B7">
        <w:t>s</w:t>
      </w:r>
      <w:r w:rsidRPr="00F510B7">
        <w:t xml:space="preserve"> and </w:t>
      </w:r>
      <w:r w:rsidR="00EA2BEA">
        <w:t xml:space="preserve">to </w:t>
      </w:r>
      <w:r w:rsidRPr="00F510B7">
        <w:t xml:space="preserve">interspecific variation in bite rates </w:t>
      </w:r>
      <w:r w:rsidRPr="00F510B7">
        <w:rPr>
          <w:color w:val="000000"/>
        </w:rPr>
        <w:t>(Hoey and Bellwood 2008)</w:t>
      </w:r>
      <w:r w:rsidRPr="00F510B7">
        <w:t xml:space="preserve">. Thus, grazing function is influenced by the species composition of the herbivore assemblage, which implies that habitat- or fishing-induced shifts in </w:t>
      </w:r>
      <w:r w:rsidR="0025692D">
        <w:t>biodiversity</w:t>
      </w:r>
      <w:r w:rsidRPr="00F510B7">
        <w:t xml:space="preserve"> can result in a disproportionate loss of function</w:t>
      </w:r>
      <w:r w:rsidR="000265D2">
        <w:t xml:space="preserve">. </w:t>
      </w:r>
      <w:r w:rsidR="001338E1">
        <w:t>Indeed, composition changes appear to underpin diversity ~ ecosystem functioning relationships on coral reefs, whereby grazing intensity is greatest in speciose grazer assemblages (</w:t>
      </w:r>
      <w:proofErr w:type="spellStart"/>
      <w:r w:rsidR="001338E1">
        <w:t>Burkepile</w:t>
      </w:r>
      <w:proofErr w:type="spellEnd"/>
      <w:r w:rsidR="001338E1">
        <w:t xml:space="preserve"> &amp; Hay 2008, </w:t>
      </w:r>
      <w:proofErr w:type="spellStart"/>
      <w:r w:rsidR="001338E1">
        <w:t>Lefcheck</w:t>
      </w:r>
      <w:proofErr w:type="spellEnd"/>
      <w:r w:rsidR="001338E1">
        <w:t xml:space="preserve"> et al. 2019). </w:t>
      </w:r>
      <w:r w:rsidR="00D90530">
        <w:t xml:space="preserve">Yet </w:t>
      </w:r>
      <w:r w:rsidR="00CC2B83">
        <w:t xml:space="preserve">in these studies, </w:t>
      </w:r>
      <w:r w:rsidR="001338E1">
        <w:t xml:space="preserve">biodiversity effects </w:t>
      </w:r>
      <w:r w:rsidR="00D90530">
        <w:t>are</w:t>
      </w:r>
      <w:r w:rsidR="001338E1">
        <w:t xml:space="preserve"> </w:t>
      </w:r>
      <w:r w:rsidR="00CC2B83">
        <w:t xml:space="preserve">realised </w:t>
      </w:r>
      <w:r w:rsidR="00D90530">
        <w:t xml:space="preserve">at the scale of individual </w:t>
      </w:r>
      <w:r w:rsidR="001338E1">
        <w:t>quadrat</w:t>
      </w:r>
      <w:r w:rsidR="00D90530">
        <w:t>s</w:t>
      </w:r>
      <w:r w:rsidR="00CC2B83">
        <w:t>,</w:t>
      </w:r>
      <w:r w:rsidR="00D90530">
        <w:t xml:space="preserve"> for </w:t>
      </w:r>
      <w:r w:rsidR="001338E1">
        <w:t>grazing pressure exerted by individual fish</w:t>
      </w:r>
      <w:r w:rsidR="00D90530">
        <w:t>es</w:t>
      </w:r>
      <w:r w:rsidR="00CC2B83">
        <w:t>. A</w:t>
      </w:r>
      <w:r w:rsidR="001338E1">
        <w:t xml:space="preserve">s a result, analysis of </w:t>
      </w:r>
      <w:r w:rsidR="001338E1">
        <w:lastRenderedPageBreak/>
        <w:t xml:space="preserve">biodiversity </w:t>
      </w:r>
      <w:r w:rsidR="00D90530">
        <w:t xml:space="preserve">~ function </w:t>
      </w:r>
      <w:r w:rsidR="001338E1">
        <w:t>effects at the scale of entire reefs</w:t>
      </w:r>
      <w:r w:rsidR="00CC2B83">
        <w:t xml:space="preserve"> and relevant to </w:t>
      </w:r>
      <w:r w:rsidR="0021748A">
        <w:t xml:space="preserve">the characteristics of </w:t>
      </w:r>
      <w:r w:rsidR="00CC2B83">
        <w:t>resident fish population</w:t>
      </w:r>
      <w:r w:rsidR="0021748A">
        <w:t>s</w:t>
      </w:r>
      <w:r w:rsidR="00CC2B83">
        <w:t xml:space="preserve"> </w:t>
      </w:r>
      <w:r w:rsidR="00D90530">
        <w:t xml:space="preserve">are lacking. </w:t>
      </w:r>
    </w:p>
    <w:p w14:paraId="36675937" w14:textId="02357ED2"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includes 13</w:t>
      </w:r>
      <w:r w:rsidR="00A819CC">
        <w:t>1</w:t>
      </w:r>
      <w:r w:rsidR="00267959">
        <w:t xml:space="preserve"> reef sites, spanning </w:t>
      </w:r>
      <w:r w:rsidRPr="00F510B7">
        <w:t xml:space="preserve">a benthic gradient from coral to macroalgal dominance and a fishing gradient from open-access fisheries to </w:t>
      </w:r>
      <w:r w:rsidR="00853175" w:rsidRPr="00F510B7">
        <w:t>no-take fishing zones</w:t>
      </w:r>
      <w:r w:rsidRPr="00F510B7">
        <w:t xml:space="preserve"> and near-pristine wilderness areas. </w:t>
      </w:r>
      <w:r w:rsidR="00D90530">
        <w:t xml:space="preserve">By integrating feeding observations with </w:t>
      </w:r>
      <w:ins w:id="53" w:author="Alexia Graba-Landry" w:date="2019-04-01T10:58:00Z">
        <w:r w:rsidR="0086130D">
          <w:t>underwater visual census (</w:t>
        </w:r>
      </w:ins>
      <w:r w:rsidR="00D90530">
        <w:t>UVC</w:t>
      </w:r>
      <w:ins w:id="54" w:author="Alexia Graba-Landry" w:date="2019-04-01T10:58:00Z">
        <w:r w:rsidR="0086130D">
          <w:t>)</w:t>
        </w:r>
      </w:ins>
      <w:r w:rsidR="00D90530">
        <w:t xml:space="preserve"> data on grazing population sizes, we measure</w:t>
      </w:r>
      <w:ins w:id="55" w:author="Alexia Graba-Landry" w:date="2019-04-01T10:49:00Z">
        <w:r w:rsidR="005314E6">
          <w:t>d</w:t>
        </w:r>
      </w:ins>
      <w:r w:rsidR="00D90530">
        <w:t xml:space="preserve"> </w:t>
      </w:r>
      <w:r w:rsidR="00EA2F12">
        <w:t>potential grazing levels 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r w:rsidRPr="00F510B7">
        <w:t xml:space="preserve">We ask the questions: 1) How does fishing pressure and benthic composition influence the functioning of two major </w:t>
      </w:r>
      <w:del w:id="56" w:author="Hoey, Andrew" w:date="2019-04-10T16:15:00Z">
        <w:r w:rsidRPr="00F510B7" w:rsidDel="00C0795E">
          <w:delText xml:space="preserve">functional </w:delText>
        </w:r>
      </w:del>
      <w:r w:rsidRPr="00F510B7">
        <w:t xml:space="preserve">feeding groups (croppers and scrapers)? 2) Does grazing function scale consistently with herbivore biomass? 3) Do </w:t>
      </w:r>
      <w:r w:rsidR="004236B8">
        <w:t>biodiversity effects</w:t>
      </w:r>
      <w:r w:rsidRPr="00F510B7">
        <w:t xml:space="preserve"> cause grazing function to decouple from grazing biomass? </w:t>
      </w:r>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72567442" w:rsidR="00C65FB8" w:rsidRPr="00F510B7" w:rsidRDefault="00CC0F79" w:rsidP="00AC3B70">
      <w:pPr>
        <w:spacing w:line="480" w:lineRule="auto"/>
        <w:ind w:firstLine="720"/>
      </w:pPr>
      <w:del w:id="57" w:author="Hoey, Andrew" w:date="2019-04-08T12:53:00Z">
        <w:r w:rsidRPr="00F510B7" w:rsidDel="00C252A4">
          <w:delText xml:space="preserve">Fish </w:delText>
        </w:r>
      </w:del>
      <w:ins w:id="58" w:author="Hoey, Andrew" w:date="2019-04-08T12:53:00Z">
        <w:r w:rsidR="00C252A4">
          <w:t>Grazing fish assemblages were</w:t>
        </w:r>
        <w:r w:rsidR="00C252A4" w:rsidRPr="00F510B7">
          <w:t xml:space="preserve"> </w:t>
        </w:r>
      </w:ins>
      <w:del w:id="59" w:author="Hoey, Andrew" w:date="2019-04-08T12:53:00Z">
        <w:r w:rsidRPr="00F510B7" w:rsidDel="00C252A4">
          <w:delText xml:space="preserve">surveys </w:delText>
        </w:r>
      </w:del>
      <w:ins w:id="60" w:author="Hoey, Andrew" w:date="2019-04-08T12:53:00Z">
        <w:r w:rsidR="00C252A4" w:rsidRPr="00F510B7">
          <w:t>survey</w:t>
        </w:r>
        <w:r w:rsidR="00C252A4">
          <w:t>ed using</w:t>
        </w:r>
      </w:ins>
      <w:del w:id="61" w:author="Hoey, Andrew" w:date="2019-04-08T12:53:00Z">
        <w:r w:rsidRPr="00F510B7" w:rsidDel="00C252A4">
          <w:delText>were</w:delText>
        </w:r>
      </w:del>
      <w:r w:rsidRPr="00F510B7">
        <w:t xml:space="preserve"> point counts of 7 m radius (Seychelles) or belt transects of 50 m length (Maldives, </w:t>
      </w:r>
      <w:proofErr w:type="spellStart"/>
      <w:r w:rsidRPr="00F510B7">
        <w:t>Chagos</w:t>
      </w:r>
      <w:proofErr w:type="spellEnd"/>
      <w:r w:rsidRPr="00F510B7">
        <w:t>, GBR) conducted on hard-bottom reef slope habitat at 3-8 m depth. Surveys were designed to minimise diver avoidance or attracting fish</w:t>
      </w:r>
      <w:ins w:id="62" w:author="Hoey, Andrew" w:date="2019-04-10T14:57:00Z">
        <w:r w:rsidR="00C0795E">
          <w:t>, and conducted by a single observer (NAJG)</w:t>
        </w:r>
      </w:ins>
      <w:r w:rsidRPr="00F510B7">
        <w:t xml:space="preserve">. In point counts, large mobile species were censused before smaller territorial species. In belt transects, large mobile fish </w:t>
      </w:r>
      <w:ins w:id="63" w:author="Hoey, Andrew" w:date="2019-04-08T12:54:00Z">
        <w:r w:rsidR="00C252A4">
          <w:t xml:space="preserve">(&gt; </w:t>
        </w:r>
        <w:proofErr w:type="spellStart"/>
        <w:r w:rsidR="00C252A4">
          <w:t>xxcm</w:t>
        </w:r>
        <w:proofErr w:type="spellEnd"/>
        <w:r w:rsidR="00C252A4">
          <w:t xml:space="preserve"> </w:t>
        </w:r>
      </w:ins>
      <w:ins w:id="64" w:author="Hoey, Andrew" w:date="2019-04-08T12:56:00Z">
        <w:r w:rsidR="00C252A4">
          <w:t>total length, TL</w:t>
        </w:r>
      </w:ins>
      <w:ins w:id="65" w:author="Hoey, Andrew" w:date="2019-04-08T12:54:00Z">
        <w:r w:rsidR="00C252A4">
          <w:t xml:space="preserve">) </w:t>
        </w:r>
      </w:ins>
      <w:r w:rsidRPr="00F510B7">
        <w:t xml:space="preserve">were surveyed in </w:t>
      </w:r>
      <w:del w:id="66" w:author="Hoey, Andrew" w:date="2019-04-08T12:54:00Z">
        <w:r w:rsidRPr="00F510B7" w:rsidDel="00C252A4">
          <w:delText xml:space="preserve">one direction for </w:delText>
        </w:r>
      </w:del>
      <w:r w:rsidRPr="00F510B7">
        <w:t xml:space="preserve">a </w:t>
      </w:r>
      <w:commentRangeStart w:id="67"/>
      <w:r w:rsidRPr="00F510B7">
        <w:t>5</w:t>
      </w:r>
      <w:ins w:id="68" w:author="Hoey, Andrew" w:date="2019-04-08T12:54:00Z">
        <w:r w:rsidR="00C252A4">
          <w:t>-</w:t>
        </w:r>
      </w:ins>
      <w:del w:id="69" w:author="Hoey, Andrew" w:date="2019-04-08T12:54:00Z">
        <w:r w:rsidRPr="00F510B7" w:rsidDel="00C252A4">
          <w:delText xml:space="preserve"> </w:delText>
        </w:r>
      </w:del>
      <w:r w:rsidRPr="00F510B7">
        <w:t xml:space="preserve">m </w:t>
      </w:r>
      <w:del w:id="70" w:author="Hoey, Andrew" w:date="2019-04-08T12:54:00Z">
        <w:r w:rsidRPr="00F510B7" w:rsidDel="00C252A4">
          <w:delText>transect width</w:delText>
        </w:r>
      </w:del>
      <w:ins w:id="71" w:author="Hoey, Andrew" w:date="2019-04-08T12:54:00Z">
        <w:r w:rsidR="00C252A4">
          <w:t>wide belt while simultaneousl</w:t>
        </w:r>
      </w:ins>
      <w:ins w:id="72" w:author="Hoey, Andrew" w:date="2019-04-08T12:55:00Z">
        <w:r w:rsidR="00C252A4">
          <w:t>y deploying the transect tape</w:t>
        </w:r>
      </w:ins>
      <w:r w:rsidRPr="00F510B7">
        <w:t>,</w:t>
      </w:r>
      <w:commentRangeEnd w:id="67"/>
      <w:r w:rsidR="00C252A4">
        <w:rPr>
          <w:rStyle w:val="CommentReference"/>
          <w:rFonts w:ascii="Arial" w:eastAsia="Arial" w:hAnsi="Arial" w:cs="Arial"/>
          <w:lang w:val="en" w:eastAsia="en-GB"/>
        </w:rPr>
        <w:commentReference w:id="67"/>
      </w:r>
      <w:r w:rsidRPr="00F510B7">
        <w:t xml:space="preserve"> and small </w:t>
      </w:r>
      <w:r w:rsidRPr="00F510B7">
        <w:lastRenderedPageBreak/>
        <w:t xml:space="preserve">site-attached species </w:t>
      </w:r>
      <w:ins w:id="73" w:author="Hoey, Andrew" w:date="2019-04-08T12:56:00Z">
        <w:r w:rsidR="00C252A4">
          <w:t xml:space="preserve">(&lt; </w:t>
        </w:r>
        <w:proofErr w:type="spellStart"/>
        <w:r w:rsidR="00C252A4">
          <w:t>xxcm</w:t>
        </w:r>
        <w:proofErr w:type="spellEnd"/>
        <w:r w:rsidR="00C252A4">
          <w:t xml:space="preserve"> TL) </w:t>
        </w:r>
      </w:ins>
      <w:ins w:id="74" w:author="Hoey, Andrew" w:date="2019-04-08T12:55:00Z">
        <w:r w:rsidR="00C252A4">
          <w:t xml:space="preserve">within a 2-m wide belt </w:t>
        </w:r>
      </w:ins>
      <w:r w:rsidRPr="00F510B7">
        <w:t>were recorded in the opposite direction</w:t>
      </w:r>
      <w:del w:id="75" w:author="Hoey, Andrew" w:date="2019-04-08T12:55:00Z">
        <w:r w:rsidRPr="00F510B7" w:rsidDel="00C252A4">
          <w:delText xml:space="preserve"> for a 2 m transect width</w:delText>
        </w:r>
      </w:del>
      <w:r w:rsidRPr="00F510B7">
        <w:t>. For both survey types, all diurnal, non-cryptic (&gt;8 cm</w:t>
      </w:r>
      <w:ins w:id="76" w:author="Hoey, Andrew" w:date="2019-04-08T12:56:00Z">
        <w:r w:rsidR="00C252A4">
          <w:t xml:space="preserve"> </w:t>
        </w:r>
      </w:ins>
      <w:ins w:id="77" w:author="Hoey, Andrew" w:date="2019-04-10T14:56:00Z">
        <w:r w:rsidR="00C0795E">
          <w:t>TL</w:t>
        </w:r>
      </w:ins>
      <w:r w:rsidRPr="00F510B7">
        <w:t xml:space="preserve">) reef-associated fish were counted and </w:t>
      </w:r>
      <w:ins w:id="78" w:author="Hoey, Andrew" w:date="2019-04-08T12:56:00Z">
        <w:r w:rsidR="00C252A4">
          <w:t xml:space="preserve">their TL </w:t>
        </w:r>
      </w:ins>
      <w:ins w:id="79" w:author="Hoey, Andrew" w:date="2019-04-08T12:57:00Z">
        <w:r w:rsidR="00C252A4">
          <w:t xml:space="preserve">estimated </w:t>
        </w:r>
      </w:ins>
      <w:del w:id="80" w:author="Hoey, Andrew" w:date="2019-04-08T12:57:00Z">
        <w:r w:rsidRPr="00F510B7" w:rsidDel="00C252A4">
          <w:delText xml:space="preserve">sized </w:delText>
        </w:r>
      </w:del>
      <w:r w:rsidRPr="00F510B7">
        <w:t>to the nearest centimetre</w:t>
      </w:r>
      <w:del w:id="81" w:author="Hoey, Andrew" w:date="2019-04-08T12:57:00Z">
        <w:r w:rsidRPr="00F510B7" w:rsidDel="00C252A4">
          <w:delText xml:space="preserve"> (total length, TL)</w:delText>
        </w:r>
      </w:del>
      <w:r w:rsidRPr="00F510B7">
        <w:t xml:space="preserve">. </w:t>
      </w:r>
      <w:del w:id="82" w:author="Hoey, Andrew" w:date="2019-04-08T13:45:00Z">
        <w:r w:rsidRPr="00F510B7" w:rsidDel="00C252A4">
          <w:delText xml:space="preserve">TL </w:delText>
        </w:r>
      </w:del>
      <w:ins w:id="83" w:author="Hoey, Andrew" w:date="2019-04-08T13:45:00Z">
        <w:r w:rsidR="00C252A4">
          <w:t>Length</w:t>
        </w:r>
        <w:r w:rsidR="00C252A4" w:rsidRPr="00F510B7">
          <w:t xml:space="preserve"> </w:t>
        </w:r>
      </w:ins>
      <w:r w:rsidRPr="00F510B7">
        <w:t xml:space="preserve">measurements were calibrated by estimating the length of sections of PVC pipe and comparing it to their known length prior to data collection each day. </w:t>
      </w:r>
      <w:del w:id="84" w:author="Hoey, Andrew" w:date="2019-04-08T12:58:00Z">
        <w:r w:rsidRPr="00F510B7" w:rsidDel="00C252A4">
          <w:delText>All fish sizes (total length, cm)</w:delText>
        </w:r>
      </w:del>
      <w:ins w:id="85" w:author="Hoey, Andrew" w:date="2019-04-08T12:58:00Z">
        <w:r w:rsidR="00C252A4">
          <w:t>Fish lengths</w:t>
        </w:r>
      </w:ins>
      <w:r w:rsidRPr="00F510B7">
        <w:t xml:space="preserve"> were then converted to body mass (grams) using published length</w:t>
      </w:r>
      <w:ins w:id="86" w:author="Alexia Graba-Landry" w:date="2019-04-01T11:00:00Z">
        <w:r w:rsidR="0086130D">
          <w:t>-</w:t>
        </w:r>
      </w:ins>
      <w:del w:id="87" w:author="Alexia Graba-Landry" w:date="2019-04-01T11:00:00Z">
        <w:r w:rsidRPr="00F510B7" w:rsidDel="0086130D">
          <w:delText xml:space="preserve"> ~ </w:delText>
        </w:r>
      </w:del>
      <w:r w:rsidRPr="00F510B7">
        <w:t xml:space="preserve">weight relationships </w:t>
      </w:r>
      <w:r w:rsidRPr="00F510B7">
        <w:rPr>
          <w:color w:val="000000"/>
        </w:rPr>
        <w:t xml:space="preserve">(Froese and </w:t>
      </w:r>
      <w:proofErr w:type="spellStart"/>
      <w:r w:rsidRPr="00F510B7">
        <w:rPr>
          <w:color w:val="000000"/>
        </w:rPr>
        <w:t>Pauly</w:t>
      </w:r>
      <w:proofErr w:type="spellEnd"/>
      <w:r w:rsidRPr="00F510B7">
        <w:rPr>
          <w:color w:val="000000"/>
        </w:rPr>
        <w:t xml:space="preserve"> 2018)</w:t>
      </w:r>
      <w:r w:rsidRPr="00F510B7">
        <w:t>, and standardised by survey area to give species-level biomass estimates that were comparable across datasets (kg ha</w:t>
      </w:r>
      <w:r w:rsidRPr="00F510B7">
        <w:rPr>
          <w:vertAlign w:val="superscript"/>
        </w:rPr>
        <w:t>-1</w:t>
      </w:r>
      <w:r w:rsidRPr="00F510B7">
        <w:t xml:space="preserve">). The UVC dataset included 101 herbivore species, with 11 species common to all four regions (Table S1). Although we combined two UVC methods to estimate fish biomass, point counts and belt transects give comparable biomass estimates </w:t>
      </w:r>
      <w:r w:rsidRPr="00F510B7">
        <w:rPr>
          <w:color w:val="000000"/>
        </w:rPr>
        <w:t>(</w:t>
      </w:r>
      <w:proofErr w:type="spellStart"/>
      <w:r w:rsidRPr="00F510B7">
        <w:rPr>
          <w:color w:val="000000"/>
        </w:rPr>
        <w:t>Samoilys</w:t>
      </w:r>
      <w:proofErr w:type="spellEnd"/>
      <w:r w:rsidRPr="00F510B7">
        <w:rPr>
          <w:color w:val="000000"/>
        </w:rPr>
        <w:t xml:space="preserve"> and Carlos 2000)</w:t>
      </w:r>
      <w:r w:rsidRPr="00F510B7">
        <w:t xml:space="preserve">. </w:t>
      </w:r>
      <w:del w:id="88" w:author="Hoey, Andrew" w:date="2019-04-10T14:57:00Z">
        <w:r w:rsidRPr="00F510B7" w:rsidDel="00C0795E">
          <w:delText>Observation error and bias were minimised because one observer (NAJG) performed all fish surveys.</w:delText>
        </w:r>
      </w:del>
    </w:p>
    <w:p w14:paraId="1DEF0C5E" w14:textId="1F3C2FB0" w:rsidR="00C65FB8" w:rsidRPr="00F510B7" w:rsidRDefault="00CC0F79" w:rsidP="00AC3B70">
      <w:pPr>
        <w:spacing w:line="480" w:lineRule="auto"/>
        <w:ind w:firstLine="720"/>
      </w:pPr>
      <w:r w:rsidRPr="00F510B7">
        <w:t>Following fish surveys, benthic habitat composition was surveyed with eight 10</w:t>
      </w:r>
      <w:ins w:id="89" w:author="Hoey, Andrew" w:date="2019-04-10T14:58:00Z">
        <w:r w:rsidR="00C0795E">
          <w:t>-</w:t>
        </w:r>
      </w:ins>
      <w:del w:id="90" w:author="Hoey, Andrew" w:date="2019-04-10T14:58:00Z">
        <w:r w:rsidRPr="00F510B7" w:rsidDel="00C0795E">
          <w:delText xml:space="preserve"> </w:delText>
        </w:r>
      </w:del>
      <w:r w:rsidRPr="00F510B7">
        <w:t xml:space="preserve">m line intercept transects (Seychelles), or </w:t>
      </w:r>
      <w:ins w:id="91" w:author="Hoey, Andrew" w:date="2019-04-10T14:57:00Z">
        <w:r w:rsidR="00C0795E">
          <w:t xml:space="preserve">eight </w:t>
        </w:r>
      </w:ins>
      <w:r w:rsidRPr="00F510B7">
        <w:t>50</w:t>
      </w:r>
      <w:ins w:id="92" w:author="Hoey, Andrew" w:date="2019-04-10T14:57:00Z">
        <w:r w:rsidR="00C0795E">
          <w:t>-</w:t>
        </w:r>
      </w:ins>
      <w:del w:id="93" w:author="Hoey, Andrew" w:date="2019-04-10T14:57:00Z">
        <w:r w:rsidRPr="00F510B7" w:rsidDel="00C0795E">
          <w:delText xml:space="preserve"> </w:delText>
        </w:r>
      </w:del>
      <w:r w:rsidRPr="00F510B7">
        <w:t>m point intercept (benthos recorded every 50 cm) transects (Maldi</w:t>
      </w:r>
      <w:r w:rsidR="00AF0AFA" w:rsidRPr="00F510B7">
        <w:t>v</w:t>
      </w:r>
      <w:r w:rsidRPr="00F510B7">
        <w:t xml:space="preserve">es, </w:t>
      </w:r>
      <w:proofErr w:type="spellStart"/>
      <w:r w:rsidRPr="00F510B7">
        <w:t>Chagos</w:t>
      </w:r>
      <w:proofErr w:type="spellEnd"/>
      <w:r w:rsidRPr="00F510B7">
        <w:t xml:space="preserve"> Archipelago, and Great Barrier Reef). </w:t>
      </w:r>
      <w:ins w:id="94" w:author="Hoey, Andrew" w:date="2019-04-08T13:47:00Z">
        <w:r w:rsidR="00C252A4">
          <w:t xml:space="preserve">Hard corals were identified to genus and other substrata </w:t>
        </w:r>
      </w:ins>
      <w:del w:id="95" w:author="Hoey, Andrew" w:date="2019-04-08T13:47:00Z">
        <w:r w:rsidRPr="00F510B7" w:rsidDel="00C252A4">
          <w:delText xml:space="preserve">Taxa were </w:delText>
        </w:r>
      </w:del>
      <w:r w:rsidRPr="00F510B7">
        <w:t>grouped into broad functional groups (e.g. CCA, macroalgae, turf algae)</w:t>
      </w:r>
      <w:del w:id="96" w:author="Hoey, Andrew" w:date="2019-04-08T13:47:00Z">
        <w:r w:rsidRPr="00F510B7" w:rsidDel="00C252A4">
          <w:delText xml:space="preserve"> and, if they were hard corals, identified to genus level</w:delText>
        </w:r>
      </w:del>
      <w:r w:rsidRPr="00F510B7">
        <w:t xml:space="preserve">. 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141DBCD3" w14:textId="75700997" w:rsidR="00B961A2" w:rsidRDefault="00CC0F79" w:rsidP="00AC3B70">
      <w:pPr>
        <w:spacing w:line="480" w:lineRule="auto"/>
        <w:ind w:firstLine="720"/>
        <w:rPr>
          <w:ins w:id="97" w:author="Alexia Graba-Landry" w:date="2019-04-01T11:16:00Z"/>
        </w:rPr>
      </w:pPr>
      <w:r w:rsidRPr="00F510B7">
        <w:lastRenderedPageBreak/>
        <w:t xml:space="preserve">Feeding observations of Indo-Pacific </w:t>
      </w:r>
      <w:del w:id="98" w:author="Hoey, Andrew" w:date="2019-04-08T13:50:00Z">
        <w:r w:rsidRPr="00F510B7" w:rsidDel="00C252A4">
          <w:delText xml:space="preserve">herbivores </w:delText>
        </w:r>
      </w:del>
      <w:ins w:id="99" w:author="Hoey, Andrew" w:date="2019-04-08T13:50:00Z">
        <w:r w:rsidR="00C252A4">
          <w:t>graz</w:t>
        </w:r>
      </w:ins>
      <w:ins w:id="100" w:author="Hoey, Andrew" w:date="2019-04-10T13:18:00Z">
        <w:r w:rsidR="00C0795E">
          <w:t>ing fishes</w:t>
        </w:r>
      </w:ins>
      <w:ins w:id="101" w:author="Hoey, Andrew" w:date="2019-04-08T13:50:00Z">
        <w:r w:rsidR="00C252A4" w:rsidRPr="00F510B7">
          <w:t xml:space="preserve"> </w:t>
        </w:r>
      </w:ins>
      <w:r w:rsidRPr="00F510B7">
        <w:t xml:space="preserve">provided species-level estimates on </w:t>
      </w:r>
      <w:commentRangeStart w:id="102"/>
      <w:r w:rsidRPr="00F510B7">
        <w:t>bite rates</w:t>
      </w:r>
      <w:commentRangeEnd w:id="102"/>
      <w:r w:rsidR="00B961A2">
        <w:rPr>
          <w:rStyle w:val="CommentReference"/>
          <w:rFonts w:ascii="Arial" w:eastAsia="Arial" w:hAnsi="Arial" w:cs="Arial"/>
          <w:lang w:val="en" w:eastAsia="en-GB"/>
        </w:rPr>
        <w:commentReference w:id="102"/>
      </w:r>
      <w:r w:rsidRPr="00F510B7">
        <w:t xml:space="preserve"> and</w:t>
      </w:r>
      <w:del w:id="103" w:author="Alexia Graba-Landry" w:date="2019-04-01T11:14:00Z">
        <w:r w:rsidRPr="00F510B7" w:rsidDel="00B961A2">
          <w:delText>,</w:delText>
        </w:r>
      </w:del>
      <w:r w:rsidRPr="00F510B7">
        <w:t xml:space="preserve"> for scrapers, </w:t>
      </w:r>
      <w:commentRangeStart w:id="104"/>
      <w:r w:rsidRPr="00F510B7">
        <w:t>bite volumes</w:t>
      </w:r>
      <w:commentRangeEnd w:id="104"/>
      <w:r w:rsidR="00C252A4">
        <w:rPr>
          <w:rStyle w:val="CommentReference"/>
          <w:rFonts w:ascii="Arial" w:eastAsia="Arial" w:hAnsi="Arial" w:cs="Arial"/>
          <w:lang w:val="en" w:eastAsia="en-GB"/>
        </w:rPr>
        <w:commentReference w:id="104"/>
      </w:r>
      <w:r w:rsidRPr="00F510B7">
        <w:t>. Surveys were conducted in the Red Sea (AH), Indonesia (AH), and GBR (AH and AGL). We analysed feeding observations for species observed in the UVC dataset (</w:t>
      </w:r>
      <w:r w:rsidR="0027089B">
        <w:t xml:space="preserve">n = </w:t>
      </w:r>
      <w:r w:rsidRPr="00F510B7">
        <w:t>39).</w:t>
      </w:r>
      <w:ins w:id="105" w:author="Alexia Graba-Landry" w:date="2019-04-01T11:16:00Z">
        <w:r w:rsidR="00B961A2">
          <w:t xml:space="preserve"> </w:t>
        </w:r>
        <w:commentRangeStart w:id="106"/>
        <w:r w:rsidR="00B961A2">
          <w:t xml:space="preserve">Briefly, an individual fish of a target species </w:t>
        </w:r>
      </w:ins>
      <w:ins w:id="107" w:author="Alexia Graba-Landry" w:date="2019-04-01T11:17:00Z">
        <w:r w:rsidR="00B961A2" w:rsidRPr="00CD62ED">
          <w:rPr>
            <w:color w:val="000000" w:themeColor="text1"/>
          </w:rPr>
          <w:t xml:space="preserve">was </w:t>
        </w:r>
        <w:del w:id="108" w:author="Hoey, Andrew" w:date="2019-04-10T13:19:00Z">
          <w:r w:rsidR="00B961A2" w:rsidRPr="00CD62ED" w:rsidDel="00C0795E">
            <w:rPr>
              <w:color w:val="000000" w:themeColor="text1"/>
            </w:rPr>
            <w:delText>random</w:delText>
          </w:r>
        </w:del>
      </w:ins>
      <w:ins w:id="109" w:author="Hoey, Andrew" w:date="2019-04-10T13:19:00Z">
        <w:r w:rsidR="00C0795E">
          <w:rPr>
            <w:color w:val="000000" w:themeColor="text1"/>
          </w:rPr>
          <w:t>haphazard</w:t>
        </w:r>
      </w:ins>
      <w:ins w:id="110" w:author="Alexia Graba-Landry" w:date="2019-04-01T11:17:00Z">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del w:id="111" w:author="Hoey, Andrew" w:date="2019-04-08T13:52:00Z">
          <w:r w:rsidR="00B961A2" w:rsidDel="00C252A4">
            <w:rPr>
              <w:color w:val="000000" w:themeColor="text1"/>
            </w:rPr>
            <w:delText>XX</w:delText>
          </w:r>
        </w:del>
      </w:ins>
      <w:ins w:id="112" w:author="Hoey, Andrew" w:date="2019-04-08T13:52:00Z">
        <w:r w:rsidR="00C252A4">
          <w:rPr>
            <w:color w:val="000000" w:themeColor="text1"/>
          </w:rPr>
          <w:t>3</w:t>
        </w:r>
      </w:ins>
      <w:ins w:id="113" w:author="Alexia Graba-Landry" w:date="2019-04-01T11:17:00Z">
        <w:r w:rsidR="00B961A2" w:rsidRPr="00CD62ED">
          <w:rPr>
            <w:color w:val="000000" w:themeColor="text1"/>
          </w:rPr>
          <w:t xml:space="preserve"> minutes during which the number of bites and the feeding substratum was recorded (</w:t>
        </w:r>
        <w:r w:rsidR="00B961A2" w:rsidRPr="00CD62ED">
          <w:rPr>
            <w:rFonts w:eastAsia="Calibri"/>
            <w:color w:val="000000" w:themeColor="text1"/>
          </w:rPr>
          <w:t>minimum</w:t>
        </w:r>
        <w:r w:rsidR="00B961A2" w:rsidRPr="00CD62ED">
          <w:rPr>
            <w:color w:val="000000" w:themeColor="text1"/>
          </w:rPr>
          <w:t xml:space="preserve"> </w:t>
        </w:r>
        <w:r w:rsidR="00B961A2" w:rsidRPr="00CD62ED">
          <w:rPr>
            <w:rFonts w:eastAsia="Calibri"/>
            <w:color w:val="000000" w:themeColor="text1"/>
          </w:rPr>
          <w:t>n=</w:t>
        </w:r>
        <w:r w:rsidR="00B961A2">
          <w:rPr>
            <w:color w:val="000000" w:themeColor="text1"/>
          </w:rPr>
          <w:t>xx</w:t>
        </w:r>
        <w:r w:rsidR="00B961A2" w:rsidRPr="00CD62ED">
          <w:rPr>
            <w:color w:val="000000" w:themeColor="text1"/>
          </w:rPr>
          <w:t xml:space="preserve"> </w:t>
        </w:r>
        <w:r w:rsidR="00B961A2" w:rsidRPr="00CD62ED">
          <w:rPr>
            <w:rFonts w:eastAsia="Calibri"/>
            <w:color w:val="000000" w:themeColor="text1"/>
          </w:rPr>
          <w:t>individuals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species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 xml:space="preserve">site, per </w:t>
        </w:r>
        <w:r w:rsidR="00B961A2">
          <w:rPr>
            <w:rFonts w:eastAsia="Calibri"/>
            <w:color w:val="000000" w:themeColor="text1"/>
          </w:rPr>
          <w:t>location</w:t>
        </w:r>
        <w:r w:rsidR="00B961A2" w:rsidRPr="00CD62ED">
          <w:rPr>
            <w:color w:val="000000" w:themeColor="text1"/>
          </w:rPr>
          <w:t xml:space="preserve">). </w:t>
        </w:r>
      </w:ins>
      <w:commentRangeEnd w:id="106"/>
      <w:ins w:id="114" w:author="Alexia Graba-Landry" w:date="2019-04-01T11:18:00Z">
        <w:r w:rsidR="00B961A2">
          <w:rPr>
            <w:rStyle w:val="CommentReference"/>
            <w:rFonts w:ascii="Arial" w:eastAsia="Arial" w:hAnsi="Arial" w:cs="Arial"/>
            <w:lang w:val="en" w:eastAsia="en-GB"/>
          </w:rPr>
          <w:commentReference w:id="106"/>
        </w:r>
      </w:ins>
      <w:del w:id="115" w:author="Alexia Graba-Landry" w:date="2019-04-01T11:16:00Z">
        <w:r w:rsidRPr="00F510B7" w:rsidDel="00B961A2">
          <w:delText xml:space="preserve"> </w:delText>
        </w:r>
      </w:del>
    </w:p>
    <w:p w14:paraId="78D224A0" w14:textId="7BD9E8AA" w:rsidR="00C65FB8" w:rsidRPr="00F510B7" w:rsidRDefault="00CC0F79">
      <w:pPr>
        <w:spacing w:line="480" w:lineRule="auto"/>
        <w:pPrChange w:id="116" w:author="Alexia Graba-Landry" w:date="2019-04-01T11:19:00Z">
          <w:pPr>
            <w:spacing w:line="480" w:lineRule="auto"/>
            <w:ind w:firstLine="720"/>
          </w:pPr>
        </w:pPrChange>
      </w:pPr>
      <w:r w:rsidRPr="00F510B7">
        <w:t>For each observed fish, we estimated the average feeding rate (bites per minute)</w:t>
      </w:r>
      <w:r w:rsidR="000C1643">
        <w:t xml:space="preserve"> and </w:t>
      </w:r>
      <w:commentRangeStart w:id="117"/>
      <w:del w:id="118" w:author="Alexia Graba-Landry" w:date="2019-04-01T11:02:00Z">
        <w:r w:rsidR="000C1643" w:rsidDel="0086130D">
          <w:delText xml:space="preserve">, </w:delText>
        </w:r>
      </w:del>
      <w:r w:rsidR="000C1643">
        <w:t>f</w:t>
      </w:r>
      <w:r w:rsidRPr="00F510B7">
        <w:t xml:space="preserve">or scrapers, </w:t>
      </w:r>
      <w:commentRangeStart w:id="119"/>
      <w:r w:rsidRPr="00F510B7">
        <w:t xml:space="preserve">we estimated the </w:t>
      </w:r>
      <w:del w:id="120" w:author="Hoey, Andrew" w:date="2019-04-10T13:20:00Z">
        <w:r w:rsidRPr="00F510B7" w:rsidDel="00C0795E">
          <w:delText xml:space="preserve">average </w:delText>
        </w:r>
      </w:del>
      <w:r w:rsidRPr="00F510B7">
        <w:t>bite scar size</w:t>
      </w:r>
      <w:commentRangeEnd w:id="119"/>
      <w:r w:rsidR="0086130D">
        <w:rPr>
          <w:rStyle w:val="CommentReference"/>
          <w:rFonts w:ascii="Arial" w:eastAsia="Arial" w:hAnsi="Arial" w:cs="Arial"/>
          <w:lang w:val="en" w:eastAsia="en-GB"/>
        </w:rPr>
        <w:commentReference w:id="119"/>
      </w:r>
      <w:commentRangeEnd w:id="117"/>
      <w:r w:rsidR="00C0795E">
        <w:rPr>
          <w:rStyle w:val="CommentReference"/>
          <w:rFonts w:ascii="Arial" w:eastAsia="Arial" w:hAnsi="Arial" w:cs="Arial"/>
          <w:lang w:val="en" w:eastAsia="en-GB"/>
        </w:rPr>
        <w:commentReference w:id="117"/>
      </w:r>
      <w:r w:rsidRPr="00F510B7">
        <w:t xml:space="preserve">. We define an individuals' functional impact by its </w:t>
      </w:r>
      <w:commentRangeStart w:id="121"/>
      <w:r w:rsidRPr="00F510B7">
        <w:t xml:space="preserve">feeding intensity (bite rate). </w:t>
      </w:r>
      <w:commentRangeEnd w:id="121"/>
      <w:r w:rsidR="00FA562C">
        <w:rPr>
          <w:rStyle w:val="CommentReference"/>
          <w:rFonts w:ascii="Arial" w:eastAsia="Arial" w:hAnsi="Arial" w:cs="Arial"/>
          <w:lang w:val="en" w:eastAsia="en-GB"/>
        </w:rPr>
        <w:commentReference w:id="121"/>
      </w:r>
      <w:commentRangeStart w:id="122"/>
      <w:r w:rsidRPr="00F510B7">
        <w:t xml:space="preserve">By using </w:t>
      </w:r>
      <w:r w:rsidRPr="00F65782">
        <w:rPr>
          <w:i/>
        </w:rPr>
        <w:t>in situ</w:t>
      </w:r>
      <w:r w:rsidRPr="00F510B7">
        <w:t xml:space="preserve"> feeding observations that track fish forays, our approach accounts for variation in feeding frequency </w:t>
      </w:r>
      <w:del w:id="123" w:author="Hoey, Andrew" w:date="2019-04-10T14:58:00Z">
        <w:r w:rsidRPr="00F510B7" w:rsidDel="00C0795E">
          <w:delText xml:space="preserve">(the timing and distance of feeding forays) </w:delText>
        </w:r>
      </w:del>
      <w:r w:rsidR="00FF3212">
        <w:t xml:space="preserve">of individual fish </w:t>
      </w:r>
      <w:r w:rsidRPr="00F510B7">
        <w:rPr>
          <w:color w:val="000000"/>
        </w:rPr>
        <w:t>(Nash et al. 2013)</w:t>
      </w:r>
      <w:r w:rsidRPr="00F510B7">
        <w:t xml:space="preserve">. </w:t>
      </w:r>
      <w:commentRangeEnd w:id="122"/>
      <w:r w:rsidR="00C0795E">
        <w:rPr>
          <w:rStyle w:val="CommentReference"/>
          <w:rFonts w:ascii="Arial" w:eastAsia="Arial" w:hAnsi="Arial" w:cs="Arial"/>
          <w:lang w:val="en" w:eastAsia="en-GB"/>
        </w:rPr>
        <w:commentReference w:id="122"/>
      </w:r>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76A406EB" w:rsidR="00C65FB8" w:rsidRPr="00F510B7" w:rsidRDefault="00CC0F79" w:rsidP="00AC3B70">
      <w:pPr>
        <w:spacing w:line="480" w:lineRule="auto"/>
        <w:ind w:firstLine="720"/>
      </w:pPr>
      <w:del w:id="124" w:author="Hoey, Andrew" w:date="2019-04-10T15:07:00Z">
        <w:r w:rsidRPr="00F510B7" w:rsidDel="00C0795E">
          <w:delText xml:space="preserve">Herbivore </w:delText>
        </w:r>
      </w:del>
      <w:ins w:id="125" w:author="Hoey, Andrew" w:date="2019-04-10T15:07:00Z">
        <w:r w:rsidR="00C0795E">
          <w:t>Grazing</w:t>
        </w:r>
        <w:r w:rsidR="00C0795E" w:rsidRPr="00F510B7">
          <w:t xml:space="preserve"> </w:t>
        </w:r>
      </w:ins>
      <w:r w:rsidRPr="00F510B7">
        <w:t>species were categorised as croppers or scrapers according to</w:t>
      </w:r>
      <w:del w:id="126" w:author="Alexia Graba-Landry" w:date="2019-04-01T11:05:00Z">
        <w:r w:rsidRPr="00F510B7" w:rsidDel="0086130D">
          <w:delText xml:space="preserve"> published</w:delText>
        </w:r>
      </w:del>
      <w:r w:rsidRPr="00F510B7">
        <w:t xml:space="preserve"> </w:t>
      </w:r>
      <w:del w:id="127" w:author="Hoey, Andrew" w:date="2019-04-10T15:07:00Z">
        <w:r w:rsidRPr="00F510B7" w:rsidDel="00C0795E">
          <w:delText>diet observations (Froese &amp; Pauly 2018)</w:delText>
        </w:r>
      </w:del>
      <w:ins w:id="128" w:author="Hoey, Andrew" w:date="2019-04-10T15:07:00Z">
        <w:r w:rsidR="00C0795E">
          <w:t>their morphology</w:t>
        </w:r>
      </w:ins>
      <w:r w:rsidRPr="00F510B7">
        <w:t xml:space="preserve"> and </w:t>
      </w:r>
      <w:del w:id="129" w:author="Alexia Graba-Landry" w:date="2019-04-01T11:05:00Z">
        <w:r w:rsidRPr="00F510B7" w:rsidDel="0086130D">
          <w:delText xml:space="preserve">observations of </w:delText>
        </w:r>
      </w:del>
      <w:r w:rsidRPr="00F510B7">
        <w:t>feeding behaviour</w:t>
      </w:r>
      <w:del w:id="130" w:author="Hoey, Andrew" w:date="2019-04-10T15:11:00Z">
        <w:r w:rsidRPr="00F510B7" w:rsidDel="00C0795E">
          <w:delText>s</w:delText>
        </w:r>
      </w:del>
      <w:r w:rsidRPr="00F510B7">
        <w:t xml:space="preserve"> </w:t>
      </w:r>
      <w:r w:rsidRPr="00F510B7">
        <w:rPr>
          <w:color w:val="000000"/>
        </w:rPr>
        <w:t>(Green and Bellwood 2009</w:t>
      </w:r>
      <w:commentRangeStart w:id="131"/>
      <w:r w:rsidRPr="00F510B7">
        <w:rPr>
          <w:color w:val="000000"/>
        </w:rPr>
        <w:t>)</w:t>
      </w:r>
      <w:r w:rsidRPr="00F510B7">
        <w:t xml:space="preserve">. </w:t>
      </w:r>
      <w:ins w:id="132" w:author="Hoey, Andrew" w:date="2019-04-10T15:08:00Z">
        <w:r w:rsidR="00C0795E">
          <w:t xml:space="preserve">While both groups of grazing fishes feed </w:t>
        </w:r>
      </w:ins>
      <w:del w:id="133" w:author="Hoey, Andrew" w:date="2019-04-10T15:08:00Z">
        <w:r w:rsidRPr="00F510B7" w:rsidDel="00C0795E">
          <w:delText xml:space="preserve">Croppers were defined as species feeding </w:delText>
        </w:r>
      </w:del>
      <w:r w:rsidRPr="00F510B7">
        <w:t xml:space="preserve">primarily on the </w:t>
      </w:r>
      <w:proofErr w:type="spellStart"/>
      <w:r w:rsidRPr="00F510B7">
        <w:t>epilithial</w:t>
      </w:r>
      <w:proofErr w:type="spellEnd"/>
      <w:r w:rsidRPr="00F510B7">
        <w:t xml:space="preserve"> algal matrix (EAM) </w:t>
      </w:r>
      <w:ins w:id="134" w:author="Hoey, Andrew" w:date="2019-04-10T15:08:00Z">
        <w:r w:rsidR="00C0795E">
          <w:t>cover</w:t>
        </w:r>
      </w:ins>
      <w:ins w:id="135" w:author="Hoey, Andrew" w:date="2019-04-10T15:09:00Z">
        <w:r w:rsidR="00C0795E">
          <w:t xml:space="preserve">ed substrata, </w:t>
        </w:r>
      </w:ins>
      <w:ins w:id="136" w:author="Hoey, Andrew" w:date="2019-04-10T15:22:00Z">
        <w:r w:rsidR="00C0795E">
          <w:t xml:space="preserve">they differ in the </w:t>
        </w:r>
      </w:ins>
      <w:ins w:id="137" w:author="Hoey, Andrew" w:date="2019-04-10T15:23:00Z">
        <w:r w:rsidR="00C0795E">
          <w:t xml:space="preserve">amount of material/substratum that is removed during </w:t>
        </w:r>
      </w:ins>
      <w:ins w:id="138" w:author="Hoey, Andrew" w:date="2019-04-10T15:24:00Z">
        <w:r w:rsidR="00C0795E">
          <w:t xml:space="preserve">the feeding action. </w:t>
        </w:r>
      </w:ins>
      <w:del w:id="139" w:author="Hoey, Andrew" w:date="2019-04-10T15:09:00Z">
        <w:r w:rsidRPr="00F510B7" w:rsidDel="00C0795E">
          <w:delText>including detritus, turf algae, and scrapers as species feeding primarily on exposed coral substrate</w:delText>
        </w:r>
      </w:del>
      <w:ins w:id="140" w:author="Hoey, Andrew" w:date="2019-04-10T15:24:00Z">
        <w:r w:rsidR="00C0795E">
          <w:t>C</w:t>
        </w:r>
      </w:ins>
      <w:ins w:id="141" w:author="Hoey, Andrew" w:date="2019-04-10T15:20:00Z">
        <w:r w:rsidR="00C0795E">
          <w:t>roppers remove the upper portions of the algae</w:t>
        </w:r>
      </w:ins>
      <w:ins w:id="142" w:author="Hoey, Andrew" w:date="2019-04-10T15:21:00Z">
        <w:r w:rsidR="00C0795E">
          <w:t xml:space="preserve"> and associated detritus and microbes </w:t>
        </w:r>
      </w:ins>
      <w:ins w:id="143" w:author="Hoey, Andrew" w:date="2019-04-10T15:22:00Z">
        <w:r w:rsidR="00C0795E">
          <w:t>leaving the basal portions of the algae intact on the substratum</w:t>
        </w:r>
      </w:ins>
      <w:ins w:id="144" w:author="Hoey, Andrew" w:date="2019-04-10T15:24:00Z">
        <w:r w:rsidR="00C0795E">
          <w:t xml:space="preserve">, while scraping parrotfishes </w:t>
        </w:r>
      </w:ins>
      <w:ins w:id="145" w:author="Hoey, Andrew" w:date="2019-04-10T15:25:00Z">
        <w:r w:rsidR="00C0795E">
          <w:t>remove shallow pieces of the substratum together with the EAM, leaving distinct b</w:t>
        </w:r>
      </w:ins>
      <w:ins w:id="146" w:author="Hoey, Andrew" w:date="2019-04-10T15:26:00Z">
        <w:r w:rsidR="00C0795E">
          <w:t>i</w:t>
        </w:r>
      </w:ins>
      <w:ins w:id="147" w:author="Hoey, Andrew" w:date="2019-04-10T15:25:00Z">
        <w:r w:rsidR="00C0795E">
          <w:t>te scar</w:t>
        </w:r>
      </w:ins>
      <w:ins w:id="148" w:author="Hoey, Andrew" w:date="2019-04-10T15:26:00Z">
        <w:r w:rsidR="00C0795E">
          <w:t>s</w:t>
        </w:r>
      </w:ins>
      <w:ins w:id="149" w:author="Hoey, Andrew" w:date="2019-04-10T15:09:00Z">
        <w:r w:rsidR="00C0795E">
          <w:t xml:space="preserve"> </w:t>
        </w:r>
      </w:ins>
      <w:r w:rsidRPr="00F510B7">
        <w:t xml:space="preserve"> </w:t>
      </w:r>
      <w:r w:rsidRPr="00F510B7">
        <w:rPr>
          <w:color w:val="000000"/>
        </w:rPr>
        <w:t>(</w:t>
      </w:r>
      <w:proofErr w:type="spellStart"/>
      <w:r w:rsidRPr="00F510B7">
        <w:rPr>
          <w:color w:val="000000"/>
        </w:rPr>
        <w:t>Choat</w:t>
      </w:r>
      <w:proofErr w:type="spellEnd"/>
      <w:r w:rsidRPr="00F510B7">
        <w:rPr>
          <w:color w:val="000000"/>
        </w:rPr>
        <w:t xml:space="preserve"> et al. 2002; </w:t>
      </w:r>
      <w:del w:id="150" w:author="Hoey, Andrew" w:date="2019-04-10T15:27:00Z">
        <w:r w:rsidRPr="00F510B7" w:rsidDel="00C0795E">
          <w:rPr>
            <w:color w:val="000000"/>
          </w:rPr>
          <w:delText>Choat et al. 2004</w:delText>
        </w:r>
      </w:del>
      <w:ins w:id="151" w:author="Hoey, Andrew" w:date="2019-04-10T15:27:00Z">
        <w:r w:rsidR="00C0795E">
          <w:rPr>
            <w:color w:val="000000"/>
          </w:rPr>
          <w:t>Hoey and Bellwood 2008</w:t>
        </w:r>
      </w:ins>
      <w:r w:rsidRPr="00F510B7">
        <w:rPr>
          <w:color w:val="000000"/>
        </w:rPr>
        <w:t>)</w:t>
      </w:r>
      <w:r w:rsidRPr="00F510B7">
        <w:t xml:space="preserve"> </w:t>
      </w:r>
      <w:commentRangeEnd w:id="131"/>
      <w:r w:rsidR="0086130D">
        <w:rPr>
          <w:rStyle w:val="CommentReference"/>
          <w:rFonts w:ascii="Arial" w:eastAsia="Arial" w:hAnsi="Arial" w:cs="Arial"/>
          <w:lang w:val="en" w:eastAsia="en-GB"/>
        </w:rPr>
        <w:commentReference w:id="131"/>
      </w:r>
      <w:r w:rsidRPr="00F510B7">
        <w:t xml:space="preserve">(Table S1). </w:t>
      </w:r>
      <w:commentRangeStart w:id="152"/>
      <w:r w:rsidRPr="00F510B7">
        <w:t xml:space="preserve">By targeting live corals and removing larger portions of reef substrate, large ‘excavating’ scraper species </w:t>
      </w:r>
      <w:ins w:id="153" w:author="Alexia Graba-Landry" w:date="2019-04-01T11:07:00Z">
        <w:r w:rsidR="0086130D">
          <w:t xml:space="preserve">(i.e. xxx) </w:t>
        </w:r>
      </w:ins>
      <w:r w:rsidRPr="00F510B7">
        <w:t xml:space="preserve">also contribute to coral predation </w:t>
      </w:r>
      <w:r w:rsidRPr="00F510B7">
        <w:rPr>
          <w:color w:val="000000"/>
        </w:rPr>
        <w:t>(</w:t>
      </w:r>
      <w:proofErr w:type="spellStart"/>
      <w:r w:rsidRPr="00F510B7">
        <w:rPr>
          <w:color w:val="000000"/>
        </w:rPr>
        <w:t>Doropoulos</w:t>
      </w:r>
      <w:proofErr w:type="spellEnd"/>
      <w:r w:rsidRPr="00F510B7">
        <w:rPr>
          <w:color w:val="000000"/>
        </w:rPr>
        <w:t xml:space="preserve"> et al. 2012)</w:t>
      </w:r>
      <w:r w:rsidRPr="00F510B7">
        <w:t xml:space="preserve"> </w:t>
      </w:r>
      <w:r w:rsidRPr="00F510B7">
        <w:lastRenderedPageBreak/>
        <w:t xml:space="preserve">and </w:t>
      </w:r>
      <w:proofErr w:type="spellStart"/>
      <w:r w:rsidRPr="00F510B7">
        <w:t>bioerosion</w:t>
      </w:r>
      <w:proofErr w:type="spellEnd"/>
      <w:r w:rsidRPr="00F510B7">
        <w:t xml:space="preserve"> (Bellwood et al. 2011) but, because feeding observations did not record scar depth, we include these species in the scraper group and define </w:t>
      </w:r>
      <w:r w:rsidR="00A37D38">
        <w:t xml:space="preserve">their </w:t>
      </w:r>
      <w:r w:rsidRPr="00F510B7">
        <w:t xml:space="preserve">scraping function as potential area grazed. </w:t>
      </w:r>
      <w:commentRangeEnd w:id="152"/>
      <w:r w:rsidR="00C0795E">
        <w:rPr>
          <w:rStyle w:val="CommentReference"/>
          <w:rFonts w:ascii="Arial" w:eastAsia="Arial" w:hAnsi="Arial" w:cs="Arial"/>
          <w:lang w:val="en" w:eastAsia="en-GB"/>
        </w:rPr>
        <w:commentReference w:id="152"/>
      </w:r>
    </w:p>
    <w:p w14:paraId="1E59A358" w14:textId="48F8DAD8" w:rsidR="00C65FB8" w:rsidRPr="00F510B7" w:rsidRDefault="00FA562C" w:rsidP="004A4BC9">
      <w:pPr>
        <w:spacing w:line="480" w:lineRule="auto"/>
        <w:ind w:firstLine="720"/>
      </w:pPr>
      <w:commentRangeStart w:id="154"/>
      <w:ins w:id="155" w:author="Alexia Graba-Landry" w:date="2019-04-01T11:25:00Z">
        <w:r>
          <w:t xml:space="preserve">We </w:t>
        </w:r>
      </w:ins>
      <w:del w:id="156" w:author="Alexia Graba-Landry" w:date="2019-04-01T11:25:00Z">
        <w:r w:rsidR="00CC0F79" w:rsidRPr="00F510B7" w:rsidDel="00FA562C">
          <w:delText xml:space="preserve">We defined grazing functions separately for each functional group, and </w:delText>
        </w:r>
      </w:del>
      <w:r w:rsidR="00CC0F79" w:rsidRPr="00F510B7">
        <w:t xml:space="preserve">used feeding observations to convert UVC biomass estimates into the total grazing potential of croppers and scrapers. </w:t>
      </w:r>
      <w:commentRangeStart w:id="157"/>
      <w:ins w:id="158" w:author="Alexia Graba-Landry" w:date="2019-04-01T11:25:00Z">
        <w:r w:rsidRPr="00F510B7">
          <w:t>We defined grazing functions separately for each functional group</w:t>
        </w:r>
      </w:ins>
      <w:ins w:id="159" w:author="Alexia Graba-Landry" w:date="2019-04-01T11:26:00Z">
        <w:r>
          <w:t xml:space="preserve"> to estimate bite rate</w:t>
        </w:r>
      </w:ins>
      <w:ins w:id="160" w:author="Alexia Graba-Landry" w:date="2019-04-01T11:27:00Z">
        <w:r>
          <w:t xml:space="preserve"> as ... </w:t>
        </w:r>
      </w:ins>
      <w:ins w:id="161" w:author="Alexia Graba-Landry" w:date="2019-04-01T11:26:00Z">
        <w:r>
          <w:t xml:space="preserve">.  </w:t>
        </w:r>
        <w:commentRangeEnd w:id="157"/>
        <w:r>
          <w:rPr>
            <w:rStyle w:val="CommentReference"/>
            <w:rFonts w:ascii="Arial" w:eastAsia="Arial" w:hAnsi="Arial" w:cs="Arial"/>
            <w:lang w:val="en" w:eastAsia="en-GB"/>
          </w:rPr>
          <w:commentReference w:id="157"/>
        </w:r>
      </w:ins>
      <w:commentRangeEnd w:id="154"/>
      <w:r w:rsidR="00C0795E">
        <w:rPr>
          <w:rStyle w:val="CommentReference"/>
          <w:rFonts w:ascii="Arial" w:eastAsia="Arial" w:hAnsi="Arial" w:cs="Arial"/>
          <w:lang w:val="en" w:eastAsia="en-GB"/>
        </w:rPr>
        <w:commentReference w:id="154"/>
      </w:r>
      <w:r w:rsidR="00CC0F79" w:rsidRPr="00F510B7">
        <w:t xml:space="preserve">We used a Bayesian hierarchical modelling framework that estimates species- and genera-level functional rates, </w:t>
      </w:r>
      <w:ins w:id="162" w:author="Alexia Graba-Landry" w:date="2019-04-02T09:32:00Z">
        <w:r w:rsidR="004A4BC9">
          <w:t>with normally distributed, weakly informative priors (could state here or in a formula below?)</w:t>
        </w:r>
      </w:ins>
      <w:ins w:id="163" w:author="Alexia Graba-Landry" w:date="2019-04-02T09:35:00Z">
        <w:r w:rsidR="004A4BC9">
          <w:t>, and chains well mixed and co</w:t>
        </w:r>
      </w:ins>
      <w:ins w:id="164" w:author="Alexia Graba-Landry" w:date="2019-04-02T09:37:00Z">
        <w:r w:rsidR="00895953">
          <w:t>n</w:t>
        </w:r>
      </w:ins>
      <w:ins w:id="165" w:author="Alexia Graba-Landry" w:date="2019-04-02T09:35:00Z">
        <w:r w:rsidR="004A4BC9">
          <w:t>verged over a stable posterior. This method</w:t>
        </w:r>
      </w:ins>
      <w:del w:id="166" w:author="Alexia Graba-Landry" w:date="2019-04-02T09:35:00Z">
        <w:r w:rsidR="00CC0F79" w:rsidRPr="00F510B7" w:rsidDel="004A4BC9">
          <w:delText>which</w:delText>
        </w:r>
      </w:del>
      <w:r w:rsidR="00CC0F79" w:rsidRPr="00F510B7">
        <w:t xml:space="preserve"> allowed us to estimate grazing rates for UVC species which were not observed in feeding surveys (</w:t>
      </w:r>
      <w:r w:rsidR="0027089B">
        <w:t xml:space="preserve">n = </w:t>
      </w:r>
      <w:r w:rsidR="00CC0F79" w:rsidRPr="00F510B7">
        <w:t xml:space="preserve">63). Cropper function was quantified in terms of potential feeding intensity, measured as the total number of bites per minute and derived from a predictive model which accounted for species- and genera-specific bite rates </w:t>
      </w:r>
      <w:commentRangeStart w:id="167"/>
      <w:r w:rsidR="00CC0F79" w:rsidRPr="00F510B7">
        <w:t>(</w:t>
      </w:r>
      <w:proofErr w:type="spellStart"/>
      <w:r w:rsidR="00CC0F79" w:rsidRPr="00F510B7">
        <w:t>Eqs</w:t>
      </w:r>
      <w:proofErr w:type="spellEnd"/>
      <w:r w:rsidR="00CC0F79" w:rsidRPr="00F510B7">
        <w:t>. 1,2)</w:t>
      </w:r>
      <w:commentRangeEnd w:id="167"/>
      <w:r w:rsidR="00921E85">
        <w:rPr>
          <w:rStyle w:val="CommentReference"/>
          <w:rFonts w:ascii="Arial" w:eastAsia="Arial" w:hAnsi="Arial" w:cs="Arial"/>
          <w:lang w:val="en" w:eastAsia="en-GB"/>
        </w:rPr>
        <w:commentReference w:id="167"/>
      </w:r>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commentRangeStart w:id="168"/>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168"/>
      <w:r w:rsidR="00B961A2">
        <w:rPr>
          <w:rStyle w:val="CommentReference"/>
          <w:rFonts w:ascii="Arial" w:eastAsia="Arial" w:hAnsi="Arial" w:cs="Arial"/>
          <w:lang w:val="en" w:eastAsia="en-GB"/>
        </w:rPr>
        <w:commentReference w:id="168"/>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4A91308C" w:rsidR="00C65FB8" w:rsidRPr="00F510B7" w:rsidRDefault="00CC0F79" w:rsidP="00AC3B70">
      <w:pPr>
        <w:spacing w:line="480" w:lineRule="auto"/>
      </w:pPr>
      <w:commentRangeStart w:id="169"/>
      <w:r w:rsidRPr="00AE21B7">
        <w:rPr>
          <w:noProof/>
        </w:rPr>
        <w:drawing>
          <wp:inline distT="19050" distB="19050" distL="19050" distR="19050" wp14:anchorId="406F1F3E" wp14:editId="020E70CF">
            <wp:extent cx="2095500" cy="15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095500" cy="152400"/>
                    </a:xfrm>
                    <a:prstGeom prst="rect">
                      <a:avLst/>
                    </a:prstGeom>
                    <a:ln/>
                  </pic:spPr>
                </pic:pic>
              </a:graphicData>
            </a:graphic>
          </wp:inline>
        </w:drawing>
      </w:r>
      <w:commentRangeEnd w:id="169"/>
      <w:r w:rsidR="00B961A2">
        <w:rPr>
          <w:rStyle w:val="CommentReference"/>
          <w:rFonts w:ascii="Arial" w:eastAsia="Arial" w:hAnsi="Arial" w:cs="Arial"/>
          <w:lang w:val="en" w:eastAsia="en-GB"/>
        </w:rPr>
        <w:commentReference w:id="169"/>
      </w:r>
      <w:r w:rsidRPr="00F510B7">
        <w:tab/>
      </w:r>
      <w:r w:rsidRPr="00F510B7">
        <w:tab/>
      </w:r>
      <w:r w:rsidRPr="00F510B7">
        <w:tab/>
      </w:r>
      <w:r w:rsidRPr="00F510B7">
        <w:tab/>
      </w:r>
      <w:r w:rsidRPr="00F510B7">
        <w:tab/>
      </w:r>
      <w:r w:rsidRPr="00F510B7">
        <w:tab/>
      </w:r>
      <w:r w:rsidRPr="00F510B7">
        <w:tab/>
      </w:r>
      <w:r w:rsidRPr="00F510B7">
        <w:tab/>
        <w:t>Eq. 2</w:t>
      </w:r>
    </w:p>
    <w:p w14:paraId="140B8681" w14:textId="77777777" w:rsidR="00C65FB8" w:rsidRPr="00F510B7" w:rsidRDefault="00C65FB8" w:rsidP="00AC3B70">
      <w:pPr>
        <w:spacing w:line="480" w:lineRule="auto"/>
      </w:pPr>
    </w:p>
    <w:p w14:paraId="1933BD03" w14:textId="6FB60555" w:rsidR="00C65FB8" w:rsidRPr="00F510B7" w:rsidRDefault="00CC0F79" w:rsidP="00AC3B70">
      <w:pPr>
        <w:spacing w:line="480" w:lineRule="auto"/>
        <w:ind w:firstLine="720"/>
      </w:pPr>
      <w:r w:rsidRPr="00F510B7">
        <w:t xml:space="preserve">We estimated the grazing rate of each cropper observed in UVCs, and used allometric relationships to convert bite rates into grams of carbon removed through EAM consumption </w:t>
      </w:r>
      <w:r w:rsidRPr="00F510B7">
        <w:rPr>
          <w:color w:val="000000"/>
        </w:rPr>
        <w:t>(</w:t>
      </w:r>
      <w:proofErr w:type="spellStart"/>
      <w:r w:rsidRPr="00F510B7">
        <w:rPr>
          <w:color w:val="000000"/>
        </w:rPr>
        <w:t>Marshell</w:t>
      </w:r>
      <w:proofErr w:type="spellEnd"/>
      <w:r w:rsidRPr="00F510B7">
        <w:rPr>
          <w:color w:val="000000"/>
        </w:rPr>
        <w:t xml:space="preserve"> and </w:t>
      </w:r>
      <w:proofErr w:type="spellStart"/>
      <w:r w:rsidRPr="00F510B7">
        <w:rPr>
          <w:color w:val="000000"/>
        </w:rPr>
        <w:t>Mumby</w:t>
      </w:r>
      <w:proofErr w:type="spellEnd"/>
      <w:r w:rsidRPr="00F510B7">
        <w:rPr>
          <w:color w:val="000000"/>
        </w:rPr>
        <w:t xml:space="preserve"> 2015)</w:t>
      </w:r>
      <w:r w:rsidRPr="00F510B7">
        <w:t xml:space="preserve">. Following Van </w:t>
      </w:r>
      <w:proofErr w:type="spellStart"/>
      <w:r w:rsidRPr="00F510B7">
        <w:t>Rooij</w:t>
      </w:r>
      <w:proofErr w:type="spellEnd"/>
      <w:r w:rsidRPr="00F510B7">
        <w:t xml:space="preserve"> et al. </w:t>
      </w:r>
      <w:r w:rsidRPr="00F510B7">
        <w:rPr>
          <w:color w:val="000000"/>
        </w:rPr>
        <w:t>(1998)</w:t>
      </w:r>
      <w:r w:rsidRPr="00F510B7">
        <w:t>, daily carbon intake was linked to body mass as</w:t>
      </w:r>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139D60CC" w:rsidR="00C65FB8" w:rsidRPr="00F510B7" w:rsidRDefault="00CC0F79" w:rsidP="00AC3B70">
      <w:pPr>
        <w:spacing w:line="480" w:lineRule="auto"/>
      </w:pPr>
      <w:r w:rsidRPr="00F510B7">
        <w:lastRenderedPageBreak/>
        <w:t xml:space="preserve">which we then divided by the predicted number of bites per day to produce an estimate of grams carbon consumed per minute by each cropper fish observed in UVCs. We summed estimates within each UVC </w:t>
      </w:r>
      <w:r w:rsidR="00F72717" w:rsidRPr="00F510B7">
        <w:t>replicate</w:t>
      </w:r>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5F4ED098" w:rsidR="00C65FB8" w:rsidRPr="00F510B7" w:rsidRDefault="00CC0F79" w:rsidP="00AC3B70">
      <w:pPr>
        <w:spacing w:line="480" w:lineRule="auto"/>
        <w:ind w:firstLine="720"/>
      </w:pPr>
      <w:r w:rsidRPr="00F510B7">
        <w:t xml:space="preserve">For scrapers, we defined the potential scraping function in terms of area of </w:t>
      </w:r>
      <w:del w:id="170" w:author="Hoey, Andrew" w:date="2019-04-10T15:34:00Z">
        <w:r w:rsidRPr="00F510B7" w:rsidDel="00C0795E">
          <w:delText xml:space="preserve">substrate </w:delText>
        </w:r>
      </w:del>
      <w:ins w:id="171" w:author="Hoey, Andrew" w:date="2019-04-10T15:34:00Z">
        <w:r w:rsidR="00C0795E" w:rsidRPr="00F510B7">
          <w:t>substrat</w:t>
        </w:r>
        <w:r w:rsidR="00C0795E">
          <w:t>a</w:t>
        </w:r>
        <w:r w:rsidR="00C0795E" w:rsidRPr="00F510B7">
          <w:t xml:space="preserve"> </w:t>
        </w:r>
      </w:ins>
      <w:del w:id="172" w:author="Hoey, Andrew" w:date="2019-04-10T15:35:00Z">
        <w:r w:rsidRPr="00F510B7" w:rsidDel="00C0795E">
          <w:delText xml:space="preserve">removed </w:delText>
        </w:r>
      </w:del>
      <w:ins w:id="173" w:author="Hoey, Andrew" w:date="2019-04-10T15:35:00Z">
        <w:r w:rsidR="00C0795E">
          <w:t>cleared</w:t>
        </w:r>
        <w:r w:rsidR="00C0795E" w:rsidRPr="00F510B7">
          <w:t xml:space="preserve"> </w:t>
        </w:r>
      </w:ins>
      <w:r w:rsidRPr="00F510B7">
        <w:t xml:space="preserve">per minute. Feeding observations provided estimates of bite rates, which we modelled as a function of body size </w:t>
      </w:r>
      <w:commentRangeStart w:id="174"/>
      <w:r w:rsidRPr="00F510B7">
        <w:t xml:space="preserve">(TL, cm) </w:t>
      </w:r>
      <w:commentRangeEnd w:id="174"/>
      <w:r w:rsidR="00921E85">
        <w:rPr>
          <w:rStyle w:val="CommentReference"/>
          <w:rFonts w:ascii="Arial" w:eastAsia="Arial" w:hAnsi="Arial" w:cs="Arial"/>
          <w:lang w:val="en" w:eastAsia="en-GB"/>
        </w:rPr>
        <w:commentReference w:id="174"/>
      </w:r>
      <w:r w:rsidRPr="00F510B7">
        <w:t>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4E07ACD9" w14:textId="258C911A" w:rsidR="00C65FB8" w:rsidRPr="00F510B7" w:rsidRDefault="00CC0F79" w:rsidP="00AC3B70">
      <w:pPr>
        <w:spacing w:line="480" w:lineRule="auto"/>
      </w:pPr>
      <w:r w:rsidRPr="00AE21B7">
        <w:rPr>
          <w:noProof/>
        </w:rPr>
        <w:drawing>
          <wp:inline distT="19050" distB="19050" distL="19050" distR="19050" wp14:anchorId="4E6C78F8" wp14:editId="3269956A">
            <wp:extent cx="1663700" cy="152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7777777" w:rsidR="00C65FB8" w:rsidRPr="00F510B7" w:rsidRDefault="00CC0F79" w:rsidP="00AC3B70">
      <w:pPr>
        <w:spacing w:line="480" w:lineRule="auto"/>
      </w:pPr>
      <w:r w:rsidRPr="00F510B7">
        <w:tab/>
      </w:r>
      <w:r w:rsidRPr="00F510B7">
        <w:tab/>
      </w:r>
      <w:r w:rsidRPr="00F510B7">
        <w:tab/>
      </w:r>
      <w:r w:rsidRPr="00F510B7">
        <w:tab/>
      </w:r>
      <w:r w:rsidRPr="00F510B7">
        <w:tab/>
      </w:r>
      <w:r w:rsidRPr="00F510B7">
        <w:tab/>
      </w:r>
    </w:p>
    <w:p w14:paraId="7B2FCC47" w14:textId="7BEEC990" w:rsidR="00C65FB8" w:rsidRPr="00F510B7" w:rsidRDefault="00CC0F79" w:rsidP="00AC3B70">
      <w:pPr>
        <w:spacing w:line="480" w:lineRule="auto"/>
      </w:pPr>
      <w:commentRangeStart w:id="175"/>
      <w:r w:rsidRPr="00AE21B7">
        <w:rPr>
          <w:noProof/>
        </w:rPr>
        <w:drawing>
          <wp:inline distT="19050" distB="19050" distL="19050" distR="19050" wp14:anchorId="1795DCC0" wp14:editId="6B427209">
            <wp:extent cx="2755900" cy="15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55900" cy="152400"/>
                    </a:xfrm>
                    <a:prstGeom prst="rect">
                      <a:avLst/>
                    </a:prstGeom>
                    <a:ln/>
                  </pic:spPr>
                </pic:pic>
              </a:graphicData>
            </a:graphic>
          </wp:inline>
        </w:drawing>
      </w:r>
      <w:commentRangeEnd w:id="175"/>
      <w:r w:rsidR="004A4BC9">
        <w:rPr>
          <w:rStyle w:val="CommentReference"/>
          <w:rFonts w:ascii="Arial" w:eastAsia="Arial" w:hAnsi="Arial" w:cs="Arial"/>
          <w:lang w:val="en" w:eastAsia="en-GB"/>
        </w:rPr>
        <w:commentReference w:id="175"/>
      </w:r>
      <w:r w:rsidRPr="00F510B7">
        <w:tab/>
      </w:r>
      <w:r w:rsidRPr="00F510B7">
        <w:tab/>
      </w:r>
      <w:r w:rsidRPr="00F510B7">
        <w:tab/>
      </w:r>
      <w:r w:rsidRPr="00F510B7">
        <w:tab/>
      </w:r>
      <w:r w:rsidRPr="00F510B7">
        <w:tab/>
      </w:r>
      <w:r w:rsidRPr="00F510B7">
        <w:tab/>
        <w:t>Eq. 5</w:t>
      </w:r>
    </w:p>
    <w:p w14:paraId="73BCC6A9" w14:textId="77777777" w:rsidR="00C65FB8" w:rsidRPr="00F510B7" w:rsidRDefault="00C65FB8" w:rsidP="00AC3B70">
      <w:pPr>
        <w:spacing w:line="480" w:lineRule="auto"/>
      </w:pPr>
    </w:p>
    <w:p w14:paraId="2C1E3FCD" w14:textId="0F2BC9F5" w:rsidR="00C65FB8" w:rsidRPr="00F510B7" w:rsidRDefault="00CC0F79" w:rsidP="00AC3B70">
      <w:pPr>
        <w:spacing w:line="480" w:lineRule="auto"/>
      </w:pPr>
      <w:del w:id="176" w:author="Hoey, Andrew" w:date="2019-04-10T15:36:00Z">
        <w:r w:rsidRPr="00F510B7" w:rsidDel="00C0795E">
          <w:delText xml:space="preserve">Scraping herbivores leave distinctive bite scars which represent the area of substrate removed in each bite. </w:delText>
        </w:r>
      </w:del>
      <w:r w:rsidRPr="00F510B7">
        <w:t xml:space="preserve">To account for potential differences in scraping action among species and across </w:t>
      </w:r>
      <w:ins w:id="177" w:author="Hoey, Andrew" w:date="2019-04-10T15:36:00Z">
        <w:r w:rsidR="00C0795E">
          <w:t xml:space="preserve">body </w:t>
        </w:r>
      </w:ins>
      <w:r w:rsidRPr="00F510B7">
        <w:t xml:space="preserve">sizes, we used a second underwater feeding observation dataset of scraper bite areas. </w:t>
      </w:r>
      <w:del w:id="178" w:author="Hoey, Andrew" w:date="2019-04-10T15:36:00Z">
        <w:r w:rsidRPr="00F510B7" w:rsidDel="00C0795E">
          <w:delText xml:space="preserve">Scar </w:delText>
        </w:r>
      </w:del>
      <w:ins w:id="179" w:author="Hoey, Andrew" w:date="2019-04-10T15:36:00Z">
        <w:r w:rsidR="00C0795E">
          <w:t>Bite s</w:t>
        </w:r>
        <w:r w:rsidR="00C0795E" w:rsidRPr="00F510B7">
          <w:t xml:space="preserve">car </w:t>
        </w:r>
      </w:ins>
      <w:r w:rsidRPr="00F510B7">
        <w:t>area (cm</w:t>
      </w:r>
      <w:r w:rsidRPr="00F510B7">
        <w:rPr>
          <w:vertAlign w:val="superscript"/>
        </w:rPr>
        <w:t>2</w:t>
      </w:r>
      <w:r w:rsidRPr="00F510B7">
        <w:t>) was modelled as a function of body size (TL, cm),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630094CA">
            <wp:extent cx="1701800" cy="15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018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6362BC25" w:rsidR="00C65FB8" w:rsidRPr="00F510B7" w:rsidRDefault="00CC0F79" w:rsidP="00AC3B70">
      <w:pPr>
        <w:spacing w:line="480" w:lineRule="auto"/>
      </w:pPr>
      <w:r w:rsidRPr="00AE21B7">
        <w:rPr>
          <w:noProof/>
        </w:rPr>
        <w:drawing>
          <wp:inline distT="19050" distB="19050" distL="19050" distR="19050" wp14:anchorId="2858F85A" wp14:editId="783C6EE8">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4351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7</w:t>
      </w:r>
    </w:p>
    <w:p w14:paraId="0D448AF5" w14:textId="77777777" w:rsidR="00C65FB8" w:rsidRPr="00F510B7" w:rsidRDefault="00C65FB8" w:rsidP="00AC3B70">
      <w:pPr>
        <w:spacing w:line="480" w:lineRule="auto"/>
      </w:pPr>
    </w:p>
    <w:p w14:paraId="19939D44" w14:textId="0F84F68E" w:rsidR="00C65FB8" w:rsidRPr="00F510B7" w:rsidRDefault="00CC0F79" w:rsidP="00AC3B70">
      <w:pPr>
        <w:spacing w:line="480" w:lineRule="auto"/>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xml:space="preserve">). For each observed </w:t>
      </w:r>
      <w:r w:rsidRPr="00F510B7">
        <w:lastRenderedPageBreak/>
        <w:t xml:space="preserve">scraper in the UVC dataset, we estimated the expected bite rate and scar size according to its species identity and body size. Species which were not observed in feeding observations were assigned genera-level bite rates. These estimates were converted to area </w:t>
      </w:r>
      <w:del w:id="180" w:author="Hoey, Andrew" w:date="2019-04-10T09:03:00Z">
        <w:r w:rsidRPr="00F510B7" w:rsidDel="00C0795E">
          <w:delText xml:space="preserve">grazed </w:delText>
        </w:r>
      </w:del>
      <w:ins w:id="181" w:author="Hoey, Andrew" w:date="2019-04-10T09:03:00Z">
        <w:r w:rsidR="00C0795E">
          <w:t>scrap</w:t>
        </w:r>
        <w:r w:rsidR="00C0795E" w:rsidRPr="00F510B7">
          <w:t xml:space="preserve">ed </w:t>
        </w:r>
      </w:ins>
      <w:r w:rsidRPr="00F510B7">
        <w:t xml:space="preserve">per minute (bite rate * scar size = area </w:t>
      </w:r>
      <w:del w:id="182" w:author="Hoey, Andrew" w:date="2019-04-10T09:03:00Z">
        <w:r w:rsidRPr="00F510B7" w:rsidDel="00C0795E">
          <w:delText>grazed</w:delText>
        </w:r>
      </w:del>
      <w:ins w:id="183" w:author="Hoey, Andrew" w:date="2019-04-10T09:03:00Z">
        <w:r w:rsidR="00C0795E">
          <w:t>scrap</w:t>
        </w:r>
        <w:r w:rsidR="00C0795E" w:rsidRPr="00F510B7">
          <w:t>ed</w:t>
        </w:r>
      </w:ins>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772C2FFD" w:rsidR="00715D12" w:rsidRDefault="00CC0F79" w:rsidP="00AC3B70">
      <w:pPr>
        <w:spacing w:line="480" w:lineRule="auto"/>
        <w:ind w:firstLine="720"/>
      </w:pPr>
      <w:r w:rsidRPr="00F510B7">
        <w:t xml:space="preserve">We modelled variation in herbivore functioning according to gradients in benthic habitat composition, exploitation pressure, and grazing assemblage biodiversity. Explanatory covariates were derived from fish and benthic surveys. 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w:t>
      </w:r>
      <w:commentRangeStart w:id="184"/>
      <w:r w:rsidRPr="00F510B7">
        <w:t xml:space="preserve">total community biomass </w:t>
      </w:r>
      <w:commentRangeEnd w:id="184"/>
      <w:r w:rsidR="00C0795E">
        <w:rPr>
          <w:rStyle w:val="CommentReference"/>
          <w:rFonts w:ascii="Arial" w:eastAsia="Arial" w:hAnsi="Arial" w:cs="Arial"/>
          <w:lang w:val="en" w:eastAsia="en-GB"/>
        </w:rPr>
        <w:commentReference w:id="184"/>
      </w:r>
      <w:r w:rsidRPr="00F510B7">
        <w:t xml:space="preserve">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 xml:space="preserve">reefs. </w:t>
      </w:r>
    </w:p>
    <w:p w14:paraId="3843AB75" w14:textId="61435E74" w:rsidR="00715D12" w:rsidRDefault="00CC0F79" w:rsidP="00AC3B70">
      <w:pPr>
        <w:spacing w:line="480" w:lineRule="auto"/>
        <w:ind w:firstLine="720"/>
      </w:pPr>
      <w:r w:rsidRPr="00F510B7">
        <w:t xml:space="preserve">Second, benthic surveys provided site-level estimates of benthic composition. We estimated the site-level cover for four major habitat-forming groups (live hard coral, macroalgae, </w:t>
      </w:r>
      <w:commentRangeStart w:id="185"/>
      <w:r w:rsidRPr="00F510B7">
        <w:t>available substrate</w:t>
      </w:r>
      <w:commentRangeEnd w:id="185"/>
      <w:r w:rsidR="00C0795E">
        <w:rPr>
          <w:rStyle w:val="CommentReference"/>
          <w:rFonts w:ascii="Arial" w:eastAsia="Arial" w:hAnsi="Arial" w:cs="Arial"/>
          <w:lang w:val="en" w:eastAsia="en-GB"/>
        </w:rPr>
        <w:commentReference w:id="185"/>
      </w:r>
      <w:r w:rsidRPr="00F510B7">
        <w:t xml:space="preserve">, and rubble) and structural complexity by averaging across replicates at each site. To understand the range of benthic habitat types across the dataset, we categorised reefs according to their benthic regime, using a correlation-based PCA and K-means clustering </w:t>
      </w:r>
      <w:r w:rsidRPr="00F510B7">
        <w:rPr>
          <w:color w:val="000000"/>
        </w:rPr>
        <w:t>(</w:t>
      </w:r>
      <w:proofErr w:type="spellStart"/>
      <w:r w:rsidRPr="00F510B7">
        <w:rPr>
          <w:color w:val="000000"/>
        </w:rPr>
        <w:t>Jouffray</w:t>
      </w:r>
      <w:proofErr w:type="spellEnd"/>
      <w:r w:rsidRPr="00F510B7">
        <w:rPr>
          <w:color w:val="000000"/>
        </w:rPr>
        <w:t xml:space="preserve"> et al. 2015)</w:t>
      </w:r>
      <w:r w:rsidRPr="00F510B7">
        <w:t xml:space="preserve">. The optimal number of clusters was found using an elbow method with </w:t>
      </w:r>
      <w:r w:rsidRPr="00F510B7">
        <w:lastRenderedPageBreak/>
        <w:t xml:space="preserve">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633E1EA" w14:textId="4A0BFED8" w:rsidR="00C65FB8" w:rsidRPr="00F510B7" w:rsidRDefault="00CC0F79" w:rsidP="00AC3B70">
      <w:pPr>
        <w:spacing w:line="480" w:lineRule="auto"/>
        <w:ind w:firstLine="720"/>
      </w:pPr>
      <w:r w:rsidRPr="00F510B7">
        <w:t xml:space="preserve">Third, we quantified </w:t>
      </w:r>
      <w:r w:rsidR="00FB17A3" w:rsidRPr="00F510B7">
        <w:t xml:space="preserve">compositional differences in </w:t>
      </w:r>
      <w:r w:rsidRPr="00F510B7">
        <w:t>grazing assemblage</w:t>
      </w:r>
      <w:r w:rsidR="00FB17A3" w:rsidRPr="00F510B7">
        <w:t>s</w:t>
      </w:r>
      <w:r w:rsidRPr="00F510B7">
        <w:t xml:space="preserve"> </w:t>
      </w:r>
      <w:r w:rsidR="001107B3" w:rsidRPr="00F510B7">
        <w:t xml:space="preserve">according to </w:t>
      </w:r>
      <w:r w:rsidR="00E50A57" w:rsidRPr="00F510B7">
        <w:t xml:space="preserve">site-level </w:t>
      </w:r>
      <w:r w:rsidR="009C7FCF" w:rsidRPr="001176A2">
        <w:t>α</w:t>
      </w:r>
      <w:r w:rsidR="00E30C68">
        <w:t>-</w:t>
      </w:r>
      <w:r w:rsidR="009C7FCF" w:rsidRPr="009C7FCF">
        <w:t xml:space="preserve"> </w:t>
      </w:r>
      <w:r w:rsidR="00FB17A3" w:rsidRPr="00F510B7">
        <w:t xml:space="preserve">and </w:t>
      </w:r>
      <w:r w:rsidR="009C7FCF" w:rsidRPr="00077F3E">
        <w:sym w:font="Symbol" w:char="F062"/>
      </w:r>
      <w:r w:rsidR="009C7FCF">
        <w:t>-diversity</w:t>
      </w:r>
      <w:r w:rsidR="00FB17A3" w:rsidRPr="00F510B7">
        <w:t xml:space="preserve">. For </w:t>
      </w:r>
      <w:r w:rsidR="00E30C68" w:rsidRPr="001176A2">
        <w:t>α</w:t>
      </w:r>
      <w:r w:rsidR="00E30C68">
        <w:t>-diversity</w:t>
      </w:r>
      <w:r w:rsidR="00FB17A3" w:rsidRPr="00F510B7">
        <w:t xml:space="preserve">, we estimated </w:t>
      </w:r>
      <w:r w:rsidR="00E50A57" w:rsidRPr="00F510B7">
        <w:t xml:space="preserve">rarefied </w:t>
      </w:r>
      <w:r w:rsidR="00FB17A3" w:rsidRPr="00F510B7">
        <w:t>s</w:t>
      </w:r>
      <w:r w:rsidR="00334941" w:rsidRPr="00F510B7">
        <w:t>pecies r</w:t>
      </w:r>
      <w:r w:rsidRPr="00F510B7">
        <w:t>ichness</w:t>
      </w:r>
      <w:r w:rsidR="00FB17A3" w:rsidRPr="00F510B7">
        <w:t xml:space="preserve"> </w:t>
      </w:r>
      <w:r w:rsidRPr="00F510B7">
        <w:t xml:space="preserve">using </w:t>
      </w:r>
      <w:r w:rsidR="00B708DC" w:rsidRPr="00F510B7">
        <w:t>coverage</w:t>
      </w:r>
      <w:r w:rsidRPr="00F510B7">
        <w:t xml:space="preserve">-based rarefaction curves </w:t>
      </w:r>
      <w:r w:rsidR="00FB17A3" w:rsidRPr="00F510B7">
        <w:t xml:space="preserve">which </w:t>
      </w:r>
      <w:r w:rsidRPr="00F510B7">
        <w:t xml:space="preserve">set </w:t>
      </w:r>
      <w:r w:rsidR="00FB17A3" w:rsidRPr="00F510B7">
        <w:t xml:space="preserve">estimates </w:t>
      </w:r>
      <w:r w:rsidRPr="00F510B7">
        <w:t xml:space="preserve">to the lowest </w:t>
      </w:r>
      <w:r w:rsidR="00B708DC" w:rsidRPr="00F510B7">
        <w:t xml:space="preserve">sample coverage measured </w:t>
      </w:r>
      <w:r w:rsidRPr="00F510B7">
        <w:t xml:space="preserve">in the dataset </w:t>
      </w:r>
      <w:r w:rsidRPr="00F510B7">
        <w:rPr>
          <w:color w:val="000000"/>
        </w:rPr>
        <w:t xml:space="preserve">(Chao and </w:t>
      </w:r>
      <w:proofErr w:type="spellStart"/>
      <w:r w:rsidRPr="00F510B7">
        <w:rPr>
          <w:color w:val="000000"/>
        </w:rPr>
        <w:t>Jost</w:t>
      </w:r>
      <w:proofErr w:type="spellEnd"/>
      <w:r w:rsidRPr="00F510B7">
        <w:rPr>
          <w:color w:val="000000"/>
        </w:rPr>
        <w:t xml:space="preserve"> 2012; Hsieh et al. 2016)</w:t>
      </w:r>
      <w:r w:rsidRPr="00F510B7">
        <w:t xml:space="preserve">. </w:t>
      </w:r>
      <w:r w:rsidR="00FB17A3" w:rsidRPr="00F510B7">
        <w:t xml:space="preserve">For </w:t>
      </w:r>
      <w:r w:rsidR="009C7FCF" w:rsidRPr="00F65782">
        <w:sym w:font="Symbol" w:char="F062"/>
      </w:r>
      <w:r w:rsidR="009C7FCF">
        <w:t>-diversity</w:t>
      </w:r>
      <w:r w:rsidR="00FB17A3" w:rsidRPr="00F510B7">
        <w:t xml:space="preserve">, we estimated </w:t>
      </w:r>
      <w:r w:rsidR="00334941" w:rsidRPr="00F65782">
        <w:t xml:space="preserve">the local contribution to </w:t>
      </w:r>
      <w:r w:rsidR="009C7FCF" w:rsidRPr="00077F3E">
        <w:sym w:font="Symbol" w:char="F062"/>
      </w:r>
      <w:r w:rsidR="009C7FCF">
        <w:t xml:space="preserve"> diversity</w:t>
      </w:r>
      <w:r w:rsidR="009C7FCF" w:rsidRPr="009C7FCF">
        <w:t xml:space="preserve"> </w:t>
      </w:r>
      <w:r w:rsidR="00334941" w:rsidRPr="00F65782">
        <w:t>(LCBD)</w:t>
      </w:r>
      <w:r w:rsidR="00FB17A3" w:rsidRPr="00F65782">
        <w:t xml:space="preserve"> of each site</w:t>
      </w:r>
      <w:r w:rsidR="00DB54DF" w:rsidRPr="00F65782">
        <w:t xml:space="preserve">, where higher values indicate sites which have unusually dissimilar compositions, relative </w:t>
      </w:r>
      <w:r w:rsidR="00FB17A3" w:rsidRPr="00F510B7">
        <w:t xml:space="preserve">to </w:t>
      </w:r>
      <w:r w:rsidR="00F317F3">
        <w:t xml:space="preserve">every other </w:t>
      </w:r>
      <w:r w:rsidR="00F83B35">
        <w:t>site</w:t>
      </w:r>
      <w:r w:rsidR="00F317F3">
        <w:t xml:space="preserve"> </w:t>
      </w:r>
      <w:r w:rsidR="007B0B64" w:rsidRPr="00F510B7">
        <w:t xml:space="preserve">(Legendre &amp; </w:t>
      </w:r>
      <w:r w:rsidR="00E31DAF" w:rsidRPr="00F510B7">
        <w:t xml:space="preserve">De </w:t>
      </w:r>
      <w:proofErr w:type="spellStart"/>
      <w:r w:rsidR="00E31DAF" w:rsidRPr="00F510B7">
        <w:t>Cáceres</w:t>
      </w:r>
      <w:proofErr w:type="spellEnd"/>
      <w:r w:rsidR="00E31DAF" w:rsidRPr="00F510B7">
        <w:t xml:space="preserve"> 2013)</w:t>
      </w:r>
      <w:r w:rsidR="00DB54DF" w:rsidRPr="00F510B7">
        <w:t>.</w:t>
      </w:r>
      <w:r w:rsidR="0052643F">
        <w:t xml:space="preserve"> By basing LCBD estimates on the full dataset, we examine how rare or endemic species might cause differences in grazing rates among reef</w:t>
      </w:r>
      <w:r w:rsidR="00FB77BE">
        <w:t xml:space="preserve"> assemblages</w:t>
      </w:r>
      <w:r w:rsidR="0052643F">
        <w:t xml:space="preserve"> </w:t>
      </w:r>
      <w:r w:rsidR="00FB77BE">
        <w:t xml:space="preserve">formed from </w:t>
      </w:r>
      <w:r w:rsidR="0052643F">
        <w:t xml:space="preserve">different regional pools. </w:t>
      </w:r>
      <w:r w:rsidRPr="00F510B7">
        <w:t xml:space="preserve">Prior to statistical modelling, we scaled and </w:t>
      </w:r>
      <w:proofErr w:type="spellStart"/>
      <w:r w:rsidRPr="00F510B7">
        <w:t>centered</w:t>
      </w:r>
      <w:proofErr w:type="spellEnd"/>
      <w:r w:rsidRPr="00F510B7">
        <w:t xml:space="preserve"> all continuous covariates to a mean of zero and standard deviation of one, and converted the categorical fishing status covariate into two dummy variables (fished - protected, fished - pristine) </w:t>
      </w:r>
      <w:r w:rsidRPr="00F510B7">
        <w:rPr>
          <w:color w:val="000000"/>
        </w:rPr>
        <w:t>(</w:t>
      </w:r>
      <w:proofErr w:type="spellStart"/>
      <w:r w:rsidRPr="00F510B7">
        <w:rPr>
          <w:color w:val="000000"/>
        </w:rPr>
        <w:t>Schielzeth</w:t>
      </w:r>
      <w:proofErr w:type="spellEnd"/>
      <w:r w:rsidRPr="00F510B7">
        <w:rPr>
          <w:color w:val="000000"/>
        </w:rPr>
        <w:t xml:space="preserve"> 2010)</w:t>
      </w:r>
      <w:r w:rsidRPr="00F510B7">
        <w:t>.</w:t>
      </w:r>
    </w:p>
    <w:p w14:paraId="3F6ED2DB" w14:textId="34973BC9" w:rsidR="00C65FB8" w:rsidRPr="00F510B7" w:rsidRDefault="00CC0F79" w:rsidP="00AC3B70">
      <w:pPr>
        <w:spacing w:line="480" w:lineRule="auto"/>
        <w:ind w:firstLine="720"/>
      </w:pPr>
      <w:r w:rsidRPr="00F510B7">
        <w:t xml:space="preserve">We used </w:t>
      </w:r>
      <w:proofErr w:type="spellStart"/>
      <w:r w:rsidRPr="00F510B7">
        <w:t>multimodel</w:t>
      </w:r>
      <w:proofErr w:type="spellEnd"/>
      <w:r w:rsidRPr="00F510B7">
        <w:t xml:space="preserve">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proofErr w:type="spellStart"/>
      <w:r w:rsidRPr="00F510B7">
        <w:rPr>
          <w:i/>
        </w:rPr>
        <w:t>i</w:t>
      </w:r>
      <w:proofErr w:type="spellEnd"/>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14EB07FA" w:rsidR="00C65FB8" w:rsidRPr="00F65782" w:rsidRDefault="002958DB" w:rsidP="00AC3B70">
      <w:pPr>
        <w:spacing w:line="480" w:lineRule="auto"/>
        <w:rPr>
          <w:rFonts w:ascii="Arial" w:eastAsia="Arial" w:hAnsi="Arial" w:cs="Arial"/>
        </w:rPr>
      </w:pPr>
      <w:r w:rsidRPr="00F510B7">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Pr="00F510B7">
        <w:t xml:space="preserve">   </w:t>
      </w:r>
      <w:r w:rsidRPr="00F510B7">
        <w:tab/>
      </w:r>
      <w:r w:rsidR="00CC0F79" w:rsidRPr="00F510B7">
        <w:t>Eq. 8</w:t>
      </w:r>
    </w:p>
    <w:p w14:paraId="3410FC48" w14:textId="77777777" w:rsidR="00C65FB8" w:rsidRPr="00F510B7" w:rsidRDefault="00C65FB8" w:rsidP="00AC3B70">
      <w:pPr>
        <w:spacing w:line="480" w:lineRule="auto"/>
      </w:pPr>
    </w:p>
    <w:p w14:paraId="613B1F64" w14:textId="179DCF60"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32E346FF" w:rsidR="00C65FB8" w:rsidRPr="00F510B7" w:rsidRDefault="00CC0F79" w:rsidP="00AC3B70">
      <w:pPr>
        <w:spacing w:line="480" w:lineRule="auto"/>
        <w:ind w:firstLine="720"/>
      </w:pPr>
      <w:r w:rsidRPr="00F510B7">
        <w:t>We examined the dependency of grazing function on grazing biomass, abundance and assemblage composition. For each function, we fitted a linear mixed effects model between function ~ biomass, with random intercepts of reef nested within dataset and gamma distributed errors. Deviation from 1:1 relationships (i.e. decoupling) was evaluated with R</w:t>
      </w:r>
      <w:r w:rsidRPr="00F510B7">
        <w:rPr>
          <w:vertAlign w:val="superscript"/>
        </w:rPr>
        <w:t>2</w:t>
      </w:r>
      <w:r w:rsidRPr="00F510B7">
        <w:t xml:space="preserve"> values, whereby high R</w:t>
      </w:r>
      <w:r w:rsidRPr="00F510B7">
        <w:rPr>
          <w:vertAlign w:val="superscript"/>
        </w:rPr>
        <w:t>2</w:t>
      </w:r>
      <w:r w:rsidRPr="00F510B7">
        <w:t xml:space="preserve"> indicated a tight correlation between function and biomass/abundance and low R</w:t>
      </w:r>
      <w:r w:rsidRPr="00F510B7">
        <w:rPr>
          <w:vertAlign w:val="superscript"/>
        </w:rPr>
        <w:t xml:space="preserve">2 </w:t>
      </w:r>
      <w:r w:rsidRPr="00F510B7">
        <w:t xml:space="preserve">indicated decoupling of function from biomass. We further investigated decoupling by fitting a </w:t>
      </w:r>
      <w:r w:rsidRPr="00F510B7">
        <w:lastRenderedPageBreak/>
        <w:t xml:space="preserve">global linear mixed effects model, for each observation </w:t>
      </w:r>
      <w:proofErr w:type="spellStart"/>
      <w:r w:rsidRPr="00F510B7">
        <w:rPr>
          <w:i/>
        </w:rPr>
        <w:t>i</w:t>
      </w:r>
      <w:proofErr w:type="spellEnd"/>
      <w:r w:rsidRPr="00F510B7">
        <w:rPr>
          <w:i/>
        </w:rPr>
        <w:t xml:space="preserve"> </w:t>
      </w:r>
      <w:r w:rsidRPr="00F510B7">
        <w:t>at reef (</w:t>
      </w:r>
      <w:r w:rsidRPr="00F510B7">
        <w:rPr>
          <w:i/>
        </w:rPr>
        <w:t>j</w:t>
      </w:r>
      <w:r w:rsidRPr="00F510B7">
        <w:t>) in dataset (</w:t>
      </w:r>
      <w:r w:rsidRPr="00F510B7">
        <w:rPr>
          <w:i/>
        </w:rPr>
        <w:t>k</w:t>
      </w:r>
      <w:r w:rsidRPr="00F510B7">
        <w:t>) (nested random intercepts) and gamma distributed errors:</w:t>
      </w:r>
    </w:p>
    <w:p w14:paraId="54277DE0" w14:textId="77777777" w:rsidR="002958DB" w:rsidRPr="00F510B7" w:rsidRDefault="002958DB" w:rsidP="00AC3B70">
      <w:pPr>
        <w:spacing w:line="480" w:lineRule="auto"/>
        <w:ind w:firstLine="720"/>
      </w:pPr>
    </w:p>
    <w:p w14:paraId="647B5EEE" w14:textId="1F19D6C9" w:rsidR="00C65FB8" w:rsidRPr="00F510B7" w:rsidRDefault="002958DB" w:rsidP="00AC3B70">
      <w:pPr>
        <w:spacing w:line="480" w:lineRule="auto"/>
      </w:pPr>
      <w:r w:rsidRPr="00AE21B7">
        <w:rPr>
          <w:noProof/>
          <w:color w:val="000000"/>
        </w:rPr>
        <w:drawing>
          <wp:inline distT="0" distB="0" distL="0" distR="0" wp14:anchorId="43A4D9B6" wp14:editId="3E53255C">
            <wp:extent cx="4701540" cy="316865"/>
            <wp:effectExtent l="0" t="0" r="0" b="635"/>
            <wp:docPr id="16" name="Picture 16" descr="https://lh5.googleusercontent.com/DKvzBxmhby1zz39LPbLyvg3fnldissntr-1YgwS4oWj8WE6wN5HXdTzNWqi_r33OAxfL183Z-fWMak0-MYPhr70govvNLGhs0qPW9REt0K-73sohaBaxrBwNXPuGFTGxI2MP4x9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KvzBxmhby1zz39LPbLyvg3fnldissntr-1YgwS4oWj8WE6wN5HXdTzNWqi_r33OAxfL183Z-fWMak0-MYPhr70govvNLGhs0qPW9REt0K-73sohaBaxrBwNXPuGFTGxI2MP4x9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2398" cy="329728"/>
                    </a:xfrm>
                    <a:prstGeom prst="rect">
                      <a:avLst/>
                    </a:prstGeom>
                    <a:noFill/>
                    <a:ln>
                      <a:noFill/>
                    </a:ln>
                  </pic:spPr>
                </pic:pic>
              </a:graphicData>
            </a:graphic>
          </wp:inline>
        </w:drawing>
      </w:r>
      <w:r w:rsidRPr="00AE21B7">
        <w:tab/>
      </w:r>
      <w:r w:rsidRPr="00AE21B7">
        <w:tab/>
      </w:r>
      <w:r w:rsidR="00CC0F79" w:rsidRPr="00F510B7">
        <w:t>Eq. 9</w:t>
      </w:r>
    </w:p>
    <w:p w14:paraId="6BF5BD2E" w14:textId="77777777" w:rsidR="00C65FB8" w:rsidRPr="00F510B7" w:rsidRDefault="00C65FB8" w:rsidP="00AC3B70">
      <w:pPr>
        <w:spacing w:line="480" w:lineRule="auto"/>
        <w:ind w:firstLine="720"/>
      </w:pPr>
    </w:p>
    <w:p w14:paraId="163558EE" w14:textId="3D51A45A" w:rsidR="00C65FB8" w:rsidRPr="00F510B7" w:rsidRDefault="00CC0F79" w:rsidP="00AC3B70">
      <w:pPr>
        <w:spacing w:line="480" w:lineRule="auto"/>
      </w:pPr>
      <w:r w:rsidRPr="00F510B7">
        <w:t xml:space="preserve">This model allowed us to assess the influence of assemblage diversity and composition on function, while accounting for biomass and abundance effects. We fitted all subset models and weighed model support with AIC, and in this analysis, the top-ranked model was &gt; 2 AIC units from other models, and thus covariate effect sizes and model predictions were interpreted directly from that model </w:t>
      </w:r>
      <w:r w:rsidRPr="00F510B7">
        <w:rPr>
          <w:color w:val="000000"/>
        </w:rPr>
        <w:t>(Burnham and Anderson 2003)</w:t>
      </w:r>
      <w:r w:rsidRPr="00F510B7">
        <w:t xml:space="preserve">. </w:t>
      </w:r>
    </w:p>
    <w:p w14:paraId="17A169F2" w14:textId="715127F4" w:rsidR="00C65FB8" w:rsidRPr="00F510B7" w:rsidRDefault="00CC0F79" w:rsidP="00AC3B70">
      <w:pPr>
        <w:spacing w:line="480" w:lineRule="auto"/>
        <w:ind w:firstLine="720"/>
      </w:pPr>
      <w:r w:rsidRPr="00F510B7">
        <w:t xml:space="preserve">All data were analysed in R (R Core Team 2018), using packages </w:t>
      </w:r>
      <w:proofErr w:type="spellStart"/>
      <w:r w:rsidRPr="00F510B7">
        <w:rPr>
          <w:i/>
        </w:rPr>
        <w:t>iNext</w:t>
      </w:r>
      <w:proofErr w:type="spellEnd"/>
      <w:r w:rsidRPr="00F510B7">
        <w:t xml:space="preserve"> (rarefaction; </w:t>
      </w:r>
      <w:r w:rsidRPr="00F510B7">
        <w:rPr>
          <w:color w:val="000000"/>
        </w:rPr>
        <w:t>Hsieh et al. 2016)</w:t>
      </w:r>
      <w:r w:rsidRPr="00F510B7">
        <w:t xml:space="preserve">, </w:t>
      </w:r>
      <w:r w:rsidRPr="00F510B7">
        <w:rPr>
          <w:i/>
        </w:rPr>
        <w:t xml:space="preserve">lme4 </w:t>
      </w:r>
      <w:r w:rsidRPr="00F510B7">
        <w:t xml:space="preserve">(linear mixed effect models;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 </w:t>
      </w:r>
      <w:proofErr w:type="spellStart"/>
      <w:r w:rsidRPr="00F510B7">
        <w:rPr>
          <w:color w:val="000000"/>
        </w:rPr>
        <w:t>Bartoń</w:t>
      </w:r>
      <w:proofErr w:type="spellEnd"/>
      <w:r w:rsidRPr="00F510B7">
        <w:rPr>
          <w:color w:val="000000"/>
        </w:rPr>
        <w:t xml:space="preserve"> 2013)</w:t>
      </w:r>
      <w:r w:rsidRPr="00F510B7">
        <w:t xml:space="preserve">, </w:t>
      </w:r>
      <w:r w:rsidRPr="00F510B7">
        <w:rPr>
          <w:i/>
        </w:rPr>
        <w:t>rethinking</w:t>
      </w:r>
      <w:r w:rsidRPr="00F510B7">
        <w:t xml:space="preserve"> (Bayesian models; </w:t>
      </w:r>
      <w:proofErr w:type="spellStart"/>
      <w:r w:rsidRPr="00F510B7">
        <w:rPr>
          <w:color w:val="000000"/>
        </w:rPr>
        <w:t>McElreath</w:t>
      </w:r>
      <w:proofErr w:type="spellEnd"/>
      <w:r w:rsidRPr="00F510B7">
        <w:rPr>
          <w:color w:val="000000"/>
        </w:rPr>
        <w:t xml:space="preserve"> 2017)</w:t>
      </w:r>
      <w:r w:rsidRPr="00F510B7">
        <w:t xml:space="preserve">, and </w:t>
      </w:r>
      <w:r w:rsidRPr="00F510B7">
        <w:rPr>
          <w:i/>
        </w:rPr>
        <w:t xml:space="preserve">vegan </w:t>
      </w:r>
      <w:r w:rsidRPr="00F510B7">
        <w:t xml:space="preserve">(diversity estimates; </w:t>
      </w:r>
      <w:proofErr w:type="spellStart"/>
      <w:r w:rsidRPr="00F510B7">
        <w:rPr>
          <w:color w:val="000000"/>
        </w:rPr>
        <w:t>Oksanen</w:t>
      </w:r>
      <w:proofErr w:type="spellEnd"/>
      <w:r w:rsidRPr="00F510B7">
        <w:rPr>
          <w:color w:val="000000"/>
        </w:rPr>
        <w:t xml:space="preserve">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0BDB24E3"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 xml:space="preserve">For </w:t>
      </w:r>
      <w:del w:id="186" w:author="Hoey, Andrew" w:date="2019-04-10T15:40:00Z">
        <w:r w:rsidR="00CC0F79" w:rsidRPr="00F510B7" w:rsidDel="00C0795E">
          <w:delText>croppers</w:delText>
        </w:r>
      </w:del>
      <w:ins w:id="187" w:author="Hoey, Andrew" w:date="2019-04-10T15:40:00Z">
        <w:r w:rsidR="00C0795E" w:rsidRPr="00F510B7">
          <w:t>cropp</w:t>
        </w:r>
        <w:r w:rsidR="00C0795E">
          <w:t>ing fishes</w:t>
        </w:r>
      </w:ins>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assigned genera-specific (54.4%) or an average cropper bite rate</w:t>
      </w:r>
      <w:del w:id="188" w:author="Alexia Graba-Landry" w:date="2019-04-01T13:08:00Z">
        <w:r w:rsidR="00CC0F79" w:rsidRPr="00F510B7" w:rsidDel="004F1DF5">
          <w:delText>s</w:delText>
        </w:r>
      </w:del>
      <w:r w:rsidR="00CC0F79" w:rsidRPr="00F510B7">
        <w:t xml:space="preserve"> (12.6%). Combined with </w:t>
      </w:r>
      <w:ins w:id="189" w:author="Alexia Graba-Landry" w:date="2019-04-01T13:08:00Z">
        <w:r w:rsidR="004F1DF5">
          <w:t xml:space="preserve">herbivore? </w:t>
        </w:r>
      </w:ins>
      <w:r w:rsidR="00CC0F79" w:rsidRPr="00F510B7">
        <w:t xml:space="preserve">biomass, </w:t>
      </w:r>
      <w:r w:rsidR="00A11762">
        <w:t xml:space="preserve">bite rates corresponded with </w:t>
      </w:r>
      <w:ins w:id="190" w:author="Hoey, Andrew" w:date="2019-04-10T15:41:00Z">
        <w:r w:rsidR="00C0795E">
          <w:t xml:space="preserve">estimated/modelled </w:t>
        </w:r>
      </w:ins>
      <w:r w:rsidR="00A11762">
        <w:t xml:space="preserve">assemblage-level </w:t>
      </w:r>
      <w:r w:rsidR="00CC0F79" w:rsidRPr="00F510B7">
        <w:t xml:space="preserve">algal consumption rates </w:t>
      </w:r>
      <w:r w:rsidR="00A11762">
        <w:t xml:space="preserve">ranging </w:t>
      </w:r>
      <w:r w:rsidR="00CC0F79" w:rsidRPr="00F510B7">
        <w:t>from 0.04 to 5.52 g 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 xml:space="preserve">on GBR and </w:t>
      </w:r>
      <w:proofErr w:type="spellStart"/>
      <w:r w:rsidR="00CC0F79" w:rsidRPr="00F510B7">
        <w:t>Chagos</w:t>
      </w:r>
      <w:proofErr w:type="spellEnd"/>
      <w:r w:rsidR="00CC0F79" w:rsidRPr="00F510B7">
        <w:t xml:space="preserve"> reefs (Fig. S</w:t>
      </w:r>
      <w:r w:rsidR="00EF326E">
        <w:t>3A</w:t>
      </w:r>
      <w:r w:rsidR="00CC0F79" w:rsidRPr="00F510B7">
        <w:t xml:space="preserve">). Irrespective of region, </w:t>
      </w:r>
      <w:r w:rsidR="00CC0F79" w:rsidRPr="00F510B7">
        <w:lastRenderedPageBreak/>
        <w:t xml:space="preserve">algal consumption was </w:t>
      </w:r>
      <w:r w:rsidR="00C61542">
        <w:t>maximised</w:t>
      </w:r>
      <w:r w:rsidR="00C61542" w:rsidRPr="00F510B7">
        <w:t xml:space="preserve"> </w:t>
      </w:r>
      <w:r w:rsidR="00CC0F79" w:rsidRPr="00F510B7">
        <w:t xml:space="preserve">in complex habitats with high </w:t>
      </w:r>
      <w:commentRangeStart w:id="191"/>
      <w:r w:rsidR="00CC0F79" w:rsidRPr="00F510B7">
        <w:t xml:space="preserve">substrate availability </w:t>
      </w:r>
      <w:commentRangeEnd w:id="191"/>
      <w:r w:rsidR="00C0795E">
        <w:rPr>
          <w:rStyle w:val="CommentReference"/>
          <w:rFonts w:ascii="Arial" w:eastAsia="Arial" w:hAnsi="Arial" w:cs="Arial"/>
          <w:lang w:val="en" w:eastAsia="en-GB"/>
        </w:rPr>
        <w:commentReference w:id="191"/>
      </w:r>
      <w:r w:rsidR="00CC0F79" w:rsidRPr="00F510B7">
        <w:t xml:space="preserve">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CC0F79" w:rsidRPr="00F510B7">
        <w:t xml:space="preserve">Algal consumption rates were unaffected by fishing intensity, with </w:t>
      </w:r>
      <w:r w:rsidR="005201FF" w:rsidRPr="00F510B7">
        <w:t>remote</w:t>
      </w:r>
      <w:r w:rsidR="00CC0F79" w:rsidRPr="00F510B7">
        <w:t xml:space="preserve">, protected and fished reefs hosting similar </w:t>
      </w:r>
      <w:commentRangeStart w:id="192"/>
      <w:r w:rsidR="00CC0F79" w:rsidRPr="00F510B7">
        <w:t xml:space="preserve">cropping function potential (Fig. </w:t>
      </w:r>
      <w:r w:rsidR="00EF326E">
        <w:t>1</w:t>
      </w:r>
      <w:r w:rsidR="00CC0F79" w:rsidRPr="00F510B7">
        <w:t xml:space="preserve">). Algal consumption did increase with average cropper size, indicating that reefs with cropper assemblages dominated by larger fishes had a higher grazing potential </w:t>
      </w:r>
      <w:commentRangeEnd w:id="192"/>
      <w:r w:rsidR="00C0795E">
        <w:rPr>
          <w:rStyle w:val="CommentReference"/>
          <w:rFonts w:ascii="Arial" w:eastAsia="Arial" w:hAnsi="Arial" w:cs="Arial"/>
          <w:lang w:val="en" w:eastAsia="en-GB"/>
        </w:rPr>
        <w:commentReference w:id="192"/>
      </w:r>
      <w:r w:rsidR="00CC0F79" w:rsidRPr="00F510B7">
        <w:t>(Fig.</w:t>
      </w:r>
      <w:r w:rsidR="00E8155E" w:rsidRPr="00F510B7">
        <w:t xml:space="preserve"> </w:t>
      </w:r>
      <w:r w:rsidR="00EF326E">
        <w:t>2</w:t>
      </w:r>
      <w:r w:rsidR="00E8155E" w:rsidRPr="00F510B7">
        <w:t>B</w:t>
      </w:r>
      <w:r w:rsidR="00CC0F79" w:rsidRPr="00F510B7">
        <w:t xml:space="preserve">). </w:t>
      </w:r>
    </w:p>
    <w:p w14:paraId="62E0D19D" w14:textId="1E8A6F8E" w:rsidR="00AA4564" w:rsidRDefault="0095543F" w:rsidP="00AC3B70">
      <w:pPr>
        <w:spacing w:line="480" w:lineRule="auto"/>
      </w:pPr>
      <w:r>
        <w:rPr>
          <w:b/>
          <w:noProof/>
        </w:rPr>
        <w:drawing>
          <wp:inline distT="0" distB="0" distL="0" distR="0" wp14:anchorId="3FE65601" wp14:editId="7D5BBDE0">
            <wp:extent cx="5943600" cy="2971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2_rel_effect_sizes_tvalu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4384D7DA" w:rsidR="00AA4564" w:rsidRDefault="00AA4564" w:rsidP="006C3A6D">
      <w:pPr>
        <w:spacing w:line="360" w:lineRule="auto"/>
      </w:pPr>
      <w:r w:rsidRPr="00077F3E">
        <w:rPr>
          <w:b/>
        </w:rPr>
        <w:t xml:space="preserve">Figure </w:t>
      </w:r>
      <w:r w:rsidR="00EF326E">
        <w:rPr>
          <w:b/>
        </w:rPr>
        <w:t>1</w:t>
      </w:r>
      <w:r w:rsidRPr="00077F3E">
        <w:rPr>
          <w:b/>
        </w:rPr>
        <w:t xml:space="preserve">. Relative effect of benthic composition and fishing pressure on </w:t>
      </w:r>
      <w:r w:rsidR="0095543F">
        <w:rPr>
          <w:b/>
        </w:rPr>
        <w:t>cropping and scraping rates</w:t>
      </w:r>
      <w:r w:rsidRPr="00077F3E">
        <w:rPr>
          <w:b/>
        </w:rPr>
        <w:t xml:space="preserve">. </w:t>
      </w:r>
      <w:r w:rsidRPr="00077F3E">
        <w:rPr>
          <w:rFonts w:eastAsia="Gungsuh"/>
        </w:rPr>
        <w:t xml:space="preserve">Bars are relative effect size ratios of each covariate for top-ranking model sets (models ≤ 7 AIC units of top-ranked model), scaled to indicate very weak (0) or very important (1) drivers of grazing </w:t>
      </w:r>
      <w:r w:rsidRPr="00077F3E">
        <w:t>rates.</w:t>
      </w:r>
    </w:p>
    <w:p w14:paraId="6F207836" w14:textId="77777777" w:rsidR="00085FAF" w:rsidRDefault="00085FAF" w:rsidP="00AC3B70">
      <w:pPr>
        <w:spacing w:line="480" w:lineRule="auto"/>
      </w:pPr>
    </w:p>
    <w:p w14:paraId="3A2AE55F" w14:textId="3038C42B" w:rsidR="00AA4564" w:rsidRDefault="00EF326E" w:rsidP="00AC3B70">
      <w:pPr>
        <w:spacing w:line="480" w:lineRule="auto"/>
      </w:pPr>
      <w:r>
        <w:rPr>
          <w:noProof/>
        </w:rPr>
        <w:lastRenderedPageBreak/>
        <w:drawing>
          <wp:inline distT="0" distB="0" distL="0" distR="0" wp14:anchorId="0CCA6623" wp14:editId="05360460">
            <wp:extent cx="594360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3_predicted_effects.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1F23B5B" w14:textId="5285498D" w:rsidR="00AA4564" w:rsidRDefault="00AA4564" w:rsidP="006C3A6D">
      <w:pPr>
        <w:spacing w:line="360" w:lineRule="auto"/>
      </w:pPr>
      <w:commentRangeStart w:id="193"/>
      <w:r w:rsidRPr="00077F3E">
        <w:rPr>
          <w:b/>
        </w:rPr>
        <w:t xml:space="preserve">Figure </w:t>
      </w:r>
      <w:r w:rsidR="00EF326E">
        <w:rPr>
          <w:b/>
        </w:rPr>
        <w:t>2</w:t>
      </w:r>
      <w:commentRangeEnd w:id="193"/>
      <w:r w:rsidR="00C0795E">
        <w:rPr>
          <w:rStyle w:val="CommentReference"/>
          <w:rFonts w:ascii="Arial" w:eastAsia="Arial" w:hAnsi="Arial" w:cs="Arial"/>
          <w:lang w:val="en" w:eastAsia="en-GB"/>
        </w:rPr>
        <w:commentReference w:id="193"/>
      </w:r>
      <w:r w:rsidRPr="00077F3E">
        <w:rPr>
          <w:b/>
        </w:rPr>
        <w:t>. Predicted effects of benthic and fishing drivers on cropper (</w:t>
      </w:r>
      <w:commentRangeStart w:id="194"/>
      <w:r w:rsidRPr="00077F3E">
        <w:rPr>
          <w:b/>
        </w:rPr>
        <w:t>A,B,C) and scraper (C,D) function.</w:t>
      </w:r>
      <w:commentRangeEnd w:id="194"/>
      <w:r w:rsidR="00F11611">
        <w:rPr>
          <w:rStyle w:val="CommentReference"/>
          <w:rFonts w:ascii="Arial" w:eastAsia="Arial" w:hAnsi="Arial" w:cs="Arial"/>
          <w:lang w:val="en" w:eastAsia="en-GB"/>
        </w:rPr>
        <w:commentReference w:id="194"/>
      </w:r>
      <w:r w:rsidRPr="00077F3E">
        <w:rPr>
          <w:b/>
        </w:rPr>
        <w:t xml:space="preserve"> </w:t>
      </w:r>
      <w:r w:rsidRPr="00077F3E">
        <w:rPr>
          <w:rFonts w:eastAsia="Gungsuh"/>
        </w:rPr>
        <w:t xml:space="preserve">Lines and points are herbivore functions as predicted by top model sets (≤ 7 AIC </w:t>
      </w:r>
      <w:r w:rsidRPr="00077F3E">
        <w:t xml:space="preserve">units from top-ranking model) holding other covariates to their means, with each model prediction weighted by its AIC weight and error represented as sample variance. All selected covariates had relative effect size ratios &gt; 0.4 (Fig. </w:t>
      </w:r>
      <w:r w:rsidR="003C05FB">
        <w:t>1</w:t>
      </w:r>
      <w:r w:rsidRPr="00077F3E">
        <w:t>). Decile rugs indicate the spread of observed data (in A, top rug is available substrate and bottom rug is macroalgae).</w:t>
      </w:r>
    </w:p>
    <w:p w14:paraId="066ACE93" w14:textId="77777777" w:rsidR="00AA4564" w:rsidRPr="00F510B7" w:rsidRDefault="00AA4564" w:rsidP="00AC3B70">
      <w:pPr>
        <w:spacing w:line="480" w:lineRule="auto"/>
        <w:ind w:firstLine="720"/>
      </w:pPr>
    </w:p>
    <w:p w14:paraId="54BBD5FF" w14:textId="2C644F3A" w:rsidR="00C65FB8" w:rsidRPr="00F510B7" w:rsidRDefault="00CC0F79" w:rsidP="00AC3B70">
      <w:pPr>
        <w:spacing w:line="480" w:lineRule="auto"/>
        <w:ind w:firstLine="720"/>
      </w:pPr>
      <w:r w:rsidRPr="00F510B7">
        <w:t>Feeding data were more highly resolved for scraping herbivores, with all fishes assigned size-based bite areas, and either species- (27 of 35 species, 80.9% of UVC) or genera-specific bite rates (19.1%). Potential area scraped was 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ins w:id="195" w:author="Hoey, Andrew" w:date="2019-04-10T15:46:00Z">
        <w:r w:rsidR="00C0795E">
          <w:t xml:space="preserve">total </w:t>
        </w:r>
      </w:ins>
      <w:r w:rsidRPr="00F510B7">
        <w:t xml:space="preserve">fishable biomass and </w:t>
      </w:r>
      <w:commentRangeStart w:id="196"/>
      <w:r w:rsidRPr="00F510B7">
        <w:t xml:space="preserve">assemblage size structure </w:t>
      </w:r>
      <w:commentRangeEnd w:id="196"/>
      <w:r w:rsidR="00C0795E">
        <w:rPr>
          <w:rStyle w:val="CommentReference"/>
          <w:rFonts w:ascii="Arial" w:eastAsia="Arial" w:hAnsi="Arial" w:cs="Arial"/>
          <w:lang w:val="en" w:eastAsia="en-GB"/>
        </w:rPr>
        <w:commentReference w:id="196"/>
      </w:r>
      <w:r w:rsidRPr="00F510B7">
        <w:t xml:space="preserve">(Fig. </w:t>
      </w:r>
      <w:r w:rsidR="00EF326E">
        <w:t>1</w:t>
      </w:r>
      <w:r w:rsidRPr="00F510B7">
        <w:t>).</w:t>
      </w:r>
    </w:p>
    <w:p w14:paraId="450D846F" w14:textId="4D725336" w:rsidR="00C65FB8" w:rsidRDefault="005E49E5" w:rsidP="00AC3B70">
      <w:pPr>
        <w:spacing w:line="480" w:lineRule="auto"/>
        <w:ind w:firstLine="720"/>
      </w:pPr>
      <w:commentRangeStart w:id="197"/>
      <w:commentRangeStart w:id="198"/>
      <w:r>
        <w:lastRenderedPageBreak/>
        <w:t>Grazing</w:t>
      </w:r>
      <w:commentRangeEnd w:id="197"/>
      <w:r w:rsidR="001E48FC">
        <w:rPr>
          <w:rStyle w:val="CommentReference"/>
          <w:rFonts w:ascii="Arial" w:eastAsia="Arial" w:hAnsi="Arial" w:cs="Arial"/>
          <w:lang w:val="en" w:eastAsia="en-GB"/>
        </w:rPr>
        <w:commentReference w:id="197"/>
      </w:r>
      <w:r>
        <w:t xml:space="preserve"> biomass is often used as a proxy for grazing function</w:t>
      </w:r>
      <w:commentRangeEnd w:id="198"/>
      <w:r w:rsidR="00C0795E">
        <w:rPr>
          <w:rStyle w:val="CommentReference"/>
          <w:rFonts w:ascii="Arial" w:eastAsia="Arial" w:hAnsi="Arial" w:cs="Arial"/>
          <w:lang w:val="en" w:eastAsia="en-GB"/>
        </w:rPr>
        <w:commentReference w:id="198"/>
      </w:r>
      <w:r>
        <w:t xml:space="preserve">. Here, </w:t>
      </w:r>
      <w:commentRangeStart w:id="199"/>
      <w:r>
        <w:t>c</w:t>
      </w:r>
      <w:r w:rsidR="00F67978" w:rsidRPr="00F510B7">
        <w:t>ropping</w:t>
      </w:r>
      <w:r w:rsidR="00CC0F79" w:rsidRPr="00F510B7">
        <w:t xml:space="preserve"> </w:t>
      </w:r>
      <w:r w:rsidR="00F67978" w:rsidRPr="00F510B7">
        <w:t>function</w:t>
      </w:r>
      <w:r w:rsidR="00CC0F79" w:rsidRPr="00F510B7">
        <w:t xml:space="preserve"> </w:t>
      </w:r>
      <w:ins w:id="200" w:author="Hoey, Andrew" w:date="2019-04-10T15:51:00Z">
        <w:r w:rsidR="00C0795E">
          <w:t xml:space="preserve"> potential</w:t>
        </w:r>
        <w:commentRangeEnd w:id="199"/>
        <w:r w:rsidR="00C0795E">
          <w:rPr>
            <w:rStyle w:val="CommentReference"/>
            <w:rFonts w:ascii="Arial" w:eastAsia="Arial" w:hAnsi="Arial" w:cs="Arial"/>
            <w:lang w:val="en" w:eastAsia="en-GB"/>
          </w:rPr>
          <w:commentReference w:id="199"/>
        </w:r>
        <w:r w:rsidR="00C0795E">
          <w:t xml:space="preserve"> </w:t>
        </w:r>
      </w:ins>
      <w:r w:rsidR="00CC0F79" w:rsidRPr="00F510B7">
        <w:t>w</w:t>
      </w:r>
      <w:r w:rsidR="00F67978" w:rsidRPr="00F510B7">
        <w:t>as</w:t>
      </w:r>
      <w:r w:rsidR="00CC0F79" w:rsidRPr="00F510B7">
        <w:t xml:space="preserve"> 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0.83, </w:t>
      </w:r>
      <w:r w:rsidR="00286AD9" w:rsidRPr="00F510B7">
        <w:t xml:space="preserve">Fig. </w:t>
      </w:r>
      <w:r w:rsidR="00EF326E">
        <w:t>3</w:t>
      </w:r>
      <w:r w:rsidR="00286AD9" w:rsidRPr="00F510B7">
        <w:t>A</w:t>
      </w:r>
      <w:r w:rsidR="00CC0F79" w:rsidRPr="00F510B7">
        <w:t xml:space="preserve">), </w:t>
      </w:r>
      <w:commentRangeStart w:id="201"/>
      <w:r w:rsidR="00881FAF" w:rsidRPr="00F510B7">
        <w:t xml:space="preserve">indicating </w:t>
      </w:r>
      <w:r w:rsidR="00CC0F79" w:rsidRPr="00F510B7">
        <w:t xml:space="preserve">that the drivers of biomass variation would match tightly to the modelled drivers of cropper function. </w:t>
      </w:r>
      <w:commentRangeEnd w:id="201"/>
      <w:r w:rsidR="00C0795E">
        <w:rPr>
          <w:rStyle w:val="CommentReference"/>
          <w:rFonts w:ascii="Arial" w:eastAsia="Arial" w:hAnsi="Arial" w:cs="Arial"/>
          <w:lang w:val="en" w:eastAsia="en-GB"/>
        </w:rPr>
        <w:commentReference w:id="201"/>
      </w:r>
      <w:r w:rsidR="00CC0F79" w:rsidRPr="00F510B7">
        <w:t>Scraping function</w:t>
      </w:r>
      <w:r w:rsidR="00EF55C6" w:rsidRPr="00F510B7">
        <w:t xml:space="preserve"> </w:t>
      </w:r>
      <w:ins w:id="202" w:author="Hoey, Andrew" w:date="2019-04-10T15:51:00Z">
        <w:r w:rsidR="00C0795E">
          <w:t xml:space="preserve">potential </w:t>
        </w:r>
      </w:ins>
      <w:r w:rsidR="00EF55C6" w:rsidRPr="00F510B7">
        <w:t xml:space="preserve">also increased with </w:t>
      </w:r>
      <w:commentRangeStart w:id="203"/>
      <w:r w:rsidR="00EF55C6" w:rsidRPr="00F510B7">
        <w:t>scraping</w:t>
      </w:r>
      <w:commentRangeEnd w:id="203"/>
      <w:r w:rsidR="00F11611">
        <w:rPr>
          <w:rStyle w:val="CommentReference"/>
          <w:rFonts w:ascii="Arial" w:eastAsia="Arial" w:hAnsi="Arial" w:cs="Arial"/>
          <w:lang w:val="en" w:eastAsia="en-GB"/>
        </w:rPr>
        <w:commentReference w:id="203"/>
      </w:r>
      <w:r w:rsidR="00EF55C6" w:rsidRPr="00F510B7">
        <w:t xml:space="preserve"> 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(R</w:t>
      </w:r>
      <w:r w:rsidR="00EF55C6" w:rsidRPr="00F510B7">
        <w:rPr>
          <w:vertAlign w:val="superscript"/>
        </w:rPr>
        <w:t>2</w:t>
      </w:r>
      <w:r w:rsidR="00EF55C6" w:rsidRPr="00F510B7">
        <w:t xml:space="preserve"> = 0.55) which occurred </w:t>
      </w:r>
      <w:r w:rsidR="00CC0F79" w:rsidRPr="00F510B7">
        <w:t xml:space="preserve">across the </w:t>
      </w:r>
      <w:r w:rsidR="001574E3" w:rsidRPr="00F510B7">
        <w:t xml:space="preserve">full </w:t>
      </w:r>
      <w:r w:rsidR="00CC0F79" w:rsidRPr="00F510B7">
        <w:t>biomass gradien</w:t>
      </w:r>
      <w:r w:rsidR="00EF55C6" w:rsidRPr="00F510B7">
        <w:t>t</w:t>
      </w:r>
      <w:r w:rsidR="00CC0F79" w:rsidRPr="00F510B7">
        <w:t xml:space="preserve"> and in all four regions</w:t>
      </w:r>
      <w:r w:rsidR="001574E3" w:rsidRPr="00F510B7">
        <w:t xml:space="preserve"> (Fig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F7123D">
        <w:t xml:space="preserve">We found that </w:t>
      </w:r>
      <w:r w:rsidR="00DA28AE" w:rsidRPr="00F510B7">
        <w:t>the</w:t>
      </w:r>
      <w:r w:rsidR="00E72F84" w:rsidRPr="00F510B7">
        <w:t xml:space="preserve"> remaining</w:t>
      </w:r>
      <w:r w:rsidR="00756F0B" w:rsidRPr="00F510B7">
        <w:t xml:space="preserve"> variation in </w:t>
      </w:r>
      <w:del w:id="204" w:author="Hoey, Andrew" w:date="2019-04-10T15:52:00Z">
        <w:r w:rsidR="00E72F84" w:rsidRPr="00F510B7" w:rsidDel="00C0795E">
          <w:delText xml:space="preserve">grazing </w:delText>
        </w:r>
      </w:del>
      <w:ins w:id="205" w:author="Hoey, Andrew" w:date="2019-04-10T15:52:00Z">
        <w:r w:rsidR="00C0795E">
          <w:t>both cropping and scraping</w:t>
        </w:r>
        <w:r w:rsidR="00C0795E" w:rsidRPr="00F510B7">
          <w:t xml:space="preserve"> </w:t>
        </w:r>
      </w:ins>
      <w:r w:rsidR="00DA28AE" w:rsidRPr="00F510B7">
        <w:t>rates</w:t>
      </w:r>
      <w:r w:rsidR="00E72F84" w:rsidRPr="00F510B7">
        <w:t xml:space="preserve"> was explained by </w:t>
      </w:r>
      <w:r w:rsidR="00F7123D">
        <w:t>biodiversity effects</w:t>
      </w:r>
      <w:r w:rsidR="00E72F84" w:rsidRPr="00F510B7">
        <w:t xml:space="preserve">. </w:t>
      </w:r>
      <w:r w:rsidR="00CC0F79" w:rsidRPr="00F510B7">
        <w:t xml:space="preserve">For both groups, the addition of </w:t>
      </w:r>
      <w:r w:rsidR="009E0D21" w:rsidRPr="00F510B7">
        <w:t xml:space="preserve">biodiversity </w:t>
      </w:r>
      <w:r w:rsidR="00CC0F79" w:rsidRPr="00F510B7">
        <w:t>covariates to grazing ~ biomass models improved predictive power (Table S3), indicating that decoupling of function from biomass was partially explained by differences</w:t>
      </w:r>
      <w:r w:rsidR="009E0D21" w:rsidRPr="00F510B7">
        <w:t xml:space="preserve"> in the </w:t>
      </w:r>
      <w:r w:rsidR="00B168F6" w:rsidRPr="00F510B7">
        <w:t xml:space="preserve">identities </w:t>
      </w:r>
      <w:r w:rsidR="009E0D21" w:rsidRPr="00F510B7">
        <w:t>and relative abundance of species</w:t>
      </w:r>
      <w:r w:rsidR="00B168F6" w:rsidRPr="00F510B7">
        <w:t xml:space="preserve"> among grazing assemblages</w:t>
      </w:r>
      <w:r w:rsidR="00CC0F79" w:rsidRPr="00F510B7">
        <w:t xml:space="preserve">. </w:t>
      </w:r>
      <w:r w:rsidR="008F7A3E" w:rsidRPr="00F510B7">
        <w:t>F</w:t>
      </w:r>
      <w:r w:rsidR="00CC0F79" w:rsidRPr="00F510B7">
        <w:t>or croppers,</w:t>
      </w:r>
      <w:r w:rsidR="00E06B02" w:rsidRPr="00F65782">
        <w:t xml:space="preserve"> </w:t>
      </w:r>
      <w:commentRangeStart w:id="206"/>
      <w:r w:rsidR="008F7A3E" w:rsidRPr="00F65782">
        <w:t xml:space="preserve">grazing rates </w:t>
      </w:r>
      <w:commentRangeEnd w:id="206"/>
      <w:r w:rsidR="00C0795E">
        <w:rPr>
          <w:rStyle w:val="CommentReference"/>
          <w:rFonts w:ascii="Arial" w:eastAsia="Arial" w:hAnsi="Arial" w:cs="Arial"/>
          <w:lang w:val="en" w:eastAsia="en-GB"/>
        </w:rPr>
        <w:commentReference w:id="206"/>
      </w:r>
      <w:r w:rsidR="008F7A3E" w:rsidRPr="00F65782">
        <w:t xml:space="preserve">were moderately higher in speciose assemblages, </w:t>
      </w:r>
      <w:r w:rsidR="00E06B02" w:rsidRPr="00F65782">
        <w:t xml:space="preserve">and </w:t>
      </w:r>
      <w:r w:rsidR="008F7A3E" w:rsidRPr="00F65782">
        <w:t xml:space="preserve">considerably lower for assemblages with high compositional dissimilarity (Fig. </w:t>
      </w:r>
      <w:r w:rsidR="00EF326E">
        <w:t>4</w:t>
      </w:r>
      <w:r w:rsidR="008F7A3E" w:rsidRPr="00F65782">
        <w:t xml:space="preserve">A,B). </w:t>
      </w:r>
      <w:r w:rsidR="00F43877" w:rsidRPr="00F510B7">
        <w:t xml:space="preserve">Scraping </w:t>
      </w:r>
      <w:r w:rsidR="00DA28AE" w:rsidRPr="00F510B7">
        <w:t>d</w:t>
      </w:r>
      <w:r w:rsidR="008F7A3E" w:rsidRPr="00F510B7">
        <w:t xml:space="preserve">iversity relationships </w:t>
      </w:r>
      <w:r w:rsidR="00DA28AE" w:rsidRPr="00F510B7">
        <w:t>followed the same direction but changed in magnitude</w:t>
      </w:r>
      <w:r w:rsidR="008F7A3E" w:rsidRPr="00F510B7">
        <w:t xml:space="preserve">, </w:t>
      </w:r>
      <w:r w:rsidR="00DA28AE" w:rsidRPr="00F510B7">
        <w:t xml:space="preserve">with stronger </w:t>
      </w:r>
      <w:r w:rsidR="008F7A3E" w:rsidRPr="00F510B7">
        <w:t xml:space="preserve">richness effects and </w:t>
      </w:r>
      <w:r w:rsidR="00DA28AE" w:rsidRPr="00F510B7">
        <w:t xml:space="preserve">weaker </w:t>
      </w:r>
      <w:r w:rsidR="008F7A3E" w:rsidRPr="00F510B7">
        <w:t xml:space="preserve">composition effects (Fig. </w:t>
      </w:r>
      <w:r w:rsidR="00EF326E">
        <w:t>4</w:t>
      </w:r>
      <w:r w:rsidR="008F7A3E" w:rsidRPr="00F510B7">
        <w:t xml:space="preserve">C,D). </w:t>
      </w:r>
      <w:r w:rsidR="00F6470D" w:rsidRPr="00F510B7">
        <w:t xml:space="preserve">From the least to most speciose assemblages, richness </w:t>
      </w:r>
      <w:r w:rsidR="008F7A3E" w:rsidRPr="00F65782">
        <w:t xml:space="preserve">effects </w:t>
      </w:r>
      <w:r w:rsidR="00D40615">
        <w:t>produced</w:t>
      </w:r>
      <w:r w:rsidR="00F6470D" w:rsidRPr="00F510B7">
        <w:t xml:space="preserve"> </w:t>
      </w:r>
      <w:r w:rsidR="00E06B02" w:rsidRPr="00F65782">
        <w:t xml:space="preserve">a 21% increase in algal consumption </w:t>
      </w:r>
      <w:r w:rsidR="008F7A3E" w:rsidRPr="00F65782">
        <w:t>and 76% increase in area scraped</w:t>
      </w:r>
      <w:r w:rsidR="00F6470D" w:rsidRPr="00F510B7">
        <w:t xml:space="preserve">. In contrast, </w:t>
      </w:r>
      <w:r w:rsidR="00D96000" w:rsidRPr="00F510B7">
        <w:t>g</w:t>
      </w:r>
      <w:r w:rsidR="00AF3E37" w:rsidRPr="00F510B7">
        <w:t xml:space="preserve">razing was reduced by </w:t>
      </w:r>
      <w:r w:rsidR="008F7A3E" w:rsidRPr="00F510B7">
        <w:t>95% (croppers) and 17% (scrapers)</w:t>
      </w:r>
      <w:r w:rsidR="00AF3E37" w:rsidRPr="00F510B7">
        <w:t xml:space="preserve"> at sites where compositional dissimilarity was highest.</w:t>
      </w:r>
    </w:p>
    <w:p w14:paraId="69ED995A" w14:textId="6C138C38" w:rsidR="00AA4564" w:rsidRDefault="003F5E8A" w:rsidP="00AC3B70">
      <w:pPr>
        <w:spacing w:line="480" w:lineRule="auto"/>
        <w:jc w:val="both"/>
      </w:pPr>
      <w:r>
        <w:rPr>
          <w:noProof/>
        </w:rPr>
        <w:lastRenderedPageBreak/>
        <w:drawing>
          <wp:inline distT="0" distB="0" distL="0" distR="0" wp14:anchorId="44F720DA" wp14:editId="29BA5891">
            <wp:extent cx="594360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4_decoupling.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44F96C9" w14:textId="7054A39C" w:rsidR="00AA4564" w:rsidRPr="00077F3E" w:rsidRDefault="00AA4564" w:rsidP="006C3A6D">
      <w:pPr>
        <w:spacing w:line="360" w:lineRule="auto"/>
      </w:pPr>
      <w:r w:rsidRPr="00077F3E">
        <w:rPr>
          <w:b/>
        </w:rPr>
        <w:t xml:space="preserve">Figure </w:t>
      </w:r>
      <w:r w:rsidR="00EF326E">
        <w:rPr>
          <w:b/>
        </w:rPr>
        <w:t>3</w:t>
      </w:r>
      <w:r w:rsidRPr="00077F3E">
        <w:rPr>
          <w:b/>
        </w:rPr>
        <w:t xml:space="preserve">. Association between grazing function and grazing biomass. </w:t>
      </w:r>
      <w:r w:rsidRPr="00077F3E">
        <w:t>Reef-level estimates of cropper algal consumption (A) and scraper area grazed (B) plotted against UVC biomass, with shapes indicating regions and labels indicating marginal R</w:t>
      </w:r>
      <w:r w:rsidRPr="00077F3E">
        <w:rPr>
          <w:vertAlign w:val="superscript"/>
        </w:rPr>
        <w:t>2</w:t>
      </w:r>
      <w:r w:rsidRPr="00077F3E">
        <w:t xml:space="preserve"> from a linear model of function ~ biomass.</w:t>
      </w:r>
    </w:p>
    <w:p w14:paraId="1C58548B" w14:textId="7F6685A8" w:rsidR="00AA4564" w:rsidRPr="00077F3E" w:rsidRDefault="003F5E8A" w:rsidP="00AC3B70">
      <w:pPr>
        <w:spacing w:line="480" w:lineRule="auto"/>
        <w:rPr>
          <w:b/>
        </w:rPr>
      </w:pPr>
      <w:r>
        <w:rPr>
          <w:b/>
          <w:noProof/>
        </w:rPr>
        <w:drawing>
          <wp:inline distT="0" distB="0" distL="0" distR="0" wp14:anchorId="1B226955" wp14:editId="747CC9BB">
            <wp:extent cx="5943600" cy="3714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5_diversity.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CAD4DC4" w14:textId="7D8029AA" w:rsidR="00AA4564" w:rsidRPr="00F65782" w:rsidRDefault="00AA4564" w:rsidP="006C3A6D">
      <w:pPr>
        <w:spacing w:line="360" w:lineRule="auto"/>
      </w:pPr>
      <w:r w:rsidRPr="00077F3E">
        <w:rPr>
          <w:b/>
        </w:rPr>
        <w:lastRenderedPageBreak/>
        <w:t xml:space="preserve">Figure </w:t>
      </w:r>
      <w:r w:rsidR="004C6A6D">
        <w:rPr>
          <w:b/>
        </w:rPr>
        <w:t>4</w:t>
      </w:r>
      <w:r w:rsidRPr="00077F3E">
        <w:rPr>
          <w:b/>
        </w:rPr>
        <w:t>. Biodiversity effects on decoupling of herbivore function from herbivore biomass.</w:t>
      </w:r>
      <w:r w:rsidRPr="00077F3E">
        <w:t xml:space="preserve"> Lines are predicted effect</w:t>
      </w:r>
      <w:r w:rsidR="003F5E8A">
        <w:t>s</w:t>
      </w:r>
      <w:r w:rsidRPr="00077F3E">
        <w:t xml:space="preserve"> of </w:t>
      </w:r>
      <w:r w:rsidR="00E14835">
        <w:t xml:space="preserve">rarefied </w:t>
      </w:r>
      <w:r w:rsidRPr="00077F3E">
        <w:t>species richness (</w:t>
      </w:r>
      <w:r w:rsidR="00E14835">
        <w:t>A,C</w:t>
      </w:r>
      <w:r w:rsidRPr="00077F3E">
        <w:t>)</w:t>
      </w:r>
      <w:r w:rsidR="00E14835">
        <w:t xml:space="preserve"> and </w:t>
      </w:r>
      <w:r w:rsidR="009C04A5" w:rsidRPr="00F65782">
        <w:sym w:font="Symbol" w:char="F062"/>
      </w:r>
      <w:r w:rsidR="009C04A5" w:rsidRPr="00F65782">
        <w:t>-</w:t>
      </w:r>
      <w:r w:rsidR="00E14835">
        <w:t>diversity (LCBD) (B,D)</w:t>
      </w:r>
      <w:r w:rsidRPr="00077F3E">
        <w:t xml:space="preserve"> on </w:t>
      </w:r>
      <w:r w:rsidR="00E14835">
        <w:t xml:space="preserve">the </w:t>
      </w:r>
      <w:r w:rsidRPr="00077F3E">
        <w:t>grazing rates of croppers (blue) and scrapers (yellow)</w:t>
      </w:r>
      <w:r w:rsidR="00496AB7">
        <w:t xml:space="preserve"> after</w:t>
      </w:r>
      <w:r w:rsidRPr="00077F3E">
        <w:t xml:space="preserve"> accounting for biomass and abundance</w:t>
      </w:r>
      <w:commentRangeStart w:id="207"/>
      <w:r w:rsidRPr="00077F3E">
        <w:t xml:space="preserve">, </w:t>
      </w:r>
      <w:r w:rsidR="00E14835">
        <w:t>shaded with</w:t>
      </w:r>
      <w:r w:rsidRPr="00077F3E">
        <w:t xml:space="preserve"> two standard errors</w:t>
      </w:r>
      <w:commentRangeEnd w:id="207"/>
      <w:r w:rsidR="004A1CFB">
        <w:rPr>
          <w:rStyle w:val="CommentReference"/>
          <w:rFonts w:ascii="Arial" w:eastAsia="Arial" w:hAnsi="Arial" w:cs="Arial"/>
          <w:lang w:val="en" w:eastAsia="en-GB"/>
        </w:rPr>
        <w:commentReference w:id="207"/>
      </w:r>
      <w:r w:rsidR="003F5E8A">
        <w:t>. P</w:t>
      </w:r>
      <w:r w:rsidR="004578FB">
        <w:t xml:space="preserve">oints </w:t>
      </w:r>
      <w:r w:rsidR="003F5E8A">
        <w:t xml:space="preserve">are </w:t>
      </w:r>
      <w:r w:rsidR="00E14835">
        <w:t>partial residuals</w:t>
      </w:r>
      <w:r w:rsidR="003F5E8A">
        <w:t xml:space="preserve"> for different regions.</w:t>
      </w:r>
    </w:p>
    <w:p w14:paraId="329E6646" w14:textId="77777777" w:rsidR="00C65FB8" w:rsidRPr="00F510B7" w:rsidRDefault="00C65FB8" w:rsidP="00AC3B70">
      <w:pPr>
        <w:spacing w:line="480" w:lineRule="auto"/>
        <w:ind w:firstLine="720"/>
        <w:rPr>
          <w:b/>
        </w:rPr>
      </w:pPr>
    </w:p>
    <w:p w14:paraId="01C65E01" w14:textId="77777777" w:rsidR="00C65FB8" w:rsidRPr="00F65782" w:rsidRDefault="00CC0F79" w:rsidP="001E48FC">
      <w:pPr>
        <w:spacing w:line="480" w:lineRule="auto"/>
        <w:outlineLvl w:val="0"/>
        <w:rPr>
          <w:b/>
          <w:sz w:val="28"/>
        </w:rPr>
      </w:pPr>
      <w:r w:rsidRPr="00F65782">
        <w:rPr>
          <w:b/>
          <w:sz w:val="28"/>
        </w:rPr>
        <w:t>Discussion</w:t>
      </w:r>
    </w:p>
    <w:p w14:paraId="32110649" w14:textId="77777777" w:rsidR="00C65FB8" w:rsidRPr="00F510B7" w:rsidRDefault="00C65FB8" w:rsidP="00AC3B70">
      <w:pPr>
        <w:spacing w:line="480" w:lineRule="auto"/>
      </w:pPr>
    </w:p>
    <w:p w14:paraId="29AC9C89" w14:textId="52F1374A" w:rsidR="00C65FB8" w:rsidRPr="00F510B7" w:rsidRDefault="00CC0F79" w:rsidP="00AC3B70">
      <w:pPr>
        <w:spacing w:line="480" w:lineRule="auto"/>
        <w:ind w:firstLine="720"/>
      </w:pPr>
      <w:commentRangeStart w:id="208"/>
      <w:commentRangeStart w:id="209"/>
      <w:r w:rsidRPr="00F510B7">
        <w:t>Herbivore</w:t>
      </w:r>
      <w:commentRangeEnd w:id="209"/>
      <w:r w:rsidR="00C0795E">
        <w:rPr>
          <w:rStyle w:val="CommentReference"/>
          <w:rFonts w:ascii="Arial" w:eastAsia="Arial" w:hAnsi="Arial" w:cs="Arial"/>
          <w:lang w:val="en" w:eastAsia="en-GB"/>
        </w:rPr>
        <w:commentReference w:id="209"/>
      </w:r>
      <w:r w:rsidRPr="00F510B7">
        <w:t xml:space="preserve"> functioning</w:t>
      </w:r>
      <w:commentRangeEnd w:id="208"/>
      <w:r w:rsidR="00C50E4A">
        <w:rPr>
          <w:rStyle w:val="CommentReference"/>
          <w:rFonts w:ascii="Arial" w:eastAsia="Arial" w:hAnsi="Arial" w:cs="Arial"/>
          <w:lang w:val="en" w:eastAsia="en-GB"/>
        </w:rPr>
        <w:commentReference w:id="208"/>
      </w:r>
      <w:r w:rsidRPr="00F510B7">
        <w:t xml:space="preserve"> varied substantially across the Indo-Pacific in accordance with top</w:t>
      </w:r>
      <w:r w:rsidR="00BE7E98" w:rsidRPr="00F510B7">
        <w:t>-</w:t>
      </w:r>
      <w:r w:rsidRPr="00F510B7">
        <w:t>down (i.e. fishing pressure) and bottom</w:t>
      </w:r>
      <w:r w:rsidR="00BE7E98" w:rsidRPr="00F510B7">
        <w:t>-</w:t>
      </w:r>
      <w:r w:rsidRPr="00F510B7">
        <w:t xml:space="preserve">up (i.e. benthic habitat) drivers which were specific to each functional group. </w:t>
      </w:r>
      <w:commentRangeStart w:id="210"/>
      <w:r w:rsidR="000A2921" w:rsidRPr="00F510B7">
        <w:t>S</w:t>
      </w:r>
      <w:r w:rsidRPr="00F510B7">
        <w:t xml:space="preserve">mall-bodied croppers </w:t>
      </w:r>
      <w:commentRangeEnd w:id="210"/>
      <w:r w:rsidR="00C0795E">
        <w:rPr>
          <w:rStyle w:val="CommentReference"/>
          <w:rFonts w:ascii="Arial" w:eastAsia="Arial" w:hAnsi="Arial" w:cs="Arial"/>
          <w:lang w:val="en" w:eastAsia="en-GB"/>
        </w:rPr>
        <w:commentReference w:id="210"/>
      </w:r>
      <w:r w:rsidRPr="00F510B7">
        <w:t xml:space="preserve">were primarily controlled by bottom-up influences, with function maximised in complex habitats with high substrate availability and low macroalgae cover. Conversely, for </w:t>
      </w:r>
      <w:del w:id="211" w:author="Hoey, Andrew" w:date="2019-04-10T16:19:00Z">
        <w:r w:rsidRPr="00F510B7" w:rsidDel="00C0795E">
          <w:delText>large</w:delText>
        </w:r>
        <w:r w:rsidR="008531A0" w:rsidRPr="00F510B7" w:rsidDel="00C0795E">
          <w:delText xml:space="preserve">r </w:delText>
        </w:r>
        <w:r w:rsidRPr="00F510B7" w:rsidDel="00C0795E">
          <w:delText xml:space="preserve">scraping </w:delText>
        </w:r>
        <w:r w:rsidR="008531A0" w:rsidRPr="00F510B7" w:rsidDel="00C0795E">
          <w:delText>herbivores</w:delText>
        </w:r>
      </w:del>
      <w:ins w:id="212" w:author="Hoey, Andrew" w:date="2019-04-10T16:19:00Z">
        <w:r w:rsidR="00C0795E">
          <w:t>pa</w:t>
        </w:r>
      </w:ins>
      <w:ins w:id="213" w:author="Hoey, Andrew" w:date="2019-04-10T16:20:00Z">
        <w:r w:rsidR="00C0795E">
          <w:t>rrotfishes</w:t>
        </w:r>
      </w:ins>
      <w:r w:rsidRPr="00F510B7">
        <w:t xml:space="preserve">, </w:t>
      </w:r>
      <w:del w:id="214" w:author="Hoey, Andrew" w:date="2019-04-10T16:20:00Z">
        <w:r w:rsidR="001C25D9" w:rsidDel="00C0795E">
          <w:delText xml:space="preserve">grazing </w:delText>
        </w:r>
      </w:del>
      <w:ins w:id="215" w:author="Hoey, Andrew" w:date="2019-04-10T16:20:00Z">
        <w:r w:rsidR="00C0795E">
          <w:t>scraping</w:t>
        </w:r>
        <w:r w:rsidR="00C0795E">
          <w:t xml:space="preserve"> </w:t>
        </w:r>
      </w:ins>
      <w:r w:rsidRPr="00F510B7">
        <w:t xml:space="preserve">was maximised on </w:t>
      </w:r>
      <w:r w:rsidR="005201FF" w:rsidRPr="00F510B7">
        <w:t>remote</w:t>
      </w:r>
      <w:r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Pr="00F510B7">
        <w:t xml:space="preserve">which </w:t>
      </w:r>
      <w:r w:rsidR="001C25D9">
        <w:t xml:space="preserve">is </w:t>
      </w:r>
      <w:r w:rsidRPr="00F510B7">
        <w:t>isolated from fishing pressure</w:t>
      </w:r>
      <w:r w:rsidR="00DA4B87">
        <w:t>s</w:t>
      </w:r>
      <w:r w:rsidR="001C25D9">
        <w:t xml:space="preserve">, </w:t>
      </w:r>
      <w:r w:rsidR="00F72136">
        <w:t>and</w:t>
      </w:r>
      <w:r w:rsidR="001C25D9">
        <w:t xml:space="preserve"> </w:t>
      </w:r>
      <w:r w:rsidR="00F72136">
        <w:t xml:space="preserve">was </w:t>
      </w:r>
      <w:r w:rsidRPr="00F510B7">
        <w:t xml:space="preserve">weakly associated with benthic habitat. </w:t>
      </w:r>
      <w:commentRangeStart w:id="216"/>
      <w:r w:rsidR="00DE65E0" w:rsidRPr="00F510B7">
        <w:t>After</w:t>
      </w:r>
      <w:r w:rsidR="000A2921" w:rsidRPr="00F510B7">
        <w:t xml:space="preserve"> </w:t>
      </w:r>
      <w:r w:rsidRPr="00F510B7">
        <w:t xml:space="preserve">accounting for </w:t>
      </w:r>
      <w:r w:rsidR="000A2921" w:rsidRPr="00F510B7">
        <w:t xml:space="preserve">the </w:t>
      </w:r>
      <w:r w:rsidRPr="00F510B7">
        <w:t>strong dependency of grazing on fish biomass, we also identifie</w:t>
      </w:r>
      <w:r w:rsidR="004345FC" w:rsidRPr="00F510B7">
        <w:t>d</w:t>
      </w:r>
      <w:r w:rsidRPr="00F510B7">
        <w:t xml:space="preserve"> biodiversity </w:t>
      </w:r>
      <w:r w:rsidR="000A2921" w:rsidRPr="00F510B7">
        <w:t xml:space="preserve">effects </w:t>
      </w:r>
      <w:r w:rsidRPr="00F510B7">
        <w:t>on grazing rates</w:t>
      </w:r>
      <w:r w:rsidR="00F72136">
        <w:t xml:space="preserve"> which</w:t>
      </w:r>
      <w:r w:rsidR="004345FC" w:rsidRPr="00F510B7">
        <w:t xml:space="preserve"> </w:t>
      </w:r>
      <w:r w:rsidRPr="00F510B7">
        <w:t>demonstrat</w:t>
      </w:r>
      <w:r w:rsidR="00F72136">
        <w:t>e</w:t>
      </w:r>
      <w:r w:rsidRPr="00F510B7">
        <w:t xml:space="preserve"> that variation in the number and relative abundance of species can alter grazing functions</w:t>
      </w:r>
      <w:r w:rsidR="00FD671A">
        <w:t xml:space="preserve"> across large spatial scales.</w:t>
      </w:r>
      <w:commentRangeEnd w:id="216"/>
      <w:r w:rsidR="00E30BC3">
        <w:rPr>
          <w:rStyle w:val="CommentReference"/>
          <w:rFonts w:ascii="Arial" w:eastAsia="Arial" w:hAnsi="Arial" w:cs="Arial"/>
          <w:lang w:val="en" w:eastAsia="en-GB"/>
        </w:rPr>
        <w:commentReference w:id="216"/>
      </w:r>
    </w:p>
    <w:p w14:paraId="69E887CE" w14:textId="72463F47" w:rsidR="00C65FB8" w:rsidRPr="00F510B7" w:rsidRDefault="00DE65E0" w:rsidP="00AC3B70">
      <w:pPr>
        <w:spacing w:line="480" w:lineRule="auto"/>
      </w:pPr>
      <w:r w:rsidRPr="00F510B7">
        <w:rPr>
          <w:i/>
        </w:rPr>
        <w:tab/>
      </w:r>
      <w:commentRangeStart w:id="217"/>
      <w:r w:rsidR="00CC0F79" w:rsidRPr="00F510B7">
        <w:t xml:space="preserve">Cropping rates </w:t>
      </w:r>
      <w:commentRangeEnd w:id="217"/>
      <w:r w:rsidR="00C0795E">
        <w:rPr>
          <w:rStyle w:val="CommentReference"/>
          <w:rFonts w:ascii="Arial" w:eastAsia="Arial" w:hAnsi="Arial" w:cs="Arial"/>
          <w:lang w:val="en" w:eastAsia="en-GB"/>
        </w:rPr>
        <w:commentReference w:id="217"/>
      </w:r>
      <w:r w:rsidR="00CC0F79" w:rsidRPr="00F510B7">
        <w:t>were 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 Wilson et al. 2010)</w:t>
      </w:r>
      <w:r w:rsidRPr="00F510B7">
        <w:rPr>
          <w:color w:val="000000"/>
        </w:rPr>
        <w:t>,</w:t>
      </w:r>
      <w:r w:rsidRPr="00F510B7">
        <w:t xml:space="preserve"> </w:t>
      </w:r>
      <w:commentRangeStart w:id="218"/>
      <w:r w:rsidRPr="00F510B7">
        <w:t xml:space="preserve">and demonstrate that </w:t>
      </w:r>
      <w:r w:rsidR="00CC0F79" w:rsidRPr="00F510B7">
        <w:t>top-down fishing effects</w:t>
      </w:r>
      <w:r w:rsidRPr="00F510B7">
        <w:t xml:space="preserve"> do not affect cropping function,</w:t>
      </w:r>
      <w:commentRangeEnd w:id="218"/>
      <w:r w:rsidR="00C0795E">
        <w:rPr>
          <w:rStyle w:val="CommentReference"/>
          <w:rFonts w:ascii="Arial" w:eastAsia="Arial" w:hAnsi="Arial" w:cs="Arial"/>
          <w:lang w:val="en" w:eastAsia="en-GB"/>
        </w:rPr>
        <w:commentReference w:id="218"/>
      </w:r>
      <w:r w:rsidRPr="00F510B7">
        <w:t xml:space="preserve"> </w:t>
      </w:r>
      <w:commentRangeStart w:id="219"/>
      <w:r w:rsidRPr="00F510B7">
        <w:t xml:space="preserve">likely </w:t>
      </w:r>
      <w:r w:rsidR="00CC0F79" w:rsidRPr="00F510B7">
        <w:t xml:space="preserve">because croppers are small-bodied and not targeted in </w:t>
      </w:r>
      <w:r w:rsidR="002F09A4" w:rsidRPr="00F510B7">
        <w:t xml:space="preserve">many </w:t>
      </w:r>
      <w:r w:rsidR="00CC0F79" w:rsidRPr="00F510B7">
        <w:t xml:space="preserve">reef-associated fisheries </w:t>
      </w:r>
      <w:commentRangeEnd w:id="219"/>
      <w:r w:rsidR="00C0795E">
        <w:rPr>
          <w:rStyle w:val="CommentReference"/>
          <w:rFonts w:ascii="Arial" w:eastAsia="Arial" w:hAnsi="Arial" w:cs="Arial"/>
          <w:lang w:val="en" w:eastAsia="en-GB"/>
        </w:rPr>
        <w:commentReference w:id="219"/>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w:t>
      </w:r>
      <w:del w:id="220" w:author="Alexia Graba-Landry" w:date="2019-04-02T09:03:00Z">
        <w:r w:rsidR="00CC0F79" w:rsidRPr="00F510B7" w:rsidDel="003332DE">
          <w:delText xml:space="preserve">food </w:delText>
        </w:r>
      </w:del>
      <w:ins w:id="221" w:author="Alexia Graba-Landry" w:date="2019-04-02T09:03:00Z">
        <w:r w:rsidR="003332DE">
          <w:t>resource</w:t>
        </w:r>
        <w:r w:rsidR="003332DE" w:rsidRPr="00F510B7">
          <w:t xml:space="preserve"> </w:t>
        </w:r>
      </w:ins>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w:t>
      </w:r>
      <w:r w:rsidR="00CC0F79" w:rsidRPr="00F510B7">
        <w:lastRenderedPageBreak/>
        <w:t xml:space="preserve">(Russ et al. 2018). For example, the decrease in </w:t>
      </w:r>
      <w:commentRangeStart w:id="222"/>
      <w:r w:rsidR="00CC0F79" w:rsidRPr="00F510B7">
        <w:t>function</w:t>
      </w:r>
      <w:commentRangeEnd w:id="222"/>
      <w:r w:rsidR="003332DE">
        <w:rPr>
          <w:rStyle w:val="CommentReference"/>
          <w:rFonts w:ascii="Arial" w:eastAsia="Arial" w:hAnsi="Arial" w:cs="Arial"/>
          <w:lang w:val="en" w:eastAsia="en-GB"/>
        </w:rPr>
        <w:commentReference w:id="222"/>
      </w:r>
      <w:r w:rsidR="00CC0F79" w:rsidRPr="00F510B7">
        <w:t xml:space="preserve"> with increasing macroalgae is likely because turf algae are </w:t>
      </w:r>
      <w:commentRangeStart w:id="223"/>
      <w:r w:rsidR="00CC0F79" w:rsidRPr="00F510B7">
        <w:t xml:space="preserve">less accessible to croppers under macroalgal canopies </w:t>
      </w:r>
      <w:r w:rsidR="00CC0F79" w:rsidRPr="00F65782">
        <w:t>(</w:t>
      </w:r>
      <w:proofErr w:type="spellStart"/>
      <w:r w:rsidR="00CC0F79" w:rsidRPr="00F65782">
        <w:t>Roff</w:t>
      </w:r>
      <w:proofErr w:type="spellEnd"/>
      <w:r w:rsidR="00CC0F79" w:rsidRPr="00F65782">
        <w:t xml:space="preserve"> et al. 2015)</w:t>
      </w:r>
      <w:r w:rsidR="008D4061" w:rsidRPr="00F510B7">
        <w:t xml:space="preserve"> </w:t>
      </w:r>
      <w:commentRangeEnd w:id="223"/>
      <w:r w:rsidR="00C0795E">
        <w:rPr>
          <w:rStyle w:val="CommentReference"/>
          <w:rFonts w:ascii="Arial" w:eastAsia="Arial" w:hAnsi="Arial" w:cs="Arial"/>
          <w:lang w:val="en" w:eastAsia="en-GB"/>
        </w:rPr>
        <w:commentReference w:id="223"/>
      </w:r>
      <w:r w:rsidR="008D4061" w:rsidRPr="00F510B7">
        <w:t>whereas</w:t>
      </w:r>
      <w:r w:rsidR="00B83385" w:rsidRPr="00F510B7">
        <w:t>, on</w:t>
      </w:r>
      <w:r w:rsidR="008D4061" w:rsidRPr="00F510B7">
        <w:t xml:space="preserve"> </w:t>
      </w:r>
      <w:r w:rsidR="00545D58" w:rsidRPr="00F510B7">
        <w:t>r</w:t>
      </w:r>
      <w:r w:rsidR="00CC0F79" w:rsidRPr="00F510B7">
        <w:t xml:space="preserve">eefs with high </w:t>
      </w:r>
      <w:commentRangeStart w:id="224"/>
      <w:r w:rsidR="00CC0F79" w:rsidRPr="00F510B7">
        <w:t>substrate</w:t>
      </w:r>
      <w:commentRangeEnd w:id="224"/>
      <w:r w:rsidR="00C0795E">
        <w:rPr>
          <w:rStyle w:val="CommentReference"/>
          <w:rFonts w:ascii="Arial" w:eastAsia="Arial" w:hAnsi="Arial" w:cs="Arial"/>
          <w:lang w:val="en" w:eastAsia="en-GB"/>
        </w:rPr>
        <w:commentReference w:id="224"/>
      </w:r>
      <w:r w:rsidR="00CC0F79" w:rsidRPr="00F510B7">
        <w:t xml:space="preserve"> availability</w:t>
      </w:r>
      <w:r w:rsidR="00421E5E" w:rsidRPr="00F510B7">
        <w:t xml:space="preserve"> and limited macroalgae</w:t>
      </w:r>
      <w:r w:rsidR="00B83385" w:rsidRPr="00F510B7">
        <w:t xml:space="preserve">, expansive and easily accessible </w:t>
      </w:r>
      <w:r w:rsidR="00245BBE" w:rsidRPr="00F510B7">
        <w:t xml:space="preserve">turf mats </w:t>
      </w:r>
      <w:r w:rsidR="00B83385" w:rsidRPr="00F510B7">
        <w:t xml:space="preserve">tend to support large grazer populations </w:t>
      </w:r>
      <w:r w:rsidR="008D4061" w:rsidRPr="00F510B7">
        <w:t>(</w:t>
      </w:r>
      <w:r w:rsidR="00980050">
        <w:t>Williams &amp; Polunin 2001</w:t>
      </w:r>
      <w:r w:rsidR="008D4061" w:rsidRPr="00F510B7">
        <w:t>)</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commentRangeStart w:id="225"/>
      <w:r w:rsidR="00CC0F79" w:rsidRPr="00F510B7">
        <w:t>For example, disturbances which increase substrate availability</w:t>
      </w:r>
      <w:r w:rsidR="002F09A4" w:rsidRPr="00F510B7">
        <w:t xml:space="preserve"> for turf algal growth</w:t>
      </w:r>
      <w:r w:rsidR="00CC0F79" w:rsidRPr="00F510B7">
        <w:t>, such as coral mortality from heat stress</w:t>
      </w:r>
      <w:r w:rsidR="00C77FD2" w:rsidRPr="00F510B7">
        <w:t xml:space="preserve"> (</w:t>
      </w:r>
      <w:r w:rsidR="00910554">
        <w:t>Gilmour et al. 2013</w:t>
      </w:r>
      <w:r w:rsidR="00C77FD2" w:rsidRPr="00F510B7">
        <w:t>)</w:t>
      </w:r>
      <w:r w:rsidR="00CC0F79" w:rsidRPr="00F510B7">
        <w:t>, might therefore be expected to stimulate an increase in cropping function.</w:t>
      </w:r>
      <w:r w:rsidR="000168F9" w:rsidRPr="00F510B7">
        <w:t xml:space="preserve"> </w:t>
      </w:r>
      <w:commentRangeEnd w:id="225"/>
      <w:r w:rsidR="00C0795E">
        <w:rPr>
          <w:rStyle w:val="CommentReference"/>
          <w:rFonts w:ascii="Arial" w:eastAsia="Arial" w:hAnsi="Arial" w:cs="Arial"/>
          <w:lang w:val="en" w:eastAsia="en-GB"/>
        </w:rPr>
        <w:commentReference w:id="225"/>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Graham et al. 2006</w:t>
      </w:r>
      <w:r w:rsidR="00814358" w:rsidRPr="00077F3E">
        <w:t>).</w:t>
      </w:r>
    </w:p>
    <w:p w14:paraId="62FFCCB7" w14:textId="30B3A8CB" w:rsidR="00C65FB8" w:rsidRPr="00F510B7" w:rsidRDefault="00CC0F79" w:rsidP="00AC3B70">
      <w:pPr>
        <w:spacing w:line="480" w:lineRule="auto"/>
        <w:ind w:firstLine="720"/>
      </w:pPr>
      <w:r w:rsidRPr="00F510B7">
        <w:t>Scrap</w:t>
      </w:r>
      <w:r w:rsidR="002843E8">
        <w:t>ing</w:t>
      </w:r>
      <w:r w:rsidRPr="00F510B7">
        <w:t xml:space="preserve"> function was strongly influenced by fishing pressur</w:t>
      </w:r>
      <w:r w:rsidR="008A193D" w:rsidRPr="00F510B7">
        <w:t xml:space="preserve">e, which </w:t>
      </w:r>
      <w:r w:rsidRPr="00F510B7">
        <w:t xml:space="preserve">suppressed </w:t>
      </w:r>
      <w:commentRangeStart w:id="226"/>
      <w:r w:rsidR="006B5BA8">
        <w:t>grazing</w:t>
      </w:r>
      <w:r w:rsidR="006B5BA8" w:rsidRPr="00F510B7">
        <w:t xml:space="preserve"> </w:t>
      </w:r>
      <w:commentRangeEnd w:id="226"/>
      <w:r w:rsidR="00C0795E">
        <w:rPr>
          <w:rStyle w:val="CommentReference"/>
          <w:rFonts w:ascii="Arial" w:eastAsia="Arial" w:hAnsi="Arial" w:cs="Arial"/>
          <w:lang w:val="en" w:eastAsia="en-GB"/>
        </w:rPr>
        <w:commentReference w:id="226"/>
      </w:r>
      <w:r w:rsidR="006B5BA8">
        <w:t xml:space="preserve">rates </w:t>
      </w:r>
      <w:r w:rsidRPr="00F510B7">
        <w:t xml:space="preserve">far below those supported at </w:t>
      </w:r>
      <w:r w:rsidR="006503D4" w:rsidRPr="00F510B7">
        <w:t>remote</w:t>
      </w:r>
      <w:r w:rsidRPr="00F510B7">
        <w:t xml:space="preserve"> </w:t>
      </w:r>
      <w:r w:rsidR="00A527CE">
        <w:t xml:space="preserve">wilderness </w:t>
      </w:r>
      <w:r w:rsidRPr="00F510B7">
        <w:t xml:space="preserve">reefs </w:t>
      </w:r>
      <w:r w:rsidR="00177E7F">
        <w:t xml:space="preserve">in </w:t>
      </w:r>
      <w:r w:rsidRPr="00F510B7">
        <w:t xml:space="preserve">the </w:t>
      </w:r>
      <w:proofErr w:type="spellStart"/>
      <w:r w:rsidRPr="00F510B7">
        <w:t>Chagos</w:t>
      </w:r>
      <w:proofErr w:type="spellEnd"/>
      <w:r w:rsidRPr="00F510B7">
        <w:t xml:space="preserve"> Archipelago</w:t>
      </w:r>
      <w:r w:rsidR="008A193D" w:rsidRPr="00F510B7">
        <w:t xml:space="preserve">. </w:t>
      </w:r>
      <w:commentRangeStart w:id="227"/>
      <w:r w:rsidR="008A193D" w:rsidRPr="00F510B7">
        <w:t>Our results</w:t>
      </w:r>
      <w:r w:rsidRPr="00F510B7">
        <w:t xml:space="preserve"> further indicat</w:t>
      </w:r>
      <w:r w:rsidR="008A193D" w:rsidRPr="00F510B7">
        <w:t>e</w:t>
      </w:r>
      <w:r w:rsidRPr="00F510B7">
        <w:t xml:space="preserve"> that </w:t>
      </w:r>
      <w:r w:rsidR="00E5405B">
        <w:t xml:space="preserve">exploitation of </w:t>
      </w:r>
      <w:r w:rsidRPr="00F510B7">
        <w:t xml:space="preserve">large-bodied scrapers has compromised scraping functions on coral reefs </w:t>
      </w:r>
      <w:r w:rsidRPr="00F510B7">
        <w:rPr>
          <w:color w:val="000000"/>
        </w:rPr>
        <w:t>(Bellwood et al. 2011)</w:t>
      </w:r>
      <w:r w:rsidRPr="00F510B7">
        <w:t xml:space="preserve">. </w:t>
      </w:r>
      <w:commentRangeEnd w:id="227"/>
      <w:r w:rsidR="00C0795E">
        <w:rPr>
          <w:rStyle w:val="CommentReference"/>
          <w:rFonts w:ascii="Arial" w:eastAsia="Arial" w:hAnsi="Arial" w:cs="Arial"/>
          <w:lang w:val="en" w:eastAsia="en-GB"/>
        </w:rPr>
        <w:commentReference w:id="227"/>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 (</w:t>
      </w:r>
      <w:r w:rsidR="00F510B7">
        <w:t>Green et al. 2014</w:t>
      </w:r>
      <w:r w:rsidR="006503D4" w:rsidRPr="00F510B7">
        <w:t>)</w:t>
      </w:r>
      <w:r w:rsidRPr="00F510B7">
        <w:t xml:space="preserve"> and </w:t>
      </w:r>
      <w:del w:id="228" w:author="Hoey, Andrew" w:date="2019-04-10T16:34:00Z">
        <w:r w:rsidRPr="00F510B7" w:rsidDel="00C0795E">
          <w:delText>low protection</w:delText>
        </w:r>
      </w:del>
      <w:ins w:id="229" w:author="Hoey, Andrew" w:date="2019-04-10T16:34:00Z">
        <w:r w:rsidR="00C0795E">
          <w:t>poor</w:t>
        </w:r>
      </w:ins>
      <w:r w:rsidRPr="00F510B7">
        <w:t xml:space="preserve"> compliance (</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Despite weak benthic cover effects, scraping rates 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A94E1F">
        <w:t>)</w:t>
      </w:r>
      <w:r w:rsidR="00A305EB">
        <w:t xml:space="preserve">.   </w:t>
      </w:r>
    </w:p>
    <w:p w14:paraId="69D589E9" w14:textId="2D22EE9C" w:rsidR="00C65FB8" w:rsidRPr="00F510B7" w:rsidRDefault="000A6457" w:rsidP="00AC3B70">
      <w:pPr>
        <w:spacing w:line="480" w:lineRule="auto"/>
      </w:pPr>
      <w:r>
        <w:rPr>
          <w:i/>
        </w:rPr>
        <w:lastRenderedPageBreak/>
        <w:tab/>
      </w:r>
      <w:r w:rsidR="00FF5C65" w:rsidRPr="00F510B7">
        <w:t xml:space="preserve">Although </w:t>
      </w:r>
      <w:ins w:id="230" w:author="Hoey, Andrew" w:date="2019-04-10T16:38:00Z">
        <w:r w:rsidR="00C0795E">
          <w:t xml:space="preserve">total </w:t>
        </w:r>
      </w:ins>
      <w:ins w:id="231" w:author="Alexia Graba-Landry" w:date="2019-04-01T13:46:00Z">
        <w:r w:rsidR="00EF0162">
          <w:t xml:space="preserve">herbivore </w:t>
        </w:r>
      </w:ins>
      <w:r w:rsidR="00FF5C65" w:rsidRPr="00F510B7">
        <w:t>b</w:t>
      </w:r>
      <w:r w:rsidR="00CC0F79" w:rsidRPr="00F510B7">
        <w:t xml:space="preserve">iomass was the strongest predictor of </w:t>
      </w:r>
      <w:del w:id="232" w:author="Hoey, Andrew" w:date="2019-04-10T16:38:00Z">
        <w:r w:rsidR="000656C2" w:rsidDel="00C0795E">
          <w:delText>grazing</w:delText>
        </w:r>
        <w:r w:rsidR="000656C2" w:rsidRPr="00F510B7" w:rsidDel="00C0795E">
          <w:delText xml:space="preserve"> </w:delText>
        </w:r>
      </w:del>
      <w:r w:rsidR="00CC0F79" w:rsidRPr="00F510B7">
        <w:t xml:space="preserve">function for both </w:t>
      </w:r>
      <w:del w:id="233" w:author="Hoey, Andrew" w:date="2019-04-10T16:38:00Z">
        <w:r w:rsidR="00CC0F79" w:rsidRPr="00F510B7" w:rsidDel="00C0795E">
          <w:delText>functional groups</w:delText>
        </w:r>
      </w:del>
      <w:ins w:id="234" w:author="Hoey, Andrew" w:date="2019-04-10T16:38:00Z">
        <w:r w:rsidR="00C0795E">
          <w:t xml:space="preserve">croppers and </w:t>
        </w:r>
        <w:proofErr w:type="spellStart"/>
        <w:r w:rsidR="00C0795E">
          <w:t>scapers</w:t>
        </w:r>
      </w:ins>
      <w:proofErr w:type="spellEnd"/>
      <w:r w:rsidR="00CC0F79" w:rsidRPr="00F510B7">
        <w:t xml:space="preserve">, </w:t>
      </w:r>
      <w:r w:rsidR="006B5BA8">
        <w:t xml:space="preserve">remaining </w:t>
      </w:r>
      <w:r w:rsidR="00FF5C65" w:rsidRPr="00F510B7">
        <w:t xml:space="preserve">unexplained variation in function ~ biomass relationships was </w:t>
      </w:r>
      <w:del w:id="235" w:author="Hoey, Andrew" w:date="2019-04-10T16:39:00Z">
        <w:r w:rsidR="006675E8" w:rsidDel="00C0795E">
          <w:delText>due</w:delText>
        </w:r>
        <w:r w:rsidR="00FF5C65" w:rsidRPr="00F510B7" w:rsidDel="00C0795E">
          <w:delText xml:space="preserve"> </w:delText>
        </w:r>
      </w:del>
      <w:ins w:id="236" w:author="Hoey, Andrew" w:date="2019-04-10T16:39:00Z">
        <w:r w:rsidR="00C0795E">
          <w:t>related</w:t>
        </w:r>
        <w:r w:rsidR="00C0795E" w:rsidRPr="00F510B7">
          <w:t xml:space="preserve"> </w:t>
        </w:r>
      </w:ins>
      <w:r w:rsidR="00FF5C65" w:rsidRPr="00F510B7">
        <w:t xml:space="preserve">to </w:t>
      </w:r>
      <w:r w:rsidR="00CC0F79" w:rsidRPr="00F510B7">
        <w:t xml:space="preserve">biodiversity </w:t>
      </w:r>
      <w:r w:rsidR="00FF5C65" w:rsidRPr="00F510B7">
        <w:t xml:space="preserve">effects. </w:t>
      </w:r>
      <w:r w:rsidR="005B326B">
        <w:t xml:space="preserve">Positive effects of species richness on grazing rates, particularly for scrapers, are </w:t>
      </w:r>
      <w:r w:rsidR="009A2CDE" w:rsidRPr="00F510B7">
        <w:t xml:space="preserve">broadly </w:t>
      </w:r>
      <w:r w:rsidR="00CC0F79" w:rsidRPr="00F510B7">
        <w:t xml:space="preserve">consistent </w:t>
      </w:r>
      <w:r w:rsidR="00920119">
        <w:t xml:space="preserve">with </w:t>
      </w:r>
      <w:r w:rsidR="009A2CDE" w:rsidRPr="00F510B7">
        <w:t xml:space="preserve">recent coral reef studies which have </w:t>
      </w:r>
      <w:r w:rsidR="00F553B2">
        <w:t>uncovered</w:t>
      </w:r>
      <w:r w:rsidR="00CC0F79" w:rsidRPr="00F510B7">
        <w:t xml:space="preserve"> positive </w:t>
      </w:r>
      <w:r w:rsidR="00F553B2">
        <w:t xml:space="preserve">biodiversity </w:t>
      </w:r>
      <w:r w:rsidR="00CC0F79" w:rsidRPr="00F510B7">
        <w:t>effect</w:t>
      </w:r>
      <w:r w:rsidR="005B326B">
        <w:t>s</w:t>
      </w:r>
      <w:r w:rsidR="00F553B2">
        <w:t xml:space="preserve"> </w:t>
      </w:r>
      <w:r w:rsidR="00CC0F79" w:rsidRPr="00F510B7">
        <w:t xml:space="preserve">on </w:t>
      </w:r>
      <w:r w:rsidR="005B326B">
        <w:t>herbivory</w:t>
      </w:r>
      <w:r w:rsidR="009A2CDE" w:rsidRPr="00F510B7">
        <w:t xml:space="preserve"> (</w:t>
      </w:r>
      <w:proofErr w:type="spellStart"/>
      <w:r w:rsidR="00322613">
        <w:t>Lefcheck</w:t>
      </w:r>
      <w:proofErr w:type="spellEnd"/>
      <w:r w:rsidR="00322613">
        <w:t xml:space="preserve"> et al. 201</w:t>
      </w:r>
      <w:r w:rsidR="007A09ED">
        <w:t xml:space="preserve">9, </w:t>
      </w:r>
      <w:proofErr w:type="spellStart"/>
      <w:r w:rsidR="007A09ED">
        <w:t>Topor</w:t>
      </w:r>
      <w:proofErr w:type="spellEnd"/>
      <w:r w:rsidR="007A09ED">
        <w:t xml:space="preserve"> et al. 2019</w:t>
      </w:r>
      <w:r w:rsidR="009A2CDE" w:rsidRPr="00F510B7">
        <w:t>)</w:t>
      </w:r>
      <w:r w:rsidR="001B6DB9" w:rsidRPr="00F510B7">
        <w:t>.</w:t>
      </w:r>
      <w:r w:rsidR="00CC0F79" w:rsidRPr="00F510B7">
        <w:t xml:space="preserve"> </w:t>
      </w:r>
      <w:r w:rsidR="001B6DB9" w:rsidRPr="00F510B7">
        <w:t>T</w:t>
      </w:r>
      <w:r w:rsidR="00CC0F79" w:rsidRPr="00F510B7">
        <w:t>he mechanism</w:t>
      </w:r>
      <w:r w:rsidR="001B6DB9" w:rsidRPr="00F510B7">
        <w:t>s</w:t>
      </w:r>
      <w:r w:rsidR="00CC0F79" w:rsidRPr="00F510B7">
        <w:t xml:space="preserve"> underlying our results are</w:t>
      </w:r>
      <w:r w:rsidR="001B6DB9" w:rsidRPr="00F510B7">
        <w:t>, however,</w:t>
      </w:r>
      <w:r w:rsidR="00CC0F79" w:rsidRPr="00F510B7">
        <w:t xml:space="preserve"> </w:t>
      </w:r>
      <w:r w:rsidR="00CC453A">
        <w:t xml:space="preserve">entirely different to those </w:t>
      </w:r>
      <w:r w:rsidR="00F553B2">
        <w:t xml:space="preserve">in </w:t>
      </w:r>
      <w:r w:rsidR="00CC0F79" w:rsidRPr="00F510B7">
        <w:t xml:space="preserve">small-scale experiments </w:t>
      </w:r>
      <w:r w:rsidR="00CC453A">
        <w:t xml:space="preserve">where </w:t>
      </w:r>
      <w:r w:rsidR="00CC0F79" w:rsidRPr="00F510B7">
        <w:t xml:space="preserve">biodiversity </w:t>
      </w:r>
      <w:ins w:id="237" w:author="Hoey, Andrew" w:date="2019-04-10T16:40:00Z">
        <w:r w:rsidR="00C0795E">
          <w:t xml:space="preserve">has been suggested to </w:t>
        </w:r>
      </w:ins>
      <w:r w:rsidR="00E5405B">
        <w:t>lead</w:t>
      </w:r>
      <w:del w:id="238" w:author="Hoey, Andrew" w:date="2019-04-10T16:40:00Z">
        <w:r w:rsidR="00E5405B" w:rsidDel="00C0795E">
          <w:delText>s</w:delText>
        </w:r>
      </w:del>
      <w:r w:rsidR="00E5405B">
        <w:t xml:space="preserve"> to</w:t>
      </w:r>
      <w:r>
        <w:t xml:space="preserve"> </w:t>
      </w:r>
      <w:commentRangeStart w:id="239"/>
      <w:r w:rsidR="00CC0F79" w:rsidRPr="00F510B7">
        <w:t xml:space="preserve">feeding complementarity </w:t>
      </w:r>
      <w:commentRangeEnd w:id="239"/>
      <w:r w:rsidR="00C0795E">
        <w:rPr>
          <w:rStyle w:val="CommentReference"/>
          <w:rFonts w:ascii="Arial" w:eastAsia="Arial" w:hAnsi="Arial" w:cs="Arial"/>
          <w:lang w:val="en" w:eastAsia="en-GB"/>
        </w:rPr>
        <w:commentReference w:id="239"/>
      </w:r>
      <w:r w:rsidR="00CC0F79" w:rsidRPr="00F510B7">
        <w:rPr>
          <w:color w:val="000000"/>
        </w:rPr>
        <w:t>(</w:t>
      </w:r>
      <w:proofErr w:type="spellStart"/>
      <w:r w:rsidR="00CC0F79" w:rsidRPr="00F510B7">
        <w:rPr>
          <w:color w:val="000000"/>
        </w:rPr>
        <w:t>Burkepile</w:t>
      </w:r>
      <w:proofErr w:type="spellEnd"/>
      <w:r w:rsidR="00CC0F79" w:rsidRPr="00F510B7">
        <w:rPr>
          <w:color w:val="000000"/>
        </w:rPr>
        <w:t xml:space="preserve"> and Hay 2008, 2011)</w:t>
      </w:r>
      <w:r w:rsidR="00CC453A">
        <w:t xml:space="preserve"> and </w:t>
      </w:r>
      <w:r>
        <w:t xml:space="preserve">intensifies </w:t>
      </w:r>
      <w:r w:rsidR="00931596">
        <w:t xml:space="preserve">grazing </w:t>
      </w:r>
      <w:r w:rsidR="00E5405B">
        <w:t xml:space="preserve">of individual fishes </w:t>
      </w:r>
      <w:r w:rsidR="00931596">
        <w:t>(</w:t>
      </w:r>
      <w:proofErr w:type="spellStart"/>
      <w:r w:rsidR="00931596">
        <w:t>Lefcheck</w:t>
      </w:r>
      <w:proofErr w:type="spellEnd"/>
      <w:r w:rsidR="00931596">
        <w:t xml:space="preserve"> et al. 2019</w:t>
      </w:r>
      <w:r w:rsidR="00925990">
        <w:t xml:space="preserve">, </w:t>
      </w:r>
      <w:proofErr w:type="spellStart"/>
      <w:r w:rsidR="00925990">
        <w:t>Topor</w:t>
      </w:r>
      <w:proofErr w:type="spellEnd"/>
      <w:r w:rsidR="00925990">
        <w:t xml:space="preserve"> et al. 2019</w:t>
      </w:r>
      <w:r w:rsidR="00931596">
        <w:t>).</w:t>
      </w:r>
      <w:r>
        <w:t xml:space="preserve"> By focusing on benthic plots, these studies do </w:t>
      </w:r>
      <w:r w:rsidR="00A772DC">
        <w:t xml:space="preserve">not </w:t>
      </w:r>
      <w:r>
        <w:t xml:space="preserve">necessarily </w:t>
      </w:r>
      <w:r w:rsidR="00A772DC">
        <w:t xml:space="preserve">extrapolate to entire </w:t>
      </w:r>
      <w:proofErr w:type="spellStart"/>
      <w:r w:rsidR="00A772DC">
        <w:t>reefscapes</w:t>
      </w:r>
      <w:proofErr w:type="spellEnd"/>
      <w:r w:rsidR="00A772DC">
        <w:t xml:space="preserve"> where grazing </w:t>
      </w:r>
      <w:r w:rsidR="00612179">
        <w:t>pressure</w:t>
      </w:r>
      <w:r w:rsidR="00816D24">
        <w:t xml:space="preserve"> </w:t>
      </w:r>
      <w:r>
        <w:t xml:space="preserve">is dependent on the </w:t>
      </w:r>
      <w:r w:rsidR="00612179">
        <w:t xml:space="preserve">size of the </w:t>
      </w:r>
      <w:r w:rsidR="00816D24">
        <w:t xml:space="preserve">resident fish assemblage, </w:t>
      </w:r>
      <w:r w:rsidR="00612179">
        <w:t>which itself i</w:t>
      </w:r>
      <w:r w:rsidR="00816D24">
        <w:t xml:space="preserve">s </w:t>
      </w:r>
      <w:r w:rsidR="00612179">
        <w:t xml:space="preserve">controlled by the availability of </w:t>
      </w:r>
      <w:r w:rsidR="00A772DC">
        <w:t>benthic habitat and</w:t>
      </w:r>
      <w:r w:rsidR="00612179">
        <w:t xml:space="preserve"> historic</w:t>
      </w:r>
      <w:r w:rsidR="00A772DC">
        <w:t xml:space="preserve"> fishing level</w:t>
      </w:r>
      <w:r w:rsidR="00612179">
        <w:t>s</w:t>
      </w:r>
      <w:r w:rsidR="00637BCC">
        <w:t>.</w:t>
      </w:r>
      <w:r w:rsidR="004B12F2">
        <w:t xml:space="preserve"> </w:t>
      </w:r>
      <w:commentRangeStart w:id="240"/>
      <w:r w:rsidR="00E637C1">
        <w:t>Therefore</w:t>
      </w:r>
      <w:r w:rsidR="00F553B2">
        <w:t xml:space="preserve">, our approach of </w:t>
      </w:r>
      <w:r w:rsidR="00AC1DCB">
        <w:t>integrating feeding rates with UVC data</w:t>
      </w:r>
      <w:r w:rsidR="00F553B2">
        <w:t xml:space="preserve"> </w:t>
      </w:r>
      <w:r w:rsidR="00E637C1">
        <w:t xml:space="preserve">enabled us to </w:t>
      </w:r>
      <w:r w:rsidR="00637BCC">
        <w:t xml:space="preserve">generate </w:t>
      </w:r>
      <w:r w:rsidR="0039456F">
        <w:t>reef</w:t>
      </w:r>
      <w:r w:rsidR="005428D0">
        <w:t xml:space="preserve">-level </w:t>
      </w:r>
      <w:r w:rsidR="0039456F">
        <w:t xml:space="preserve">estimates of potential grazing pressure </w:t>
      </w:r>
      <w:r w:rsidR="00C31569">
        <w:t>across a gradient of grazing biomass</w:t>
      </w:r>
      <w:r w:rsidR="0042674F">
        <w:t xml:space="preserve">. </w:t>
      </w:r>
      <w:commentRangeEnd w:id="240"/>
      <w:r w:rsidR="00EF0162">
        <w:rPr>
          <w:rStyle w:val="CommentReference"/>
          <w:rFonts w:ascii="Arial" w:eastAsia="Arial" w:hAnsi="Arial" w:cs="Arial"/>
          <w:lang w:val="en" w:eastAsia="en-GB"/>
        </w:rPr>
        <w:commentReference w:id="240"/>
      </w:r>
      <w:r w:rsidR="00344BA4">
        <w:t>At this scale, w</w:t>
      </w:r>
      <w:r w:rsidR="0042674F">
        <w:t xml:space="preserve">e </w:t>
      </w:r>
      <w:r w:rsidR="00E637C1">
        <w:t xml:space="preserve">confirm </w:t>
      </w:r>
      <w:r w:rsidR="00180774">
        <w:t xml:space="preserve">that </w:t>
      </w:r>
      <w:r w:rsidR="00F553B2">
        <w:t>more diverse reefs have higher potential grazing pressure</w:t>
      </w:r>
      <w:r w:rsidR="00371F50">
        <w:t>.</w:t>
      </w:r>
      <w:r w:rsidR="00442EE0">
        <w:t xml:space="preserve"> </w:t>
      </w:r>
      <w:r w:rsidR="006979EF">
        <w:t>H</w:t>
      </w:r>
      <w:r w:rsidR="00336E9F">
        <w:t>ere, h</w:t>
      </w:r>
      <w:r w:rsidR="00DD5DEE">
        <w:t>owever,</w:t>
      </w:r>
      <w:r w:rsidR="006979EF">
        <w:t xml:space="preserve"> </w:t>
      </w:r>
      <w:r w:rsidR="00FE79D5" w:rsidRPr="00077F3E">
        <w:sym w:font="Symbol" w:char="F062"/>
      </w:r>
      <w:r w:rsidR="00FE79D5">
        <w:t xml:space="preserve"> </w:t>
      </w:r>
      <w:r w:rsidR="007D0677">
        <w:t>patterns</w:t>
      </w:r>
      <w:r w:rsidR="001B1A98">
        <w:t xml:space="preserve"> contradict </w:t>
      </w:r>
      <w:proofErr w:type="spellStart"/>
      <w:r w:rsidR="001B1A98" w:rsidRPr="00077F3E">
        <w:t>Lefcheck</w:t>
      </w:r>
      <w:proofErr w:type="spellEnd"/>
      <w:r w:rsidR="001B1A98" w:rsidRPr="00077F3E">
        <w:t xml:space="preserve"> et al.</w:t>
      </w:r>
      <w:r w:rsidR="001B1A98">
        <w:t>’s</w:t>
      </w:r>
      <w:r w:rsidR="001B1A98" w:rsidRPr="00077F3E">
        <w:t xml:space="preserve"> (2019)</w:t>
      </w:r>
      <w:r w:rsidR="001B1A98">
        <w:t xml:space="preserve"> finding </w:t>
      </w:r>
      <w:r w:rsidR="001B1A98" w:rsidRPr="00077F3E">
        <w:t xml:space="preserve">that </w:t>
      </w:r>
      <w:r w:rsidR="00842BEA">
        <w:t xml:space="preserve">high </w:t>
      </w:r>
      <w:r w:rsidR="00021A4D">
        <w:t xml:space="preserve">species </w:t>
      </w:r>
      <w:r w:rsidR="00842BEA">
        <w:t xml:space="preserve">turnover raised </w:t>
      </w:r>
      <w:r w:rsidR="001B1A98">
        <w:t>grazing rates</w:t>
      </w:r>
      <w:r w:rsidR="00842BEA">
        <w:t>,</w:t>
      </w:r>
      <w:r w:rsidR="001B1A98">
        <w:t xml:space="preserve"> likely </w:t>
      </w:r>
      <w:r w:rsidR="006979EF">
        <w:t>because o</w:t>
      </w:r>
      <w:r w:rsidR="00C82929">
        <w:t xml:space="preserve">ur </w:t>
      </w:r>
      <w:r w:rsidR="007D0677">
        <w:t>LCBD</w:t>
      </w:r>
      <w:r w:rsidR="00C82929">
        <w:t xml:space="preserve"> estimates</w:t>
      </w:r>
      <w:r w:rsidR="00D47785">
        <w:t xml:space="preserve"> </w:t>
      </w:r>
      <w:r w:rsidR="00936497">
        <w:t>assessed</w:t>
      </w:r>
      <w:r w:rsidR="00D47785">
        <w:t xml:space="preserve"> turnover of species </w:t>
      </w:r>
      <w:r w:rsidR="00442EE0">
        <w:t>among distinct regional pools</w:t>
      </w:r>
      <w:r w:rsidR="00936497">
        <w:t xml:space="preserve"> rather than among connected habitats</w:t>
      </w:r>
      <w:r w:rsidR="006979EF">
        <w:t>.</w:t>
      </w:r>
      <w:r w:rsidR="000665DD">
        <w:t xml:space="preserve"> </w:t>
      </w:r>
      <w:commentRangeStart w:id="241"/>
      <w:r w:rsidR="000665DD">
        <w:t>Across regional pools,</w:t>
      </w:r>
      <w:r>
        <w:t xml:space="preserve"> </w:t>
      </w:r>
      <w:r w:rsidR="000665DD">
        <w:t xml:space="preserve">we suggest </w:t>
      </w:r>
      <w:r w:rsidR="00661817">
        <w:t xml:space="preserve">that assemblages dominated by widely-distributed species have </w:t>
      </w:r>
      <w:r>
        <w:t xml:space="preserve">a </w:t>
      </w:r>
      <w:r w:rsidR="00661817">
        <w:t xml:space="preserve">lower grazing potential than those dominated by endemic species. </w:t>
      </w:r>
      <w:r w:rsidR="00442EE0">
        <w:t xml:space="preserve"> </w:t>
      </w:r>
      <w:commentRangeEnd w:id="241"/>
      <w:r w:rsidR="001C13DA">
        <w:rPr>
          <w:rStyle w:val="CommentReference"/>
          <w:rFonts w:ascii="Arial" w:eastAsia="Arial" w:hAnsi="Arial" w:cs="Arial"/>
          <w:lang w:val="en" w:eastAsia="en-GB"/>
        </w:rPr>
        <w:commentReference w:id="241"/>
      </w:r>
    </w:p>
    <w:p w14:paraId="1038E6D6" w14:textId="23D01217" w:rsidR="00AE5A58" w:rsidRDefault="00AE0F48" w:rsidP="00AC3B70">
      <w:pPr>
        <w:spacing w:line="480" w:lineRule="auto"/>
        <w:ind w:firstLine="720"/>
      </w:pPr>
      <w:commentRangeStart w:id="242"/>
      <w:r w:rsidRPr="00F65782">
        <w:t>B</w:t>
      </w:r>
      <w:r w:rsidR="00CC0F79" w:rsidRPr="00F510B7">
        <w:t xml:space="preserve">iodiversity </w:t>
      </w:r>
      <w:r>
        <w:t xml:space="preserve">effects </w:t>
      </w:r>
      <w:r w:rsidR="00CC0F79" w:rsidRPr="00F510B7">
        <w:t xml:space="preserve">partially explained why </w:t>
      </w:r>
      <w:r w:rsidR="00165791">
        <w:t xml:space="preserve">grazing </w:t>
      </w:r>
      <w:r w:rsidR="00CC0F79" w:rsidRPr="00F510B7">
        <w:t xml:space="preserve">function decoupled from </w:t>
      </w:r>
      <w:r w:rsidR="00165791">
        <w:t xml:space="preserve">grazing </w:t>
      </w:r>
      <w:r w:rsidR="00CC0F79" w:rsidRPr="00F510B7">
        <w:t xml:space="preserve">biomass. </w:t>
      </w:r>
      <w:r w:rsidR="00430DA9">
        <w:t xml:space="preserve">Decoupling was strongest in scrapers, likely because </w:t>
      </w:r>
      <w:r w:rsidR="00CC0F79" w:rsidRPr="00F510B7">
        <w:t xml:space="preserve">all fishes </w:t>
      </w:r>
      <w:r w:rsidR="00430DA9">
        <w:t xml:space="preserve">were </w:t>
      </w:r>
      <w:r w:rsidR="00CC0F79" w:rsidRPr="00F510B7">
        <w:t>assigned species</w:t>
      </w:r>
      <w:r w:rsidR="004B12F2">
        <w:t>-</w:t>
      </w:r>
      <w:r w:rsidR="00AE5A58">
        <w:t xml:space="preserve">, genera- and size-specific bite rates </w:t>
      </w:r>
      <w:r w:rsidR="00CC0F79" w:rsidRPr="00F510B7">
        <w:t>(</w:t>
      </w:r>
      <w:proofErr w:type="spellStart"/>
      <w:r w:rsidR="00CC0F79" w:rsidRPr="00F510B7">
        <w:t>Lokrantz</w:t>
      </w:r>
      <w:proofErr w:type="spellEnd"/>
      <w:r w:rsidR="00CC0F79" w:rsidRPr="00F510B7">
        <w:t xml:space="preserve"> et al. 2008) and </w:t>
      </w:r>
      <w:r w:rsidR="00AE5A58">
        <w:t xml:space="preserve">so scraping estimates </w:t>
      </w:r>
      <w:r w:rsidR="00D6305D">
        <w:t xml:space="preserve">were </w:t>
      </w:r>
      <w:r w:rsidR="00AE5A58">
        <w:t xml:space="preserve">more </w:t>
      </w:r>
      <w:r w:rsidR="00CC0F79" w:rsidRPr="00F510B7">
        <w:t xml:space="preserve">sensitive to changes in species diversity. In contrast, </w:t>
      </w:r>
      <w:r w:rsidR="00AE5A58">
        <w:t xml:space="preserve">croppers were more tightly coupled to </w:t>
      </w:r>
      <w:r w:rsidR="00AE5A58">
        <w:lastRenderedPageBreak/>
        <w:t xml:space="preserve">biomass levels, due to </w:t>
      </w:r>
      <w:del w:id="243" w:author="Hoey, Andrew" w:date="2019-04-10T16:42:00Z">
        <w:r w:rsidR="00AE5A58" w:rsidDel="00C0795E">
          <w:delText>a lack</w:delText>
        </w:r>
      </w:del>
      <w:ins w:id="244" w:author="Hoey, Andrew" w:date="2019-04-10T16:42:00Z">
        <w:r w:rsidR="00C0795E">
          <w:t>the absence</w:t>
        </w:r>
      </w:ins>
      <w:r w:rsidR="00AE5A58">
        <w:t xml:space="preserve"> of bite size data</w:t>
      </w:r>
      <w:r w:rsidR="00AE5A58" w:rsidRPr="00AE5A58">
        <w:t xml:space="preserve"> </w:t>
      </w:r>
      <w:r w:rsidR="00AE5A58">
        <w:t xml:space="preserve">and to the </w:t>
      </w:r>
      <w:r w:rsidR="00CC0F79" w:rsidRPr="00F510B7">
        <w:t xml:space="preserve">high proportion </w:t>
      </w:r>
      <w:r w:rsidR="007A2A1D">
        <w:t xml:space="preserve">of </w:t>
      </w:r>
      <w:r w:rsidR="00CC0F79" w:rsidRPr="00F510B7">
        <w:t xml:space="preserve">individual fishes </w:t>
      </w:r>
      <w:r w:rsidR="00AE5A58">
        <w:t xml:space="preserve">which were </w:t>
      </w:r>
      <w:r w:rsidR="00CC0F79" w:rsidRPr="00F510B7">
        <w:t>assigned average grazing rates</w:t>
      </w:r>
      <w:r w:rsidR="00AE5A58">
        <w:t xml:space="preserve">. </w:t>
      </w:r>
      <w:commentRangeStart w:id="245"/>
      <w:r w:rsidR="00AE5A58">
        <w:t>Indeed, we note that o</w:t>
      </w:r>
      <w:r w:rsidR="00CC0F79" w:rsidRPr="00F510B7">
        <w:t xml:space="preserve">ur definitions of grazing functions were limited by our generalisation across species with similar functions but different feeding modes. </w:t>
      </w:r>
      <w:r w:rsidR="00AE5A58">
        <w:t xml:space="preserve">This may have been particularly problematic for </w:t>
      </w:r>
      <w:r w:rsidR="000E1E50">
        <w:t>cropping species</w:t>
      </w:r>
      <w:r w:rsidR="00AE5A58">
        <w:t xml:space="preserve"> which 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proofErr w:type="spellStart"/>
      <w:r w:rsidR="00422C93">
        <w:t>Brandl</w:t>
      </w:r>
      <w:proofErr w:type="spellEnd"/>
      <w:r w:rsidR="00422C93">
        <w:t xml:space="preserve"> </w:t>
      </w:r>
      <w:r w:rsidR="0005591C">
        <w:t xml:space="preserve">et al. </w:t>
      </w:r>
      <w:r w:rsidR="00422C93">
        <w:t>201</w:t>
      </w:r>
      <w:r w:rsidR="0005591C">
        <w:t>5</w:t>
      </w:r>
      <w:r w:rsidR="00422C93">
        <w:t xml:space="preserve">, </w:t>
      </w:r>
      <w:proofErr w:type="spellStart"/>
      <w:r w:rsidR="00422C93">
        <w:t>Tebbet</w:t>
      </w:r>
      <w:ins w:id="246" w:author="Alexia Graba-Landry" w:date="2019-04-01T13:53:00Z">
        <w:r w:rsidR="005243BE">
          <w:t>t</w:t>
        </w:r>
      </w:ins>
      <w:proofErr w:type="spellEnd"/>
      <w:r w:rsidR="00422C93">
        <w:t xml:space="preserve"> et al. 2017)</w:t>
      </w:r>
      <w:r w:rsidR="000E1E50">
        <w:t>.</w:t>
      </w:r>
      <w:r w:rsidR="0013391B">
        <w:t xml:space="preserve"> </w:t>
      </w:r>
      <w:commentRangeEnd w:id="245"/>
      <w:r w:rsidR="001C13DA">
        <w:rPr>
          <w:rStyle w:val="CommentReference"/>
          <w:rFonts w:ascii="Arial" w:eastAsia="Arial" w:hAnsi="Arial" w:cs="Arial"/>
          <w:lang w:val="en" w:eastAsia="en-GB"/>
        </w:rPr>
        <w:commentReference w:id="245"/>
      </w:r>
      <w:commentRangeStart w:id="247"/>
      <w:r w:rsidR="00A6485A">
        <w:t>Nevertheless</w:t>
      </w:r>
      <w:r w:rsidR="00A6485A" w:rsidRPr="00077F3E">
        <w:t xml:space="preserve">, the modelling framework we used to generate grazing estimates is a significant improvement on the procedure employed by previous macroscale grazing studies (e.g. </w:t>
      </w:r>
      <w:r w:rsidR="00A6485A" w:rsidRPr="00077F3E">
        <w:rPr>
          <w:color w:val="000000"/>
        </w:rPr>
        <w:t>Bellwood et al. 2011)</w:t>
      </w:r>
      <w:r w:rsidR="00A6485A" w:rsidRPr="00077F3E">
        <w:t xml:space="preserve">. </w:t>
      </w:r>
      <w:commentRangeEnd w:id="247"/>
      <w:r w:rsidR="005243BE">
        <w:rPr>
          <w:rStyle w:val="CommentReference"/>
          <w:rFonts w:ascii="Arial" w:eastAsia="Arial" w:hAnsi="Arial" w:cs="Arial"/>
          <w:lang w:val="en" w:eastAsia="en-GB"/>
        </w:rPr>
        <w:commentReference w:id="247"/>
      </w:r>
      <w:commentRangeStart w:id="248"/>
      <w:r w:rsidR="00A6485A" w:rsidRPr="00077F3E">
        <w:t xml:space="preserve">By modelling genera- and species-specific bite rates from observations collected in several regions, we were able to leverage observational data in a hierarchical framework which predicts grazing rates of new, related species, given uncertainties in species, genera and body sizes. </w:t>
      </w:r>
      <w:commentRangeEnd w:id="248"/>
      <w:r w:rsidR="005243BE">
        <w:rPr>
          <w:rStyle w:val="CommentReference"/>
          <w:rFonts w:ascii="Arial" w:eastAsia="Arial" w:hAnsi="Arial" w:cs="Arial"/>
          <w:lang w:val="en" w:eastAsia="en-GB"/>
        </w:rPr>
        <w:commentReference w:id="248"/>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controls on grazing rates </w:t>
      </w:r>
      <w:r w:rsidR="00A6485A" w:rsidRPr="00077F3E">
        <w:rPr>
          <w:color w:val="000000"/>
        </w:rPr>
        <w:t>(Bruno et al. 2015)</w:t>
      </w:r>
      <w:r w:rsidR="00A6485A" w:rsidRPr="00077F3E">
        <w:t xml:space="preserve"> that might confound comparisons of </w:t>
      </w:r>
      <w:r w:rsidR="00993CBE">
        <w:t xml:space="preserve">herbivory </w:t>
      </w:r>
      <w:r w:rsidR="00A6485A" w:rsidRPr="00077F3E">
        <w:t xml:space="preserve">across temperature regimes. </w:t>
      </w:r>
      <w:commentRangeEnd w:id="242"/>
      <w:r w:rsidR="005243BE">
        <w:rPr>
          <w:rStyle w:val="CommentReference"/>
          <w:rFonts w:ascii="Arial" w:eastAsia="Arial" w:hAnsi="Arial" w:cs="Arial"/>
          <w:lang w:val="en" w:eastAsia="en-GB"/>
        </w:rPr>
        <w:commentReference w:id="242"/>
      </w:r>
    </w:p>
    <w:p w14:paraId="73012B6C" w14:textId="09DC3BDE" w:rsidR="007A2A1D" w:rsidRDefault="00AE5A58" w:rsidP="00AC3B70">
      <w:pPr>
        <w:spacing w:line="480" w:lineRule="auto"/>
        <w:ind w:firstLine="720"/>
      </w:pPr>
      <w:r w:rsidRPr="00077F3E">
        <w:t xml:space="preserve">The random intercepts in our predictive 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 fishing and biodiversity covariates</w:t>
      </w:r>
      <w:r w:rsidRPr="00077F3E">
        <w:t xml:space="preserve">, which is likely </w:t>
      </w:r>
      <w:r w:rsidR="000A1616">
        <w:t xml:space="preserve">due to </w:t>
      </w:r>
      <w:r w:rsidRPr="00077F3E">
        <w:t xml:space="preserve">unmeasured processes that control </w:t>
      </w:r>
      <w:r w:rsidR="00965838">
        <w:t>herbivore biomass</w:t>
      </w:r>
      <w:r w:rsidRPr="00077F3E">
        <w:t xml:space="preserve">. For example, herbivore biomass variation (and thus grazing function) has been linked to differences in oceanic productivity </w:t>
      </w:r>
      <w:r w:rsidRPr="00077F3E">
        <w:rPr>
          <w:color w:val="000000"/>
        </w:rPr>
        <w:t>(</w:t>
      </w:r>
      <w:proofErr w:type="spellStart"/>
      <w:r w:rsidRPr="00077F3E">
        <w:rPr>
          <w:color w:val="000000"/>
        </w:rPr>
        <w:t>Heenan</w:t>
      </w:r>
      <w:proofErr w:type="spellEnd"/>
      <w:r w:rsidRPr="00077F3E">
        <w:rPr>
          <w:color w:val="000000"/>
        </w:rPr>
        <w:t xml:space="preserve"> et al. 2016)</w:t>
      </w:r>
      <w:r w:rsidR="005C579D">
        <w:t xml:space="preserve"> </w:t>
      </w:r>
      <w:r w:rsidR="000805F6">
        <w:t>while</w:t>
      </w:r>
      <w:r w:rsidRPr="00077F3E">
        <w:t xml:space="preserve"> </w:t>
      </w:r>
      <w:r w:rsidR="000805F6">
        <w:t xml:space="preserve">video 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r w:rsidR="001D3B77">
        <w:t xml:space="preserve">. </w:t>
      </w:r>
      <w:r w:rsidR="005449C0">
        <w:t>Similarly,</w:t>
      </w:r>
      <w:r w:rsidR="009D5506">
        <w:t xml:space="preserve"> l</w:t>
      </w:r>
      <w:r w:rsidR="009D5506" w:rsidRPr="00316B90">
        <w:t>ong</w:t>
      </w:r>
      <w:r w:rsidR="009D5506">
        <w:t>-</w:t>
      </w:r>
      <w:r w:rsidR="009D5506" w:rsidRPr="00316B90">
        <w:t xml:space="preserve">term studies </w:t>
      </w:r>
      <w:r w:rsidR="009D5506">
        <w:t xml:space="preserve">of frequently perturbed coral </w:t>
      </w:r>
      <w:r w:rsidR="009D5506">
        <w:lastRenderedPageBreak/>
        <w:t xml:space="preserve">reefs indicate that grazing assemblages continually </w:t>
      </w:r>
      <w:r w:rsidR="009D5506" w:rsidRPr="00316B90">
        <w:t xml:space="preserve">reorganize </w:t>
      </w:r>
      <w:r w:rsidR="00916F10">
        <w:t xml:space="preserve">in response to disturbance </w:t>
      </w:r>
      <w:r w:rsidR="009D5506" w:rsidRPr="00316B90">
        <w:t>(Han et al. 2016)</w:t>
      </w:r>
      <w:r w:rsidR="009D5506">
        <w:t xml:space="preserve">, </w:t>
      </w:r>
      <w:r w:rsidR="00DF6CB8">
        <w:t>imply</w:t>
      </w:r>
      <w:r w:rsidR="00095077">
        <w:t>ing</w:t>
      </w:r>
      <w:r w:rsidR="00DF6CB8">
        <w:t xml:space="preserve"> that</w:t>
      </w:r>
      <w:r w:rsidR="009D5506">
        <w:t xml:space="preserve"> grazing </w:t>
      </w:r>
      <w:r w:rsidR="00DF6CB8">
        <w:t>intensity</w:t>
      </w:r>
      <w:r w:rsidR="009D5506">
        <w:t xml:space="preserve"> </w:t>
      </w:r>
      <w:r w:rsidR="00DF6CB8">
        <w:t>will respon</w:t>
      </w:r>
      <w:r w:rsidR="002767CE">
        <w:t>d</w:t>
      </w:r>
      <w:r w:rsidR="00DF6CB8">
        <w:t xml:space="preserve"> </w:t>
      </w:r>
      <w:r w:rsidR="0084794B">
        <w:t>in</w:t>
      </w:r>
      <w:r w:rsidR="00DF6CB8">
        <w:t xml:space="preserve"> similar non-linear trajectories</w:t>
      </w:r>
      <w:r w:rsidR="009D5506">
        <w:t>.</w:t>
      </w:r>
      <w:r w:rsidR="009D5506" w:rsidRPr="00316B90">
        <w:t xml:space="preserve"> </w:t>
      </w:r>
      <w:r w:rsidR="00FB2FE0">
        <w:t>T</w:t>
      </w:r>
      <w:r w:rsidR="00B86E71" w:rsidRPr="00F510B7">
        <w:t xml:space="preserve">emporal </w:t>
      </w:r>
      <w:r w:rsidR="005449C0">
        <w:t xml:space="preserve">analyses linking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develop our understanding of how herbivory rates influence long-term changes in reef state</w:t>
      </w:r>
      <w:r w:rsidR="009D5506">
        <w:t>.</w:t>
      </w:r>
      <w:r w:rsidR="00B86E71" w:rsidRPr="00F510B7">
        <w:t xml:space="preserve"> </w:t>
      </w:r>
    </w:p>
    <w:p w14:paraId="0BB89F9B" w14:textId="28810320" w:rsidR="00C65FB8" w:rsidRPr="00F510B7" w:rsidRDefault="003F6919" w:rsidP="00AC3B70">
      <w:pPr>
        <w:spacing w:line="480" w:lineRule="auto"/>
        <w:ind w:firstLine="720"/>
        <w:rPr>
          <w:b/>
        </w:rPr>
      </w:pPr>
      <w:r>
        <w:t>Our study</w:t>
      </w:r>
      <w:r w:rsidR="00BF37EC" w:rsidRPr="00F65782">
        <w:t xml:space="preserve"> </w:t>
      </w:r>
      <w:r w:rsidR="00E062B7">
        <w:t>demonstrates how benthic habitat, fishing</w:t>
      </w:r>
      <w:r w:rsidR="00BF37EC" w:rsidRPr="00F65782">
        <w:t xml:space="preserve"> </w:t>
      </w:r>
      <w:r w:rsidR="00E062B7">
        <w:t xml:space="preserve">pressure and biodiversity influence </w:t>
      </w:r>
      <w:r w:rsidR="00BF37EC" w:rsidRPr="00F65782">
        <w:t xml:space="preserve">the functional potential of herbivore </w:t>
      </w:r>
      <w:r w:rsidR="00FE0DBF">
        <w:t>assemblages 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r w:rsidR="00C9358F">
        <w:t xml:space="preserve">. </w:t>
      </w:r>
      <w:commentRangeStart w:id="249"/>
      <w:r w:rsidR="00E062B7">
        <w:t xml:space="preserve">Cropping pressure is likely to increase in response to stressors which clear substrate space for turf growth. </w:t>
      </w:r>
      <w:commentRangeEnd w:id="249"/>
      <w:r w:rsidR="00C0795E">
        <w:rPr>
          <w:rStyle w:val="CommentReference"/>
          <w:rFonts w:ascii="Arial" w:eastAsia="Arial" w:hAnsi="Arial" w:cs="Arial"/>
          <w:lang w:val="en" w:eastAsia="en-GB"/>
        </w:rPr>
        <w:commentReference w:id="249"/>
      </w:r>
      <w:r w:rsidR="008D48D8">
        <w:t>Intact reef structure will be critical for m</w:t>
      </w:r>
      <w:r w:rsidR="00E062B7">
        <w:t>aintenance of scraping functions</w:t>
      </w:r>
      <w:r w:rsidR="008D48D8">
        <w:t xml:space="preserve">, </w:t>
      </w:r>
      <w:r w:rsidR="00E062B7">
        <w:t>though</w:t>
      </w:r>
      <w:r w:rsidR="008D48D8">
        <w:t xml:space="preserve"> inhabited reefs </w:t>
      </w:r>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r w:rsidR="00E062B7">
        <w:t xml:space="preserve">. </w:t>
      </w:r>
      <w:r w:rsidR="00A23E40">
        <w:t xml:space="preserve">For a given level of biomass, protection of biodiversity will enhance grazing, but </w:t>
      </w:r>
      <w:r w:rsidR="008D1782">
        <w:t>differences in regional pools mean that</w:t>
      </w:r>
      <w:r w:rsidR="00A23E40">
        <w:t xml:space="preserve"> grazing potential of fish assemblages may vary naturally among </w:t>
      </w:r>
      <w:r w:rsidR="008D1782">
        <w:t>reefs</w:t>
      </w:r>
      <w:r w:rsidR="00A23E40">
        <w:t xml:space="preserve">. </w:t>
      </w:r>
      <w:r w:rsidR="007A2A1D">
        <w:t>W</w:t>
      </w:r>
      <w:r w:rsidR="007A2A1D" w:rsidRPr="00077F3E">
        <w:t xml:space="preserve">e stress that biomass was by far the most important predictor of scraping function,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6F4DCECC" w:rsidR="00C65FB8" w:rsidRPr="00F65782" w:rsidRDefault="00AA4564" w:rsidP="001E48FC">
      <w:pPr>
        <w:spacing w:line="480" w:lineRule="auto"/>
        <w:outlineLvl w:val="0"/>
        <w:rPr>
          <w:color w:val="FF0000"/>
        </w:rPr>
      </w:pPr>
      <w:r w:rsidRPr="00F65782">
        <w:rPr>
          <w:color w:val="FF0000"/>
        </w:rPr>
        <w:t>Data? Grants?</w:t>
      </w:r>
      <w:ins w:id="250" w:author="Hoey, Andrew" w:date="2019-04-10T16:45:00Z">
        <w:r w:rsidR="00C0795E" w:rsidRPr="00C0795E">
          <w:rPr>
            <w:rFonts w:eastAsia="Arial"/>
            <w:sz w:val="23"/>
            <w:szCs w:val="23"/>
            <w:lang w:val="en-US" w:eastAsia="en-GB"/>
          </w:rPr>
          <w:t xml:space="preserve"> </w:t>
        </w:r>
        <w:r w:rsidR="00C0795E">
          <w:rPr>
            <w:rFonts w:eastAsia="Arial"/>
            <w:sz w:val="23"/>
            <w:szCs w:val="23"/>
            <w:lang w:val="en-US" w:eastAsia="en-GB"/>
          </w:rPr>
          <w:t>funded by the Australian Research Council to ASH (DE130100688)</w:t>
        </w:r>
      </w:ins>
      <w:ins w:id="251" w:author="Hoey, Andrew" w:date="2019-04-10T16:46:00Z">
        <w:r w:rsidR="00C0795E">
          <w:rPr>
            <w:rFonts w:eastAsia="Arial"/>
            <w:sz w:val="23"/>
            <w:szCs w:val="23"/>
            <w:lang w:val="en-US" w:eastAsia="en-GB"/>
          </w:rPr>
          <w:t xml:space="preserve">, Lizard Island Reef Research Foundation Doctoral Fellowship </w:t>
        </w:r>
        <w:bookmarkStart w:id="252" w:name="_GoBack"/>
        <w:r w:rsidR="00C0795E">
          <w:rPr>
            <w:rFonts w:eastAsia="Arial"/>
            <w:sz w:val="23"/>
            <w:szCs w:val="23"/>
            <w:lang w:val="en-US" w:eastAsia="en-GB"/>
          </w:rPr>
          <w:t>(AGL)</w:t>
        </w:r>
      </w:ins>
      <w:bookmarkEnd w:id="252"/>
    </w:p>
    <w:p w14:paraId="21EEDB2C" w14:textId="77777777" w:rsidR="007A2A1D" w:rsidRPr="00F510B7" w:rsidRDefault="007A2A1D" w:rsidP="00AC3B70">
      <w:pPr>
        <w:spacing w:line="480" w:lineRule="auto"/>
        <w:rPr>
          <w:b/>
        </w:rPr>
      </w:pPr>
    </w:p>
    <w:p w14:paraId="7D87F538" w14:textId="3B2D4B68" w:rsidR="00C65FB8" w:rsidRPr="00AC3B70" w:rsidRDefault="00C0795E" w:rsidP="001E48FC">
      <w:pPr>
        <w:spacing w:line="480" w:lineRule="auto"/>
        <w:outlineLvl w:val="0"/>
        <w:rPr>
          <w:b/>
          <w:sz w:val="28"/>
        </w:rPr>
      </w:pPr>
      <w:hyperlink r:id="rId24" w:history="1">
        <w:r w:rsidR="00CC0F79" w:rsidRPr="00AC3B70">
          <w:rPr>
            <w:rStyle w:val="Hyperlink"/>
            <w:b/>
            <w:sz w:val="28"/>
          </w:rPr>
          <w:t>Supplementary Material</w:t>
        </w:r>
      </w:hyperlink>
    </w:p>
    <w:p w14:paraId="63D754C3" w14:textId="77777777" w:rsidR="00C65FB8" w:rsidRPr="00F510B7" w:rsidRDefault="00C65FB8">
      <w:pPr>
        <w:spacing w:line="360" w:lineRule="auto"/>
        <w:rPr>
          <w:b/>
          <w:sz w:val="26"/>
          <w:szCs w:val="26"/>
        </w:rPr>
      </w:pP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w:t>
      </w:r>
      <w:proofErr w:type="spellStart"/>
      <w:r w:rsidRPr="0055312C">
        <w:rPr>
          <w:color w:val="000000"/>
        </w:rPr>
        <w:t>Steneck</w:t>
      </w:r>
      <w:proofErr w:type="spellEnd"/>
      <w:r w:rsidRPr="0055312C">
        <w:rPr>
          <w:color w:val="000000"/>
        </w:rPr>
        <w:t xml:space="preserve"> RS, </w:t>
      </w:r>
      <w:proofErr w:type="spellStart"/>
      <w:r w:rsidRPr="0055312C">
        <w:rPr>
          <w:color w:val="000000"/>
        </w:rPr>
        <w:t>Mumby</w:t>
      </w:r>
      <w:proofErr w:type="spellEnd"/>
      <w:r w:rsidRPr="0055312C">
        <w:rPr>
          <w:color w:val="000000"/>
        </w:rPr>
        <w:t xml:space="preserve"> PJ (2010) Running the gauntlet: inhibitory effects of algal turfs on the processes of coral recruitment. </w:t>
      </w:r>
      <w:r w:rsidRPr="00F65782">
        <w:rPr>
          <w:color w:val="000000"/>
        </w:rPr>
        <w:t xml:space="preserve">Mar </w:t>
      </w:r>
      <w:proofErr w:type="spellStart"/>
      <w:r w:rsidRPr="00F65782">
        <w:rPr>
          <w:color w:val="000000"/>
        </w:rPr>
        <w:t>Ecol</w:t>
      </w:r>
      <w:proofErr w:type="spellEnd"/>
      <w:r w:rsidRPr="00F65782">
        <w:rPr>
          <w:color w:val="000000"/>
        </w:rPr>
        <w:t xml:space="preserve">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proofErr w:type="spellStart"/>
      <w:r w:rsidRPr="00F65782">
        <w:rPr>
          <w:color w:val="000000"/>
        </w:rPr>
        <w:t>Bartoń</w:t>
      </w:r>
      <w:proofErr w:type="spellEnd"/>
      <w:r w:rsidRPr="00F65782">
        <w:rPr>
          <w:color w:val="000000"/>
        </w:rPr>
        <w:t xml:space="preserve"> K (2013) </w:t>
      </w:r>
      <w:proofErr w:type="spellStart"/>
      <w:r w:rsidRPr="00F65782">
        <w:rPr>
          <w:color w:val="000000"/>
        </w:rPr>
        <w:t>MuMIn</w:t>
      </w:r>
      <w:proofErr w:type="spellEnd"/>
      <w:r w:rsidRPr="00F65782">
        <w:rPr>
          <w:color w:val="000000"/>
        </w:rPr>
        <w:t xml:space="preserve">: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Bates D, </w:t>
      </w:r>
      <w:proofErr w:type="spellStart"/>
      <w:r w:rsidRPr="0055312C">
        <w:rPr>
          <w:color w:val="000000"/>
        </w:rPr>
        <w:t>Maechler</w:t>
      </w:r>
      <w:proofErr w:type="spellEnd"/>
      <w:r w:rsidRPr="0055312C">
        <w:rPr>
          <w:color w:val="000000"/>
        </w:rPr>
        <w:t xml:space="preserve"> M, </w:t>
      </w:r>
      <w:proofErr w:type="spellStart"/>
      <w:r w:rsidRPr="0055312C">
        <w:rPr>
          <w:color w:val="000000"/>
        </w:rPr>
        <w:t>Bolker</w:t>
      </w:r>
      <w:proofErr w:type="spellEnd"/>
      <w:r w:rsidRPr="0055312C">
        <w:rPr>
          <w:color w:val="000000"/>
        </w:rPr>
        <w:t xml:space="preserve"> B, Walker S (2015) Fitting linear mixed-effects models using lme4. J Stat </w:t>
      </w:r>
      <w:proofErr w:type="spellStart"/>
      <w:r w:rsidRPr="0055312C">
        <w:rPr>
          <w:color w:val="000000"/>
        </w:rPr>
        <w:t>Softw</w:t>
      </w:r>
      <w:proofErr w:type="spellEnd"/>
      <w:r w:rsidRPr="0055312C">
        <w:rPr>
          <w:color w:val="000000"/>
        </w:rPr>
        <w:t xml:space="preserve"> 67:1–48</w:t>
      </w:r>
    </w:p>
    <w:p w14:paraId="3FDFB1B5" w14:textId="1F31A262" w:rsidR="001F0D1E" w:rsidRPr="001F0D1E" w:rsidRDefault="001F0D1E" w:rsidP="001F0D1E">
      <w:pPr>
        <w:spacing w:before="120" w:after="120"/>
        <w:ind w:left="397" w:hanging="397"/>
      </w:pPr>
      <w:proofErr w:type="spellStart"/>
      <w:r>
        <w:t>Bejarano</w:t>
      </w:r>
      <w:proofErr w:type="spellEnd"/>
      <w:r>
        <w:t xml:space="preserve">, S., </w:t>
      </w:r>
      <w:proofErr w:type="spellStart"/>
      <w:r>
        <w:t>Jouffray</w:t>
      </w:r>
      <w:proofErr w:type="spellEnd"/>
      <w:r>
        <w:t xml:space="preserve">, J.-B., </w:t>
      </w:r>
      <w:proofErr w:type="spellStart"/>
      <w:r>
        <w:t>Chollett</w:t>
      </w:r>
      <w:proofErr w:type="spellEnd"/>
      <w:r>
        <w:t xml:space="preserve">, I., Allen, R., </w:t>
      </w:r>
      <w:proofErr w:type="spellStart"/>
      <w:r>
        <w:t>Roff</w:t>
      </w:r>
      <w:proofErr w:type="spellEnd"/>
      <w:r>
        <w:t xml:space="preserve">, G., </w:t>
      </w:r>
      <w:proofErr w:type="spellStart"/>
      <w:r>
        <w:t>Marshell</w:t>
      </w:r>
      <w:proofErr w:type="spellEnd"/>
      <w:r>
        <w:t xml:space="preserve">, A., … </w:t>
      </w:r>
      <w:proofErr w:type="spellStart"/>
      <w:r>
        <w:t>Mumby</w:t>
      </w:r>
      <w:proofErr w:type="spellEnd"/>
      <w:r>
        <w:t xml:space="preserve">,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Choat</w:t>
      </w:r>
      <w:proofErr w:type="spellEnd"/>
      <w:r w:rsidRPr="0055312C">
        <w:rPr>
          <w:color w:val="000000"/>
        </w:rPr>
        <w:t xml:space="preserve"> JH (1990) A functional analysis of grazing in parrotfishes (family </w:t>
      </w:r>
      <w:proofErr w:type="spellStart"/>
      <w:r w:rsidRPr="0055312C">
        <w:rPr>
          <w:color w:val="000000"/>
        </w:rPr>
        <w:t>Scaridae</w:t>
      </w:r>
      <w:proofErr w:type="spellEnd"/>
      <w:r w:rsidRPr="0055312C">
        <w:rPr>
          <w:color w:val="000000"/>
        </w:rPr>
        <w:t xml:space="preserve">): the ecological implications. Environ </w:t>
      </w:r>
      <w:proofErr w:type="spellStart"/>
      <w:r w:rsidRPr="0055312C">
        <w:rPr>
          <w:color w:val="000000"/>
        </w:rPr>
        <w:t>Biol</w:t>
      </w:r>
      <w:proofErr w:type="spellEnd"/>
      <w:r w:rsidRPr="0055312C">
        <w:rPr>
          <w:color w:val="000000"/>
        </w:rPr>
        <w:t xml:space="preserve">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Hoey AS, </w:t>
      </w:r>
      <w:proofErr w:type="spellStart"/>
      <w:r w:rsidRPr="0055312C">
        <w:rPr>
          <w:color w:val="000000"/>
        </w:rPr>
        <w:t>Choat</w:t>
      </w:r>
      <w:proofErr w:type="spellEnd"/>
      <w:r w:rsidRPr="0055312C">
        <w:rPr>
          <w:color w:val="000000"/>
        </w:rPr>
        <w:t xml:space="preserve"> JH (2003) Limited functional redundancy in high diversity systems: resilience and ecosystem function on coral reefs. </w:t>
      </w:r>
      <w:proofErr w:type="spellStart"/>
      <w:r w:rsidRPr="0055312C">
        <w:rPr>
          <w:color w:val="000000"/>
        </w:rPr>
        <w:t>Ecol</w:t>
      </w:r>
      <w:proofErr w:type="spellEnd"/>
      <w:r w:rsidRPr="0055312C">
        <w:rPr>
          <w:color w:val="000000"/>
        </w:rPr>
        <w:t xml:space="preserve"> Lett 6:281–285</w:t>
      </w:r>
    </w:p>
    <w:p w14:paraId="741EA2B7" w14:textId="33E84BF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Hoey AS, Hughes TP (2011) Human activity selectively impacts the ecosystem roles of parrotfishes on coral reefs. Proc </w:t>
      </w:r>
      <w:proofErr w:type="spellStart"/>
      <w:r w:rsidRPr="0055312C">
        <w:rPr>
          <w:color w:val="000000"/>
        </w:rPr>
        <w:t>Biol</w:t>
      </w:r>
      <w:proofErr w:type="spellEnd"/>
      <w:r w:rsidRPr="0055312C">
        <w:rPr>
          <w:color w:val="000000"/>
        </w:rPr>
        <w:t xml:space="preserve">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Hughes TP, </w:t>
      </w:r>
      <w:proofErr w:type="spellStart"/>
      <w:r w:rsidRPr="0055312C">
        <w:rPr>
          <w:color w:val="000000"/>
        </w:rPr>
        <w:t>Folke</w:t>
      </w:r>
      <w:proofErr w:type="spellEnd"/>
      <w:r w:rsidRPr="0055312C">
        <w:rPr>
          <w:color w:val="000000"/>
        </w:rPr>
        <w:t xml:space="preserve"> C, </w:t>
      </w:r>
      <w:proofErr w:type="spellStart"/>
      <w:r w:rsidRPr="0055312C">
        <w:rPr>
          <w:color w:val="000000"/>
        </w:rPr>
        <w:t>Nyström</w:t>
      </w:r>
      <w:proofErr w:type="spellEnd"/>
      <w:r w:rsidRPr="0055312C">
        <w:rPr>
          <w:color w:val="000000"/>
        </w:rPr>
        <w:t xml:space="preserve"> M (2004) Confronting the coral reef crisis. Nature 429:827–833</w:t>
      </w:r>
    </w:p>
    <w:p w14:paraId="4CEA7C4A" w14:textId="4C8247E9" w:rsidR="00D56239" w:rsidRPr="00F65782" w:rsidRDefault="00231089" w:rsidP="00F65782">
      <w:pPr>
        <w:spacing w:before="120" w:after="120"/>
        <w:ind w:left="397" w:hanging="397"/>
      </w:pPr>
      <w:proofErr w:type="spellStart"/>
      <w:r w:rsidRPr="0055312C">
        <w:t>Bergseth</w:t>
      </w:r>
      <w:proofErr w:type="spellEnd"/>
      <w:r w:rsidRPr="0055312C">
        <w:t xml:space="preserve">, B. J., Gurney, G. G., Barnes, M. L., Arias, A., &amp; </w:t>
      </w:r>
      <w:proofErr w:type="spellStart"/>
      <w:r w:rsidRPr="0055312C">
        <w:t>Cinner</w:t>
      </w:r>
      <w:proofErr w:type="spellEnd"/>
      <w:r w:rsidRPr="0055312C">
        <w:t xml:space="preserve">,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Best RJ, </w:t>
      </w:r>
      <w:proofErr w:type="spellStart"/>
      <w:r w:rsidRPr="0055312C">
        <w:rPr>
          <w:color w:val="000000"/>
        </w:rPr>
        <w:t>Chaudoin</w:t>
      </w:r>
      <w:proofErr w:type="spellEnd"/>
      <w:r w:rsidRPr="0055312C">
        <w:rPr>
          <w:color w:val="000000"/>
        </w:rPr>
        <w:t xml:space="preserve"> AL, Bracken MES, Graham MH, </w:t>
      </w:r>
      <w:proofErr w:type="spellStart"/>
      <w:r w:rsidRPr="0055312C">
        <w:rPr>
          <w:color w:val="000000"/>
        </w:rPr>
        <w:t>Stachowicz</w:t>
      </w:r>
      <w:proofErr w:type="spellEnd"/>
      <w:r w:rsidRPr="0055312C">
        <w:rPr>
          <w:color w:val="000000"/>
        </w:rPr>
        <w:t xml:space="preserve">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Bonaldo</w:t>
      </w:r>
      <w:proofErr w:type="spellEnd"/>
      <w:r w:rsidRPr="0055312C">
        <w:rPr>
          <w:color w:val="000000"/>
        </w:rPr>
        <w:t xml:space="preserve"> RM, Bellwood DR (2008) Size-dependent variation in the functional role of the parrotfish </w:t>
      </w:r>
      <w:proofErr w:type="spellStart"/>
      <w:r w:rsidRPr="0055312C">
        <w:rPr>
          <w:color w:val="000000"/>
        </w:rPr>
        <w:t>Scarus</w:t>
      </w:r>
      <w:proofErr w:type="spellEnd"/>
      <w:r w:rsidRPr="0055312C">
        <w:rPr>
          <w:color w:val="000000"/>
        </w:rPr>
        <w:t xml:space="preserve"> </w:t>
      </w:r>
      <w:proofErr w:type="spellStart"/>
      <w:r w:rsidRPr="0055312C">
        <w:rPr>
          <w:color w:val="000000"/>
        </w:rPr>
        <w:t>rivulatus</w:t>
      </w:r>
      <w:proofErr w:type="spellEnd"/>
      <w:r w:rsidRPr="0055312C">
        <w:rPr>
          <w:color w:val="000000"/>
        </w:rPr>
        <w:t xml:space="preserve"> on the Great Barrier Reef, Australia. Mar </w:t>
      </w:r>
      <w:proofErr w:type="spellStart"/>
      <w:r w:rsidRPr="0055312C">
        <w:rPr>
          <w:color w:val="000000"/>
        </w:rPr>
        <w:t>Ecol</w:t>
      </w:r>
      <w:proofErr w:type="spellEnd"/>
      <w:r w:rsidRPr="0055312C">
        <w:rPr>
          <w:color w:val="000000"/>
        </w:rPr>
        <w:t xml:space="preserve"> Prog Ser 360:237–244</w:t>
      </w:r>
    </w:p>
    <w:p w14:paraId="613A3D2B" w14:textId="69EF04A1" w:rsidR="0055312C" w:rsidRPr="0055312C" w:rsidRDefault="00550581" w:rsidP="00F65782">
      <w:pPr>
        <w:spacing w:before="120" w:after="120"/>
      </w:pPr>
      <w:proofErr w:type="spellStart"/>
      <w:r w:rsidRPr="0055312C">
        <w:t>Bonaldo</w:t>
      </w:r>
      <w:proofErr w:type="spellEnd"/>
      <w:r w:rsidRPr="0055312C">
        <w:t xml:space="preserve">,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proofErr w:type="spellStart"/>
      <w:r w:rsidRPr="0055312C">
        <w:t>Brandl</w:t>
      </w:r>
      <w:proofErr w:type="spellEnd"/>
      <w:r w:rsidRPr="0055312C">
        <w:t xml:space="preserve">,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Bruno JF, </w:t>
      </w:r>
      <w:proofErr w:type="spellStart"/>
      <w:r w:rsidRPr="0055312C">
        <w:rPr>
          <w:color w:val="000000"/>
        </w:rPr>
        <w:t>Carr</w:t>
      </w:r>
      <w:proofErr w:type="spellEnd"/>
      <w:r w:rsidRPr="0055312C">
        <w:rPr>
          <w:color w:val="000000"/>
        </w:rPr>
        <w:t xml:space="preserve">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(2008) Herbivore species richness and feeding complementarity affect community structure and function on a coral reef. Proc Natl </w:t>
      </w:r>
      <w:proofErr w:type="spellStart"/>
      <w:r w:rsidRPr="0055312C">
        <w:rPr>
          <w:color w:val="000000"/>
        </w:rPr>
        <w:t>Acad</w:t>
      </w:r>
      <w:proofErr w:type="spellEnd"/>
      <w:r w:rsidRPr="0055312C">
        <w:rPr>
          <w:color w:val="000000"/>
        </w:rPr>
        <w:t xml:space="preserve">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 xml:space="preserve">Burnham KP, Anderson DR (2003) Model Selection and </w:t>
      </w:r>
      <w:proofErr w:type="spellStart"/>
      <w:r w:rsidRPr="0055312C">
        <w:rPr>
          <w:color w:val="000000"/>
        </w:rPr>
        <w:t>Multimodel</w:t>
      </w:r>
      <w:proofErr w:type="spellEnd"/>
      <w:r w:rsidRPr="0055312C">
        <w:rPr>
          <w:color w:val="000000"/>
        </w:rPr>
        <w:t xml:space="preserve">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Cade BS (2015) Model averaging and muddled </w:t>
      </w:r>
      <w:proofErr w:type="spellStart"/>
      <w:r w:rsidRPr="0055312C">
        <w:rPr>
          <w:color w:val="000000"/>
        </w:rPr>
        <w:t>multimodel</w:t>
      </w:r>
      <w:proofErr w:type="spellEnd"/>
      <w:r w:rsidRPr="0055312C">
        <w:rPr>
          <w:color w:val="000000"/>
        </w:rPr>
        <w:t xml:space="preserve">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Chao A, </w:t>
      </w:r>
      <w:proofErr w:type="spellStart"/>
      <w:r w:rsidRPr="0055312C">
        <w:rPr>
          <w:color w:val="000000"/>
        </w:rPr>
        <w:t>Jost</w:t>
      </w:r>
      <w:proofErr w:type="spellEnd"/>
      <w:r w:rsidRPr="0055312C">
        <w:rPr>
          <w:color w:val="000000"/>
        </w:rPr>
        <w:t xml:space="preserve">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Cheal</w:t>
      </w:r>
      <w:proofErr w:type="spellEnd"/>
      <w:r w:rsidRPr="0055312C">
        <w:rPr>
          <w:color w:val="000000"/>
        </w:rPr>
        <w:t xml:space="preserve"> AJ, MacNeil MA, Cripps E, Emslie MJ, Jonker M, </w:t>
      </w:r>
      <w:proofErr w:type="spellStart"/>
      <w:r w:rsidRPr="0055312C">
        <w:rPr>
          <w:color w:val="000000"/>
        </w:rPr>
        <w:t>Schaffelke</w:t>
      </w:r>
      <w:proofErr w:type="spellEnd"/>
      <w:r w:rsidRPr="0055312C">
        <w:rPr>
          <w:color w:val="000000"/>
        </w:rPr>
        <w:t xml:space="preserve"> B, </w:t>
      </w:r>
      <w:proofErr w:type="spellStart"/>
      <w:r w:rsidRPr="0055312C">
        <w:rPr>
          <w:color w:val="000000"/>
        </w:rPr>
        <w:t>Sweatman</w:t>
      </w:r>
      <w:proofErr w:type="spellEnd"/>
      <w:r w:rsidRPr="0055312C">
        <w:rPr>
          <w:color w:val="000000"/>
        </w:rPr>
        <w:t xml:space="preserve"> H (2010) Coral–macroalgal phase shifts or reef resilience: links with diversity and functional roles of herbivorous fishes on the Great Barrier Reef. Coral Reefs 29:1005–1015</w:t>
      </w:r>
    </w:p>
    <w:p w14:paraId="557EA667" w14:textId="502D736C" w:rsidR="00771378" w:rsidRPr="0055312C" w:rsidRDefault="00771378" w:rsidP="00F65782">
      <w:pPr>
        <w:widowControl w:val="0"/>
        <w:pBdr>
          <w:top w:val="nil"/>
          <w:left w:val="nil"/>
          <w:bottom w:val="nil"/>
          <w:right w:val="nil"/>
          <w:between w:val="nil"/>
        </w:pBdr>
        <w:spacing w:before="120" w:after="120"/>
        <w:ind w:left="397" w:hanging="397"/>
        <w:rPr>
          <w:color w:val="000000"/>
        </w:rPr>
      </w:pPr>
      <w:proofErr w:type="spellStart"/>
      <w:r w:rsidRPr="0055312C">
        <w:rPr>
          <w:color w:val="222222"/>
          <w:shd w:val="clear" w:color="auto" w:fill="FFFFFF"/>
        </w:rPr>
        <w:t>Choat</w:t>
      </w:r>
      <w:proofErr w:type="spellEnd"/>
      <w:r w:rsidRPr="0055312C">
        <w:rPr>
          <w:color w:val="222222"/>
          <w:shd w:val="clear" w:color="auto" w:fill="FFFFFF"/>
        </w:rPr>
        <w:t>, J. H., &amp; Clements, K. D. (2018). Nutritional ecology of parrotfishes (</w:t>
      </w:r>
      <w:proofErr w:type="spellStart"/>
      <w:r w:rsidRPr="0055312C">
        <w:rPr>
          <w:color w:val="222222"/>
          <w:shd w:val="clear" w:color="auto" w:fill="FFFFFF"/>
        </w:rPr>
        <w:t>Scarinae</w:t>
      </w:r>
      <w:proofErr w:type="spellEnd"/>
      <w:r w:rsidRPr="0055312C">
        <w:rPr>
          <w:color w:val="222222"/>
          <w:shd w:val="clear" w:color="auto" w:fill="FFFFFF"/>
        </w:rPr>
        <w:t xml:space="preserve">, </w:t>
      </w:r>
      <w:proofErr w:type="spellStart"/>
      <w:r w:rsidRPr="0055312C">
        <w:rPr>
          <w:color w:val="222222"/>
          <w:shd w:val="clear" w:color="auto" w:fill="FFFFFF"/>
        </w:rPr>
        <w:t>Labridae</w:t>
      </w:r>
      <w:proofErr w:type="spellEnd"/>
      <w:r w:rsidRPr="0055312C">
        <w:rPr>
          <w:color w:val="222222"/>
          <w:shd w:val="clear" w:color="auto" w:fill="FFFFFF"/>
        </w:rPr>
        <w:t>). In </w:t>
      </w:r>
      <w:r w:rsidRPr="0055312C">
        <w:rPr>
          <w:i/>
          <w:iCs/>
          <w:color w:val="222222"/>
          <w:shd w:val="clear" w:color="auto" w:fill="FFFFFF"/>
        </w:rPr>
        <w:t>Biology of parrotfishes</w:t>
      </w:r>
      <w:r w:rsidRPr="0055312C">
        <w:rPr>
          <w:color w:val="222222"/>
          <w:shd w:val="clear" w:color="auto" w:fill="FFFFFF"/>
        </w:rPr>
        <w:t> (pp. 42-68). CRC Press.</w:t>
      </w:r>
    </w:p>
    <w:p w14:paraId="0C5A8BF9" w14:textId="2E01EFC9" w:rsidR="0077137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 Clements K, Robbins W (2002) The trophic status of herbivorous fishes on coral reefs. Mar </w:t>
      </w:r>
      <w:proofErr w:type="spellStart"/>
      <w:r w:rsidRPr="0055312C">
        <w:rPr>
          <w:color w:val="000000"/>
        </w:rPr>
        <w:t>Biol</w:t>
      </w:r>
      <w:proofErr w:type="spellEnd"/>
      <w:r w:rsidRPr="0055312C">
        <w:rPr>
          <w:color w:val="000000"/>
        </w:rPr>
        <w:t xml:space="preserve"> 140:613–623</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t>
      </w:r>
      <w:proofErr w:type="spellStart"/>
      <w:r w:rsidRPr="0055312C">
        <w:rPr>
          <w:color w:val="000000"/>
        </w:rPr>
        <w:t>Hyndes</w:t>
      </w:r>
      <w:proofErr w:type="spellEnd"/>
      <w:r w:rsidRPr="0055312C">
        <w:rPr>
          <w:color w:val="000000"/>
        </w:rPr>
        <w:t xml:space="preserve"> GA, </w:t>
      </w:r>
      <w:proofErr w:type="spellStart"/>
      <w:r w:rsidRPr="0055312C">
        <w:rPr>
          <w:color w:val="000000"/>
        </w:rPr>
        <w:t>Abecasis</w:t>
      </w:r>
      <w:proofErr w:type="spellEnd"/>
      <w:r w:rsidRPr="0055312C">
        <w:rPr>
          <w:color w:val="000000"/>
        </w:rPr>
        <w:t xml:space="preserve"> D, </w:t>
      </w:r>
      <w:proofErr w:type="spellStart"/>
      <w:r w:rsidRPr="0055312C">
        <w:rPr>
          <w:color w:val="000000"/>
        </w:rPr>
        <w:t>Vergés</w:t>
      </w:r>
      <w:proofErr w:type="spellEnd"/>
      <w:r w:rsidRPr="0055312C">
        <w:rPr>
          <w:color w:val="000000"/>
        </w:rPr>
        <w:t xml:space="preserve"> A (2013) Herbivores strongly influence algal recruitment in both coral- and algal-dominated coral reef habitats. Mar </w:t>
      </w:r>
      <w:proofErr w:type="spellStart"/>
      <w:r w:rsidRPr="0055312C">
        <w:rPr>
          <w:color w:val="000000"/>
        </w:rPr>
        <w:t>Ecol</w:t>
      </w:r>
      <w:proofErr w:type="spellEnd"/>
      <w:r w:rsidRPr="0055312C">
        <w:rPr>
          <w:color w:val="000000"/>
        </w:rPr>
        <w:t xml:space="preserve">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Ward S, </w:t>
      </w:r>
      <w:proofErr w:type="spellStart"/>
      <w:r w:rsidRPr="0055312C">
        <w:rPr>
          <w:color w:val="000000"/>
        </w:rPr>
        <w:t>Marshell</w:t>
      </w:r>
      <w:proofErr w:type="spellEnd"/>
      <w:r w:rsidRPr="0055312C">
        <w:rPr>
          <w:color w:val="000000"/>
        </w:rPr>
        <w:t xml:space="preserve"> A, Diaz-Pulido G, </w:t>
      </w:r>
      <w:proofErr w:type="spellStart"/>
      <w:r w:rsidRPr="0055312C">
        <w:rPr>
          <w:color w:val="000000"/>
        </w:rPr>
        <w:t>Mumby</w:t>
      </w:r>
      <w:proofErr w:type="spellEnd"/>
      <w:r w:rsidRPr="0055312C">
        <w:rPr>
          <w:color w:val="000000"/>
        </w:rPr>
        <w:t xml:space="preserve">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Duffy JE, </w:t>
      </w:r>
      <w:proofErr w:type="spellStart"/>
      <w:r w:rsidRPr="0055312C">
        <w:rPr>
          <w:color w:val="000000"/>
        </w:rPr>
        <w:t>Lefcheck</w:t>
      </w:r>
      <w:proofErr w:type="spellEnd"/>
      <w:r w:rsidRPr="0055312C">
        <w:rPr>
          <w:color w:val="000000"/>
        </w:rPr>
        <w:t xml:space="preserve"> JS, Stuart-Smith RD, Navarrete SA, Edgar GJ (2016) Biodiversity enhances reef fish biomass and resistance to climate change. Proc Natl </w:t>
      </w:r>
      <w:proofErr w:type="spellStart"/>
      <w:r w:rsidRPr="0055312C">
        <w:rPr>
          <w:color w:val="000000"/>
        </w:rPr>
        <w:t>Acad</w:t>
      </w:r>
      <w:proofErr w:type="spellEnd"/>
      <w:r w:rsidRPr="0055312C">
        <w:rPr>
          <w:color w:val="000000"/>
        </w:rPr>
        <w:t xml:space="preserve">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Edwards CB, Friedlander AM, Green AG, Hardt MJ, Sala E, </w:t>
      </w:r>
      <w:proofErr w:type="spellStart"/>
      <w:r w:rsidRPr="0055312C">
        <w:rPr>
          <w:color w:val="000000"/>
        </w:rPr>
        <w:t>Sweatman</w:t>
      </w:r>
      <w:proofErr w:type="spellEnd"/>
      <w:r w:rsidRPr="0055312C">
        <w:rPr>
          <w:color w:val="000000"/>
        </w:rPr>
        <w:t xml:space="preserve"> HP, Williams ID, </w:t>
      </w:r>
      <w:proofErr w:type="spellStart"/>
      <w:r w:rsidRPr="0055312C">
        <w:rPr>
          <w:color w:val="000000"/>
        </w:rPr>
        <w:t>Zgliczynski</w:t>
      </w:r>
      <w:proofErr w:type="spellEnd"/>
      <w:r w:rsidRPr="0055312C">
        <w:rPr>
          <w:color w:val="000000"/>
        </w:rPr>
        <w:t xml:space="preserve"> B, </w:t>
      </w:r>
      <w:proofErr w:type="spellStart"/>
      <w:r w:rsidRPr="0055312C">
        <w:rPr>
          <w:color w:val="000000"/>
        </w:rPr>
        <w:t>Sandin</w:t>
      </w:r>
      <w:proofErr w:type="spellEnd"/>
      <w:r w:rsidRPr="0055312C">
        <w:rPr>
          <w:color w:val="000000"/>
        </w:rPr>
        <w:t xml:space="preserve"> SA, Smith JE (2014) Global assessment of the status of coral reef herbivorous fishes: evidence for fishing effects. Proc </w:t>
      </w:r>
      <w:proofErr w:type="spellStart"/>
      <w:r w:rsidRPr="0055312C">
        <w:rPr>
          <w:color w:val="000000"/>
        </w:rPr>
        <w:t>Biol</w:t>
      </w:r>
      <w:proofErr w:type="spellEnd"/>
      <w:r w:rsidRPr="0055312C">
        <w:rPr>
          <w:color w:val="000000"/>
        </w:rPr>
        <w:t xml:space="preserve">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Froese R, </w:t>
      </w:r>
      <w:proofErr w:type="spellStart"/>
      <w:r w:rsidRPr="0055312C">
        <w:rPr>
          <w:color w:val="000000"/>
        </w:rPr>
        <w:t>Pauly</w:t>
      </w:r>
      <w:proofErr w:type="spellEnd"/>
      <w:r w:rsidRPr="0055312C">
        <w:rPr>
          <w:color w:val="000000"/>
        </w:rPr>
        <w:t xml:space="preserve"> D (2018) </w:t>
      </w:r>
      <w:proofErr w:type="spellStart"/>
      <w:r w:rsidRPr="0055312C">
        <w:rPr>
          <w:color w:val="000000"/>
        </w:rPr>
        <w:t>FishBase</w:t>
      </w:r>
      <w:proofErr w:type="spellEnd"/>
      <w:r w:rsidRPr="0055312C">
        <w:rPr>
          <w:color w:val="000000"/>
        </w:rPr>
        <w:t>.</w:t>
      </w:r>
    </w:p>
    <w:p w14:paraId="0F6B4431" w14:textId="5DD4368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Graham NAJ, Jennings S, MacNeil MA, </w:t>
      </w:r>
      <w:proofErr w:type="spellStart"/>
      <w:r w:rsidRPr="0055312C">
        <w:rPr>
          <w:color w:val="000000"/>
        </w:rPr>
        <w:t>Mouillot</w:t>
      </w:r>
      <w:proofErr w:type="spellEnd"/>
      <w:r w:rsidRPr="0055312C">
        <w:rPr>
          <w:color w:val="000000"/>
        </w:rPr>
        <w:t xml:space="preserve">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222C70BC" w:rsidR="006E718D" w:rsidRPr="00F65782" w:rsidRDefault="006E718D" w:rsidP="00F65782">
      <w:pPr>
        <w:spacing w:before="120" w:after="120"/>
        <w:ind w:left="397" w:hanging="397"/>
      </w:pPr>
      <w:r w:rsidRPr="0055312C">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711D2D09" w14:textId="4EBDB9A5" w:rsidR="00F510B7" w:rsidRPr="0055312C" w:rsidRDefault="00F510B7" w:rsidP="00F65782">
      <w:pPr>
        <w:spacing w:before="120" w:after="120"/>
        <w:ind w:left="397" w:hanging="397"/>
      </w:pPr>
      <w:r w:rsidRPr="0055312C">
        <w:t xml:space="preserve">Green, A. L., </w:t>
      </w:r>
      <w:proofErr w:type="spellStart"/>
      <w:r w:rsidRPr="0055312C">
        <w:t>Maypa</w:t>
      </w:r>
      <w:proofErr w:type="spellEnd"/>
      <w:r w:rsidRPr="0055312C">
        <w:t xml:space="preserve">, A. P., </w:t>
      </w:r>
      <w:proofErr w:type="spellStart"/>
      <w:r w:rsidRPr="0055312C">
        <w:t>Almany</w:t>
      </w:r>
      <w:proofErr w:type="spellEnd"/>
      <w:r w:rsidRPr="0055312C">
        <w:t xml:space="preserve">, G. R., Rhodes, K. L., Weeks, R., </w:t>
      </w:r>
      <w:proofErr w:type="spellStart"/>
      <w:r w:rsidRPr="0055312C">
        <w:t>Abesamis</w:t>
      </w:r>
      <w:proofErr w:type="spellEnd"/>
      <w:r w:rsidRPr="0055312C">
        <w:t>, R. A., … White, A. T. (201</w:t>
      </w:r>
      <w:r w:rsidRPr="00F65782">
        <w:t>4</w:t>
      </w:r>
      <w:r w:rsidRPr="0055312C">
        <w:t xml:space="preserve">). Larval dispersal and movement patterns of coral reef fishes, and </w:t>
      </w:r>
      <w:r w:rsidRPr="0055312C">
        <w:lastRenderedPageBreak/>
        <w:t xml:space="preserve">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1A58D7B4" w14:textId="77777777" w:rsidR="00F510B7" w:rsidRPr="0055312C" w:rsidRDefault="00F510B7" w:rsidP="00F65782">
      <w:pPr>
        <w:spacing w:before="120" w:after="120"/>
        <w:ind w:left="397" w:hanging="397"/>
        <w:rPr>
          <w:color w:val="000000"/>
        </w:rPr>
      </w:pP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Heenan</w:t>
      </w:r>
      <w:proofErr w:type="spellEnd"/>
      <w:r w:rsidRPr="0055312C">
        <w:rPr>
          <w:color w:val="000000"/>
        </w:rPr>
        <w:t xml:space="preserve"> A, Hoey AS, Williams GJ, Williams ID (2016) Natural bounds on herbivorous coral reef fishes. Proc </w:t>
      </w:r>
      <w:proofErr w:type="spellStart"/>
      <w:r w:rsidRPr="0055312C">
        <w:rPr>
          <w:color w:val="000000"/>
        </w:rPr>
        <w:t>Biol</w:t>
      </w:r>
      <w:proofErr w:type="spellEnd"/>
      <w:r w:rsidRPr="0055312C">
        <w:rPr>
          <w:color w:val="000000"/>
        </w:rPr>
        <w:t xml:space="preserve">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proofErr w:type="spellStart"/>
      <w:r w:rsidRPr="0055312C">
        <w:rPr>
          <w:i/>
          <w:iCs/>
        </w:rPr>
        <w:t>PloS</w:t>
      </w:r>
      <w:proofErr w:type="spellEnd"/>
      <w:r w:rsidRPr="0055312C">
        <w:rPr>
          <w:i/>
          <w:iCs/>
        </w:rPr>
        <w:t xml:space="preserve">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76D8FE33" w14:textId="12B0742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Howard </w:t>
      </w:r>
      <w:proofErr w:type="spellStart"/>
      <w:r w:rsidRPr="0055312C">
        <w:rPr>
          <w:color w:val="000000"/>
        </w:rPr>
        <w:t>Choat</w:t>
      </w:r>
      <w:proofErr w:type="spellEnd"/>
      <w:r w:rsidRPr="0055312C">
        <w:rPr>
          <w:color w:val="000000"/>
        </w:rPr>
        <w:t xml:space="preserve"> J, Robbins WD, Clements KD (2004) The trophic status of herbivorous fishes on coral reefs. Mar </w:t>
      </w:r>
      <w:proofErr w:type="spellStart"/>
      <w:r w:rsidRPr="0055312C">
        <w:rPr>
          <w:color w:val="000000"/>
        </w:rPr>
        <w:t>Biol</w:t>
      </w:r>
      <w:proofErr w:type="spellEnd"/>
      <w:r w:rsidRPr="0055312C">
        <w:rPr>
          <w:color w:val="000000"/>
        </w:rPr>
        <w:t xml:space="preserve"> 145:445–454</w:t>
      </w:r>
    </w:p>
    <w:p w14:paraId="7D9CDE37" w14:textId="7FBEACA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Hsieh TC, Ma KH, Chao A (2016) </w:t>
      </w:r>
      <w:proofErr w:type="spellStart"/>
      <w:r w:rsidRPr="0055312C">
        <w:rPr>
          <w:color w:val="000000"/>
        </w:rPr>
        <w:t>iNEXT</w:t>
      </w:r>
      <w:proofErr w:type="spellEnd"/>
      <w:r w:rsidRPr="0055312C">
        <w:rPr>
          <w:color w:val="000000"/>
        </w:rPr>
        <w:t xml:space="preserve">: an R package for rarefaction and extrapolation of species diversity (Hill numbers).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7:1451–1456</w:t>
      </w:r>
    </w:p>
    <w:p w14:paraId="0605CF35" w14:textId="264A134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Hughes TP, Rodrigues MJ, Bellwood DR, </w:t>
      </w:r>
      <w:proofErr w:type="spellStart"/>
      <w:r w:rsidRPr="0055312C">
        <w:rPr>
          <w:color w:val="000000"/>
        </w:rPr>
        <w:t>Ceccarelli</w:t>
      </w:r>
      <w:proofErr w:type="spellEnd"/>
      <w:r w:rsidRPr="0055312C">
        <w:rPr>
          <w:color w:val="000000"/>
        </w:rPr>
        <w:t xml:space="preserve"> D, </w:t>
      </w:r>
      <w:proofErr w:type="spellStart"/>
      <w:r w:rsidRPr="0055312C">
        <w:rPr>
          <w:color w:val="000000"/>
        </w:rPr>
        <w:t>Hoegh</w:t>
      </w:r>
      <w:proofErr w:type="spellEnd"/>
      <w:r w:rsidRPr="0055312C">
        <w:rPr>
          <w:color w:val="000000"/>
        </w:rPr>
        <w:t xml:space="preserve">-Guldberg O, McCook L, </w:t>
      </w:r>
      <w:proofErr w:type="spellStart"/>
      <w:r w:rsidRPr="0055312C">
        <w:rPr>
          <w:color w:val="000000"/>
        </w:rPr>
        <w:t>Moltschaniwskyj</w:t>
      </w:r>
      <w:proofErr w:type="spellEnd"/>
      <w:r w:rsidRPr="0055312C">
        <w:rPr>
          <w:color w:val="000000"/>
        </w:rPr>
        <w:t xml:space="preserve"> N, Pratchett MS, </w:t>
      </w:r>
      <w:proofErr w:type="spellStart"/>
      <w:r w:rsidRPr="0055312C">
        <w:rPr>
          <w:color w:val="000000"/>
        </w:rPr>
        <w:t>Steneck</w:t>
      </w:r>
      <w:proofErr w:type="spellEnd"/>
      <w:r w:rsidRPr="0055312C">
        <w:rPr>
          <w:color w:val="000000"/>
        </w:rPr>
        <w:t xml:space="preserve"> RS, Willis B (2007) Phase shifts, herbivory, and the resilience of coral reefs to climate change. </w:t>
      </w:r>
      <w:proofErr w:type="spellStart"/>
      <w:r w:rsidRPr="0055312C">
        <w:rPr>
          <w:color w:val="000000"/>
        </w:rPr>
        <w:t>Curr</w:t>
      </w:r>
      <w:proofErr w:type="spellEnd"/>
      <w:r w:rsidRPr="0055312C">
        <w:rPr>
          <w:color w:val="000000"/>
        </w:rPr>
        <w:t xml:space="preserve"> </w:t>
      </w:r>
      <w:proofErr w:type="spellStart"/>
      <w:r w:rsidRPr="0055312C">
        <w:rPr>
          <w:color w:val="000000"/>
        </w:rPr>
        <w:t>Biol</w:t>
      </w:r>
      <w:proofErr w:type="spellEnd"/>
      <w:r w:rsidRPr="0055312C">
        <w:rPr>
          <w:color w:val="000000"/>
        </w:rPr>
        <w:t xml:space="preserve"> 17:360–365</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Jouffray</w:t>
      </w:r>
      <w:proofErr w:type="spellEnd"/>
      <w:r w:rsidRPr="0055312C">
        <w:rPr>
          <w:color w:val="000000"/>
        </w:rPr>
        <w:t xml:space="preserve"> J-B, </w:t>
      </w:r>
      <w:proofErr w:type="spellStart"/>
      <w:r w:rsidRPr="0055312C">
        <w:rPr>
          <w:color w:val="000000"/>
        </w:rPr>
        <w:t>Nyström</w:t>
      </w:r>
      <w:proofErr w:type="spellEnd"/>
      <w:r w:rsidRPr="0055312C">
        <w:rPr>
          <w:color w:val="000000"/>
        </w:rPr>
        <w:t xml:space="preserve"> M, </w:t>
      </w:r>
      <w:proofErr w:type="spellStart"/>
      <w:r w:rsidRPr="0055312C">
        <w:rPr>
          <w:color w:val="000000"/>
        </w:rPr>
        <w:t>Norström</w:t>
      </w:r>
      <w:proofErr w:type="spellEnd"/>
      <w:r w:rsidRPr="0055312C">
        <w:rPr>
          <w:color w:val="000000"/>
        </w:rPr>
        <w:t xml:space="preserve"> AV, Williams ID, Wedding LM, </w:t>
      </w:r>
      <w:proofErr w:type="spellStart"/>
      <w:r w:rsidRPr="0055312C">
        <w:rPr>
          <w:color w:val="000000"/>
        </w:rPr>
        <w:t>Kittinger</w:t>
      </w:r>
      <w:proofErr w:type="spellEnd"/>
      <w:r w:rsidRPr="0055312C">
        <w:rPr>
          <w:color w:val="000000"/>
        </w:rPr>
        <w:t xml:space="preserve"> JN, Williams GJ (2015) Identifying multiple coral reef regimes and their drivers across the Hawaiian archipelago. </w:t>
      </w:r>
      <w:proofErr w:type="spellStart"/>
      <w:r w:rsidRPr="0055312C">
        <w:rPr>
          <w:color w:val="000000"/>
        </w:rPr>
        <w:t>Philos</w:t>
      </w:r>
      <w:proofErr w:type="spellEnd"/>
      <w:r w:rsidRPr="0055312C">
        <w:rPr>
          <w:color w:val="000000"/>
        </w:rPr>
        <w:t xml:space="preserve"> Trans R </w:t>
      </w:r>
      <w:proofErr w:type="spellStart"/>
      <w:r w:rsidRPr="0055312C">
        <w:rPr>
          <w:color w:val="000000"/>
        </w:rPr>
        <w:t>Soc</w:t>
      </w:r>
      <w:proofErr w:type="spellEnd"/>
      <w:r w:rsidRPr="0055312C">
        <w:rPr>
          <w:color w:val="000000"/>
        </w:rPr>
        <w:t xml:space="preserve"> </w:t>
      </w:r>
      <w:proofErr w:type="spellStart"/>
      <w:r w:rsidRPr="0055312C">
        <w:rPr>
          <w:color w:val="000000"/>
        </w:rPr>
        <w:t>Lond</w:t>
      </w:r>
      <w:proofErr w:type="spellEnd"/>
      <w:r w:rsidRPr="0055312C">
        <w:rPr>
          <w:color w:val="000000"/>
        </w:rPr>
        <w:t xml:space="preserve"> B </w:t>
      </w:r>
      <w:proofErr w:type="spellStart"/>
      <w:r w:rsidRPr="0055312C">
        <w:rPr>
          <w:color w:val="000000"/>
        </w:rPr>
        <w:t>Biol</w:t>
      </w:r>
      <w:proofErr w:type="spellEnd"/>
      <w:r w:rsidRPr="0055312C">
        <w:rPr>
          <w:color w:val="000000"/>
        </w:rPr>
        <w:t xml:space="preserve">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Keesing</w:t>
      </w:r>
      <w:proofErr w:type="spellEnd"/>
      <w:r w:rsidRPr="0055312C">
        <w:rPr>
          <w:color w:val="000000"/>
        </w:rPr>
        <w:t xml:space="preserve"> F, Young TP (2014) Cascading Consequences of the Loss of Large Mammals in an African Savanna. Bioscience 64:487–495</w:t>
      </w:r>
    </w:p>
    <w:p w14:paraId="281B19A3" w14:textId="635866EF"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Ledlie</w:t>
      </w:r>
      <w:proofErr w:type="spellEnd"/>
      <w:r w:rsidRPr="0055312C">
        <w:rPr>
          <w:color w:val="000000"/>
        </w:rPr>
        <w:t xml:space="preserve"> MH, Graham NAJ, </w:t>
      </w:r>
      <w:proofErr w:type="spellStart"/>
      <w:r w:rsidRPr="0055312C">
        <w:rPr>
          <w:color w:val="000000"/>
        </w:rPr>
        <w:t>Bythell</w:t>
      </w:r>
      <w:proofErr w:type="spellEnd"/>
      <w:r w:rsidRPr="0055312C">
        <w:rPr>
          <w:color w:val="000000"/>
        </w:rPr>
        <w:t xml:space="preserve"> JC, Wilson SK, Jennings S, Polunin NVC, Hardcastle J (2007) Phase shifts and the role of herbivory in the resilience of coral reefs. Coral Reefs 26:641–653</w:t>
      </w:r>
    </w:p>
    <w:p w14:paraId="5EF75755" w14:textId="149BBAC7" w:rsidR="00CA3524" w:rsidRPr="00F65782" w:rsidRDefault="00CA3524" w:rsidP="00F65782">
      <w:pPr>
        <w:spacing w:before="120" w:after="120"/>
        <w:ind w:left="397" w:hanging="397"/>
      </w:pPr>
      <w:r w:rsidRPr="0055312C">
        <w:t xml:space="preserve">Legendre, P., &amp; De </w:t>
      </w:r>
      <w:proofErr w:type="spellStart"/>
      <w:r w:rsidRPr="0055312C">
        <w:t>Cáceres</w:t>
      </w:r>
      <w:proofErr w:type="spellEnd"/>
      <w:r w:rsidRPr="0055312C">
        <w:t xml:space="preserve">, M. (2013). Beta diversity as the variance of community data: dissimilarity coefficients and partitioning. </w:t>
      </w:r>
      <w:r w:rsidRPr="0055312C">
        <w:rPr>
          <w:i/>
          <w:iCs/>
        </w:rPr>
        <w:t>Ecology Letters</w:t>
      </w:r>
      <w:r w:rsidRPr="0055312C">
        <w:t xml:space="preserve">, </w:t>
      </w:r>
      <w:r w:rsidRPr="0055312C">
        <w:rPr>
          <w:i/>
          <w:iCs/>
        </w:rPr>
        <w:t>16</w:t>
      </w:r>
      <w:r w:rsidRPr="0055312C">
        <w:t>(8), 951–963.</w:t>
      </w:r>
    </w:p>
    <w:p w14:paraId="32B34307" w14:textId="41B22AF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Lokrantz</w:t>
      </w:r>
      <w:proofErr w:type="spellEnd"/>
      <w:r w:rsidRPr="0055312C">
        <w:rPr>
          <w:color w:val="000000"/>
        </w:rPr>
        <w:t xml:space="preserve"> J, </w:t>
      </w:r>
      <w:proofErr w:type="spellStart"/>
      <w:r w:rsidRPr="0055312C">
        <w:rPr>
          <w:color w:val="000000"/>
        </w:rPr>
        <w:t>Nyström</w:t>
      </w:r>
      <w:proofErr w:type="spellEnd"/>
      <w:r w:rsidRPr="0055312C">
        <w:rPr>
          <w:color w:val="000000"/>
        </w:rPr>
        <w:t xml:space="preserve"> M, </w:t>
      </w:r>
      <w:proofErr w:type="spellStart"/>
      <w:r w:rsidRPr="0055312C">
        <w:rPr>
          <w:color w:val="000000"/>
        </w:rPr>
        <w:t>Thyresson</w:t>
      </w:r>
      <w:proofErr w:type="spellEnd"/>
      <w:r w:rsidRPr="0055312C">
        <w:rPr>
          <w:color w:val="000000"/>
        </w:rPr>
        <w:t xml:space="preserve"> M, Johansson C (2008) The non-linear relationship between body size and function in parrotfishes. Coral Reefs 27:967–974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Marshell</w:t>
      </w:r>
      <w:proofErr w:type="spellEnd"/>
      <w:r w:rsidRPr="0055312C">
        <w:rPr>
          <w:color w:val="000000"/>
        </w:rPr>
        <w:t xml:space="preserve"> A, </w:t>
      </w:r>
      <w:proofErr w:type="spellStart"/>
      <w:r w:rsidRPr="0055312C">
        <w:rPr>
          <w:color w:val="000000"/>
        </w:rPr>
        <w:t>Mumby</w:t>
      </w:r>
      <w:proofErr w:type="spellEnd"/>
      <w:r w:rsidRPr="0055312C">
        <w:rPr>
          <w:color w:val="000000"/>
        </w:rPr>
        <w:t xml:space="preserve"> PJ (2015) The role of surgeonfish (Acanthuridae) in maintaining algal turf biomass on coral reefs. J </w:t>
      </w:r>
      <w:proofErr w:type="spellStart"/>
      <w:r w:rsidRPr="0055312C">
        <w:rPr>
          <w:color w:val="000000"/>
        </w:rPr>
        <w:t>Exp</w:t>
      </w:r>
      <w:proofErr w:type="spellEnd"/>
      <w:r w:rsidRPr="0055312C">
        <w:rPr>
          <w:color w:val="000000"/>
        </w:rPr>
        <w:t xml:space="preserve"> Mar Bio </w:t>
      </w:r>
      <w:proofErr w:type="spellStart"/>
      <w:r w:rsidRPr="0055312C">
        <w:rPr>
          <w:color w:val="000000"/>
        </w:rPr>
        <w:t>Ecol</w:t>
      </w:r>
      <w:proofErr w:type="spellEnd"/>
      <w:r w:rsidRPr="0055312C">
        <w:rPr>
          <w:color w:val="000000"/>
        </w:rPr>
        <w:t xml:space="preserve">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McClanahan TR, </w:t>
      </w:r>
      <w:proofErr w:type="spellStart"/>
      <w:r w:rsidRPr="0055312C">
        <w:rPr>
          <w:color w:val="000000"/>
        </w:rPr>
        <w:t>Maina</w:t>
      </w:r>
      <w:proofErr w:type="spellEnd"/>
      <w:r w:rsidRPr="0055312C">
        <w:rPr>
          <w:color w:val="000000"/>
        </w:rPr>
        <w:t xml:space="preserve"> JM, Graham NAJ, Jones KR (2016) </w:t>
      </w:r>
      <w:proofErr w:type="spellStart"/>
      <w:r w:rsidRPr="0055312C">
        <w:rPr>
          <w:color w:val="000000"/>
        </w:rPr>
        <w:t>Modeling</w:t>
      </w:r>
      <w:proofErr w:type="spellEnd"/>
      <w:r w:rsidRPr="0055312C">
        <w:rPr>
          <w:color w:val="000000"/>
        </w:rPr>
        <w:t xml:space="preserve"> Reef Fish Biomass, Recovery Potential, and Management Priorities in the Western Indian Ocean. </w:t>
      </w:r>
      <w:proofErr w:type="spellStart"/>
      <w:r w:rsidRPr="0055312C">
        <w:rPr>
          <w:color w:val="000000"/>
        </w:rPr>
        <w:t>PLoS</w:t>
      </w:r>
      <w:proofErr w:type="spellEnd"/>
      <w:r w:rsidRPr="0055312C">
        <w:rPr>
          <w:color w:val="000000"/>
        </w:rPr>
        <w:t xml:space="preserve">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McElreath</w:t>
      </w:r>
      <w:proofErr w:type="spellEnd"/>
      <w:r w:rsidRPr="0055312C">
        <w:rPr>
          <w:color w:val="000000"/>
        </w:rPr>
        <w:t xml:space="preserve">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w:t>
      </w:r>
      <w:proofErr w:type="spellStart"/>
      <w:r w:rsidRPr="0055312C">
        <w:rPr>
          <w:color w:val="000000"/>
        </w:rPr>
        <w:t>Espejo</w:t>
      </w:r>
      <w:proofErr w:type="spellEnd"/>
      <w:r w:rsidRPr="0055312C">
        <w:rPr>
          <w:color w:val="000000"/>
        </w:rPr>
        <w:t xml:space="preserve"> JE, </w:t>
      </w:r>
      <w:proofErr w:type="spellStart"/>
      <w:r w:rsidRPr="0055312C">
        <w:rPr>
          <w:color w:val="000000"/>
        </w:rPr>
        <w:t>Huasco</w:t>
      </w:r>
      <w:proofErr w:type="spellEnd"/>
      <w:r w:rsidRPr="0055312C">
        <w:rPr>
          <w:color w:val="000000"/>
        </w:rPr>
        <w:t xml:space="preserve"> WH, </w:t>
      </w:r>
      <w:proofErr w:type="spellStart"/>
      <w:r w:rsidRPr="0055312C">
        <w:rPr>
          <w:color w:val="000000"/>
        </w:rPr>
        <w:t>Farfán</w:t>
      </w:r>
      <w:proofErr w:type="spellEnd"/>
      <w:r w:rsidRPr="0055312C">
        <w:rPr>
          <w:color w:val="000000"/>
        </w:rPr>
        <w:t xml:space="preserve"> Amézquita FF, Carranza-Jimenez L, Galiano Cabrera DF, Baca LD, </w:t>
      </w:r>
      <w:proofErr w:type="spellStart"/>
      <w:r w:rsidRPr="0055312C">
        <w:rPr>
          <w:color w:val="000000"/>
        </w:rPr>
        <w:t>Sinca</w:t>
      </w:r>
      <w:proofErr w:type="spellEnd"/>
      <w:r w:rsidRPr="0055312C">
        <w:rPr>
          <w:color w:val="000000"/>
        </w:rPr>
        <w:t xml:space="preserve"> F, </w:t>
      </w:r>
      <w:proofErr w:type="spellStart"/>
      <w:r w:rsidRPr="0055312C">
        <w:rPr>
          <w:color w:val="000000"/>
        </w:rPr>
        <w:t>Huaraca</w:t>
      </w:r>
      <w:proofErr w:type="spellEnd"/>
      <w:r w:rsidRPr="0055312C">
        <w:rPr>
          <w:color w:val="000000"/>
        </w:rPr>
        <w:t xml:space="preserve"> </w:t>
      </w:r>
      <w:proofErr w:type="spellStart"/>
      <w:r w:rsidRPr="0055312C">
        <w:rPr>
          <w:color w:val="000000"/>
        </w:rPr>
        <w:t>Quispe</w:t>
      </w:r>
      <w:proofErr w:type="spellEnd"/>
      <w:r w:rsidRPr="0055312C">
        <w:rPr>
          <w:color w:val="000000"/>
        </w:rPr>
        <w:t xml:space="preserve"> LP, </w:t>
      </w:r>
      <w:proofErr w:type="spellStart"/>
      <w:r w:rsidRPr="0055312C">
        <w:rPr>
          <w:color w:val="000000"/>
        </w:rPr>
        <w:t>Taype</w:t>
      </w:r>
      <w:proofErr w:type="spellEnd"/>
      <w:r w:rsidRPr="0055312C">
        <w:rPr>
          <w:color w:val="000000"/>
        </w:rPr>
        <w:t xml:space="preserve"> IA, </w:t>
      </w:r>
      <w:r w:rsidRPr="0055312C">
        <w:rPr>
          <w:color w:val="000000"/>
        </w:rPr>
        <w:lastRenderedPageBreak/>
        <w:t xml:space="preserve">Mora LE, </w:t>
      </w:r>
      <w:proofErr w:type="spellStart"/>
      <w:r w:rsidRPr="0055312C">
        <w:rPr>
          <w:color w:val="000000"/>
        </w:rPr>
        <w:t>Dávila</w:t>
      </w:r>
      <w:proofErr w:type="spellEnd"/>
      <w:r w:rsidRPr="0055312C">
        <w:rPr>
          <w:color w:val="000000"/>
        </w:rPr>
        <w:t xml:space="preserve"> AR, Solórzano MM, Puma </w:t>
      </w:r>
      <w:proofErr w:type="spellStart"/>
      <w:r w:rsidRPr="0055312C">
        <w:rPr>
          <w:color w:val="000000"/>
        </w:rPr>
        <w:t>Vilca</w:t>
      </w:r>
      <w:proofErr w:type="spellEnd"/>
      <w:r w:rsidRPr="0055312C">
        <w:rPr>
          <w:color w:val="000000"/>
        </w:rPr>
        <w:t xml:space="preserve"> BL, </w:t>
      </w:r>
      <w:proofErr w:type="spellStart"/>
      <w:r w:rsidRPr="0055312C">
        <w:rPr>
          <w:color w:val="000000"/>
        </w:rPr>
        <w:t>Laupa</w:t>
      </w:r>
      <w:proofErr w:type="spellEnd"/>
      <w:r w:rsidRPr="0055312C">
        <w:rPr>
          <w:color w:val="000000"/>
        </w:rPr>
        <w:t xml:space="preserve"> Román JM, Guerra </w:t>
      </w:r>
      <w:proofErr w:type="spellStart"/>
      <w:r w:rsidRPr="0055312C">
        <w:rPr>
          <w:color w:val="000000"/>
        </w:rPr>
        <w:t>Bustios</w:t>
      </w:r>
      <w:proofErr w:type="spellEnd"/>
      <w:r w:rsidRPr="0055312C">
        <w:rPr>
          <w:color w:val="000000"/>
        </w:rPr>
        <w:t xml:space="preserve"> PC, Revilla NS, </w:t>
      </w:r>
      <w:proofErr w:type="spellStart"/>
      <w:r w:rsidRPr="0055312C">
        <w:rPr>
          <w:color w:val="000000"/>
        </w:rPr>
        <w:t>Tupayachi</w:t>
      </w:r>
      <w:proofErr w:type="spellEnd"/>
      <w:r w:rsidRPr="0055312C">
        <w:rPr>
          <w:color w:val="000000"/>
        </w:rPr>
        <w:t xml:space="preserve"> R, Girardin CAJ, Doughty CE, </w:t>
      </w:r>
      <w:proofErr w:type="spellStart"/>
      <w:r w:rsidRPr="0055312C">
        <w:rPr>
          <w:color w:val="000000"/>
        </w:rPr>
        <w:t>Malhi</w:t>
      </w:r>
      <w:proofErr w:type="spellEnd"/>
      <w:r w:rsidRPr="0055312C">
        <w:rPr>
          <w:color w:val="000000"/>
        </w:rPr>
        <w:t xml:space="preserve"> Y (2014) Herbivory makes major contributions to ecosystem carbon and nutrient cycling in tropical forests. </w:t>
      </w:r>
      <w:proofErr w:type="spellStart"/>
      <w:r w:rsidRPr="0055312C">
        <w:rPr>
          <w:color w:val="000000"/>
        </w:rPr>
        <w:t>Ecol</w:t>
      </w:r>
      <w:proofErr w:type="spellEnd"/>
      <w:r w:rsidRPr="0055312C">
        <w:rPr>
          <w:color w:val="000000"/>
        </w:rPr>
        <w:t xml:space="preserve">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Mumby</w:t>
      </w:r>
      <w:proofErr w:type="spellEnd"/>
      <w:r w:rsidRPr="0055312C">
        <w:rPr>
          <w:color w:val="000000"/>
        </w:rPr>
        <w:t xml:space="preserve"> PJ, Dahlgren CP, Harborne AR, Kappel CV, </w:t>
      </w:r>
      <w:proofErr w:type="spellStart"/>
      <w:r w:rsidRPr="0055312C">
        <w:rPr>
          <w:color w:val="000000"/>
        </w:rPr>
        <w:t>Micheli</w:t>
      </w:r>
      <w:proofErr w:type="spellEnd"/>
      <w:r w:rsidRPr="0055312C">
        <w:rPr>
          <w:color w:val="000000"/>
        </w:rPr>
        <w:t xml:space="preserve"> F, Brumbaugh DR, Holmes KE, Mendes JM, Broad K, </w:t>
      </w:r>
      <w:proofErr w:type="spellStart"/>
      <w:r w:rsidRPr="0055312C">
        <w:rPr>
          <w:color w:val="000000"/>
        </w:rPr>
        <w:t>Sanchirico</w:t>
      </w:r>
      <w:proofErr w:type="spellEnd"/>
      <w:r w:rsidRPr="0055312C">
        <w:rPr>
          <w:color w:val="000000"/>
        </w:rPr>
        <w:t xml:space="preserve"> JN, Buch K, Box S, </w:t>
      </w:r>
      <w:proofErr w:type="spellStart"/>
      <w:r w:rsidRPr="0055312C">
        <w:rPr>
          <w:color w:val="000000"/>
        </w:rPr>
        <w:t>Stoffle</w:t>
      </w:r>
      <w:proofErr w:type="spellEnd"/>
      <w:r w:rsidRPr="0055312C">
        <w:rPr>
          <w:color w:val="000000"/>
        </w:rPr>
        <w:t xml:space="preserv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Munday</w:t>
      </w:r>
      <w:proofErr w:type="spellEnd"/>
      <w:r w:rsidRPr="0055312C">
        <w:rPr>
          <w:color w:val="000000"/>
        </w:rPr>
        <w:t xml:space="preserve"> PL, Jones GP (1998) The Ecological Implications of Small Body Size Among Coral-Reef Fishes. Ocean Coast </w:t>
      </w:r>
      <w:proofErr w:type="spellStart"/>
      <w:r w:rsidRPr="0055312C">
        <w:rPr>
          <w:color w:val="000000"/>
        </w:rPr>
        <w:t>Manag</w:t>
      </w:r>
      <w:proofErr w:type="spellEnd"/>
      <w:r w:rsidRPr="0055312C">
        <w:rPr>
          <w:color w:val="000000"/>
        </w:rPr>
        <w:t xml:space="preserve">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Bellwood DR (2013) Fish foraging patterns, vulnerability to fishing, and implications for the management of ecosystem function across scales.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Jennings S, Wilson SK, Bellwood DR (2016) Herbivore cross-scale redundancy supports response diversity and promotes coral reef resilience. J </w:t>
      </w:r>
      <w:proofErr w:type="spellStart"/>
      <w:r w:rsidRPr="0055312C">
        <w:rPr>
          <w:color w:val="000000"/>
        </w:rPr>
        <w:t>Appl</w:t>
      </w:r>
      <w:proofErr w:type="spellEnd"/>
      <w:r w:rsidRPr="0055312C">
        <w:rPr>
          <w:color w:val="000000"/>
        </w:rPr>
        <w:t xml:space="preserve"> </w:t>
      </w:r>
      <w:proofErr w:type="spellStart"/>
      <w:r w:rsidRPr="0055312C">
        <w:rPr>
          <w:color w:val="000000"/>
        </w:rPr>
        <w:t>Ecol</w:t>
      </w:r>
      <w:proofErr w:type="spellEnd"/>
      <w:r w:rsidRPr="0055312C">
        <w:rPr>
          <w:color w:val="000000"/>
        </w:rPr>
        <w:t xml:space="preserve"> 53:646–655</w:t>
      </w:r>
    </w:p>
    <w:p w14:paraId="44EEA1D5" w14:textId="2C0AC8F6" w:rsidR="004A2630" w:rsidRPr="00F65782" w:rsidRDefault="004A2630" w:rsidP="00F65782">
      <w:pPr>
        <w:spacing w:before="120" w:after="120"/>
        <w:ind w:left="397" w:hanging="397"/>
      </w:pPr>
      <w:r w:rsidRPr="0055312C">
        <w:t xml:space="preserve">Nash, K. L., </w:t>
      </w:r>
      <w:proofErr w:type="spellStart"/>
      <w:r w:rsidRPr="0055312C">
        <w:t>Abesamis</w:t>
      </w:r>
      <w:proofErr w:type="spellEnd"/>
      <w:r w:rsidRPr="0055312C">
        <w:t xml:space="preserve">, R. A., Graham, N. A. J., McClure, E. C., &amp; </w:t>
      </w:r>
      <w:proofErr w:type="spellStart"/>
      <w:r w:rsidRPr="0055312C">
        <w:t>Moland</w:t>
      </w:r>
      <w:proofErr w:type="spellEnd"/>
      <w:r w:rsidRPr="0055312C">
        <w:t xml:space="preserve">,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Oksanen</w:t>
      </w:r>
      <w:proofErr w:type="spellEnd"/>
      <w:r w:rsidRPr="0055312C">
        <w:rPr>
          <w:color w:val="000000"/>
        </w:rPr>
        <w:t xml:space="preserve"> J, Guillaume Blanchet F, Friendly M, </w:t>
      </w:r>
      <w:proofErr w:type="spellStart"/>
      <w:r w:rsidRPr="0055312C">
        <w:rPr>
          <w:color w:val="000000"/>
        </w:rPr>
        <w:t>Kindt</w:t>
      </w:r>
      <w:proofErr w:type="spellEnd"/>
      <w:r w:rsidRPr="0055312C">
        <w:rPr>
          <w:color w:val="000000"/>
        </w:rPr>
        <w:t xml:space="preserve"> R, Legendre P, McGlinn D, Minchin PR, O’Hara RB, Simpson GL, </w:t>
      </w:r>
      <w:proofErr w:type="spellStart"/>
      <w:r w:rsidRPr="0055312C">
        <w:rPr>
          <w:color w:val="000000"/>
        </w:rPr>
        <w:t>Solymos</w:t>
      </w:r>
      <w:proofErr w:type="spellEnd"/>
      <w:r w:rsidRPr="0055312C">
        <w:rPr>
          <w:color w:val="000000"/>
        </w:rPr>
        <w:t xml:space="preserve"> P, Stevens MHH, </w:t>
      </w:r>
      <w:proofErr w:type="spellStart"/>
      <w:r w:rsidRPr="0055312C">
        <w:rPr>
          <w:color w:val="000000"/>
        </w:rPr>
        <w:t>Szoecs</w:t>
      </w:r>
      <w:proofErr w:type="spellEnd"/>
      <w:r w:rsidRPr="0055312C">
        <w:rPr>
          <w:color w:val="000000"/>
        </w:rPr>
        <w:t xml:space="preserve"> E, Wagner H (2017) vegan: Community Ecology Package. R package </w:t>
      </w:r>
      <w:proofErr w:type="spellStart"/>
      <w:r w:rsidRPr="0055312C">
        <w:rPr>
          <w:color w:val="000000"/>
        </w:rPr>
        <w:t>ersion</w:t>
      </w:r>
      <w:proofErr w:type="spellEnd"/>
      <w:r w:rsidRPr="0055312C">
        <w:rPr>
          <w:color w:val="000000"/>
        </w:rPr>
        <w:t xml:space="preserve">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Polunin NVC, </w:t>
      </w:r>
      <w:proofErr w:type="spellStart"/>
      <w:r w:rsidRPr="0055312C">
        <w:rPr>
          <w:color w:val="000000"/>
        </w:rPr>
        <w:t>Harmelin</w:t>
      </w:r>
      <w:proofErr w:type="spellEnd"/>
      <w:r w:rsidRPr="0055312C">
        <w:rPr>
          <w:color w:val="000000"/>
        </w:rPr>
        <w:t xml:space="preserve">-Vivien M, </w:t>
      </w:r>
      <w:proofErr w:type="spellStart"/>
      <w:r w:rsidRPr="0055312C">
        <w:rPr>
          <w:color w:val="000000"/>
        </w:rPr>
        <w:t>Galzin</w:t>
      </w:r>
      <w:proofErr w:type="spellEnd"/>
      <w:r w:rsidRPr="0055312C">
        <w:rPr>
          <w:color w:val="000000"/>
        </w:rPr>
        <w:t xml:space="preserve"> R (1995) Contrasts in algal food processing among five herbivorous coral-reef fishes. J Fish </w:t>
      </w:r>
      <w:proofErr w:type="spellStart"/>
      <w:r w:rsidRPr="0055312C">
        <w:rPr>
          <w:color w:val="000000"/>
        </w:rPr>
        <w:t>Biol</w:t>
      </w:r>
      <w:proofErr w:type="spellEnd"/>
      <w:r w:rsidRPr="0055312C">
        <w:rPr>
          <w:color w:val="000000"/>
        </w:rPr>
        <w:t xml:space="preserve">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Robinson JPW, Williams ID, Edwards AM, McPherson J, Yeager L, </w:t>
      </w:r>
      <w:proofErr w:type="spellStart"/>
      <w:r w:rsidRPr="0055312C">
        <w:rPr>
          <w:color w:val="000000"/>
        </w:rPr>
        <w:t>Vigliola</w:t>
      </w:r>
      <w:proofErr w:type="spellEnd"/>
      <w:r w:rsidRPr="0055312C">
        <w:rPr>
          <w:color w:val="000000"/>
        </w:rPr>
        <w:t xml:space="preserve"> L, Brainard RE, Baum JK (2017) Fishing degrades size structure of coral reef fish communities. Glob Chang </w:t>
      </w:r>
      <w:proofErr w:type="spellStart"/>
      <w:r w:rsidRPr="0055312C">
        <w:rPr>
          <w:color w:val="000000"/>
        </w:rPr>
        <w:t>Biol</w:t>
      </w:r>
      <w:proofErr w:type="spellEnd"/>
      <w:r w:rsidRPr="0055312C">
        <w:rPr>
          <w:color w:val="000000"/>
        </w:rPr>
        <w:t xml:space="preserve">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Rooij</w:t>
      </w:r>
      <w:proofErr w:type="spellEnd"/>
      <w:r w:rsidRPr="0055312C">
        <w:rPr>
          <w:color w:val="000000"/>
        </w:rPr>
        <w:t xml:space="preserve"> JM, </w:t>
      </w:r>
      <w:proofErr w:type="spellStart"/>
      <w:r w:rsidRPr="0055312C">
        <w:rPr>
          <w:color w:val="000000"/>
        </w:rPr>
        <w:t>Videler</w:t>
      </w:r>
      <w:proofErr w:type="spellEnd"/>
      <w:r w:rsidRPr="0055312C">
        <w:rPr>
          <w:color w:val="000000"/>
        </w:rPr>
        <w:t xml:space="preserve"> JJ, </w:t>
      </w:r>
      <w:proofErr w:type="spellStart"/>
      <w:r w:rsidRPr="0055312C">
        <w:rPr>
          <w:color w:val="000000"/>
        </w:rPr>
        <w:t>Bruggemann</w:t>
      </w:r>
      <w:proofErr w:type="spellEnd"/>
      <w:r w:rsidRPr="0055312C">
        <w:rPr>
          <w:color w:val="000000"/>
        </w:rPr>
        <w:t xml:space="preserve"> JH (1998) High biomass and production but low energy transfer efficiency of Caribbean parrotfish: implications for trophic models of coral reefs. J Fish </w:t>
      </w:r>
      <w:proofErr w:type="spellStart"/>
      <w:r w:rsidRPr="0055312C">
        <w:rPr>
          <w:color w:val="000000"/>
        </w:rPr>
        <w:t>Biol</w:t>
      </w:r>
      <w:proofErr w:type="spellEnd"/>
      <w:r w:rsidRPr="0055312C">
        <w:rPr>
          <w:color w:val="000000"/>
        </w:rPr>
        <w:t xml:space="preserve">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proofErr w:type="spellStart"/>
      <w:r w:rsidRPr="0055312C">
        <w:rPr>
          <w:color w:val="000000"/>
        </w:rPr>
        <w:t>Ro</w:t>
      </w:r>
      <w:r w:rsidRPr="0055312C">
        <w:t>yo</w:t>
      </w:r>
      <w:proofErr w:type="spellEnd"/>
      <w:r w:rsidRPr="0055312C">
        <w:t xml:space="preserve"> AA, Collins R, Adams MB, </w:t>
      </w:r>
      <w:proofErr w:type="spellStart"/>
      <w:r w:rsidRPr="0055312C">
        <w:t>Kirschbaum</w:t>
      </w:r>
      <w:proofErr w:type="spellEnd"/>
      <w:r w:rsidRPr="0055312C">
        <w:t xml:space="preserve">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proofErr w:type="spellStart"/>
      <w:r w:rsidRPr="00F65782">
        <w:rPr>
          <w:highlight w:val="white"/>
        </w:rPr>
        <w:t>Prieditis</w:t>
      </w:r>
      <w:proofErr w:type="spellEnd"/>
      <w:r w:rsidRPr="00F65782">
        <w:rPr>
          <w:highlight w:val="white"/>
        </w:rPr>
        <w:t xml:space="preserve">, A., </w:t>
      </w:r>
      <w:proofErr w:type="spellStart"/>
      <w:r w:rsidRPr="00F65782">
        <w:rPr>
          <w:highlight w:val="white"/>
        </w:rPr>
        <w:t>Howlett</w:t>
      </w:r>
      <w:proofErr w:type="spellEnd"/>
      <w:r w:rsidRPr="00F65782">
        <w:rPr>
          <w:highlight w:val="white"/>
        </w:rPr>
        <w:t xml:space="preserve">, S.J., </w:t>
      </w:r>
      <w:proofErr w:type="spellStart"/>
      <w:r w:rsidRPr="00F65782">
        <w:rPr>
          <w:highlight w:val="white"/>
        </w:rPr>
        <w:t>Baumanis</w:t>
      </w:r>
      <w:proofErr w:type="spellEnd"/>
      <w:r w:rsidRPr="00F65782">
        <w:rPr>
          <w:highlight w:val="white"/>
        </w:rPr>
        <w:t xml:space="preserve">, J., </w:t>
      </w:r>
      <w:proofErr w:type="spellStart"/>
      <w:r w:rsidRPr="00F65782">
        <w:rPr>
          <w:highlight w:val="white"/>
        </w:rPr>
        <w:t>Bagrade</w:t>
      </w:r>
      <w:proofErr w:type="spellEnd"/>
      <w:r w:rsidRPr="00F65782">
        <w:rPr>
          <w:highlight w:val="white"/>
        </w:rPr>
        <w:t xml:space="preserve">, G., Done, G., </w:t>
      </w:r>
      <w:proofErr w:type="spellStart"/>
      <w:r w:rsidRPr="00F65782">
        <w:rPr>
          <w:highlight w:val="white"/>
        </w:rPr>
        <w:t>Jansons</w:t>
      </w:r>
      <w:proofErr w:type="spellEnd"/>
      <w:r w:rsidRPr="00F65782">
        <w:rPr>
          <w:highlight w:val="white"/>
        </w:rPr>
        <w:t xml:space="preserve">, A., </w:t>
      </w:r>
      <w:proofErr w:type="spellStart"/>
      <w:r w:rsidRPr="00F65782">
        <w:rPr>
          <w:highlight w:val="white"/>
        </w:rPr>
        <w:t>Neimane</w:t>
      </w:r>
      <w:proofErr w:type="spellEnd"/>
      <w:r w:rsidRPr="00F65782">
        <w:rPr>
          <w:highlight w:val="white"/>
        </w:rPr>
        <w:t xml:space="preserve">, U., </w:t>
      </w:r>
      <w:proofErr w:type="spellStart"/>
      <w:r w:rsidRPr="00F65782">
        <w:rPr>
          <w:highlight w:val="white"/>
        </w:rPr>
        <w:t>Ornicans</w:t>
      </w:r>
      <w:proofErr w:type="spellEnd"/>
      <w:r w:rsidRPr="00F65782">
        <w:rPr>
          <w:highlight w:val="white"/>
        </w:rPr>
        <w:t xml:space="preserve">, A., </w:t>
      </w:r>
      <w:proofErr w:type="spellStart"/>
      <w:r w:rsidRPr="00F65782">
        <w:rPr>
          <w:highlight w:val="white"/>
        </w:rPr>
        <w:t>Stepanova</w:t>
      </w:r>
      <w:proofErr w:type="spellEnd"/>
      <w:r w:rsidRPr="00F65782">
        <w:rPr>
          <w:highlight w:val="white"/>
        </w:rPr>
        <w:t xml:space="preserve">, A., Smits, A. and </w:t>
      </w:r>
      <w:proofErr w:type="spellStart"/>
      <w:r w:rsidRPr="00F65782">
        <w:rPr>
          <w:highlight w:val="white"/>
        </w:rPr>
        <w:t>Zunna</w:t>
      </w:r>
      <w:proofErr w:type="spellEnd"/>
      <w:r w:rsidRPr="00F65782">
        <w:rPr>
          <w:highlight w:val="white"/>
        </w:rPr>
        <w:t xml:space="preserve">,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lastRenderedPageBreak/>
        <w:t xml:space="preserve">Russ GR, </w:t>
      </w:r>
      <w:proofErr w:type="spellStart"/>
      <w:r w:rsidRPr="0055312C">
        <w:t>Questel</w:t>
      </w:r>
      <w:proofErr w:type="spellEnd"/>
      <w:r w:rsidRPr="0055312C">
        <w:t xml:space="preserve"> S-LA, </w:t>
      </w:r>
      <w:proofErr w:type="spellStart"/>
      <w:r w:rsidRPr="0055312C">
        <w:t>Rizzari</w:t>
      </w:r>
      <w:proofErr w:type="spellEnd"/>
      <w:r w:rsidRPr="0055312C">
        <w:t xml:space="preserve"> JR, Alcala AC (2015) The parrotfish–coral relationship: refuting the ubiquity of a prevailing paradigm. Mar </w:t>
      </w:r>
      <w:proofErr w:type="spellStart"/>
      <w:r w:rsidRPr="0055312C">
        <w:t>Biol</w:t>
      </w:r>
      <w:proofErr w:type="spellEnd"/>
      <w:r w:rsidRPr="0055312C">
        <w:t xml:space="preserve">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t>Samoilys</w:t>
      </w:r>
      <w:proofErr w:type="spellEnd"/>
      <w:r w:rsidRPr="0055312C">
        <w:t xml:space="preserve"> MA, Carlos G (2000) Determining Methods of Underwater Visual Census for Estimating the Abundance of </w:t>
      </w:r>
      <w:r w:rsidRPr="0055312C">
        <w:rPr>
          <w:color w:val="000000"/>
        </w:rPr>
        <w:t xml:space="preserve">Coral Reef Fishes. Environ </w:t>
      </w:r>
      <w:proofErr w:type="spellStart"/>
      <w:r w:rsidRPr="0055312C">
        <w:rPr>
          <w:color w:val="000000"/>
        </w:rPr>
        <w:t>Biol</w:t>
      </w:r>
      <w:proofErr w:type="spellEnd"/>
      <w:r w:rsidRPr="0055312C">
        <w:rPr>
          <w:color w:val="000000"/>
        </w:rPr>
        <w:t xml:space="preserve">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Schielzeth</w:t>
      </w:r>
      <w:proofErr w:type="spellEnd"/>
      <w:r w:rsidRPr="0055312C">
        <w:rPr>
          <w:color w:val="000000"/>
        </w:rPr>
        <w:t xml:space="preserve"> H (2010) Simple means to improve the interpretability of regression coefficients: Interpretation of regression coefficients.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1:103–113</w:t>
      </w:r>
    </w:p>
    <w:p w14:paraId="1ABAB4CC" w14:textId="1EF95D14" w:rsidR="00422C93" w:rsidRPr="0055312C" w:rsidRDefault="00422C93" w:rsidP="00F65782">
      <w:pPr>
        <w:spacing w:before="120" w:after="120"/>
        <w:ind w:left="397" w:hanging="397"/>
      </w:pPr>
      <w:proofErr w:type="spellStart"/>
      <w:r w:rsidRPr="0055312C">
        <w:t>Tebbett</w:t>
      </w:r>
      <w:proofErr w:type="spellEnd"/>
      <w:r w:rsidRPr="0055312C">
        <w:t xml:space="preserve">, S. B., </w:t>
      </w:r>
      <w:proofErr w:type="spellStart"/>
      <w:r w:rsidRPr="0055312C">
        <w:t>Goatley</w:t>
      </w:r>
      <w:proofErr w:type="spellEnd"/>
      <w:r w:rsidRPr="0055312C">
        <w:t xml:space="preserve">, C. H. R., &amp; Bellwood, D. R. (2017). Clarifying functional roles: algal removal by the </w:t>
      </w:r>
      <w:proofErr w:type="spellStart"/>
      <w:r w:rsidRPr="0055312C">
        <w:t>surgeonfishes</w:t>
      </w:r>
      <w:proofErr w:type="spellEnd"/>
      <w:r w:rsidRPr="0055312C">
        <w:t xml:space="preserve"> </w:t>
      </w:r>
      <w:proofErr w:type="spellStart"/>
      <w:r w:rsidRPr="0055312C">
        <w:t>Ctenochaetus</w:t>
      </w:r>
      <w:proofErr w:type="spellEnd"/>
      <w:r w:rsidRPr="0055312C">
        <w:t xml:space="preserve"> </w:t>
      </w:r>
      <w:proofErr w:type="spellStart"/>
      <w:r w:rsidRPr="0055312C">
        <w:t>striatus</w:t>
      </w:r>
      <w:proofErr w:type="spellEnd"/>
      <w:r w:rsidRPr="0055312C">
        <w:t xml:space="preserve"> and </w:t>
      </w:r>
      <w:proofErr w:type="spellStart"/>
      <w:r w:rsidRPr="0055312C">
        <w:t>Acanthurus</w:t>
      </w:r>
      <w:proofErr w:type="spellEnd"/>
      <w:r w:rsidRPr="0055312C">
        <w:t xml:space="preserve"> </w:t>
      </w:r>
      <w:proofErr w:type="spellStart"/>
      <w:r w:rsidRPr="0055312C">
        <w:t>nigrofuscus</w:t>
      </w:r>
      <w:proofErr w:type="spellEnd"/>
      <w:r w:rsidRPr="0055312C">
        <w:t xml:space="preserve">. </w:t>
      </w:r>
      <w:r w:rsidRPr="0055312C">
        <w:rPr>
          <w:i/>
          <w:iCs/>
        </w:rPr>
        <w:t xml:space="preserve">Coral Reefs </w:t>
      </w:r>
      <w:r w:rsidRPr="0055312C">
        <w:t xml:space="preserve">, </w:t>
      </w:r>
      <w:r w:rsidRPr="0055312C">
        <w:rPr>
          <w:i/>
          <w:iCs/>
        </w:rPr>
        <w:t>36</w:t>
      </w:r>
      <w:r w:rsidRPr="0055312C">
        <w:t>(3), 803–813.</w:t>
      </w:r>
    </w:p>
    <w:p w14:paraId="35E00523" w14:textId="478C1C52" w:rsidR="00697BA7" w:rsidRPr="00F65782" w:rsidRDefault="00697BA7" w:rsidP="00F65782">
      <w:pPr>
        <w:spacing w:before="120" w:after="120"/>
        <w:ind w:left="397" w:hanging="397"/>
      </w:pPr>
      <w:r w:rsidRPr="0055312C">
        <w:t xml:space="preserve">Williams, I., &amp; Polunin, N. (2001). Large-scale associations between macroalgal cover and grazer biomass on mid-depth reefs in the Caribbean. </w:t>
      </w:r>
      <w:r w:rsidRPr="0055312C">
        <w:rPr>
          <w:i/>
          <w:iCs/>
        </w:rPr>
        <w:t xml:space="preserve">Coral Reefs </w:t>
      </w:r>
      <w:r w:rsidRPr="0055312C">
        <w:t xml:space="preserve">, </w:t>
      </w:r>
      <w:r w:rsidRPr="0055312C">
        <w:rPr>
          <w:i/>
          <w:iCs/>
        </w:rPr>
        <w:t>19</w:t>
      </w:r>
      <w:r w:rsidRPr="0055312C">
        <w:t>(4), 358–366.</w:t>
      </w:r>
    </w:p>
    <w:p w14:paraId="447612DE" w14:textId="7D8BE9C0" w:rsidR="00472A15" w:rsidRPr="00F65782" w:rsidRDefault="00472A15" w:rsidP="00F65782">
      <w:pPr>
        <w:spacing w:before="120" w:after="120"/>
        <w:ind w:left="397" w:hanging="397"/>
      </w:pPr>
      <w:r>
        <w:t xml:space="preserve">Wilson, S. K., Fisher, R., Pratchett, M. S., Graham, N. A. J., </w:t>
      </w:r>
      <w:proofErr w:type="spellStart"/>
      <w:r>
        <w:t>Dulvy</w:t>
      </w:r>
      <w:proofErr w:type="spellEnd"/>
      <w:r>
        <w:t xml:space="preserve">, N. K., Turner, R. A., … Rushton, S. P. (2008). Exploitation and habitat degradation as agents of change within coral reef fish communities. </w:t>
      </w:r>
      <w:r>
        <w:rPr>
          <w:i/>
          <w:iCs/>
        </w:rPr>
        <w:t>Global Change Biology</w:t>
      </w:r>
      <w:r>
        <w:t xml:space="preserve">, </w:t>
      </w:r>
      <w:r>
        <w:rPr>
          <w:i/>
          <w:iCs/>
        </w:rPr>
        <w:t>14</w:t>
      </w:r>
      <w:r>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 xml:space="preserve">Wilson SK, Fisher R, Pratchett MS, Graham NAJ, </w:t>
      </w:r>
      <w:proofErr w:type="spellStart"/>
      <w:r w:rsidRPr="0055312C">
        <w:rPr>
          <w:color w:val="000000"/>
        </w:rPr>
        <w:t>Dulvy</w:t>
      </w:r>
      <w:proofErr w:type="spellEnd"/>
      <w:r w:rsidRPr="0055312C">
        <w:rPr>
          <w:color w:val="000000"/>
        </w:rPr>
        <w:t xml:space="preserve"> NK, Turner RA, </w:t>
      </w:r>
      <w:proofErr w:type="spellStart"/>
      <w:r w:rsidRPr="0055312C">
        <w:rPr>
          <w:color w:val="000000"/>
        </w:rPr>
        <w:t>Cakacaka</w:t>
      </w:r>
      <w:proofErr w:type="spellEnd"/>
      <w:r w:rsidRPr="0055312C">
        <w:rPr>
          <w:color w:val="000000"/>
        </w:rPr>
        <w:t xml:space="preserve"> A, Polunin NVC (2010) Habitat degradation and fishing effects on the size structure of coral reef fish communities.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Wilson SK, Graham NAJ, Polunin NVC (2007) Appraisal of visual assessments of habitat complexity and benthic composition on coral reefs. Mar </w:t>
      </w:r>
      <w:proofErr w:type="spellStart"/>
      <w:r w:rsidRPr="0055312C">
        <w:rPr>
          <w:color w:val="000000"/>
        </w:rPr>
        <w:t>Biol</w:t>
      </w:r>
      <w:proofErr w:type="spellEnd"/>
      <w:r w:rsidRPr="0055312C">
        <w:rPr>
          <w:color w:val="000000"/>
        </w:rPr>
        <w:t xml:space="preserve">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Yarlett RT, Perry CT, Wilson RW, Philpot KE (2018) Constraining species-size class variability in rates of parrotfish </w:t>
      </w:r>
      <w:proofErr w:type="spellStart"/>
      <w:r w:rsidRPr="0055312C">
        <w:rPr>
          <w:color w:val="000000"/>
        </w:rPr>
        <w:t>bioerosion</w:t>
      </w:r>
      <w:proofErr w:type="spellEnd"/>
      <w:r w:rsidRPr="0055312C">
        <w:rPr>
          <w:color w:val="000000"/>
        </w:rPr>
        <w:t xml:space="preserve"> on Maldivian coral reefs: implications for regional-scale </w:t>
      </w:r>
      <w:proofErr w:type="spellStart"/>
      <w:r w:rsidRPr="0055312C">
        <w:rPr>
          <w:color w:val="000000"/>
        </w:rPr>
        <w:t>bioerosion</w:t>
      </w:r>
      <w:proofErr w:type="spellEnd"/>
      <w:r w:rsidRPr="0055312C">
        <w:rPr>
          <w:color w:val="000000"/>
        </w:rPr>
        <w:t xml:space="preserve"> estimates. Mar </w:t>
      </w:r>
      <w:proofErr w:type="spellStart"/>
      <w:r w:rsidRPr="0055312C">
        <w:rPr>
          <w:color w:val="000000"/>
        </w:rPr>
        <w:t>Ecol</w:t>
      </w:r>
      <w:proofErr w:type="spellEnd"/>
      <w:r w:rsidRPr="0055312C">
        <w:rPr>
          <w:color w:val="000000"/>
        </w:rPr>
        <w:t xml:space="preserve">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Zimov</w:t>
      </w:r>
      <w:proofErr w:type="spellEnd"/>
      <w:r w:rsidRPr="0055312C">
        <w:rPr>
          <w:color w:val="000000"/>
        </w:rPr>
        <w:t xml:space="preserve"> SA, </w:t>
      </w:r>
      <w:proofErr w:type="spellStart"/>
      <w:r w:rsidRPr="0055312C">
        <w:rPr>
          <w:color w:val="000000"/>
        </w:rPr>
        <w:t>Chuprynin</w:t>
      </w:r>
      <w:proofErr w:type="spellEnd"/>
      <w:r w:rsidRPr="0055312C">
        <w:rPr>
          <w:color w:val="000000"/>
        </w:rPr>
        <w:t xml:space="preserve"> VI, </w:t>
      </w:r>
      <w:proofErr w:type="spellStart"/>
      <w:r w:rsidRPr="0055312C">
        <w:rPr>
          <w:color w:val="000000"/>
        </w:rPr>
        <w:t>Oreshko</w:t>
      </w:r>
      <w:proofErr w:type="spellEnd"/>
      <w:r w:rsidRPr="0055312C">
        <w:rPr>
          <w:color w:val="000000"/>
        </w:rPr>
        <w:t xml:space="preserve">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Robinson" w:date="2018-12-21T14:41:00Z" w:initials="">
    <w:p w14:paraId="37652483" w14:textId="77777777" w:rsidR="00DE65E0" w:rsidRDefault="00DE65E0">
      <w:pPr>
        <w:widowControl w:val="0"/>
        <w:pBdr>
          <w:top w:val="nil"/>
          <w:left w:val="nil"/>
          <w:bottom w:val="nil"/>
          <w:right w:val="nil"/>
          <w:between w:val="nil"/>
        </w:pBdr>
        <w:rPr>
          <w:color w:val="000000"/>
        </w:rPr>
      </w:pPr>
      <w:r>
        <w:rPr>
          <w:color w:val="000000"/>
        </w:rPr>
        <w:t>Andy - can you please invite Alexia Graba-Landry? I think you mentioned we were using some of her feeding data</w:t>
      </w:r>
    </w:p>
  </w:comment>
  <w:comment w:id="1" w:author="Graham, Nick" w:date="2019-02-28T10:00:00Z" w:initials="GN">
    <w:p w14:paraId="3E36858A" w14:textId="77777777" w:rsidR="00DE65E0" w:rsidRDefault="00DE65E0">
      <w:pPr>
        <w:pStyle w:val="CommentText"/>
      </w:pPr>
      <w:r>
        <w:rPr>
          <w:rStyle w:val="CommentReference"/>
        </w:rPr>
        <w:annotationRef/>
      </w:r>
      <w:r>
        <w:t>James – don’t want the author list to get too long and crazy, but the benthic data were collected by Shaun (Seychelles), Kirsty Nash (Maldives), Morgan Pratchett (</w:t>
      </w:r>
      <w:proofErr w:type="spellStart"/>
      <w:r>
        <w:t>Chagos</w:t>
      </w:r>
      <w:proofErr w:type="spellEnd"/>
      <w:r>
        <w:t xml:space="preserve">), Fraser J-Hartley (GBR). I can perhaps write to them and say we have developed this paper and ask if they would like to contribute, or are happy for the data to be used and them acknowledged. </w:t>
      </w:r>
    </w:p>
  </w:comment>
  <w:comment w:id="2" w:author="Graham, Nick" w:date="2019-02-28T09:58:00Z" w:initials="GN">
    <w:p w14:paraId="4352C6AC" w14:textId="77777777" w:rsidR="00DE65E0" w:rsidRDefault="00DE65E0">
      <w:pPr>
        <w:pStyle w:val="CommentText"/>
      </w:pPr>
      <w:r>
        <w:rPr>
          <w:rStyle w:val="CommentReference"/>
        </w:rPr>
        <w:annotationRef/>
      </w:r>
      <w:r>
        <w:t>Potential referees while I think of them:</w:t>
      </w:r>
    </w:p>
    <w:p w14:paraId="599C9DFB" w14:textId="77777777" w:rsidR="00DE65E0" w:rsidRDefault="00DE65E0">
      <w:pPr>
        <w:pStyle w:val="CommentText"/>
      </w:pPr>
    </w:p>
    <w:p w14:paraId="68659CCB" w14:textId="77777777" w:rsidR="00DE65E0" w:rsidRDefault="00DE65E0">
      <w:pPr>
        <w:pStyle w:val="CommentText"/>
      </w:pPr>
      <w:r>
        <w:t>D Rasher</w:t>
      </w:r>
    </w:p>
    <w:p w14:paraId="1D3D0631" w14:textId="77777777" w:rsidR="00DE65E0" w:rsidRDefault="00DE65E0">
      <w:pPr>
        <w:pStyle w:val="CommentText"/>
      </w:pPr>
      <w:r>
        <w:t xml:space="preserve">A </w:t>
      </w:r>
      <w:proofErr w:type="spellStart"/>
      <w:r>
        <w:t>Marshell</w:t>
      </w:r>
      <w:proofErr w:type="spellEnd"/>
    </w:p>
    <w:p w14:paraId="49235599" w14:textId="77777777" w:rsidR="00DE65E0" w:rsidRDefault="00DE65E0">
      <w:pPr>
        <w:pStyle w:val="CommentText"/>
      </w:pPr>
      <w:r>
        <w:t xml:space="preserve">R </w:t>
      </w:r>
      <w:proofErr w:type="spellStart"/>
      <w:r>
        <w:t>Bonaldo</w:t>
      </w:r>
      <w:proofErr w:type="spellEnd"/>
    </w:p>
    <w:p w14:paraId="6B97B994" w14:textId="77777777" w:rsidR="00DE65E0" w:rsidRDefault="00DE65E0">
      <w:pPr>
        <w:pStyle w:val="CommentText"/>
      </w:pPr>
      <w:r>
        <w:t xml:space="preserve">D </w:t>
      </w:r>
      <w:proofErr w:type="spellStart"/>
      <w:r>
        <w:t>Burkepile</w:t>
      </w:r>
      <w:proofErr w:type="spellEnd"/>
    </w:p>
    <w:p w14:paraId="36B74B4B" w14:textId="77777777" w:rsidR="00DE65E0" w:rsidRDefault="00DE65E0">
      <w:pPr>
        <w:pStyle w:val="CommentText"/>
      </w:pPr>
      <w:r>
        <w:t xml:space="preserve">S </w:t>
      </w:r>
      <w:proofErr w:type="spellStart"/>
      <w:r>
        <w:t>Bejarano</w:t>
      </w:r>
      <w:proofErr w:type="spellEnd"/>
    </w:p>
    <w:p w14:paraId="30D03EB5" w14:textId="77777777" w:rsidR="00DE65E0" w:rsidRDefault="00DE65E0">
      <w:pPr>
        <w:pStyle w:val="CommentText"/>
      </w:pPr>
      <w:r>
        <w:t>G Edgar</w:t>
      </w:r>
    </w:p>
  </w:comment>
  <w:comment w:id="11" w:author="Alexia Graba-Landry" w:date="2019-04-01T09:37:00Z" w:initials="AGL">
    <w:p w14:paraId="6F718AF2" w14:textId="77777777" w:rsidR="00991D13" w:rsidRDefault="00991D13">
      <w:pPr>
        <w:pStyle w:val="CommentText"/>
      </w:pPr>
      <w:r>
        <w:rPr>
          <w:rStyle w:val="CommentReference"/>
        </w:rPr>
        <w:annotationRef/>
      </w:r>
      <w:r>
        <w:t xml:space="preserve">More recent refs here? </w:t>
      </w:r>
    </w:p>
    <w:p w14:paraId="117BA83D" w14:textId="77777777" w:rsidR="00991D13" w:rsidRDefault="00991D13">
      <w:pPr>
        <w:pStyle w:val="CommentText"/>
      </w:pPr>
    </w:p>
    <w:p w14:paraId="68FE01E2" w14:textId="0AFE1407" w:rsidR="00991D13" w:rsidRDefault="00991D13">
      <w:pPr>
        <w:pStyle w:val="CommentText"/>
      </w:pPr>
      <w:r>
        <w:t xml:space="preserve">Hughes et al. 2017, 2018 – Coral reefs in the </w:t>
      </w:r>
      <w:proofErr w:type="spellStart"/>
      <w:r>
        <w:t>anthropocene</w:t>
      </w:r>
      <w:proofErr w:type="spellEnd"/>
      <w:r>
        <w:t xml:space="preserve"> papers</w:t>
      </w:r>
    </w:p>
  </w:comment>
  <w:comment w:id="15" w:author="Alexia Graba-Landry" w:date="2019-04-01T09:56:00Z" w:initials="AGL">
    <w:p w14:paraId="71A283CB" w14:textId="77777777" w:rsidR="009D4A2E" w:rsidRDefault="009D4A2E">
      <w:pPr>
        <w:pStyle w:val="CommentText"/>
      </w:pPr>
      <w:r>
        <w:rPr>
          <w:rStyle w:val="CommentReference"/>
        </w:rPr>
        <w:annotationRef/>
      </w:r>
      <w:r>
        <w:t xml:space="preserve">A bit confusing </w:t>
      </w:r>
    </w:p>
    <w:p w14:paraId="5CE0EDBF" w14:textId="77777777" w:rsidR="009D4A2E" w:rsidRDefault="009D4A2E">
      <w:pPr>
        <w:pStyle w:val="CommentText"/>
      </w:pPr>
    </w:p>
    <w:p w14:paraId="2650A773" w14:textId="5CAF5DAF" w:rsidR="009D4A2E" w:rsidRDefault="009D4A2E">
      <w:pPr>
        <w:pStyle w:val="CommentText"/>
      </w:pPr>
      <w:r>
        <w:t xml:space="preserve">Suggest: On tropical coral reefs, the removal of algal biomass by herbivorous fishes is a critical process to create space for corals to settle and grow. </w:t>
      </w:r>
    </w:p>
    <w:p w14:paraId="7F34C09D" w14:textId="77777777" w:rsidR="009D4A2E" w:rsidRDefault="009D4A2E">
      <w:pPr>
        <w:pStyle w:val="CommentText"/>
      </w:pPr>
    </w:p>
    <w:p w14:paraId="25CE3F12" w14:textId="46D73306" w:rsidR="009D4A2E" w:rsidRDefault="009D4A2E">
      <w:pPr>
        <w:pStyle w:val="CommentText"/>
      </w:pPr>
      <w:r>
        <w:t xml:space="preserve">Herbivorous fishes can be categorized into browsers (removal of macroalgae), and grazers. </w:t>
      </w:r>
    </w:p>
    <w:p w14:paraId="32F02E6E" w14:textId="77777777" w:rsidR="009D4A2E" w:rsidRDefault="009D4A2E">
      <w:pPr>
        <w:pStyle w:val="CommentText"/>
      </w:pPr>
    </w:p>
    <w:p w14:paraId="161BE1C0" w14:textId="77777777" w:rsidR="009D4A2E" w:rsidRDefault="009D4A2E">
      <w:pPr>
        <w:pStyle w:val="CommentText"/>
      </w:pPr>
      <w:r>
        <w:t xml:space="preserve">Within the grazers.... </w:t>
      </w:r>
    </w:p>
    <w:p w14:paraId="649FBD30" w14:textId="77777777" w:rsidR="009D4A2E" w:rsidRDefault="009D4A2E">
      <w:pPr>
        <w:pStyle w:val="CommentText"/>
      </w:pPr>
    </w:p>
    <w:p w14:paraId="4EF6A9DA" w14:textId="0108EF35" w:rsidR="009D4A2E" w:rsidRDefault="009D4A2E">
      <w:pPr>
        <w:pStyle w:val="CommentText"/>
      </w:pPr>
      <w:r>
        <w:t>Make sure you cite Bellwood, and be careful of how you define “functional group</w:t>
      </w:r>
      <w:r w:rsidR="000D367B">
        <w:t>/roles</w:t>
      </w:r>
      <w:r>
        <w:t xml:space="preserve">’ </w:t>
      </w:r>
    </w:p>
    <w:p w14:paraId="6D4C725F" w14:textId="77777777" w:rsidR="009D4A2E" w:rsidRDefault="009D4A2E">
      <w:pPr>
        <w:pStyle w:val="CommentText"/>
      </w:pPr>
    </w:p>
    <w:p w14:paraId="70143E42" w14:textId="77777777" w:rsidR="009D4A2E" w:rsidRDefault="009D4A2E">
      <w:pPr>
        <w:pStyle w:val="CommentText"/>
      </w:pPr>
      <w:r>
        <w:t xml:space="preserve">See: </w:t>
      </w:r>
    </w:p>
    <w:p w14:paraId="500AA215" w14:textId="77777777" w:rsidR="009D4A2E" w:rsidRDefault="009D4A2E">
      <w:pPr>
        <w:pStyle w:val="CommentText"/>
      </w:pPr>
    </w:p>
    <w:p w14:paraId="5A7B16B4" w14:textId="08A61429" w:rsidR="009D4A2E" w:rsidRDefault="009D4A2E">
      <w:pPr>
        <w:pStyle w:val="CommentText"/>
      </w:pPr>
      <w:r>
        <w:rPr>
          <w:rFonts w:ascii="Helvetica" w:hAnsi="Helvetica" w:cs="Helvetica"/>
          <w:lang w:val="en-CA"/>
        </w:rPr>
        <w:t>Green AL, Bellwood DR.</w:t>
      </w:r>
      <w:r w:rsidR="00921E85">
        <w:rPr>
          <w:rFonts w:ascii="Helvetica" w:hAnsi="Helvetica" w:cs="Helvetica"/>
          <w:lang w:val="en-CA"/>
        </w:rPr>
        <w:t xml:space="preserve"> (2009)</w:t>
      </w:r>
      <w:r>
        <w:rPr>
          <w:rFonts w:ascii="Helvetica" w:hAnsi="Helvetica" w:cs="Helvetica"/>
          <w:lang w:val="en-CA"/>
        </w:rPr>
        <w:t xml:space="preserve"> Monitoring functional groups of herbivorous reef fishes as indicators of coral reef resilience: a practical guide for coral reef managers in the Asia Pacific Region. IUCN </w:t>
      </w:r>
    </w:p>
    <w:p w14:paraId="03EA9C4E" w14:textId="77777777" w:rsidR="009D4A2E" w:rsidRDefault="009D4A2E">
      <w:pPr>
        <w:pStyle w:val="CommentText"/>
      </w:pPr>
    </w:p>
    <w:p w14:paraId="0139B6B2" w14:textId="26F54EBB" w:rsidR="009D4A2E" w:rsidRPr="009D4A2E" w:rsidRDefault="009D4A2E">
      <w:pPr>
        <w:pStyle w:val="CommentText"/>
      </w:pPr>
      <w:r>
        <w:t xml:space="preserve">Bellwood DR, </w:t>
      </w:r>
      <w:proofErr w:type="spellStart"/>
      <w:r>
        <w:t>Streit</w:t>
      </w:r>
      <w:proofErr w:type="spellEnd"/>
      <w:r>
        <w:t xml:space="preserve"> RP, </w:t>
      </w:r>
      <w:proofErr w:type="spellStart"/>
      <w:r>
        <w:t>Brandl</w:t>
      </w:r>
      <w:proofErr w:type="spellEnd"/>
      <w:r>
        <w:t xml:space="preserve"> SJ, </w:t>
      </w:r>
      <w:proofErr w:type="spellStart"/>
      <w:r>
        <w:t>Tebbett</w:t>
      </w:r>
      <w:proofErr w:type="spellEnd"/>
      <w:r>
        <w:t xml:space="preserve"> SB. </w:t>
      </w:r>
      <w:r w:rsidR="00921E85">
        <w:t xml:space="preserve">2018. </w:t>
      </w:r>
      <w:r>
        <w:t xml:space="preserve">The meaning of the term ‘function’ in ecology: A coral reef perspective. </w:t>
      </w:r>
      <w:r>
        <w:rPr>
          <w:i/>
        </w:rPr>
        <w:t>Functional Ecology</w:t>
      </w:r>
      <w:r>
        <w:t>. DOI: 10.1111/1365-2435.13265</w:t>
      </w:r>
    </w:p>
  </w:comment>
  <w:comment w:id="16" w:author="Hoey, Andrew" w:date="2019-04-10T15:58:00Z" w:initials="HA">
    <w:p w14:paraId="13A580E8" w14:textId="7B5FC414" w:rsidR="00C0795E" w:rsidRDefault="00C0795E">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17" w:author="Alexia Graba-Landry" w:date="2019-04-01T10:12:00Z" w:initials="AGL">
    <w:p w14:paraId="5CF82C44" w14:textId="645761C5" w:rsidR="000D367B" w:rsidRDefault="000D367B">
      <w:pPr>
        <w:pStyle w:val="CommentText"/>
      </w:pPr>
      <w:r>
        <w:rPr>
          <w:rStyle w:val="CommentReference"/>
        </w:rPr>
        <w:annotationRef/>
      </w:r>
      <w:r>
        <w:t xml:space="preserve">Maybe worthwhile to mention families? Scrapers = parrotfishes, grazers= </w:t>
      </w:r>
      <w:proofErr w:type="spellStart"/>
      <w:r>
        <w:t>Siganids</w:t>
      </w:r>
      <w:proofErr w:type="spellEnd"/>
      <w:r>
        <w:t xml:space="preserve"> and acanthurids? </w:t>
      </w:r>
    </w:p>
    <w:p w14:paraId="4E13B018" w14:textId="77777777" w:rsidR="000D367B" w:rsidRDefault="000D367B">
      <w:pPr>
        <w:pStyle w:val="CommentText"/>
      </w:pPr>
    </w:p>
    <w:p w14:paraId="074EAB05" w14:textId="7D6D797F" w:rsidR="000D367B" w:rsidRDefault="000D367B">
      <w:pPr>
        <w:pStyle w:val="CommentText"/>
      </w:pPr>
      <w:r>
        <w:t xml:space="preserve">Be careful because detritivores come into this as well. And some ‘grazers’ have a mixed diet of detritus and algae. </w:t>
      </w:r>
    </w:p>
  </w:comment>
  <w:comment w:id="20" w:author="Alexia Graba-Landry" w:date="2019-04-01T10:07:00Z" w:initials="AGL">
    <w:p w14:paraId="697D5A00" w14:textId="00FCD280" w:rsidR="000D367B" w:rsidRDefault="000D367B">
      <w:pPr>
        <w:pStyle w:val="CommentText"/>
      </w:pPr>
      <w:r>
        <w:rPr>
          <w:rStyle w:val="CommentReference"/>
        </w:rPr>
        <w:annotationRef/>
      </w:r>
      <w:r>
        <w:t xml:space="preserve">Should also mention browsing fishes as well? </w:t>
      </w:r>
    </w:p>
  </w:comment>
  <w:comment w:id="21" w:author="Alexia Graba-Landry" w:date="2019-04-01T10:06:00Z" w:initials="AGL">
    <w:p w14:paraId="03DC3BC0" w14:textId="75553741" w:rsidR="009D4A2E" w:rsidRDefault="009D4A2E">
      <w:pPr>
        <w:pStyle w:val="CommentText"/>
      </w:pPr>
      <w:r>
        <w:rPr>
          <w:rStyle w:val="CommentReference"/>
        </w:rPr>
        <w:annotationRef/>
      </w:r>
      <w:r>
        <w:t xml:space="preserve">More refs here? </w:t>
      </w:r>
      <w:r w:rsidR="000D367B">
        <w:t>Graham et al. 2013?</w:t>
      </w:r>
    </w:p>
  </w:comment>
  <w:comment w:id="24" w:author="Hoey, Andrew" w:date="2019-04-10T16:00:00Z" w:initials="HA">
    <w:p w14:paraId="58152307" w14:textId="4BABA760" w:rsidR="00C0795E" w:rsidRDefault="00C0795E">
      <w:pPr>
        <w:pStyle w:val="CommentText"/>
      </w:pPr>
      <w:r>
        <w:rPr>
          <w:rStyle w:val="CommentReference"/>
        </w:rPr>
        <w:annotationRef/>
      </w:r>
      <w:r>
        <w:t xml:space="preserve">Perhaps </w:t>
      </w:r>
      <w:proofErr w:type="spellStart"/>
      <w:r>
        <w:t>hughes</w:t>
      </w:r>
      <w:proofErr w:type="spellEnd"/>
      <w:r>
        <w:t xml:space="preserve"> et al 2007, or Lewis 1986</w:t>
      </w:r>
    </w:p>
  </w:comment>
  <w:comment w:id="28" w:author="Alexia Graba-Landry" w:date="2019-04-01T10:26:00Z" w:initials="AGL">
    <w:p w14:paraId="3DCC4FA9" w14:textId="77777777" w:rsidR="002B003B" w:rsidRDefault="002B003B">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1E09D2" w:rsidRDefault="001E09D2">
      <w:pPr>
        <w:pStyle w:val="CommentText"/>
      </w:pPr>
    </w:p>
    <w:p w14:paraId="59F7C37E" w14:textId="0B2B2B1A" w:rsidR="001E09D2" w:rsidRDefault="001E09D2">
      <w:pPr>
        <w:pStyle w:val="CommentText"/>
      </w:pPr>
      <w:r>
        <w:t xml:space="preserve">However predicting herbivore abundance/assemblages simply based on fishing intensity is not possible as many bottom-up processes influence herbivore communities. Species-specific... </w:t>
      </w:r>
    </w:p>
  </w:comment>
  <w:comment w:id="30" w:author="Hoey, Andrew" w:date="2019-04-10T16:04:00Z" w:initials="HA">
    <w:p w14:paraId="2C805AC8" w14:textId="7349723D" w:rsidR="00C0795E" w:rsidRDefault="00C0795E">
      <w:pPr>
        <w:pStyle w:val="CommentText"/>
      </w:pPr>
      <w:r>
        <w:rPr>
          <w:rStyle w:val="CommentReference"/>
        </w:rPr>
        <w:annotationRef/>
      </w:r>
      <w:r>
        <w:t>This argument seems circular. Habitat associations produce differences among habitats. May be better to state something along the lines of …..produce structuring of herbivore populations/assemblages across a range of spatial scales (refs) and benthic compositions (refs)</w:t>
      </w:r>
    </w:p>
  </w:comment>
  <w:comment w:id="44" w:author="Alexia Graba-Landry" w:date="2019-04-01T10:38:00Z" w:initials="AGL">
    <w:p w14:paraId="30393E5E" w14:textId="421557B9" w:rsidR="00655336" w:rsidRDefault="00655336">
      <w:pPr>
        <w:pStyle w:val="CommentText"/>
      </w:pPr>
      <w:r>
        <w:rPr>
          <w:rStyle w:val="CommentReference"/>
        </w:rPr>
        <w:annotationRef/>
      </w:r>
      <w:r>
        <w:t xml:space="preserve">Functional roles? </w:t>
      </w:r>
    </w:p>
  </w:comment>
  <w:comment w:id="42" w:author="Hoey, Andrew" w:date="2019-04-10T16:10:00Z" w:initials="HA">
    <w:p w14:paraId="1A1A971B" w14:textId="4BC1866A" w:rsidR="00C0795E" w:rsidRDefault="00C0795E">
      <w:pPr>
        <w:pStyle w:val="CommentText"/>
      </w:pPr>
      <w:r>
        <w:rPr>
          <w:rStyle w:val="CommentReference"/>
        </w:rPr>
        <w:annotationRef/>
      </w:r>
      <w:r>
        <w:t>Some caution as all of this relates to parrotfish. There is still not an easy/accepted way to do this for other herbivores</w:t>
      </w:r>
    </w:p>
  </w:comment>
  <w:comment w:id="45" w:author="Hoey, Andrew" w:date="2019-04-10T16:09:00Z" w:initials="HA">
    <w:p w14:paraId="4AAACDDD" w14:textId="62F34A16" w:rsidR="00C0795E" w:rsidRDefault="00C0795E">
      <w:pPr>
        <w:pStyle w:val="CommentText"/>
      </w:pPr>
      <w:r>
        <w:rPr>
          <w:rStyle w:val="CommentReference"/>
        </w:rPr>
        <w:annotationRef/>
      </w:r>
      <w:r>
        <w:t>Bellwood et al 2012 Proc B touches on this for parrotfishes</w:t>
      </w:r>
    </w:p>
  </w:comment>
  <w:comment w:id="48" w:author="Alexia Graba-Landry" w:date="2019-04-01T10:36:00Z" w:initials="AGL">
    <w:p w14:paraId="07888FCC" w14:textId="2FD67663" w:rsidR="001E09D2" w:rsidRDefault="001E09D2">
      <w:pPr>
        <w:pStyle w:val="CommentText"/>
      </w:pPr>
      <w:r>
        <w:rPr>
          <w:rStyle w:val="CommentReference"/>
        </w:rPr>
        <w:annotationRef/>
      </w:r>
    </w:p>
    <w:p w14:paraId="7FCA1867" w14:textId="727E1C0A" w:rsidR="001E09D2" w:rsidRDefault="001E09D2">
      <w:pPr>
        <w:pStyle w:val="CommentText"/>
      </w:pPr>
      <w:r>
        <w:t xml:space="preserve">Is it worth mentioning home ranges/distances travelled as grazing area potential?  I might be getting off track, but maybe something to consider? </w:t>
      </w:r>
      <w:r w:rsidR="00895953">
        <w:t>Maybe in the discussion?</w:t>
      </w:r>
    </w:p>
  </w:comment>
  <w:comment w:id="49" w:author="Alexia Graba-Landry" w:date="2019-04-01T10:41:00Z" w:initials="AGL">
    <w:p w14:paraId="722E3DBA" w14:textId="77777777" w:rsidR="00655336" w:rsidRDefault="00655336">
      <w:pPr>
        <w:pStyle w:val="CommentText"/>
      </w:pPr>
      <w:r>
        <w:rPr>
          <w:rStyle w:val="CommentReference"/>
        </w:rPr>
        <w:annotationRef/>
      </w:r>
      <w:r>
        <w:t xml:space="preserve">By fishing? </w:t>
      </w:r>
      <w:proofErr w:type="spellStart"/>
      <w:r>
        <w:t>i.e</w:t>
      </w:r>
      <w:proofErr w:type="spellEnd"/>
      <w:r>
        <w:t xml:space="preserve">: removal of large bodied herbivores? </w:t>
      </w:r>
    </w:p>
    <w:p w14:paraId="7C898022" w14:textId="55B0EE78" w:rsidR="00655336" w:rsidRDefault="00655336">
      <w:pPr>
        <w:pStyle w:val="CommentText"/>
      </w:pPr>
      <w:r>
        <w:t xml:space="preserve">Unclear. </w:t>
      </w:r>
    </w:p>
  </w:comment>
  <w:comment w:id="50" w:author="Alexia Graba-Landry" w:date="2019-04-01T10:42:00Z" w:initials="AGL">
    <w:p w14:paraId="77E6FF45" w14:textId="7326EC6A" w:rsidR="00655336" w:rsidRDefault="00655336">
      <w:pPr>
        <w:pStyle w:val="CommentText"/>
      </w:pPr>
      <w:r>
        <w:rPr>
          <w:rStyle w:val="CommentReference"/>
        </w:rPr>
        <w:annotationRef/>
      </w:r>
      <w:r>
        <w:t>Toward? ...What kind of shift?</w:t>
      </w:r>
    </w:p>
  </w:comment>
  <w:comment w:id="51" w:author="Hoey, Andrew" w:date="2019-04-10T16:12:00Z" w:initials="HA">
    <w:p w14:paraId="28D56307" w14:textId="1BA3B8A1" w:rsidR="00C0795E" w:rsidRDefault="00C0795E">
      <w:pPr>
        <w:pStyle w:val="CommentText"/>
      </w:pPr>
      <w:r>
        <w:rPr>
          <w:rStyle w:val="CommentReference"/>
        </w:rPr>
        <w:annotationRef/>
      </w:r>
      <w:r>
        <w:t xml:space="preserve">Again, we touch on this in Bellwood et al 2012, and suggest that </w:t>
      </w:r>
      <w:proofErr w:type="spellStart"/>
      <w:r>
        <w:t>bioerosion</w:t>
      </w:r>
      <w:proofErr w:type="spellEnd"/>
      <w:r>
        <w:t xml:space="preserve"> is sensitive to changes in size structure but scraping is not</w:t>
      </w:r>
    </w:p>
  </w:comment>
  <w:comment w:id="52" w:author="Alexia Graba-Landry" w:date="2019-04-01T10:45:00Z" w:initials="AGL">
    <w:p w14:paraId="33E44BC1" w14:textId="3DDD17FB" w:rsidR="00655336" w:rsidRDefault="00655336">
      <w:pPr>
        <w:pStyle w:val="CommentText"/>
      </w:pPr>
      <w:r>
        <w:rPr>
          <w:rStyle w:val="CommentReference"/>
        </w:rPr>
        <w:annotationRef/>
      </w:r>
      <w:r>
        <w:t xml:space="preserve">I think you need to define functional roles/impact earlier before you start talking about changes to functional impact. </w:t>
      </w:r>
    </w:p>
  </w:comment>
  <w:comment w:id="67" w:author="Hoey, Andrew" w:date="2019-04-08T12:55:00Z" w:initials="HA">
    <w:p w14:paraId="6EE34B45" w14:textId="63B33E3B" w:rsidR="00C252A4" w:rsidRDefault="00C252A4">
      <w:pPr>
        <w:pStyle w:val="CommentText"/>
      </w:pPr>
      <w:r>
        <w:rPr>
          <w:rStyle w:val="CommentReference"/>
        </w:rPr>
        <w:annotationRef/>
      </w:r>
      <w:r>
        <w:t>Is this correct?</w:t>
      </w:r>
    </w:p>
  </w:comment>
  <w:comment w:id="102" w:author="Alexia Graba-Landry" w:date="2019-04-01T11:14:00Z" w:initials="AGL">
    <w:p w14:paraId="4A0DD70A" w14:textId="430B66E5" w:rsidR="00B961A2" w:rsidRDefault="00B961A2">
      <w:pPr>
        <w:pStyle w:val="CommentText"/>
      </w:pPr>
      <w:r>
        <w:rPr>
          <w:rStyle w:val="CommentReference"/>
        </w:rPr>
        <w:annotationRef/>
      </w:r>
      <w:r>
        <w:t xml:space="preserve">For grazers only? Or for scrapers and grazers, and then there was a separate analysis for volume for scrapers only. </w:t>
      </w:r>
      <w:proofErr w:type="spellStart"/>
      <w:r>
        <w:t>Its</w:t>
      </w:r>
      <w:proofErr w:type="spellEnd"/>
      <w:r>
        <w:t xml:space="preserve"> not clear. </w:t>
      </w:r>
    </w:p>
  </w:comment>
  <w:comment w:id="104" w:author="Hoey, Andrew" w:date="2019-04-08T13:48:00Z" w:initials="HA">
    <w:p w14:paraId="7F090D6F" w14:textId="4DBC7D7F" w:rsidR="00C252A4" w:rsidRDefault="00C252A4">
      <w:pPr>
        <w:pStyle w:val="CommentText"/>
      </w:pPr>
      <w:r>
        <w:rPr>
          <w:rStyle w:val="CommentReference"/>
        </w:rPr>
        <w:annotationRef/>
      </w:r>
      <w:r>
        <w:t xml:space="preserve">Shouldn’t this be bite area? If using volume then would be assessing </w:t>
      </w:r>
      <w:proofErr w:type="spellStart"/>
      <w:r>
        <w:t>bioerosion</w:t>
      </w:r>
      <w:proofErr w:type="spellEnd"/>
    </w:p>
  </w:comment>
  <w:comment w:id="106" w:author="Alexia Graba-Landry" w:date="2019-04-01T11:18:00Z" w:initials="AGL">
    <w:p w14:paraId="7D11F6F8" w14:textId="2EB41423" w:rsidR="00B961A2" w:rsidRDefault="00B961A2">
      <w:pPr>
        <w:pStyle w:val="CommentText"/>
      </w:pPr>
      <w:r>
        <w:rPr>
          <w:rStyle w:val="CommentReference"/>
        </w:rPr>
        <w:annotationRef/>
      </w:r>
      <w:r>
        <w:t xml:space="preserve">Might be worthwhile to state how individual feeding observations were conducted. Delete if methods vary </w:t>
      </w:r>
      <w:r w:rsidR="00FA562C">
        <w:t xml:space="preserve">across locations. </w:t>
      </w:r>
    </w:p>
  </w:comment>
  <w:comment w:id="119" w:author="Alexia Graba-Landry" w:date="2019-04-01T11:02:00Z" w:initials="AGL">
    <w:p w14:paraId="2E7F56D5" w14:textId="3201E97C" w:rsidR="0086130D" w:rsidRDefault="0086130D">
      <w:pPr>
        <w:pStyle w:val="CommentText"/>
      </w:pPr>
      <w:r>
        <w:rPr>
          <w:rStyle w:val="CommentReference"/>
        </w:rPr>
        <w:annotationRef/>
      </w:r>
      <w:r>
        <w:t xml:space="preserve">How? Per individual fish? </w:t>
      </w:r>
    </w:p>
    <w:p w14:paraId="50DD9BB1" w14:textId="77777777" w:rsidR="0086130D" w:rsidRDefault="0086130D">
      <w:pPr>
        <w:pStyle w:val="CommentText"/>
      </w:pPr>
    </w:p>
    <w:p w14:paraId="60AAAC24" w14:textId="27533A7D" w:rsidR="0086130D" w:rsidRDefault="0086130D">
      <w:pPr>
        <w:pStyle w:val="CommentText"/>
      </w:pPr>
      <w:r>
        <w:t xml:space="preserve">And then do you incorporate this into grazing intensity for scrapers? Be clear, because below you mention that you don’t include this for the larger </w:t>
      </w:r>
      <w:proofErr w:type="spellStart"/>
      <w:r>
        <w:t>exacvators</w:t>
      </w:r>
      <w:proofErr w:type="spellEnd"/>
      <w:r>
        <w:t xml:space="preserve"> and bioeroders, and I’m a little confused. </w:t>
      </w:r>
    </w:p>
  </w:comment>
  <w:comment w:id="117" w:author="Hoey, Andrew" w:date="2019-04-10T13:20:00Z" w:initials="HA">
    <w:p w14:paraId="7DC2F207" w14:textId="41E98C67" w:rsidR="00C0795E" w:rsidRDefault="00C0795E">
      <w:pPr>
        <w:pStyle w:val="CommentText"/>
      </w:pPr>
      <w:r>
        <w:rPr>
          <w:rStyle w:val="CommentReference"/>
        </w:rPr>
        <w:annotationRef/>
      </w:r>
      <w:r>
        <w:t xml:space="preserve">Can provide detail if needed. Basically, for each fish their size (TL) was estimated and followed until they bit the substratum. The exact location of the bite was examined and the length and width of the scar measured (if present) </w:t>
      </w:r>
    </w:p>
  </w:comment>
  <w:comment w:id="121" w:author="Alexia Graba-Landry" w:date="2019-04-01T11:20:00Z" w:initials="AGL">
    <w:p w14:paraId="7F769580" w14:textId="3EF38080" w:rsidR="00FA562C" w:rsidRDefault="00FA562C">
      <w:pPr>
        <w:pStyle w:val="CommentText"/>
      </w:pPr>
      <w:r>
        <w:rPr>
          <w:rStyle w:val="CommentReference"/>
        </w:rPr>
        <w:annotationRef/>
      </w:r>
      <w:r>
        <w:t xml:space="preserve">And what happens with the feeding scar size? </w:t>
      </w:r>
    </w:p>
  </w:comment>
  <w:comment w:id="122" w:author="Hoey, Andrew" w:date="2019-04-10T15:04:00Z" w:initials="HA">
    <w:p w14:paraId="79A30E12" w14:textId="41B7CDD0" w:rsidR="00C0795E" w:rsidRDefault="00C0795E">
      <w:pPr>
        <w:pStyle w:val="CommentText"/>
      </w:pPr>
      <w:r>
        <w:rPr>
          <w:rStyle w:val="CommentReference"/>
        </w:rPr>
        <w:annotationRef/>
      </w:r>
      <w:r>
        <w:t>Not sure we need this</w:t>
      </w:r>
    </w:p>
  </w:comment>
  <w:comment w:id="131" w:author="Alexia Graba-Landry" w:date="2019-04-01T11:05:00Z" w:initials="AGL">
    <w:p w14:paraId="0818C46B" w14:textId="2B8C4EBC" w:rsidR="0086130D" w:rsidRDefault="0086130D">
      <w:pPr>
        <w:pStyle w:val="CommentText"/>
      </w:pPr>
      <w:r>
        <w:rPr>
          <w:rStyle w:val="CommentReference"/>
        </w:rPr>
        <w:annotationRef/>
      </w:r>
      <w:r>
        <w:t xml:space="preserve">This info is also good in the intro when you talk about herbivore functional groups </w:t>
      </w:r>
    </w:p>
  </w:comment>
  <w:comment w:id="152" w:author="Hoey, Andrew" w:date="2019-04-10T15:27:00Z" w:initials="HA">
    <w:p w14:paraId="1721A049" w14:textId="0A8AE272" w:rsidR="00C0795E" w:rsidRDefault="00C0795E">
      <w:pPr>
        <w:pStyle w:val="CommentText"/>
      </w:pPr>
      <w:r>
        <w:rPr>
          <w:rStyle w:val="CommentReference"/>
        </w:rPr>
        <w:annotationRef/>
      </w:r>
      <w:r>
        <w:t xml:space="preserve">I don’t think this is necessary. Also </w:t>
      </w:r>
      <w:proofErr w:type="spellStart"/>
      <w:r>
        <w:t>Doropoulos</w:t>
      </w:r>
      <w:proofErr w:type="spellEnd"/>
      <w:r>
        <w:t xml:space="preserve"> is a strange choice for parrotfish </w:t>
      </w:r>
      <w:proofErr w:type="spellStart"/>
      <w:r>
        <w:t>coralivory</w:t>
      </w:r>
      <w:proofErr w:type="spellEnd"/>
    </w:p>
  </w:comment>
  <w:comment w:id="157" w:author="Alexia Graba-Landry" w:date="2019-04-01T11:26:00Z" w:initials="AGL">
    <w:p w14:paraId="28B5E894" w14:textId="0FDBDDE3" w:rsidR="00FA562C" w:rsidRDefault="00FA562C">
      <w:pPr>
        <w:pStyle w:val="CommentText"/>
      </w:pPr>
      <w:r>
        <w:rPr>
          <w:rStyle w:val="CommentReference"/>
        </w:rPr>
        <w:annotationRef/>
      </w:r>
      <w:r>
        <w:t xml:space="preserve">Is this what you’re trying to say? Maybe also include why – even </w:t>
      </w:r>
      <w:r w:rsidR="008D4C62">
        <w:t xml:space="preserve">if you think </w:t>
      </w:r>
      <w:proofErr w:type="spellStart"/>
      <w:r w:rsidR="008D4C62">
        <w:t>its</w:t>
      </w:r>
      <w:proofErr w:type="spellEnd"/>
      <w:r w:rsidR="008D4C62">
        <w:t xml:space="preserve"> obv</w:t>
      </w:r>
      <w:r>
        <w:t xml:space="preserve">ious. </w:t>
      </w:r>
    </w:p>
    <w:p w14:paraId="4F4D7337" w14:textId="77777777" w:rsidR="008D4C62" w:rsidRDefault="008D4C62">
      <w:pPr>
        <w:pStyle w:val="CommentText"/>
      </w:pPr>
    </w:p>
    <w:p w14:paraId="4441875F" w14:textId="09B56689" w:rsidR="008D4C62" w:rsidRDefault="008D4C62">
      <w:pPr>
        <w:pStyle w:val="CommentText"/>
      </w:pPr>
      <w:r>
        <w:t xml:space="preserve">because scrapers were calculated as area grazed/min, and croppers were g carbon/min. </w:t>
      </w:r>
    </w:p>
    <w:p w14:paraId="1F883959" w14:textId="77777777" w:rsidR="0006326D" w:rsidRDefault="0006326D">
      <w:pPr>
        <w:pStyle w:val="CommentText"/>
      </w:pPr>
    </w:p>
    <w:p w14:paraId="709FFB2B" w14:textId="447390A4" w:rsidR="0006326D" w:rsidRDefault="0006326D">
      <w:pPr>
        <w:pStyle w:val="CommentText"/>
      </w:pPr>
      <w:r>
        <w:t>Is it because TL is important for scrapers but not croppers?</w:t>
      </w:r>
    </w:p>
    <w:p w14:paraId="2A2B0D2E" w14:textId="77777777" w:rsidR="008D4C62" w:rsidRDefault="008D4C62">
      <w:pPr>
        <w:pStyle w:val="CommentText"/>
      </w:pPr>
    </w:p>
    <w:p w14:paraId="2226E7BF" w14:textId="0C81A429" w:rsidR="008D4C62" w:rsidRDefault="008D4C62">
      <w:pPr>
        <w:pStyle w:val="CommentText"/>
      </w:pPr>
      <w:r>
        <w:t xml:space="preserve">Either way I think there needs to be an intro sentence saying </w:t>
      </w:r>
    </w:p>
    <w:p w14:paraId="225CB91D" w14:textId="77777777" w:rsidR="008D4C62" w:rsidRDefault="008D4C62">
      <w:pPr>
        <w:pStyle w:val="CommentText"/>
      </w:pPr>
    </w:p>
    <w:p w14:paraId="1356382F" w14:textId="69BFAE1C" w:rsidR="0006326D" w:rsidRDefault="004A4BC9">
      <w:pPr>
        <w:pStyle w:val="CommentText"/>
      </w:pPr>
      <w:r>
        <w:t>Because we don’t have bite size data for croppers, g</w:t>
      </w:r>
      <w:r w:rsidR="008D4C62">
        <w:t xml:space="preserve">razing potential for croppers was estimated as g carbon removed / min using known allometric scaling variables. </w:t>
      </w:r>
    </w:p>
    <w:p w14:paraId="38503BE5" w14:textId="77777777" w:rsidR="0006326D" w:rsidRDefault="0006326D">
      <w:pPr>
        <w:pStyle w:val="CommentText"/>
      </w:pPr>
    </w:p>
    <w:p w14:paraId="5A366008" w14:textId="6DB626CF" w:rsidR="008D4C62" w:rsidRDefault="008D4C62">
      <w:pPr>
        <w:pStyle w:val="CommentText"/>
      </w:pPr>
      <w:r>
        <w:t xml:space="preserve">Grazing potential for scrapers was estimated as area grazed per minute using feeding scar data. </w:t>
      </w:r>
    </w:p>
    <w:p w14:paraId="6957576B" w14:textId="77777777" w:rsidR="008D4C62" w:rsidRDefault="008D4C62">
      <w:pPr>
        <w:pStyle w:val="CommentText"/>
      </w:pPr>
    </w:p>
    <w:p w14:paraId="5DAEFF59" w14:textId="08A33D29" w:rsidR="008D4C62" w:rsidRDefault="008D4C62">
      <w:pPr>
        <w:pStyle w:val="CommentText"/>
      </w:pPr>
      <w:r>
        <w:t xml:space="preserve">Or something to be clear why the two aren’t the same. </w:t>
      </w:r>
    </w:p>
    <w:p w14:paraId="1CFA1B30" w14:textId="77777777" w:rsidR="008D4C62" w:rsidRDefault="008D4C62">
      <w:pPr>
        <w:pStyle w:val="CommentText"/>
      </w:pPr>
    </w:p>
    <w:p w14:paraId="54F84D4D" w14:textId="499540DC" w:rsidR="008D4C62" w:rsidRDefault="008D4C62">
      <w:pPr>
        <w:pStyle w:val="CommentText"/>
      </w:pPr>
      <w:r>
        <w:t xml:space="preserve">Just to be super clear for the modelling novices like me </w:t>
      </w:r>
      <w:r>
        <w:sym w:font="Wingdings" w:char="F04A"/>
      </w:r>
      <w:r>
        <w:t xml:space="preserve">  </w:t>
      </w:r>
    </w:p>
  </w:comment>
  <w:comment w:id="154" w:author="Hoey, Andrew" w:date="2019-04-10T15:31:00Z" w:initials="HA">
    <w:p w14:paraId="0118659D" w14:textId="2770C654" w:rsidR="00C0795E" w:rsidRDefault="00C0795E">
      <w:pPr>
        <w:pStyle w:val="CommentText"/>
      </w:pPr>
      <w:r>
        <w:rPr>
          <w:rStyle w:val="CommentReference"/>
        </w:rPr>
        <w:annotationRef/>
      </w:r>
      <w:proofErr w:type="spellStart"/>
      <w:r>
        <w:t>i</w:t>
      </w:r>
      <w:proofErr w:type="spellEnd"/>
    </w:p>
  </w:comment>
  <w:comment w:id="167" w:author="Alexia Graba-Landry" w:date="2019-04-01T11:32:00Z" w:initials="AGL">
    <w:p w14:paraId="3DE272A4" w14:textId="3CABD4E4" w:rsidR="00921E85" w:rsidRDefault="00921E85">
      <w:pPr>
        <w:pStyle w:val="CommentText"/>
      </w:pPr>
      <w:r>
        <w:rPr>
          <w:rStyle w:val="CommentReference"/>
        </w:rPr>
        <w:annotationRef/>
      </w:r>
      <w:r>
        <w:t xml:space="preserve">Should also include priors and </w:t>
      </w:r>
      <w:r w:rsidR="003332DE">
        <w:t xml:space="preserve">their </w:t>
      </w:r>
      <w:r>
        <w:t xml:space="preserve">distributions as well? And how they were chosen. </w:t>
      </w:r>
    </w:p>
  </w:comment>
  <w:comment w:id="168" w:author="Alexia Graba-Landry" w:date="2019-04-01T11:13:00Z" w:initials="AGL">
    <w:p w14:paraId="16214D24" w14:textId="1E4C3602" w:rsidR="00B961A2" w:rsidRDefault="00B961A2">
      <w:pPr>
        <w:pStyle w:val="CommentText"/>
      </w:pPr>
      <w:r>
        <w:rPr>
          <w:rStyle w:val="CommentReference"/>
        </w:rPr>
        <w:annotationRef/>
      </w:r>
      <w:r>
        <w:t xml:space="preserve">Just making sure there were no 0s? All surveys started at the first bite? </w:t>
      </w:r>
    </w:p>
  </w:comment>
  <w:comment w:id="169" w:author="Alexia Graba-Landry" w:date="2019-04-01T11:12:00Z" w:initials="AGL">
    <w:p w14:paraId="488055EC" w14:textId="107FFDBA" w:rsidR="00B961A2" w:rsidRDefault="00B961A2">
      <w:pPr>
        <w:pStyle w:val="CommentText"/>
      </w:pPr>
      <w:r>
        <w:rPr>
          <w:rStyle w:val="CommentReference"/>
        </w:rPr>
        <w:annotationRef/>
      </w:r>
      <w:r>
        <w:t xml:space="preserve">Genus and Species aren’t independent – does this matter? </w:t>
      </w:r>
    </w:p>
  </w:comment>
  <w:comment w:id="174" w:author="Alexia Graba-Landry" w:date="2019-04-01T11:33:00Z" w:initials="AGL">
    <w:p w14:paraId="4E999751" w14:textId="56B83500" w:rsidR="00921E85" w:rsidRDefault="00921E85">
      <w:pPr>
        <w:pStyle w:val="CommentText"/>
      </w:pPr>
      <w:r>
        <w:rPr>
          <w:rStyle w:val="CommentReference"/>
        </w:rPr>
        <w:annotationRef/>
      </w:r>
      <w:r>
        <w:t>Is there a reason why cropper TL wasn’t also included in the c</w:t>
      </w:r>
      <w:r w:rsidR="00C252A4">
        <w:t>r</w:t>
      </w:r>
      <w:r>
        <w:t xml:space="preserve">opper model? Grazing rate should also scale with TL for croppers as well. (smaller = more bites). </w:t>
      </w:r>
      <w:r w:rsidR="00F11611">
        <w:t xml:space="preserve">Or is it because </w:t>
      </w:r>
      <w:proofErr w:type="spellStart"/>
      <w:r w:rsidR="00F11611">
        <w:t>bodymass</w:t>
      </w:r>
      <w:proofErr w:type="spellEnd"/>
      <w:r w:rsidR="00F11611">
        <w:t xml:space="preserve"> is included in the </w:t>
      </w:r>
      <w:proofErr w:type="spellStart"/>
      <w:r w:rsidR="00F11611">
        <w:t>gramscarbon</w:t>
      </w:r>
      <w:proofErr w:type="spellEnd"/>
      <w:r w:rsidR="00F11611">
        <w:t xml:space="preserve"> portion?</w:t>
      </w:r>
    </w:p>
    <w:p w14:paraId="3B2AB362" w14:textId="77777777" w:rsidR="00F11611" w:rsidRDefault="00F11611">
      <w:pPr>
        <w:pStyle w:val="CommentText"/>
      </w:pPr>
    </w:p>
    <w:p w14:paraId="332ECCB7" w14:textId="704B2D89" w:rsidR="00F11611" w:rsidRDefault="00F11611">
      <w:pPr>
        <w:pStyle w:val="CommentText"/>
      </w:pPr>
      <w:r>
        <w:t xml:space="preserve">It isn’t clear why it is included here, but not in the croppers  </w:t>
      </w:r>
    </w:p>
  </w:comment>
  <w:comment w:id="175" w:author="Alexia Graba-Landry" w:date="2019-04-02T09:29:00Z" w:initials="AGL">
    <w:p w14:paraId="5667824D" w14:textId="4817ABD1" w:rsidR="004A4BC9" w:rsidRDefault="004A4BC9">
      <w:pPr>
        <w:pStyle w:val="CommentText"/>
      </w:pPr>
      <w:r>
        <w:rPr>
          <w:rStyle w:val="CommentReference"/>
        </w:rPr>
        <w:annotationRef/>
      </w:r>
      <w:r>
        <w:t>Why A + B * TL for scrapers and just X + for croppers?</w:t>
      </w:r>
    </w:p>
  </w:comment>
  <w:comment w:id="184" w:author="Hoey, Andrew" w:date="2019-04-10T15:37:00Z" w:initials="HA">
    <w:p w14:paraId="00D3B05D" w14:textId="4C910D13" w:rsidR="00C0795E" w:rsidRDefault="00C0795E">
      <w:pPr>
        <w:pStyle w:val="CommentText"/>
      </w:pPr>
      <w:r>
        <w:rPr>
          <w:rStyle w:val="CommentReference"/>
        </w:rPr>
        <w:annotationRef/>
      </w:r>
      <w:r>
        <w:t>Total fish, total herbivore, or?</w:t>
      </w:r>
    </w:p>
  </w:comment>
  <w:comment w:id="185" w:author="Hoey, Andrew" w:date="2019-04-10T15:38:00Z" w:initials="HA">
    <w:p w14:paraId="7A378884" w14:textId="6C1568A6" w:rsidR="00C0795E" w:rsidRDefault="00C0795E">
      <w:pPr>
        <w:pStyle w:val="CommentText"/>
      </w:pPr>
      <w:r>
        <w:rPr>
          <w:rStyle w:val="CommentReference"/>
        </w:rPr>
        <w:annotationRef/>
      </w:r>
      <w:r>
        <w:t>? is this bare substratum or EAM covered substratum</w:t>
      </w:r>
    </w:p>
  </w:comment>
  <w:comment w:id="191" w:author="Hoey, Andrew" w:date="2019-04-10T15:42:00Z" w:initials="HA">
    <w:p w14:paraId="39C91FA0" w14:textId="0891C6BA" w:rsidR="00C0795E" w:rsidRDefault="00C0795E">
      <w:pPr>
        <w:pStyle w:val="CommentText"/>
      </w:pPr>
      <w:r>
        <w:rPr>
          <w:rStyle w:val="CommentReference"/>
        </w:rPr>
        <w:annotationRef/>
      </w:r>
      <w:r>
        <w:t>? makes sense if this is EAM covered substratum</w:t>
      </w:r>
    </w:p>
  </w:comment>
  <w:comment w:id="192" w:author="Hoey, Andrew" w:date="2019-04-10T15:43:00Z" w:initials="HA">
    <w:p w14:paraId="5128CA46" w14:textId="135DC55C" w:rsidR="00C0795E" w:rsidRDefault="00C0795E">
      <w:pPr>
        <w:pStyle w:val="CommentText"/>
      </w:pPr>
      <w:r>
        <w:rPr>
          <w:rStyle w:val="CommentReference"/>
        </w:rPr>
        <w:annotationRef/>
      </w:r>
      <w:r>
        <w:t xml:space="preserve">Need to be consistent with terminology. Here algal consumption, cropping function potential, and grazing potential are all used to refer to the same thing. I don’t feel strongly about any, but really need to be consistent </w:t>
      </w:r>
    </w:p>
  </w:comment>
  <w:comment w:id="193" w:author="Hoey, Andrew" w:date="2019-04-10T09:01:00Z" w:initials="HA">
    <w:p w14:paraId="22CF5F21" w14:textId="7842C0D7" w:rsidR="00C0795E" w:rsidRDefault="00C0795E">
      <w:pPr>
        <w:pStyle w:val="CommentText"/>
      </w:pPr>
      <w:r>
        <w:rPr>
          <w:rStyle w:val="CommentReference"/>
        </w:rPr>
        <w:annotationRef/>
      </w:r>
      <w:r>
        <w:t>May be easier to interpret if all grazer plots are in first row and all scraper plots in second row. Would mean having panels a-e</w:t>
      </w:r>
    </w:p>
  </w:comment>
  <w:comment w:id="194" w:author="Alexia Graba-Landry" w:date="2019-04-01T13:25:00Z" w:initials="AGL">
    <w:p w14:paraId="3CD2ACEF" w14:textId="5232A8D0" w:rsidR="00F11611" w:rsidRDefault="00F11611">
      <w:pPr>
        <w:pStyle w:val="CommentText"/>
      </w:pPr>
      <w:r>
        <w:rPr>
          <w:rStyle w:val="CommentReference"/>
        </w:rPr>
        <w:annotationRef/>
      </w:r>
      <w:r>
        <w:t xml:space="preserve">In panel C is cropper blue and scraper yellow? </w:t>
      </w:r>
    </w:p>
  </w:comment>
  <w:comment w:id="196" w:author="Hoey, Andrew" w:date="2019-04-10T15:47:00Z" w:initials="HA">
    <w:p w14:paraId="3DBA3900" w14:textId="7838D6C7" w:rsidR="00C0795E" w:rsidRDefault="00C0795E">
      <w:pPr>
        <w:pStyle w:val="CommentText"/>
      </w:pPr>
      <w:r>
        <w:rPr>
          <w:rStyle w:val="CommentReference"/>
        </w:rPr>
        <w:annotationRef/>
      </w:r>
      <w:r>
        <w:t>Or mean fish length?</w:t>
      </w:r>
    </w:p>
  </w:comment>
  <w:comment w:id="197" w:author="Alexia Graba-Landry" w:date="2019-04-01T13:23:00Z" w:initials="AGL">
    <w:p w14:paraId="675F9580" w14:textId="60D1C4D6" w:rsidR="001E48FC" w:rsidRDefault="001E48FC">
      <w:pPr>
        <w:pStyle w:val="CommentText"/>
      </w:pPr>
      <w:r>
        <w:rPr>
          <w:rStyle w:val="CommentReference"/>
        </w:rPr>
        <w:annotationRef/>
      </w:r>
      <w:r>
        <w:t>Grazer</w:t>
      </w:r>
      <w:r w:rsidR="00C0795E">
        <w:t xml:space="preserve"> biomass or</w:t>
      </w:r>
    </w:p>
    <w:p w14:paraId="66B1B9EE" w14:textId="4E6017B8" w:rsidR="001E48FC" w:rsidRDefault="001E48FC">
      <w:pPr>
        <w:pStyle w:val="CommentText"/>
      </w:pPr>
      <w:r>
        <w:t>Biomass of grazing fishes?</w:t>
      </w:r>
    </w:p>
  </w:comment>
  <w:comment w:id="198" w:author="Hoey, Andrew" w:date="2019-04-10T15:48:00Z" w:initials="HA">
    <w:p w14:paraId="2905970D" w14:textId="28B89C09" w:rsidR="00C0795E" w:rsidRDefault="00C0795E">
      <w:pPr>
        <w:pStyle w:val="CommentText"/>
      </w:pPr>
      <w:r>
        <w:rPr>
          <w:rStyle w:val="CommentReference"/>
        </w:rPr>
        <w:annotationRef/>
      </w:r>
      <w:r>
        <w:t>Given the following statement refers to cropping as opposed to grazing, it may be easier to state that Fish biomass is often used as proxy for the magnitude of their ecological function, but rarely tested….</w:t>
      </w:r>
    </w:p>
  </w:comment>
  <w:comment w:id="199" w:author="Hoey, Andrew" w:date="2019-04-10T15:51:00Z" w:initials="HA">
    <w:p w14:paraId="57E70187" w14:textId="2239EB13" w:rsidR="00C0795E" w:rsidRDefault="00C0795E">
      <w:pPr>
        <w:pStyle w:val="CommentText"/>
      </w:pPr>
      <w:r>
        <w:rPr>
          <w:rStyle w:val="CommentReference"/>
        </w:rPr>
        <w:annotationRef/>
      </w:r>
      <w:r>
        <w:t>Perhaps just cropping potential</w:t>
      </w:r>
    </w:p>
  </w:comment>
  <w:comment w:id="201" w:author="Hoey, Andrew" w:date="2019-04-10T15:50:00Z" w:initials="HA">
    <w:p w14:paraId="74FC987B" w14:textId="089CEBF3" w:rsidR="00C0795E" w:rsidRDefault="00C0795E">
      <w:pPr>
        <w:pStyle w:val="CommentText"/>
      </w:pPr>
      <w:r>
        <w:rPr>
          <w:rStyle w:val="CommentReference"/>
        </w:rPr>
        <w:annotationRef/>
      </w:r>
      <w:proofErr w:type="spellStart"/>
      <w:r>
        <w:t>Isnt</w:t>
      </w:r>
      <w:proofErr w:type="spellEnd"/>
      <w:r>
        <w:t xml:space="preserve"> this largely because daily carbon intake was a function of biomass?</w:t>
      </w:r>
    </w:p>
  </w:comment>
  <w:comment w:id="203" w:author="Alexia Graba-Landry" w:date="2019-04-01T13:26:00Z" w:initials="AGL">
    <w:p w14:paraId="7D5D56D3" w14:textId="630749B8" w:rsidR="00F11611" w:rsidRDefault="00F11611">
      <w:pPr>
        <w:pStyle w:val="CommentText"/>
      </w:pPr>
      <w:r>
        <w:rPr>
          <w:rStyle w:val="CommentReference"/>
        </w:rPr>
        <w:annotationRef/>
      </w:r>
      <w:r>
        <w:t>Scraper</w:t>
      </w:r>
      <w:r w:rsidR="00C0795E">
        <w:t xml:space="preserve"> biomass or biomass of scraping fishes</w:t>
      </w:r>
    </w:p>
  </w:comment>
  <w:comment w:id="206" w:author="Hoey, Andrew" w:date="2019-04-10T15:53:00Z" w:initials="HA">
    <w:p w14:paraId="4E96C996" w14:textId="04C47E00" w:rsidR="00C0795E" w:rsidRDefault="00C0795E">
      <w:pPr>
        <w:pStyle w:val="CommentText"/>
      </w:pPr>
      <w:r>
        <w:rPr>
          <w:rStyle w:val="CommentReference"/>
        </w:rPr>
        <w:annotationRef/>
      </w:r>
      <w:r>
        <w:t xml:space="preserve">Again need to be consistent with </w:t>
      </w:r>
      <w:proofErr w:type="spellStart"/>
      <w:r>
        <w:t>termiology</w:t>
      </w:r>
      <w:proofErr w:type="spellEnd"/>
    </w:p>
  </w:comment>
  <w:comment w:id="207" w:author="Alexia Graba-Landry" w:date="2019-04-02T08:56:00Z" w:initials="AGL">
    <w:p w14:paraId="026448CA" w14:textId="1FED8D37" w:rsidR="004A1CFB" w:rsidRDefault="004A1CFB">
      <w:pPr>
        <w:pStyle w:val="CommentText"/>
      </w:pPr>
      <w:r>
        <w:rPr>
          <w:rStyle w:val="CommentReference"/>
        </w:rPr>
        <w:annotationRef/>
      </w:r>
      <w:r>
        <w:t xml:space="preserve">Hard to see the errors – especially in the yellow. Maybe choose a different </w:t>
      </w:r>
      <w:proofErr w:type="spellStart"/>
      <w:r>
        <w:t>colour</w:t>
      </w:r>
      <w:proofErr w:type="spellEnd"/>
      <w:r>
        <w:t xml:space="preserve">? </w:t>
      </w:r>
    </w:p>
    <w:p w14:paraId="1C035462" w14:textId="77777777" w:rsidR="003332DE" w:rsidRDefault="003332DE">
      <w:pPr>
        <w:pStyle w:val="CommentText"/>
      </w:pPr>
    </w:p>
    <w:p w14:paraId="211912C7" w14:textId="5E986E33" w:rsidR="003332DE" w:rsidRDefault="003332DE">
      <w:pPr>
        <w:pStyle w:val="CommentText"/>
      </w:pPr>
      <w:r>
        <w:t xml:space="preserve">Do croppers not have error? </w:t>
      </w:r>
    </w:p>
  </w:comment>
  <w:comment w:id="209" w:author="Hoey, Andrew" w:date="2019-04-10T16:16:00Z" w:initials="HA">
    <w:p w14:paraId="0930EB79" w14:textId="50260004" w:rsidR="00C0795E" w:rsidRDefault="00C0795E">
      <w:pPr>
        <w:pStyle w:val="CommentText"/>
      </w:pPr>
      <w:r>
        <w:rPr>
          <w:rStyle w:val="CommentReference"/>
        </w:rPr>
        <w:annotationRef/>
      </w:r>
      <w:r>
        <w:t>Agree, we need to be consistent with the terminology</w:t>
      </w:r>
    </w:p>
  </w:comment>
  <w:comment w:id="208" w:author="Alexia Graba-Landry" w:date="2019-04-01T13:35:00Z" w:initials="AGL">
    <w:p w14:paraId="18A081CF" w14:textId="77777777" w:rsidR="00C50E4A" w:rsidRDefault="00C50E4A">
      <w:pPr>
        <w:pStyle w:val="CommentText"/>
      </w:pPr>
      <w:r>
        <w:rPr>
          <w:rStyle w:val="CommentReference"/>
        </w:rPr>
        <w:annotationRef/>
      </w:r>
      <w:r>
        <w:t xml:space="preserve">I think you need to be consistent with your terms. </w:t>
      </w:r>
    </w:p>
    <w:p w14:paraId="549EA820" w14:textId="77777777" w:rsidR="00C50E4A" w:rsidRDefault="00C50E4A">
      <w:pPr>
        <w:pStyle w:val="CommentText"/>
      </w:pPr>
    </w:p>
    <w:p w14:paraId="56735D94" w14:textId="2C7C785B" w:rsidR="00C50E4A" w:rsidRDefault="00C50E4A">
      <w:pPr>
        <w:pStyle w:val="CommentText"/>
      </w:pPr>
      <w:r>
        <w:t xml:space="preserve">Herbivore functioning vs grazing vs grazing rates. Are they all the same? </w:t>
      </w:r>
    </w:p>
  </w:comment>
  <w:comment w:id="210" w:author="Hoey, Andrew" w:date="2019-04-10T16:17:00Z" w:initials="HA">
    <w:p w14:paraId="711B11E9" w14:textId="58CBF3AC" w:rsidR="00C0795E" w:rsidRDefault="00C0795E">
      <w:pPr>
        <w:pStyle w:val="CommentText"/>
      </w:pPr>
      <w:r>
        <w:rPr>
          <w:rStyle w:val="CommentReference"/>
        </w:rPr>
        <w:annotationRef/>
      </w:r>
      <w:r>
        <w:t>Need to be careful here as some croppers can get quite large (</w:t>
      </w:r>
      <w:proofErr w:type="spellStart"/>
      <w:r>
        <w:t>eg</w:t>
      </w:r>
      <w:proofErr w:type="spellEnd"/>
      <w:r>
        <w:t xml:space="preserve"> </w:t>
      </w:r>
      <w:proofErr w:type="spellStart"/>
      <w:r>
        <w:t>Acanthurus</w:t>
      </w:r>
      <w:proofErr w:type="spellEnd"/>
      <w:r>
        <w:t xml:space="preserve"> </w:t>
      </w:r>
      <w:proofErr w:type="spellStart"/>
      <w:r>
        <w:t>xanthopterus</w:t>
      </w:r>
      <w:proofErr w:type="spellEnd"/>
      <w:r>
        <w:t>). Suggest it may be better to simply refer to the group/function potential as that is what we estimated</w:t>
      </w:r>
    </w:p>
  </w:comment>
  <w:comment w:id="216" w:author="Alexia Graba-Landry" w:date="2019-04-02T09:06:00Z" w:initials="AGL">
    <w:p w14:paraId="05522AD4" w14:textId="13C12F54" w:rsidR="00E30BC3" w:rsidRDefault="00E30BC3">
      <w:pPr>
        <w:pStyle w:val="CommentText"/>
      </w:pPr>
      <w:r>
        <w:rPr>
          <w:rStyle w:val="CommentReference"/>
        </w:rPr>
        <w:annotationRef/>
      </w:r>
      <w:r>
        <w:t xml:space="preserve">Maybe a broad sentence here to set up the rest of the discussion. </w:t>
      </w:r>
    </w:p>
    <w:p w14:paraId="5790AD98" w14:textId="77777777" w:rsidR="00E30BC3" w:rsidRDefault="00E30BC3">
      <w:pPr>
        <w:pStyle w:val="CommentText"/>
      </w:pPr>
    </w:p>
    <w:p w14:paraId="7E083E9D" w14:textId="78DF06E4" w:rsidR="00E30BC3" w:rsidRDefault="00E30BC3">
      <w:pPr>
        <w:pStyle w:val="CommentText"/>
      </w:pPr>
      <w:r>
        <w:t xml:space="preserve">Or an intro sentence to the discussion: </w:t>
      </w:r>
    </w:p>
    <w:p w14:paraId="5E297E4C" w14:textId="77777777" w:rsidR="00E30BC3" w:rsidRDefault="00E30BC3">
      <w:pPr>
        <w:pStyle w:val="CommentText"/>
      </w:pPr>
    </w:p>
    <w:p w14:paraId="1F185E81" w14:textId="0069305A" w:rsidR="00E30BC3" w:rsidRDefault="00E30BC3">
      <w:pPr>
        <w:pStyle w:val="CommentText"/>
      </w:pPr>
      <w:r>
        <w:t xml:space="preserve">Understanding the drivers for herbivory across macroecological scales are important because.... </w:t>
      </w:r>
    </w:p>
    <w:p w14:paraId="04EE3024" w14:textId="77777777" w:rsidR="00E30BC3" w:rsidRDefault="00E30BC3">
      <w:pPr>
        <w:pStyle w:val="CommentText"/>
      </w:pPr>
    </w:p>
    <w:p w14:paraId="2990178F" w14:textId="38E15595" w:rsidR="00E30BC3" w:rsidRDefault="00E30BC3">
      <w:pPr>
        <w:pStyle w:val="CommentText"/>
      </w:pPr>
      <w:r>
        <w:t xml:space="preserve">Here, we found that... </w:t>
      </w:r>
    </w:p>
    <w:p w14:paraId="17E4A02B" w14:textId="77777777" w:rsidR="00E30BC3" w:rsidRDefault="00E30BC3">
      <w:pPr>
        <w:pStyle w:val="CommentText"/>
      </w:pPr>
    </w:p>
    <w:p w14:paraId="0A1FEDC1" w14:textId="77777777" w:rsidR="003B7186" w:rsidRDefault="00E30BC3">
      <w:pPr>
        <w:pStyle w:val="CommentText"/>
      </w:pPr>
      <w:r>
        <w:t xml:space="preserve">This is what it might mean.. </w:t>
      </w:r>
    </w:p>
    <w:p w14:paraId="02486EDE" w14:textId="7B23DCD3" w:rsidR="00E30BC3" w:rsidRDefault="003B7186">
      <w:pPr>
        <w:pStyle w:val="CommentText"/>
      </w:pPr>
      <w:r>
        <w:t>C</w:t>
      </w:r>
      <w:r w:rsidR="00E30BC3">
        <w:t xml:space="preserve">roppers may be more sensitive to bottom up processes </w:t>
      </w:r>
      <w:r>
        <w:t xml:space="preserve">such as cyclones and bleaching </w:t>
      </w:r>
      <w:r w:rsidR="00E30BC3">
        <w:t xml:space="preserve">while scrapers may be more sensitive to fishing pressure. Understanding the sensitivities of these important functional groups to anthropogenic stressors will allow for more effective management. </w:t>
      </w:r>
    </w:p>
  </w:comment>
  <w:comment w:id="217" w:author="Hoey, Andrew" w:date="2019-04-10T16:20:00Z" w:initials="HA">
    <w:p w14:paraId="0650CBA5" w14:textId="0F65A460" w:rsidR="00C0795E" w:rsidRDefault="00C0795E">
      <w:pPr>
        <w:pStyle w:val="CommentText"/>
      </w:pPr>
      <w:r>
        <w:rPr>
          <w:rStyle w:val="CommentReference"/>
        </w:rPr>
        <w:annotationRef/>
      </w:r>
      <w:r>
        <w:t>Cropping potential?</w:t>
      </w:r>
    </w:p>
  </w:comment>
  <w:comment w:id="218" w:author="Hoey, Andrew" w:date="2019-04-10T16:21:00Z" w:initials="HA">
    <w:p w14:paraId="2E00CCDC" w14:textId="3F8F40B8" w:rsidR="00C0795E" w:rsidRDefault="00C0795E">
      <w:pPr>
        <w:pStyle w:val="CommentText"/>
      </w:pPr>
      <w:r>
        <w:rPr>
          <w:rStyle w:val="CommentReference"/>
        </w:rPr>
        <w:annotationRef/>
      </w:r>
      <w:r>
        <w:t>Potential cropping is largely insensitive to fishing?</w:t>
      </w:r>
    </w:p>
  </w:comment>
  <w:comment w:id="219" w:author="Hoey, Andrew" w:date="2019-04-10T16:22:00Z" w:initials="HA">
    <w:p w14:paraId="719F67AB" w14:textId="40C8CCAB" w:rsidR="00C0795E" w:rsidRDefault="00C0795E">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222" w:author="Alexia Graba-Landry" w:date="2019-04-02T09:03:00Z" w:initials="AGL">
    <w:p w14:paraId="6A9D813A" w14:textId="196D5C60" w:rsidR="003332DE" w:rsidRDefault="003332DE">
      <w:pPr>
        <w:pStyle w:val="CommentText"/>
      </w:pPr>
      <w:r>
        <w:rPr>
          <w:rStyle w:val="CommentReference"/>
        </w:rPr>
        <w:annotationRef/>
      </w:r>
      <w:r>
        <w:t>Grazing potential? Grazing rate? Herbivore function?</w:t>
      </w:r>
    </w:p>
  </w:comment>
  <w:comment w:id="223" w:author="Hoey, Andrew" w:date="2019-04-10T16:28:00Z" w:initials="HA">
    <w:p w14:paraId="3E770A04" w14:textId="65F49265" w:rsidR="00C0795E" w:rsidRDefault="00C0795E">
      <w:pPr>
        <w:pStyle w:val="CommentText"/>
      </w:pPr>
      <w:r>
        <w:rPr>
          <w:rStyle w:val="CommentReference"/>
        </w:rPr>
        <w:annotationRef/>
      </w:r>
      <w:r>
        <w:t>Also shown to avoid feeding in areas of high macroalgal biomass (Hoey and Bellwood 2011). This holds for scrapers, excavators and croppers</w:t>
      </w:r>
    </w:p>
  </w:comment>
  <w:comment w:id="224" w:author="Hoey, Andrew" w:date="2019-04-10T16:27:00Z" w:initials="HA">
    <w:p w14:paraId="22588F71" w14:textId="06B372FB" w:rsidR="00C0795E" w:rsidRDefault="00C0795E">
      <w:pPr>
        <w:pStyle w:val="CommentText"/>
      </w:pPr>
      <w:r>
        <w:rPr>
          <w:rStyle w:val="CommentReference"/>
        </w:rPr>
        <w:annotationRef/>
      </w:r>
      <w:r>
        <w:t>EAM?</w:t>
      </w:r>
    </w:p>
  </w:comment>
  <w:comment w:id="225" w:author="Hoey, Andrew" w:date="2019-04-10T16:29:00Z" w:initials="HA">
    <w:p w14:paraId="480B2830" w14:textId="6F3906F5" w:rsidR="00C0795E" w:rsidRDefault="00C0795E">
      <w:pPr>
        <w:pStyle w:val="CommentText"/>
      </w:pPr>
      <w:r>
        <w:rPr>
          <w:rStyle w:val="CommentReference"/>
        </w:rPr>
        <w:annotationRef/>
      </w:r>
      <w:r>
        <w:t>This paper (Gilmour et al) and Adam et al 2011-PloS ONE show an increase in herbivore numbers/biomass following coral mortality</w:t>
      </w:r>
    </w:p>
  </w:comment>
  <w:comment w:id="226" w:author="Hoey, Andrew" w:date="2019-04-10T16:32:00Z" w:initials="HA">
    <w:p w14:paraId="3B6AA633" w14:textId="01E76D81" w:rsidR="00C0795E" w:rsidRDefault="00C0795E">
      <w:pPr>
        <w:pStyle w:val="CommentText"/>
      </w:pPr>
      <w:r>
        <w:rPr>
          <w:rStyle w:val="CommentReference"/>
        </w:rPr>
        <w:annotationRef/>
      </w:r>
      <w:r>
        <w:t>Scraping?</w:t>
      </w:r>
    </w:p>
  </w:comment>
  <w:comment w:id="227" w:author="Hoey, Andrew" w:date="2019-04-10T16:32:00Z" w:initials="HA">
    <w:p w14:paraId="31F8D35C" w14:textId="3A313535" w:rsidR="00C0795E" w:rsidRDefault="00C0795E">
      <w:pPr>
        <w:pStyle w:val="CommentText"/>
      </w:pPr>
      <w:r>
        <w:rPr>
          <w:rStyle w:val="CommentReference"/>
        </w:rPr>
        <w:annotationRef/>
      </w:r>
      <w:r>
        <w:t xml:space="preserve">This study suggested that scraping, but not </w:t>
      </w:r>
      <w:proofErr w:type="spellStart"/>
      <w:r>
        <w:t>bioerosion</w:t>
      </w:r>
      <w:proofErr w:type="spellEnd"/>
      <w:r>
        <w:t xml:space="preserve">, was insensitive to fishing pressure (although used human </w:t>
      </w:r>
      <w:proofErr w:type="spellStart"/>
      <w:r>
        <w:t>popn</w:t>
      </w:r>
      <w:proofErr w:type="spellEnd"/>
      <w:r>
        <w:t xml:space="preserve"> </w:t>
      </w:r>
      <w:proofErr w:type="spellStart"/>
      <w:r>
        <w:t>desnity</w:t>
      </w:r>
      <w:proofErr w:type="spellEnd"/>
      <w:r>
        <w:t xml:space="preserve"> as a proxy)</w:t>
      </w:r>
    </w:p>
  </w:comment>
  <w:comment w:id="239" w:author="Hoey, Andrew" w:date="2019-04-10T16:39:00Z" w:initials="HA">
    <w:p w14:paraId="01520D2E" w14:textId="7C598612" w:rsidR="00C0795E" w:rsidRDefault="00C0795E">
      <w:pPr>
        <w:pStyle w:val="CommentText"/>
      </w:pPr>
      <w:r>
        <w:rPr>
          <w:rStyle w:val="CommentReference"/>
        </w:rPr>
        <w:annotationRef/>
      </w:r>
      <w:proofErr w:type="spellStart"/>
      <w:r>
        <w:t>Choat</w:t>
      </w:r>
      <w:proofErr w:type="spellEnd"/>
      <w:r>
        <w:t xml:space="preserve"> or </w:t>
      </w:r>
      <w:proofErr w:type="spellStart"/>
      <w:r>
        <w:t>clements</w:t>
      </w:r>
      <w:proofErr w:type="spellEnd"/>
      <w:r>
        <w:t xml:space="preserve"> will hate this. They argue (and I tend to agree) that to demonstrate feeding </w:t>
      </w:r>
      <w:proofErr w:type="spellStart"/>
      <w:r>
        <w:t>complimentarity</w:t>
      </w:r>
      <w:proofErr w:type="spellEnd"/>
      <w:r>
        <w:t xml:space="preserve"> you need to know what the nutritional targets are. What are they actually eating, not how are they feeding</w:t>
      </w:r>
    </w:p>
  </w:comment>
  <w:comment w:id="240" w:author="Alexia Graba-Landry" w:date="2019-04-01T13:50:00Z" w:initials="AGL">
    <w:p w14:paraId="1EB714E2" w14:textId="53DA06AD" w:rsidR="00EF0162" w:rsidRDefault="00EF0162">
      <w:pPr>
        <w:pStyle w:val="CommentText"/>
      </w:pPr>
      <w:r>
        <w:rPr>
          <w:rStyle w:val="CommentReference"/>
        </w:rPr>
        <w:annotationRef/>
      </w:r>
      <w:r>
        <w:t xml:space="preserve">This would be good in last para of the intro </w:t>
      </w:r>
    </w:p>
  </w:comment>
  <w:comment w:id="241" w:author="Alexia Graba-Landry" w:date="2019-04-02T09:16:00Z" w:initials="AGL">
    <w:p w14:paraId="037F732D" w14:textId="788C618E" w:rsidR="001C13DA" w:rsidRDefault="001C13DA">
      <w:pPr>
        <w:pStyle w:val="CommentText"/>
      </w:pPr>
      <w:r>
        <w:rPr>
          <w:rStyle w:val="CommentReference"/>
        </w:rPr>
        <w:annotationRef/>
      </w:r>
      <w:r>
        <w:t xml:space="preserve">A sentence explaining why that is the case might be good. Why would endemics drive increased grazing? Not super clear for me. </w:t>
      </w:r>
    </w:p>
  </w:comment>
  <w:comment w:id="245" w:author="Alexia Graba-Landry" w:date="2019-04-02T09:19:00Z" w:initials="AGL">
    <w:p w14:paraId="0FC2E1E6" w14:textId="18005CF0" w:rsidR="001C13DA" w:rsidRDefault="001C13DA">
      <w:pPr>
        <w:pStyle w:val="CommentText"/>
      </w:pPr>
      <w:r>
        <w:rPr>
          <w:rStyle w:val="CommentReference"/>
        </w:rPr>
        <w:annotationRef/>
      </w:r>
      <w:r>
        <w:t xml:space="preserve">Maybe instead of wording it like this you could say something like... </w:t>
      </w:r>
    </w:p>
    <w:p w14:paraId="3EC14853" w14:textId="77777777" w:rsidR="001C13DA" w:rsidRDefault="001C13DA">
      <w:pPr>
        <w:pStyle w:val="CommentText"/>
      </w:pPr>
    </w:p>
    <w:p w14:paraId="60FA3349" w14:textId="3EF2D5D5" w:rsidR="001C13DA" w:rsidRDefault="001C13DA">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w:t>
      </w:r>
      <w:proofErr w:type="spellStart"/>
      <w:r>
        <w:t>behaviours</w:t>
      </w:r>
      <w:proofErr w:type="spellEnd"/>
      <w:r>
        <w:t xml:space="preserve"> (REFS), but in order to conduct this analysis on such a large scale, generalizations had to be made. </w:t>
      </w:r>
    </w:p>
    <w:p w14:paraId="3FF44FA0" w14:textId="77777777" w:rsidR="001C13DA" w:rsidRDefault="001C13DA">
      <w:pPr>
        <w:pStyle w:val="CommentText"/>
      </w:pPr>
    </w:p>
    <w:p w14:paraId="58873FD9" w14:textId="3E024174" w:rsidR="001C13DA" w:rsidRDefault="001C13DA">
      <w:pPr>
        <w:pStyle w:val="CommentText"/>
      </w:pPr>
      <w:r>
        <w:t xml:space="preserve">Or something a little bit more positive. </w:t>
      </w:r>
    </w:p>
  </w:comment>
  <w:comment w:id="247" w:author="Alexia Graba-Landry" w:date="2019-04-01T13:54:00Z" w:initials="AGL">
    <w:p w14:paraId="50F9650D" w14:textId="198C4079" w:rsidR="005243BE" w:rsidRDefault="005243BE">
      <w:pPr>
        <w:pStyle w:val="CommentText"/>
      </w:pPr>
      <w:r>
        <w:rPr>
          <w:rStyle w:val="CommentReference"/>
        </w:rPr>
        <w:annotationRef/>
      </w:r>
      <w:r>
        <w:t xml:space="preserve">Depending on who your reviewer is, this statement might ruffle some feathers. </w:t>
      </w:r>
    </w:p>
  </w:comment>
  <w:comment w:id="248" w:author="Alexia Graba-Landry" w:date="2019-04-01T13:55:00Z" w:initials="AGL">
    <w:p w14:paraId="6EB073C6" w14:textId="354A0B78" w:rsidR="005243BE" w:rsidRDefault="005243BE">
      <w:pPr>
        <w:pStyle w:val="CommentText"/>
      </w:pPr>
      <w:r>
        <w:rPr>
          <w:rStyle w:val="CommentReference"/>
        </w:rPr>
        <w:annotationRef/>
      </w:r>
      <w:r>
        <w:t xml:space="preserve">This would also be good in last para of intro </w:t>
      </w:r>
    </w:p>
  </w:comment>
  <w:comment w:id="242" w:author="Alexia Graba-Landry" w:date="2019-04-01T13:58:00Z" w:initials="AGL">
    <w:p w14:paraId="4BE01E27" w14:textId="77777777" w:rsidR="005243BE" w:rsidRDefault="005243BE">
      <w:pPr>
        <w:pStyle w:val="CommentText"/>
      </w:pPr>
      <w:r>
        <w:rPr>
          <w:rStyle w:val="CommentReference"/>
        </w:rPr>
        <w:annotationRef/>
      </w:r>
      <w:r>
        <w:t xml:space="preserve">I think </w:t>
      </w:r>
      <w:proofErr w:type="spellStart"/>
      <w:r>
        <w:t>its</w:t>
      </w:r>
      <w:proofErr w:type="spellEnd"/>
      <w:r>
        <w:t xml:space="preserve"> great that you’re addressing the caveats in the study – but you are highlighting A LOT of them. </w:t>
      </w:r>
    </w:p>
    <w:p w14:paraId="23CB861B" w14:textId="77777777" w:rsidR="005243BE" w:rsidRDefault="005243BE">
      <w:pPr>
        <w:pStyle w:val="CommentText"/>
      </w:pPr>
    </w:p>
    <w:p w14:paraId="1E57DBB1" w14:textId="0A6A529F" w:rsidR="005243BE" w:rsidRDefault="005243BE">
      <w:pPr>
        <w:pStyle w:val="CommentText"/>
      </w:pPr>
      <w:r>
        <w:t xml:space="preserve">Could condense a little bit. </w:t>
      </w:r>
    </w:p>
    <w:p w14:paraId="3C52E56B" w14:textId="77777777" w:rsidR="005243BE" w:rsidRDefault="005243BE">
      <w:pPr>
        <w:pStyle w:val="CommentText"/>
      </w:pPr>
    </w:p>
    <w:p w14:paraId="01A397FD" w14:textId="3B07C0CA" w:rsidR="005243BE" w:rsidRDefault="005243BE">
      <w:pPr>
        <w:pStyle w:val="CommentText"/>
      </w:pPr>
      <w:r>
        <w:t xml:space="preserve">It’s a great study! </w:t>
      </w:r>
    </w:p>
  </w:comment>
  <w:comment w:id="249" w:author="Hoey, Andrew" w:date="2019-04-10T16:44:00Z" w:initials="HA">
    <w:p w14:paraId="117CF79B" w14:textId="0EE04CA8" w:rsidR="00C0795E" w:rsidRDefault="00C0795E">
      <w:pPr>
        <w:pStyle w:val="CommentText"/>
      </w:pPr>
      <w:r>
        <w:rPr>
          <w:rStyle w:val="CommentReference"/>
        </w:rPr>
        <w:annotationRef/>
      </w:r>
      <w:r>
        <w:t>This also depends on the life history characteristics of the species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652483" w15:done="0"/>
  <w15:commentEx w15:paraId="3E36858A" w15:done="0"/>
  <w15:commentEx w15:paraId="30D03EB5" w15:done="0"/>
  <w15:commentEx w15:paraId="68FE01E2" w15:done="0"/>
  <w15:commentEx w15:paraId="0139B6B2" w15:done="0"/>
  <w15:commentEx w15:paraId="13A580E8" w15:done="0"/>
  <w15:commentEx w15:paraId="074EAB05" w15:done="0"/>
  <w15:commentEx w15:paraId="697D5A00" w15:done="0"/>
  <w15:commentEx w15:paraId="03DC3BC0" w15:done="0"/>
  <w15:commentEx w15:paraId="58152307" w15:done="0"/>
  <w15:commentEx w15:paraId="59F7C37E" w15:done="0"/>
  <w15:commentEx w15:paraId="2C805AC8" w15:done="0"/>
  <w15:commentEx w15:paraId="30393E5E" w15:done="0"/>
  <w15:commentEx w15:paraId="1A1A971B" w15:done="0"/>
  <w15:commentEx w15:paraId="4AAACDDD" w15:done="0"/>
  <w15:commentEx w15:paraId="7FCA1867" w15:done="0"/>
  <w15:commentEx w15:paraId="7C898022" w15:done="0"/>
  <w15:commentEx w15:paraId="77E6FF45" w15:done="0"/>
  <w15:commentEx w15:paraId="28D56307" w15:done="0"/>
  <w15:commentEx w15:paraId="33E44BC1" w15:done="0"/>
  <w15:commentEx w15:paraId="6EE34B45" w15:done="0"/>
  <w15:commentEx w15:paraId="4A0DD70A" w15:done="0"/>
  <w15:commentEx w15:paraId="7F090D6F" w15:done="0"/>
  <w15:commentEx w15:paraId="7D11F6F8" w15:done="0"/>
  <w15:commentEx w15:paraId="60AAAC24" w15:done="0"/>
  <w15:commentEx w15:paraId="7DC2F207" w15:done="0"/>
  <w15:commentEx w15:paraId="7F769580" w15:done="0"/>
  <w15:commentEx w15:paraId="79A30E12" w15:done="0"/>
  <w15:commentEx w15:paraId="0818C46B" w15:done="0"/>
  <w15:commentEx w15:paraId="1721A049" w15:done="0"/>
  <w15:commentEx w15:paraId="54F84D4D" w15:done="0"/>
  <w15:commentEx w15:paraId="0118659D" w15:done="0"/>
  <w15:commentEx w15:paraId="3DE272A4" w15:done="0"/>
  <w15:commentEx w15:paraId="16214D24" w15:done="0"/>
  <w15:commentEx w15:paraId="488055EC" w15:done="0"/>
  <w15:commentEx w15:paraId="332ECCB7" w15:done="0"/>
  <w15:commentEx w15:paraId="5667824D" w15:done="0"/>
  <w15:commentEx w15:paraId="00D3B05D" w15:done="0"/>
  <w15:commentEx w15:paraId="7A378884" w15:done="0"/>
  <w15:commentEx w15:paraId="39C91FA0" w15:done="0"/>
  <w15:commentEx w15:paraId="5128CA46" w15:done="0"/>
  <w15:commentEx w15:paraId="22CF5F21" w15:done="0"/>
  <w15:commentEx w15:paraId="3CD2ACEF" w15:done="0"/>
  <w15:commentEx w15:paraId="3DBA3900" w15:done="0"/>
  <w15:commentEx w15:paraId="66B1B9EE" w15:done="0"/>
  <w15:commentEx w15:paraId="2905970D" w15:done="0"/>
  <w15:commentEx w15:paraId="57E70187" w15:done="0"/>
  <w15:commentEx w15:paraId="74FC987B" w15:done="0"/>
  <w15:commentEx w15:paraId="7D5D56D3" w15:done="0"/>
  <w15:commentEx w15:paraId="4E96C996" w15:done="0"/>
  <w15:commentEx w15:paraId="211912C7" w15:done="0"/>
  <w15:commentEx w15:paraId="0930EB79" w15:done="0"/>
  <w15:commentEx w15:paraId="56735D94" w15:done="0"/>
  <w15:commentEx w15:paraId="711B11E9" w15:done="0"/>
  <w15:commentEx w15:paraId="02486EDE" w15:done="0"/>
  <w15:commentEx w15:paraId="0650CBA5" w15:done="0"/>
  <w15:commentEx w15:paraId="2E00CCDC" w15:done="0"/>
  <w15:commentEx w15:paraId="719F67AB" w15:done="0"/>
  <w15:commentEx w15:paraId="6A9D813A" w15:done="0"/>
  <w15:commentEx w15:paraId="3E770A04" w15:done="0"/>
  <w15:commentEx w15:paraId="22588F71" w15:done="0"/>
  <w15:commentEx w15:paraId="480B2830" w15:done="0"/>
  <w15:commentEx w15:paraId="3B6AA633" w15:done="0"/>
  <w15:commentEx w15:paraId="31F8D35C" w15:done="0"/>
  <w15:commentEx w15:paraId="01520D2E" w15:done="0"/>
  <w15:commentEx w15:paraId="1EB714E2" w15:done="0"/>
  <w15:commentEx w15:paraId="037F732D" w15:done="0"/>
  <w15:commentEx w15:paraId="58873FD9" w15:done="0"/>
  <w15:commentEx w15:paraId="50F9650D" w15:done="0"/>
  <w15:commentEx w15:paraId="6EB073C6" w15:done="0"/>
  <w15:commentEx w15:paraId="01A397FD" w15:done="0"/>
  <w15:commentEx w15:paraId="117CF7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652483" w16cid:durableId="202CE7E0"/>
  <w16cid:commentId w16cid:paraId="3E36858A" w16cid:durableId="202CE7E1"/>
  <w16cid:commentId w16cid:paraId="30D03EB5" w16cid:durableId="202CE7E3"/>
  <w16cid:commentId w16cid:paraId="68FE01E2" w16cid:durableId="204C5A3E"/>
  <w16cid:commentId w16cid:paraId="0139B6B2" w16cid:durableId="204C5EEB"/>
  <w16cid:commentId w16cid:paraId="13A580E8" w16cid:durableId="2058910C"/>
  <w16cid:commentId w16cid:paraId="074EAB05" w16cid:durableId="204C6298"/>
  <w16cid:commentId w16cid:paraId="697D5A00" w16cid:durableId="204C6169"/>
  <w16cid:commentId w16cid:paraId="03DC3BC0" w16cid:durableId="204C612A"/>
  <w16cid:commentId w16cid:paraId="58152307" w16cid:durableId="205891B0"/>
  <w16cid:commentId w16cid:paraId="59F7C37E" w16cid:durableId="204C65BE"/>
  <w16cid:commentId w16cid:paraId="2C805AC8" w16cid:durableId="2058928C"/>
  <w16cid:commentId w16cid:paraId="30393E5E" w16cid:durableId="204C68B4"/>
  <w16cid:commentId w16cid:paraId="1A1A971B" w16cid:durableId="205893FB"/>
  <w16cid:commentId w16cid:paraId="4AAACDDD" w16cid:durableId="205893D4"/>
  <w16cid:commentId w16cid:paraId="7FCA1867" w16cid:durableId="204C6834"/>
  <w16cid:commentId w16cid:paraId="7C898022" w16cid:durableId="204C694A"/>
  <w16cid:commentId w16cid:paraId="77E6FF45" w16cid:durableId="204C697E"/>
  <w16cid:commentId w16cid:paraId="28D56307" w16cid:durableId="20589456"/>
  <w16cid:commentId w16cid:paraId="33E44BC1" w16cid:durableId="204C6A2E"/>
  <w16cid:commentId w16cid:paraId="6EE34B45" w16cid:durableId="2055C338"/>
  <w16cid:commentId w16cid:paraId="4A0DD70A" w16cid:durableId="204C7129"/>
  <w16cid:commentId w16cid:paraId="7F090D6F" w16cid:durableId="2055CFCB"/>
  <w16cid:commentId w16cid:paraId="7D11F6F8" w16cid:durableId="204C71EB"/>
  <w16cid:commentId w16cid:paraId="60AAAC24" w16cid:durableId="204C6E50"/>
  <w16cid:commentId w16cid:paraId="7DC2F207" w16cid:durableId="20586C38"/>
  <w16cid:commentId w16cid:paraId="7F769580" w16cid:durableId="204C726A"/>
  <w16cid:commentId w16cid:paraId="79A30E12" w16cid:durableId="20588492"/>
  <w16cid:commentId w16cid:paraId="0818C46B" w16cid:durableId="204C6F00"/>
  <w16cid:commentId w16cid:paraId="1721A049" w16cid:durableId="205889F5"/>
  <w16cid:commentId w16cid:paraId="54F84D4D" w16cid:durableId="204C73F8"/>
  <w16cid:commentId w16cid:paraId="0118659D" w16cid:durableId="20588ABE"/>
  <w16cid:commentId w16cid:paraId="3DE272A4" w16cid:durableId="204C753F"/>
  <w16cid:commentId w16cid:paraId="16214D24" w16cid:durableId="204C70E8"/>
  <w16cid:commentId w16cid:paraId="488055EC" w16cid:durableId="204C709C"/>
  <w16cid:commentId w16cid:paraId="332ECCB7" w16cid:durableId="204C7578"/>
  <w16cid:commentId w16cid:paraId="5667824D" w16cid:durableId="204DA9E6"/>
  <w16cid:commentId w16cid:paraId="00D3B05D" w16cid:durableId="20588C44"/>
  <w16cid:commentId w16cid:paraId="7A378884" w16cid:durableId="20588C72"/>
  <w16cid:commentId w16cid:paraId="39C91FA0" w16cid:durableId="20588D48"/>
  <w16cid:commentId w16cid:paraId="5128CA46" w16cid:durableId="20588DA2"/>
  <w16cid:commentId w16cid:paraId="22CF5F21" w16cid:durableId="20582F54"/>
  <w16cid:commentId w16cid:paraId="3CD2ACEF" w16cid:durableId="204C8FAC"/>
  <w16cid:commentId w16cid:paraId="3DBA3900" w16cid:durableId="20588E8E"/>
  <w16cid:commentId w16cid:paraId="66B1B9EE" w16cid:durableId="204C8F34"/>
  <w16cid:commentId w16cid:paraId="2905970D" w16cid:durableId="20588EC0"/>
  <w16cid:commentId w16cid:paraId="57E70187" w16cid:durableId="20588F96"/>
  <w16cid:commentId w16cid:paraId="74FC987B" w16cid:durableId="20588F2C"/>
  <w16cid:commentId w16cid:paraId="7D5D56D3" w16cid:durableId="204C9001"/>
  <w16cid:commentId w16cid:paraId="4E96C996" w16cid:durableId="20588FEF"/>
  <w16cid:commentId w16cid:paraId="211912C7" w16cid:durableId="204DA220"/>
  <w16cid:commentId w16cid:paraId="0930EB79" w16cid:durableId="20589577"/>
  <w16cid:commentId w16cid:paraId="56735D94" w16cid:durableId="204C920E"/>
  <w16cid:commentId w16cid:paraId="711B11E9" w16cid:durableId="205895B1"/>
  <w16cid:commentId w16cid:paraId="02486EDE" w16cid:durableId="204DA497"/>
  <w16cid:commentId w16cid:paraId="0650CBA5" w16cid:durableId="20589665"/>
  <w16cid:commentId w16cid:paraId="2E00CCDC" w16cid:durableId="2058968D"/>
  <w16cid:commentId w16cid:paraId="719F67AB" w16cid:durableId="205896B8"/>
  <w16cid:commentId w16cid:paraId="6A9D813A" w16cid:durableId="204DA3FB"/>
  <w16cid:commentId w16cid:paraId="3E770A04" w16cid:durableId="20589817"/>
  <w16cid:commentId w16cid:paraId="22588F71" w16cid:durableId="20589806"/>
  <w16cid:commentId w16cid:paraId="480B2830" w16cid:durableId="20589878"/>
  <w16cid:commentId w16cid:paraId="3B6AA633" w16cid:durableId="20589906"/>
  <w16cid:commentId w16cid:paraId="31F8D35C" w16cid:durableId="2058991A"/>
  <w16cid:commentId w16cid:paraId="01520D2E" w16cid:durableId="20589AD4"/>
  <w16cid:commentId w16cid:paraId="1EB714E2" w16cid:durableId="204C9596"/>
  <w16cid:commentId w16cid:paraId="037F732D" w16cid:durableId="204DA702"/>
  <w16cid:commentId w16cid:paraId="58873FD9" w16cid:durableId="204DA7AA"/>
  <w16cid:commentId w16cid:paraId="50F9650D" w16cid:durableId="204C9685"/>
  <w16cid:commentId w16cid:paraId="6EB073C6" w16cid:durableId="204C96D8"/>
  <w16cid:commentId w16cid:paraId="01A397FD" w16cid:durableId="204C977B"/>
  <w16cid:commentId w16cid:paraId="117CF79B" w16cid:durableId="20589B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ham, Nick">
    <w15:presenceInfo w15:providerId="AD" w15:userId="S-1-5-21-725345543-1229272821-1177238915-296246"/>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168F9"/>
    <w:rsid w:val="00021A4D"/>
    <w:rsid w:val="000225DF"/>
    <w:rsid w:val="000251E6"/>
    <w:rsid w:val="000265D2"/>
    <w:rsid w:val="000344F8"/>
    <w:rsid w:val="00036FED"/>
    <w:rsid w:val="0004381A"/>
    <w:rsid w:val="00046BD1"/>
    <w:rsid w:val="00054076"/>
    <w:rsid w:val="0005591C"/>
    <w:rsid w:val="000629F0"/>
    <w:rsid w:val="0006326D"/>
    <w:rsid w:val="000656C2"/>
    <w:rsid w:val="000662AA"/>
    <w:rsid w:val="000665DD"/>
    <w:rsid w:val="0007500A"/>
    <w:rsid w:val="000805F6"/>
    <w:rsid w:val="000827C1"/>
    <w:rsid w:val="00084D9D"/>
    <w:rsid w:val="00085FAF"/>
    <w:rsid w:val="00095077"/>
    <w:rsid w:val="000A1616"/>
    <w:rsid w:val="000A2921"/>
    <w:rsid w:val="000A53BF"/>
    <w:rsid w:val="000A6457"/>
    <w:rsid w:val="000B29F4"/>
    <w:rsid w:val="000C0C92"/>
    <w:rsid w:val="000C1643"/>
    <w:rsid w:val="000D367B"/>
    <w:rsid w:val="000E1E50"/>
    <w:rsid w:val="000E2F0C"/>
    <w:rsid w:val="000E491D"/>
    <w:rsid w:val="000E7198"/>
    <w:rsid w:val="000F4B76"/>
    <w:rsid w:val="000F5698"/>
    <w:rsid w:val="000F78EF"/>
    <w:rsid w:val="001107B3"/>
    <w:rsid w:val="00112BA9"/>
    <w:rsid w:val="001338E1"/>
    <w:rsid w:val="0013391B"/>
    <w:rsid w:val="001342BD"/>
    <w:rsid w:val="001574E3"/>
    <w:rsid w:val="00160405"/>
    <w:rsid w:val="00165791"/>
    <w:rsid w:val="00170140"/>
    <w:rsid w:val="00177E7F"/>
    <w:rsid w:val="00180774"/>
    <w:rsid w:val="00183EC7"/>
    <w:rsid w:val="00190F23"/>
    <w:rsid w:val="0019695A"/>
    <w:rsid w:val="001B0DDA"/>
    <w:rsid w:val="001B1A98"/>
    <w:rsid w:val="001B23EC"/>
    <w:rsid w:val="001B33BA"/>
    <w:rsid w:val="001B6DB9"/>
    <w:rsid w:val="001C13DA"/>
    <w:rsid w:val="001C25D9"/>
    <w:rsid w:val="001C2659"/>
    <w:rsid w:val="001D295B"/>
    <w:rsid w:val="001D35FB"/>
    <w:rsid w:val="001D3B77"/>
    <w:rsid w:val="001D4AFA"/>
    <w:rsid w:val="001E09D2"/>
    <w:rsid w:val="001E48FC"/>
    <w:rsid w:val="001F0D1E"/>
    <w:rsid w:val="001F1075"/>
    <w:rsid w:val="002061D3"/>
    <w:rsid w:val="002129DB"/>
    <w:rsid w:val="0021748A"/>
    <w:rsid w:val="00220673"/>
    <w:rsid w:val="00221EC4"/>
    <w:rsid w:val="00223CD8"/>
    <w:rsid w:val="00224040"/>
    <w:rsid w:val="00231089"/>
    <w:rsid w:val="00232B64"/>
    <w:rsid w:val="00241E97"/>
    <w:rsid w:val="002456D2"/>
    <w:rsid w:val="00245BBE"/>
    <w:rsid w:val="002512E0"/>
    <w:rsid w:val="002515F3"/>
    <w:rsid w:val="0025692D"/>
    <w:rsid w:val="00262232"/>
    <w:rsid w:val="00267959"/>
    <w:rsid w:val="0027089B"/>
    <w:rsid w:val="002767CE"/>
    <w:rsid w:val="00276C45"/>
    <w:rsid w:val="002829A3"/>
    <w:rsid w:val="002838A3"/>
    <w:rsid w:val="002843E8"/>
    <w:rsid w:val="00286AD9"/>
    <w:rsid w:val="00287E3E"/>
    <w:rsid w:val="00290BFC"/>
    <w:rsid w:val="002958DB"/>
    <w:rsid w:val="002A580B"/>
    <w:rsid w:val="002B003B"/>
    <w:rsid w:val="002B53BE"/>
    <w:rsid w:val="002E02C5"/>
    <w:rsid w:val="002E33CC"/>
    <w:rsid w:val="002E791A"/>
    <w:rsid w:val="002F09A4"/>
    <w:rsid w:val="002F137C"/>
    <w:rsid w:val="002F6754"/>
    <w:rsid w:val="00315D07"/>
    <w:rsid w:val="00316B90"/>
    <w:rsid w:val="003209B2"/>
    <w:rsid w:val="00322613"/>
    <w:rsid w:val="00322E00"/>
    <w:rsid w:val="003332DE"/>
    <w:rsid w:val="00334941"/>
    <w:rsid w:val="0033670A"/>
    <w:rsid w:val="00336E9F"/>
    <w:rsid w:val="00343FB4"/>
    <w:rsid w:val="00344BA4"/>
    <w:rsid w:val="0034779C"/>
    <w:rsid w:val="00371F50"/>
    <w:rsid w:val="003727CA"/>
    <w:rsid w:val="00387F41"/>
    <w:rsid w:val="00393990"/>
    <w:rsid w:val="0039456F"/>
    <w:rsid w:val="00397D88"/>
    <w:rsid w:val="003A2DBE"/>
    <w:rsid w:val="003A4AED"/>
    <w:rsid w:val="003A7282"/>
    <w:rsid w:val="003B0D75"/>
    <w:rsid w:val="003B26FD"/>
    <w:rsid w:val="003B41CB"/>
    <w:rsid w:val="003B7186"/>
    <w:rsid w:val="003C05FB"/>
    <w:rsid w:val="003D1641"/>
    <w:rsid w:val="003D4D1F"/>
    <w:rsid w:val="003E49DF"/>
    <w:rsid w:val="003E55F0"/>
    <w:rsid w:val="003F5E8A"/>
    <w:rsid w:val="003F6919"/>
    <w:rsid w:val="00411CA8"/>
    <w:rsid w:val="00412945"/>
    <w:rsid w:val="00421E5E"/>
    <w:rsid w:val="00422C93"/>
    <w:rsid w:val="004236B8"/>
    <w:rsid w:val="00425896"/>
    <w:rsid w:val="0042674F"/>
    <w:rsid w:val="00430DA9"/>
    <w:rsid w:val="0043398B"/>
    <w:rsid w:val="004345FC"/>
    <w:rsid w:val="00435071"/>
    <w:rsid w:val="00440B76"/>
    <w:rsid w:val="00442EE0"/>
    <w:rsid w:val="00442F49"/>
    <w:rsid w:val="004578FB"/>
    <w:rsid w:val="00463C17"/>
    <w:rsid w:val="00472A15"/>
    <w:rsid w:val="004842E0"/>
    <w:rsid w:val="00485723"/>
    <w:rsid w:val="00493669"/>
    <w:rsid w:val="00494E06"/>
    <w:rsid w:val="00496AB7"/>
    <w:rsid w:val="0049791A"/>
    <w:rsid w:val="004A0167"/>
    <w:rsid w:val="004A1CFB"/>
    <w:rsid w:val="004A2630"/>
    <w:rsid w:val="004A4BC9"/>
    <w:rsid w:val="004A7139"/>
    <w:rsid w:val="004A7816"/>
    <w:rsid w:val="004B12F2"/>
    <w:rsid w:val="004B5144"/>
    <w:rsid w:val="004B53EC"/>
    <w:rsid w:val="004C6A6D"/>
    <w:rsid w:val="004C6E20"/>
    <w:rsid w:val="004D4EEB"/>
    <w:rsid w:val="004E5944"/>
    <w:rsid w:val="004E66E2"/>
    <w:rsid w:val="004E6DE2"/>
    <w:rsid w:val="004F1DF5"/>
    <w:rsid w:val="005135BC"/>
    <w:rsid w:val="005167D5"/>
    <w:rsid w:val="0051718E"/>
    <w:rsid w:val="005201FF"/>
    <w:rsid w:val="00521FF8"/>
    <w:rsid w:val="00522F34"/>
    <w:rsid w:val="00524390"/>
    <w:rsid w:val="005243BE"/>
    <w:rsid w:val="0052643F"/>
    <w:rsid w:val="005314E6"/>
    <w:rsid w:val="00533AC5"/>
    <w:rsid w:val="005428D0"/>
    <w:rsid w:val="005449C0"/>
    <w:rsid w:val="00545D58"/>
    <w:rsid w:val="00547C39"/>
    <w:rsid w:val="00550581"/>
    <w:rsid w:val="0055312C"/>
    <w:rsid w:val="0055430B"/>
    <w:rsid w:val="0055501A"/>
    <w:rsid w:val="00563130"/>
    <w:rsid w:val="00570F7E"/>
    <w:rsid w:val="00574938"/>
    <w:rsid w:val="00582D6B"/>
    <w:rsid w:val="00594B74"/>
    <w:rsid w:val="005A0435"/>
    <w:rsid w:val="005B09A0"/>
    <w:rsid w:val="005B09AA"/>
    <w:rsid w:val="005B2F81"/>
    <w:rsid w:val="005B326B"/>
    <w:rsid w:val="005C4C17"/>
    <w:rsid w:val="005C579D"/>
    <w:rsid w:val="005E49E5"/>
    <w:rsid w:val="005F43BF"/>
    <w:rsid w:val="005F4C60"/>
    <w:rsid w:val="005F6307"/>
    <w:rsid w:val="005F7BA6"/>
    <w:rsid w:val="00602512"/>
    <w:rsid w:val="00607074"/>
    <w:rsid w:val="00612179"/>
    <w:rsid w:val="00616C2A"/>
    <w:rsid w:val="00621173"/>
    <w:rsid w:val="00624A09"/>
    <w:rsid w:val="00625E26"/>
    <w:rsid w:val="00633496"/>
    <w:rsid w:val="00637BCC"/>
    <w:rsid w:val="0064292C"/>
    <w:rsid w:val="00644600"/>
    <w:rsid w:val="00644AB0"/>
    <w:rsid w:val="006503D4"/>
    <w:rsid w:val="00654269"/>
    <w:rsid w:val="00655336"/>
    <w:rsid w:val="0065688E"/>
    <w:rsid w:val="00661817"/>
    <w:rsid w:val="00662974"/>
    <w:rsid w:val="00662E27"/>
    <w:rsid w:val="0066727F"/>
    <w:rsid w:val="006675E8"/>
    <w:rsid w:val="00674917"/>
    <w:rsid w:val="00675902"/>
    <w:rsid w:val="00680F1B"/>
    <w:rsid w:val="00681538"/>
    <w:rsid w:val="00681628"/>
    <w:rsid w:val="0068580F"/>
    <w:rsid w:val="0068686A"/>
    <w:rsid w:val="006979EF"/>
    <w:rsid w:val="00697BA7"/>
    <w:rsid w:val="006A3DEB"/>
    <w:rsid w:val="006B5BA8"/>
    <w:rsid w:val="006B631A"/>
    <w:rsid w:val="006C3A6D"/>
    <w:rsid w:val="006C5884"/>
    <w:rsid w:val="006D0A77"/>
    <w:rsid w:val="006D7B13"/>
    <w:rsid w:val="006E66A7"/>
    <w:rsid w:val="006E718D"/>
    <w:rsid w:val="00711DC5"/>
    <w:rsid w:val="00715D12"/>
    <w:rsid w:val="00733244"/>
    <w:rsid w:val="0074193C"/>
    <w:rsid w:val="007468BA"/>
    <w:rsid w:val="00756F0B"/>
    <w:rsid w:val="00771378"/>
    <w:rsid w:val="00786C7B"/>
    <w:rsid w:val="00797F59"/>
    <w:rsid w:val="007A09ED"/>
    <w:rsid w:val="007A218C"/>
    <w:rsid w:val="007A2A1D"/>
    <w:rsid w:val="007B0B64"/>
    <w:rsid w:val="007B244E"/>
    <w:rsid w:val="007B3324"/>
    <w:rsid w:val="007B67E6"/>
    <w:rsid w:val="007C4E3E"/>
    <w:rsid w:val="007C7157"/>
    <w:rsid w:val="007D00F6"/>
    <w:rsid w:val="007D0677"/>
    <w:rsid w:val="007D25F9"/>
    <w:rsid w:val="007D2E13"/>
    <w:rsid w:val="007D75DF"/>
    <w:rsid w:val="007F18A5"/>
    <w:rsid w:val="00802D38"/>
    <w:rsid w:val="0081379E"/>
    <w:rsid w:val="00814358"/>
    <w:rsid w:val="00816774"/>
    <w:rsid w:val="00816D24"/>
    <w:rsid w:val="0081759C"/>
    <w:rsid w:val="0084257A"/>
    <w:rsid w:val="00842BEA"/>
    <w:rsid w:val="0084794B"/>
    <w:rsid w:val="008524F2"/>
    <w:rsid w:val="008528D0"/>
    <w:rsid w:val="00853175"/>
    <w:rsid w:val="008531A0"/>
    <w:rsid w:val="0086130D"/>
    <w:rsid w:val="00881FAF"/>
    <w:rsid w:val="00893216"/>
    <w:rsid w:val="00895953"/>
    <w:rsid w:val="008A193D"/>
    <w:rsid w:val="008A359C"/>
    <w:rsid w:val="008B0F4C"/>
    <w:rsid w:val="008B6B06"/>
    <w:rsid w:val="008C1D80"/>
    <w:rsid w:val="008C3311"/>
    <w:rsid w:val="008D1782"/>
    <w:rsid w:val="008D4061"/>
    <w:rsid w:val="008D48D8"/>
    <w:rsid w:val="008D4C62"/>
    <w:rsid w:val="008D4FB0"/>
    <w:rsid w:val="008E3CC9"/>
    <w:rsid w:val="008E55AA"/>
    <w:rsid w:val="008F42F2"/>
    <w:rsid w:val="008F7A3E"/>
    <w:rsid w:val="00910554"/>
    <w:rsid w:val="00914367"/>
    <w:rsid w:val="00914A85"/>
    <w:rsid w:val="009151A6"/>
    <w:rsid w:val="009158CE"/>
    <w:rsid w:val="00916F10"/>
    <w:rsid w:val="00920119"/>
    <w:rsid w:val="009203C3"/>
    <w:rsid w:val="00921E85"/>
    <w:rsid w:val="00925990"/>
    <w:rsid w:val="009265F7"/>
    <w:rsid w:val="00931596"/>
    <w:rsid w:val="00936497"/>
    <w:rsid w:val="00937FCC"/>
    <w:rsid w:val="009469BA"/>
    <w:rsid w:val="00953E0D"/>
    <w:rsid w:val="0095543F"/>
    <w:rsid w:val="00961A5C"/>
    <w:rsid w:val="00965838"/>
    <w:rsid w:val="00975175"/>
    <w:rsid w:val="00980050"/>
    <w:rsid w:val="00985D26"/>
    <w:rsid w:val="00985ED0"/>
    <w:rsid w:val="0098762E"/>
    <w:rsid w:val="00987657"/>
    <w:rsid w:val="009906E0"/>
    <w:rsid w:val="00991D13"/>
    <w:rsid w:val="00993CBE"/>
    <w:rsid w:val="00994B3A"/>
    <w:rsid w:val="00994B7E"/>
    <w:rsid w:val="00995249"/>
    <w:rsid w:val="0099730E"/>
    <w:rsid w:val="009A1718"/>
    <w:rsid w:val="009A2CDE"/>
    <w:rsid w:val="009C04A5"/>
    <w:rsid w:val="009C7FCF"/>
    <w:rsid w:val="009D0C23"/>
    <w:rsid w:val="009D3E48"/>
    <w:rsid w:val="009D4A2E"/>
    <w:rsid w:val="009D5506"/>
    <w:rsid w:val="009E0D21"/>
    <w:rsid w:val="009E589B"/>
    <w:rsid w:val="009F35F9"/>
    <w:rsid w:val="00A03A7C"/>
    <w:rsid w:val="00A07F11"/>
    <w:rsid w:val="00A1069B"/>
    <w:rsid w:val="00A11762"/>
    <w:rsid w:val="00A178F3"/>
    <w:rsid w:val="00A17DC9"/>
    <w:rsid w:val="00A21F9E"/>
    <w:rsid w:val="00A2296E"/>
    <w:rsid w:val="00A23E40"/>
    <w:rsid w:val="00A24A94"/>
    <w:rsid w:val="00A305EB"/>
    <w:rsid w:val="00A31FEF"/>
    <w:rsid w:val="00A36980"/>
    <w:rsid w:val="00A37D38"/>
    <w:rsid w:val="00A50C60"/>
    <w:rsid w:val="00A527CE"/>
    <w:rsid w:val="00A6485A"/>
    <w:rsid w:val="00A71A42"/>
    <w:rsid w:val="00A772DC"/>
    <w:rsid w:val="00A819CC"/>
    <w:rsid w:val="00A864A5"/>
    <w:rsid w:val="00A94E1F"/>
    <w:rsid w:val="00A97718"/>
    <w:rsid w:val="00AA0B75"/>
    <w:rsid w:val="00AA1486"/>
    <w:rsid w:val="00AA3146"/>
    <w:rsid w:val="00AA4564"/>
    <w:rsid w:val="00AA4603"/>
    <w:rsid w:val="00AB26ED"/>
    <w:rsid w:val="00AC1DCB"/>
    <w:rsid w:val="00AC3B70"/>
    <w:rsid w:val="00AC3CFF"/>
    <w:rsid w:val="00AC437B"/>
    <w:rsid w:val="00AD63C5"/>
    <w:rsid w:val="00AE0F48"/>
    <w:rsid w:val="00AE21B7"/>
    <w:rsid w:val="00AE5A58"/>
    <w:rsid w:val="00AE6AB1"/>
    <w:rsid w:val="00AF0AFA"/>
    <w:rsid w:val="00AF3E37"/>
    <w:rsid w:val="00AF5C97"/>
    <w:rsid w:val="00AF7565"/>
    <w:rsid w:val="00B0352A"/>
    <w:rsid w:val="00B10CF5"/>
    <w:rsid w:val="00B168F6"/>
    <w:rsid w:val="00B210DF"/>
    <w:rsid w:val="00B25ED6"/>
    <w:rsid w:val="00B32ABE"/>
    <w:rsid w:val="00B4390E"/>
    <w:rsid w:val="00B44C5C"/>
    <w:rsid w:val="00B44C8D"/>
    <w:rsid w:val="00B560D1"/>
    <w:rsid w:val="00B637E2"/>
    <w:rsid w:val="00B708DC"/>
    <w:rsid w:val="00B77A20"/>
    <w:rsid w:val="00B80532"/>
    <w:rsid w:val="00B82974"/>
    <w:rsid w:val="00B83305"/>
    <w:rsid w:val="00B83385"/>
    <w:rsid w:val="00B86E71"/>
    <w:rsid w:val="00B961A2"/>
    <w:rsid w:val="00B9698D"/>
    <w:rsid w:val="00BA1165"/>
    <w:rsid w:val="00BA7F1C"/>
    <w:rsid w:val="00BB7FD3"/>
    <w:rsid w:val="00BC13C2"/>
    <w:rsid w:val="00BE0E94"/>
    <w:rsid w:val="00BE7E98"/>
    <w:rsid w:val="00BF37EC"/>
    <w:rsid w:val="00C06521"/>
    <w:rsid w:val="00C0795E"/>
    <w:rsid w:val="00C252A4"/>
    <w:rsid w:val="00C31569"/>
    <w:rsid w:val="00C320C1"/>
    <w:rsid w:val="00C32335"/>
    <w:rsid w:val="00C339C7"/>
    <w:rsid w:val="00C5037D"/>
    <w:rsid w:val="00C50E4A"/>
    <w:rsid w:val="00C5349F"/>
    <w:rsid w:val="00C56388"/>
    <w:rsid w:val="00C61542"/>
    <w:rsid w:val="00C65FB8"/>
    <w:rsid w:val="00C6714B"/>
    <w:rsid w:val="00C77FD2"/>
    <w:rsid w:val="00C82929"/>
    <w:rsid w:val="00C84D2A"/>
    <w:rsid w:val="00C9358F"/>
    <w:rsid w:val="00CA3524"/>
    <w:rsid w:val="00CA6075"/>
    <w:rsid w:val="00CC0F79"/>
    <w:rsid w:val="00CC0F87"/>
    <w:rsid w:val="00CC2B83"/>
    <w:rsid w:val="00CC4089"/>
    <w:rsid w:val="00CC453A"/>
    <w:rsid w:val="00CD0851"/>
    <w:rsid w:val="00CD0A0A"/>
    <w:rsid w:val="00CD0D80"/>
    <w:rsid w:val="00CD19B7"/>
    <w:rsid w:val="00CD3D7B"/>
    <w:rsid w:val="00CF1534"/>
    <w:rsid w:val="00CF6F0A"/>
    <w:rsid w:val="00D023E1"/>
    <w:rsid w:val="00D043AE"/>
    <w:rsid w:val="00D056D4"/>
    <w:rsid w:val="00D1308E"/>
    <w:rsid w:val="00D17E40"/>
    <w:rsid w:val="00D310CF"/>
    <w:rsid w:val="00D40615"/>
    <w:rsid w:val="00D418C9"/>
    <w:rsid w:val="00D462EB"/>
    <w:rsid w:val="00D47785"/>
    <w:rsid w:val="00D56239"/>
    <w:rsid w:val="00D6305D"/>
    <w:rsid w:val="00D65FB1"/>
    <w:rsid w:val="00D660FF"/>
    <w:rsid w:val="00D7131B"/>
    <w:rsid w:val="00D84546"/>
    <w:rsid w:val="00D90530"/>
    <w:rsid w:val="00D9162E"/>
    <w:rsid w:val="00D93882"/>
    <w:rsid w:val="00D938DB"/>
    <w:rsid w:val="00D94EBE"/>
    <w:rsid w:val="00D96000"/>
    <w:rsid w:val="00DA28AE"/>
    <w:rsid w:val="00DA4B87"/>
    <w:rsid w:val="00DB54DF"/>
    <w:rsid w:val="00DC4FD8"/>
    <w:rsid w:val="00DD0D22"/>
    <w:rsid w:val="00DD444B"/>
    <w:rsid w:val="00DD5DEE"/>
    <w:rsid w:val="00DE4624"/>
    <w:rsid w:val="00DE65E0"/>
    <w:rsid w:val="00DE7ECA"/>
    <w:rsid w:val="00DF6CB8"/>
    <w:rsid w:val="00E01271"/>
    <w:rsid w:val="00E062B7"/>
    <w:rsid w:val="00E06B02"/>
    <w:rsid w:val="00E10AC8"/>
    <w:rsid w:val="00E12724"/>
    <w:rsid w:val="00E140A6"/>
    <w:rsid w:val="00E14835"/>
    <w:rsid w:val="00E2660D"/>
    <w:rsid w:val="00E30BC3"/>
    <w:rsid w:val="00E30C68"/>
    <w:rsid w:val="00E31DAF"/>
    <w:rsid w:val="00E50A57"/>
    <w:rsid w:val="00E5405B"/>
    <w:rsid w:val="00E56805"/>
    <w:rsid w:val="00E637C1"/>
    <w:rsid w:val="00E655DF"/>
    <w:rsid w:val="00E72F84"/>
    <w:rsid w:val="00E73125"/>
    <w:rsid w:val="00E738D3"/>
    <w:rsid w:val="00E77392"/>
    <w:rsid w:val="00E77A4A"/>
    <w:rsid w:val="00E8155E"/>
    <w:rsid w:val="00E83CCA"/>
    <w:rsid w:val="00E86265"/>
    <w:rsid w:val="00E94D5B"/>
    <w:rsid w:val="00E97D72"/>
    <w:rsid w:val="00EA2BEA"/>
    <w:rsid w:val="00EA2C3D"/>
    <w:rsid w:val="00EA2F12"/>
    <w:rsid w:val="00EA45A4"/>
    <w:rsid w:val="00EB23D9"/>
    <w:rsid w:val="00EB630C"/>
    <w:rsid w:val="00EF0162"/>
    <w:rsid w:val="00EF326E"/>
    <w:rsid w:val="00EF55C6"/>
    <w:rsid w:val="00EF686C"/>
    <w:rsid w:val="00F004A5"/>
    <w:rsid w:val="00F11611"/>
    <w:rsid w:val="00F1434E"/>
    <w:rsid w:val="00F16A7F"/>
    <w:rsid w:val="00F2161E"/>
    <w:rsid w:val="00F317F3"/>
    <w:rsid w:val="00F43877"/>
    <w:rsid w:val="00F501BA"/>
    <w:rsid w:val="00F510B7"/>
    <w:rsid w:val="00F537E8"/>
    <w:rsid w:val="00F553B2"/>
    <w:rsid w:val="00F61E79"/>
    <w:rsid w:val="00F6271F"/>
    <w:rsid w:val="00F6470D"/>
    <w:rsid w:val="00F64F78"/>
    <w:rsid w:val="00F65782"/>
    <w:rsid w:val="00F67978"/>
    <w:rsid w:val="00F7123D"/>
    <w:rsid w:val="00F72136"/>
    <w:rsid w:val="00F72717"/>
    <w:rsid w:val="00F83B35"/>
    <w:rsid w:val="00F85D58"/>
    <w:rsid w:val="00F942ED"/>
    <w:rsid w:val="00F94A31"/>
    <w:rsid w:val="00F94DC9"/>
    <w:rsid w:val="00FA1D04"/>
    <w:rsid w:val="00FA562C"/>
    <w:rsid w:val="00FB17A3"/>
    <w:rsid w:val="00FB2FE0"/>
    <w:rsid w:val="00FB4205"/>
    <w:rsid w:val="00FB4740"/>
    <w:rsid w:val="00FB77BE"/>
    <w:rsid w:val="00FD0DB9"/>
    <w:rsid w:val="00FD0E04"/>
    <w:rsid w:val="00FD5F4F"/>
    <w:rsid w:val="00FD671A"/>
    <w:rsid w:val="00FE0DBF"/>
    <w:rsid w:val="00FE32E1"/>
    <w:rsid w:val="00FE3DC7"/>
    <w:rsid w:val="00FE79D5"/>
    <w:rsid w:val="00FF2483"/>
    <w:rsid w:val="00FF3212"/>
    <w:rsid w:val="00FF5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0B7"/>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s://www.codecogs.com/eqnedit.php?latex=grazing_%7bijk%7d%20%3D%20A%20%2B%20B*biomass_%7bijk%7d%20%2B%20C*abundance_%7bijk%7d%20%2B%20D*rarefied.richness_%7bijk%7d%20%2B%20E*LCBD_%7bijk%7d%20%2B%20reef_j%20%2B%20dataset_k%20%2B%20\epsilon_%7bijk%7d%250"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jpe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epsilon_%7bijk%7d%250" TargetMode="Externa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https://github.com/jpwrobinson/grazing-gradients/blob/master/writing/ms/supp-material.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93F9D-1016-8642-889D-090AD893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27</Pages>
  <Words>7326</Words>
  <Characters>41759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48988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Hoey, Andrew</cp:lastModifiedBy>
  <cp:revision>5</cp:revision>
  <dcterms:created xsi:type="dcterms:W3CDTF">2019-04-08T01:50:00Z</dcterms:created>
  <dcterms:modified xsi:type="dcterms:W3CDTF">2019-04-10T06:46:00Z</dcterms:modified>
</cp:coreProperties>
</file>