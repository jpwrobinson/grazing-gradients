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 xml:space="preserve">potential on coral </w:t>
      </w:r>
      <w:commentRangeStart w:id="0"/>
      <w:commentRangeStart w:id="1"/>
      <w:r w:rsidR="00CA6075" w:rsidRPr="00F65782">
        <w:rPr>
          <w:b/>
          <w:sz w:val="28"/>
        </w:rPr>
        <w:t>reefs</w:t>
      </w:r>
      <w:commentRangeEnd w:id="0"/>
      <w:r w:rsidR="0043217A">
        <w:rPr>
          <w:rStyle w:val="CommentReference"/>
          <w:rFonts w:ascii="Arial" w:eastAsia="Arial" w:hAnsi="Arial" w:cs="Arial"/>
          <w:lang w:val="en" w:eastAsia="en-GB"/>
        </w:rPr>
        <w:commentReference w:id="0"/>
      </w:r>
      <w:commentRangeEnd w:id="1"/>
      <w:r w:rsidR="00865474">
        <w:rPr>
          <w:rStyle w:val="CommentReference"/>
          <w:rFonts w:ascii="Arial" w:eastAsia="Arial" w:hAnsi="Arial" w:cs="Arial"/>
          <w:lang w:val="en" w:eastAsia="en-GB"/>
        </w:rPr>
        <w:commentReference w:id="1"/>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Jeneen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B72CDA" w:rsidRDefault="00CC0F79">
      <w:pPr>
        <w:numPr>
          <w:ilvl w:val="0"/>
          <w:numId w:val="2"/>
        </w:numPr>
        <w:spacing w:line="360" w:lineRule="auto"/>
        <w:jc w:val="center"/>
        <w:rPr>
          <w:lang w:val="fr-FR"/>
        </w:rPr>
      </w:pPr>
      <w:r w:rsidRPr="00B72CDA">
        <w:rPr>
          <w:lang w:val="fr-FR"/>
        </w:rPr>
        <w:t xml:space="preserve">Lancaster </w:t>
      </w:r>
      <w:proofErr w:type="spellStart"/>
      <w:r w:rsidRPr="00B72CDA">
        <w:rPr>
          <w:lang w:val="fr-FR"/>
        </w:rPr>
        <w:t>Environment</w:t>
      </w:r>
      <w:proofErr w:type="spellEnd"/>
      <w:r w:rsidRPr="00B72CDA">
        <w:rPr>
          <w:lang w:val="fr-FR"/>
        </w:rPr>
        <w:t xml:space="preserve"> Centre, Lancaster </w:t>
      </w:r>
      <w:proofErr w:type="spellStart"/>
      <w:r w:rsidRPr="00B72CDA">
        <w:rPr>
          <w:lang w:val="fr-FR"/>
        </w:rPr>
        <w:t>University</w:t>
      </w:r>
      <w:proofErr w:type="spellEnd"/>
      <w:r w:rsidRPr="00B72CDA">
        <w:rPr>
          <w:lang w:val="fr-FR"/>
        </w:rPr>
        <w:t>,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Centre for Marine Socioecology,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6FB0E70E" w14:textId="77777777" w:rsidR="00802E3F" w:rsidRDefault="00802E3F">
      <w:pPr>
        <w:spacing w:line="276" w:lineRule="auto"/>
        <w:rPr>
          <w:b/>
          <w:sz w:val="28"/>
        </w:rPr>
      </w:pPr>
      <w:r>
        <w:rPr>
          <w:b/>
          <w:sz w:val="28"/>
        </w:rPr>
        <w:br w:type="page"/>
      </w:r>
    </w:p>
    <w:p w14:paraId="4EE771B4" w14:textId="59E9284C" w:rsidR="00C65FB8" w:rsidRPr="00F65782" w:rsidRDefault="00CC0F79" w:rsidP="001E48FC">
      <w:pPr>
        <w:spacing w:line="480" w:lineRule="auto"/>
        <w:outlineLvl w:val="0"/>
        <w:rPr>
          <w:b/>
          <w:sz w:val="28"/>
        </w:rPr>
      </w:pPr>
      <w:r w:rsidRPr="00F65782">
        <w:rPr>
          <w:b/>
          <w:sz w:val="28"/>
        </w:rPr>
        <w:lastRenderedPageBreak/>
        <w:t>Abstract</w:t>
      </w:r>
      <w:r w:rsidR="00EA3531">
        <w:rPr>
          <w:b/>
          <w:sz w:val="28"/>
        </w:rPr>
        <w:t xml:space="preserve"> [350 limit, currently at 3</w:t>
      </w:r>
      <w:r w:rsidR="00686DC4">
        <w:rPr>
          <w:b/>
          <w:sz w:val="28"/>
        </w:rPr>
        <w:t>36</w:t>
      </w:r>
      <w:r w:rsidR="00EA3531">
        <w:rPr>
          <w:b/>
          <w:sz w:val="28"/>
        </w:rPr>
        <w:t>]</w:t>
      </w:r>
    </w:p>
    <w:p w14:paraId="28F97ACD" w14:textId="114DD78D"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w:t>
      </w:r>
      <w:proofErr w:type="gramStart"/>
      <w:r w:rsidR="00BC43D6">
        <w:t>frequently-disturbed</w:t>
      </w:r>
      <w:proofErr w:type="gramEnd"/>
      <w:r w:rsidR="00BC43D6">
        <w:t xml:space="preserve">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w:t>
      </w:r>
      <w:r w:rsidR="004F0AB1">
        <w:t xml:space="preserve">(controls turf algae) </w:t>
      </w:r>
      <w:r w:rsidR="00F93D4E">
        <w:t>and scraping</w:t>
      </w:r>
      <w:r w:rsidR="004F0AB1">
        <w:t xml:space="preserve"> (clears benthic substrate</w:t>
      </w:r>
      <w:r w:rsidR="00756BBD">
        <w:t xml:space="preserve"> for coral settlement</w:t>
      </w:r>
      <w:r w:rsidR="004F0AB1">
        <w:t>)</w:t>
      </w:r>
      <w:r w:rsidR="00F93D4E">
        <w:t xml:space="preserve">, </w:t>
      </w:r>
      <w:r>
        <w:t xml:space="preserve">at the </w:t>
      </w:r>
      <w:r w:rsidR="004C02B5">
        <w:t xml:space="preserve">spatial scale of </w:t>
      </w:r>
      <w:r>
        <w:t>individual coral reefs. By including a range of reef states</w:t>
      </w:r>
      <w:r w:rsidR="00D032E9">
        <w:t>,</w:t>
      </w:r>
      <w:r>
        <w:t xml:space="preserve"> from coral to algal dominance and </w:t>
      </w:r>
      <w:proofErr w:type="gramStart"/>
      <w:r>
        <w:t>heavily-fished</w:t>
      </w:r>
      <w:proofErr w:type="gramEnd"/>
      <w:r>
        <w:t xml:space="preserve">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w:t>
      </w:r>
      <w:r w:rsidR="00CC56AB">
        <w:t>higher</w:t>
      </w:r>
      <w:r w:rsidR="00646B4F">
        <w:t xml:space="preserve">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9E6A93">
        <w:t>S</w:t>
      </w:r>
      <w:r w:rsidR="00CC56AB">
        <w:t>tressors which cause coral declines</w:t>
      </w:r>
      <w:r w:rsidR="001155F1">
        <w:t xml:space="preserve"> and clear substrate for turf algae</w:t>
      </w:r>
      <w:r w:rsidR="00CC56AB">
        <w:t xml:space="preserve"> </w:t>
      </w:r>
      <w:r w:rsidR="001155F1">
        <w:lastRenderedPageBreak/>
        <w:t xml:space="preserve">will likely stimulate increases in </w:t>
      </w:r>
      <w:r w:rsidR="00CC56AB">
        <w:t xml:space="preserve">cropping </w:t>
      </w:r>
      <w:r w:rsidR="001155F1">
        <w:t>rate</w:t>
      </w:r>
      <w:r w:rsidR="009E6A93">
        <w:t>s, at both fished and protected areas.</w:t>
      </w:r>
      <w:r w:rsidR="001155F1">
        <w:t xml:space="preserve"> </w:t>
      </w:r>
      <w:r w:rsidR="00012E0D">
        <w:t>In contrast, s</w:t>
      </w:r>
      <w:r w:rsidR="00EB31DB">
        <w:t>craping functions are already impaired at inhabited reefs,</w:t>
      </w:r>
      <w:r w:rsidR="00012E0D">
        <w:t xml:space="preserve"> particularly if structural complexity has collapsed,</w:t>
      </w:r>
      <w:r w:rsidR="00EB31DB">
        <w:t xml:space="preserve"> </w:t>
      </w:r>
      <w:r w:rsidR="00012E0D">
        <w:t xml:space="preserve">indicating that </w:t>
      </w:r>
      <w:r w:rsidR="00EB31DB">
        <w:t xml:space="preserve">restoration of these key processes will </w:t>
      </w:r>
      <w:r w:rsidR="00BF54C4">
        <w:t xml:space="preserve">require </w:t>
      </w:r>
      <w:r w:rsidR="009E6A93">
        <w:t xml:space="preserve">scraper </w:t>
      </w:r>
      <w:r w:rsidR="00CC56AB">
        <w:t xml:space="preserve">biomass </w:t>
      </w:r>
      <w:r w:rsidR="006124D7">
        <w:t xml:space="preserve">to be rebuilt </w:t>
      </w:r>
      <w:r w:rsidR="009E6A93">
        <w:t>towards wilderness levels</w:t>
      </w:r>
      <w:r w:rsidR="00EB31DB">
        <w:t>.</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EF3E84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commentRangeStart w:id="2"/>
      <w:proofErr w:type="spellStart"/>
      <w:r w:rsidRPr="00F510B7">
        <w:rPr>
          <w:color w:val="000000"/>
        </w:rPr>
        <w:t>Royo</w:t>
      </w:r>
      <w:commentRangeEnd w:id="2"/>
      <w:proofErr w:type="spellEnd"/>
      <w:r w:rsidR="005048CE">
        <w:rPr>
          <w:rStyle w:val="CommentReference"/>
          <w:rFonts w:ascii="Arial" w:eastAsia="Arial" w:hAnsi="Arial" w:cs="Arial"/>
          <w:lang w:val="en" w:eastAsia="en-GB"/>
        </w:rPr>
        <w:commentReference w:id="2"/>
      </w:r>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Cheal et al. 2010</w:t>
      </w:r>
      <w:r w:rsidR="00D43742">
        <w:rPr>
          <w:color w:val="000000"/>
        </w:rPr>
        <w:t>, Hughes et al. 2017</w:t>
      </w:r>
      <w:r w:rsidRPr="00F510B7">
        <w:rPr>
          <w:color w:val="000000"/>
        </w:rPr>
        <w:t>)</w:t>
      </w:r>
      <w:r w:rsidRPr="00F510B7">
        <w:t>.</w:t>
      </w:r>
    </w:p>
    <w:p w14:paraId="0BC53171" w14:textId="4F07BD41"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w:t>
      </w:r>
      <w:r w:rsidR="005F5E21">
        <w:lastRenderedPageBreak/>
        <w:t xml:space="preserve">grazers </w:t>
      </w:r>
      <w:r w:rsidR="00C005CD">
        <w:t xml:space="preserve">that feed on surfaces covered with algal turfs and associated microbial communities </w:t>
      </w:r>
      <w:r w:rsidR="005F5E21" w:rsidRPr="00F510B7">
        <w:rPr>
          <w:color w:val="000000"/>
        </w:rPr>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(Bellwood and Choat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DF4DEC">
        <w:t>ae</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(Choat and Clements 2018)</w:t>
      </w:r>
      <w:r w:rsidR="00B4390E" w:rsidRPr="00F510B7">
        <w:rPr>
          <w:rStyle w:val="CommentReference"/>
        </w:rPr>
        <w:t xml:space="preserve">. </w:t>
      </w:r>
      <w:r w:rsidR="00F00A17">
        <w:t>In doing so</w:t>
      </w:r>
      <w:r w:rsidR="0043217A">
        <w:t>,</w:t>
      </w:r>
      <w:r w:rsidR="00F00A17">
        <w:t xml:space="preserve">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49289DCA"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r w:rsidR="00CC0F79" w:rsidRPr="00F510B7">
        <w:rPr>
          <w:color w:val="000000"/>
        </w:rPr>
        <w:t>Burkepile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Jouffray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w:t>
      </w:r>
      <w:r w:rsidR="0043217A">
        <w:t xml:space="preserve">heavily </w:t>
      </w:r>
      <w:r w:rsidR="00CC0F79" w:rsidRPr="00F510B7">
        <w:t xml:space="preserve">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w:t>
      </w:r>
      <w:r w:rsidR="0043217A">
        <w:t xml:space="preserve">influence </w:t>
      </w:r>
      <w:r w:rsidR="008A5F8A">
        <w:t xml:space="preserve">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proofErr w:type="spellStart"/>
      <w:r w:rsidR="00C0795E">
        <w:rPr>
          <w:color w:val="000000"/>
        </w:rPr>
        <w:t>Hoey</w:t>
      </w:r>
      <w:proofErr w:type="spellEnd"/>
      <w:r w:rsidR="00C0795E">
        <w:rPr>
          <w:color w:val="000000"/>
        </w:rPr>
        <w:t xml:space="preserve">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Heenan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w:t>
      </w:r>
      <w:r w:rsidR="00CC0F79" w:rsidRPr="00F510B7">
        <w:lastRenderedPageBreak/>
        <w:t xml:space="preserve">populations may be particularly strong when fish rely on habitat for both structure and food, such as </w:t>
      </w:r>
      <w:r w:rsidR="00C0795E">
        <w:t>algal</w:t>
      </w:r>
      <w:r w:rsidR="004F0AB1">
        <w:t>-</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 xml:space="preserve">(Marshell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(Bellwood and Choat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(Lokrantz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(Munday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r w:rsidR="00CB287F" w:rsidRPr="002B0675">
        <w:t xml:space="preserve">bioerosion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lastRenderedPageBreak/>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614BA88D" w:rsidR="00C65FB8" w:rsidRDefault="004E3652" w:rsidP="00AC3B70">
      <w:pPr>
        <w:spacing w:line="480" w:lineRule="auto"/>
        <w:ind w:firstLine="720"/>
      </w:pPr>
      <w:r>
        <w:t xml:space="preserve">We surveyed </w:t>
      </w:r>
      <w:r w:rsidR="00146CA7">
        <w:t>72</w:t>
      </w:r>
      <w:r w:rsidRPr="004E3652">
        <w:t xml:space="preserve"> </w:t>
      </w:r>
      <w:r w:rsidR="0043217A">
        <w:t>site</w:t>
      </w:r>
      <w:r w:rsidR="0043217A" w:rsidRPr="004E3652">
        <w:t xml:space="preserve">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w:t>
      </w:r>
      <w:r w:rsidR="0043217A">
        <w:t xml:space="preserve">8 replicate </w:t>
      </w:r>
      <w:r w:rsidR="00CC0F79" w:rsidRPr="00F510B7">
        <w:t xml:space="preserve">point counts of 7 m radius (Seychelles) or </w:t>
      </w:r>
      <w:r w:rsidR="0043217A">
        <w:t xml:space="preserve">4 replicate </w:t>
      </w:r>
      <w:r w:rsidR="00CC0F79" w:rsidRPr="00F510B7">
        <w:t xml:space="preserve">belt transects of 50 m length (Maldives, </w:t>
      </w:r>
      <w:proofErr w:type="spellStart"/>
      <w:r w:rsidR="00CC0F79" w:rsidRPr="00F510B7">
        <w:t>Chagos</w:t>
      </w:r>
      <w:proofErr w:type="spellEnd"/>
      <w:r w:rsidR="00CC0F79" w:rsidRPr="00F510B7">
        <w:t xml:space="preserve">, GBR) conducted on hard-bottom reef slope habitat at </w:t>
      </w:r>
      <w:r w:rsidR="006E42AD">
        <w:t>2</w:t>
      </w:r>
      <w:r w:rsidR="00CC0F79" w:rsidRPr="00F510B7">
        <w:t>-</w:t>
      </w:r>
      <w:r w:rsidR="006E42AD">
        <w:t>10</w:t>
      </w:r>
      <w:r w:rsidR="00CC0F79" w:rsidRPr="00F510B7">
        <w:t xml:space="preserve"> m depth.</w:t>
      </w:r>
      <w:r w:rsidR="003971AF">
        <w:t xml:space="preserve"> All sites were surveyed once except for Seychelles</w:t>
      </w:r>
      <w:r w:rsidR="003834FA">
        <w:t xml:space="preserve">, where each site was </w:t>
      </w:r>
      <w:r w:rsidR="003971AF">
        <w:t>surveyed in 2008, 2011, 2014 and</w:t>
      </w:r>
      <w:r w:rsidR="003834FA">
        <w:t xml:space="preserve"> 2017. </w:t>
      </w:r>
      <w:r w:rsidR="0043217A">
        <w:t>E</w:t>
      </w:r>
      <w:r w:rsidR="0043217A" w:rsidRPr="00F510B7">
        <w:t xml:space="preserve">stimate </w:t>
      </w:r>
      <w:r w:rsidR="0043217A">
        <w:t xml:space="preserve">of </w:t>
      </w:r>
      <w:r w:rsidR="0043217A" w:rsidRPr="00F510B7">
        <w:t>fish biomass</w:t>
      </w:r>
      <w:r w:rsidR="0043217A">
        <w:t xml:space="preserve"> using</w:t>
      </w:r>
      <w:r w:rsidR="0043217A" w:rsidRPr="00F510B7">
        <w:t xml:space="preserve"> point counts and belt transects give comparable biomass estimates </w:t>
      </w:r>
      <w:r w:rsidR="0043217A" w:rsidRPr="00F510B7">
        <w:rPr>
          <w:color w:val="000000"/>
        </w:rPr>
        <w:t>(Samoilys and Carlos 2000)</w:t>
      </w:r>
      <w:r w:rsidR="0043217A" w:rsidRPr="00F510B7">
        <w:t xml:space="preserve">. </w:t>
      </w:r>
      <w:r w:rsidR="00CC0F79" w:rsidRPr="00F510B7">
        <w:t>Surveys were designed to minimise diver avoidance or attracting fish</w:t>
      </w:r>
      <w:r w:rsidR="00C0795E">
        <w:t xml:space="preserve"> and</w:t>
      </w:r>
      <w:r w:rsidR="00683DA4">
        <w:t xml:space="preserve"> were</w:t>
      </w:r>
      <w:r w:rsidR="00C0795E">
        <w:t xml:space="preserve"> conducted by a single observer</w:t>
      </w:r>
      <w:r w:rsidR="0043217A">
        <w:t xml:space="preserve"> (NAJG)</w:t>
      </w:r>
      <w:r w:rsidR="00CC0F79" w:rsidRPr="00F510B7">
        <w:t xml:space="preserve">. In point counts, large mobile species were censused before smaller territorial species. In </w:t>
      </w:r>
      <w:r w:rsidR="00CC0F79" w:rsidRPr="00F510B7">
        <w:lastRenderedPageBreak/>
        <w:t>belt transects, large</w:t>
      </w:r>
      <w:r w:rsidR="0043217A">
        <w:t>r</w:t>
      </w:r>
      <w:r w:rsidR="00CC0F79" w:rsidRPr="00F510B7">
        <w:t xml:space="preserve"> mobile fish were surveyed in a 5</w:t>
      </w:r>
      <w:r w:rsidR="00C252A4">
        <w:t>-</w:t>
      </w:r>
      <w:r w:rsidR="00CC0F79" w:rsidRPr="00F510B7">
        <w:t xml:space="preserve">m </w:t>
      </w:r>
      <w:r w:rsidR="00C252A4">
        <w:t>wide belt while simultaneously deploying the transect tape</w:t>
      </w:r>
      <w:r w:rsidR="00CC0F79" w:rsidRPr="00F510B7">
        <w:t>, and small</w:t>
      </w:r>
      <w:r w:rsidR="0043217A">
        <w:t>er</w:t>
      </w:r>
      <w:r w:rsidR="00CC0F79" w:rsidRPr="00F510B7">
        <w:t xml:space="preserve"> site-attached </w:t>
      </w:r>
      <w:r w:rsidR="0043217A">
        <w:t xml:space="preserve">damselfish </w:t>
      </w:r>
      <w:r w:rsidR="00CC0F79" w:rsidRPr="00F510B7">
        <w:t>species</w:t>
      </w:r>
      <w:r w:rsidR="0043217A">
        <w:t xml:space="preserve"> </w:t>
      </w:r>
      <w:r w:rsidR="00C252A4">
        <w:t xml:space="preserve">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(Froese and Pauly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p>
    <w:p w14:paraId="597B5B91" w14:textId="664DF191" w:rsidR="00325122" w:rsidRPr="00F510B7" w:rsidRDefault="00325122" w:rsidP="00325122">
      <w:pPr>
        <w:spacing w:line="480" w:lineRule="auto"/>
        <w:ind w:firstLine="720"/>
      </w:pPr>
      <w:r>
        <w:t>Herbivore</w:t>
      </w:r>
      <w:r w:rsidRPr="00F510B7">
        <w:t xml:space="preserve"> species were</w:t>
      </w:r>
      <w:r>
        <w:t xml:space="preserve"> further</w:t>
      </w:r>
      <w:r w:rsidRPr="00F510B7">
        <w:t xml:space="preserve"> categorised as croppers or scrapers according to </w:t>
      </w:r>
      <w:r>
        <w:t>their morphology</w:t>
      </w:r>
      <w:r w:rsidRPr="00F510B7">
        <w:t xml:space="preserve"> and feeding behaviour </w:t>
      </w:r>
      <w:r w:rsidRPr="00F510B7">
        <w:rPr>
          <w:color w:val="000000"/>
        </w:rPr>
        <w:t>(Green and Bellwood 2009)</w:t>
      </w:r>
      <w:r w:rsidRPr="00F510B7">
        <w:t xml:space="preserve">. </w:t>
      </w:r>
      <w:r>
        <w:t xml:space="preserve">While both groups feed </w:t>
      </w:r>
      <w:r w:rsidRPr="00F510B7">
        <w:t xml:space="preserve">primarily on the </w:t>
      </w:r>
      <w:proofErr w:type="spellStart"/>
      <w:r w:rsidRPr="00F510B7">
        <w:t>epilithial</w:t>
      </w:r>
      <w:proofErr w:type="spellEnd"/>
      <w:r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scrapers remove shallow pieces of the substratum together with the EAM, leaving distinct bite scars </w:t>
      </w:r>
      <w:r w:rsidRPr="00F510B7">
        <w:rPr>
          <w:color w:val="000000"/>
        </w:rPr>
        <w:t>(</w:t>
      </w:r>
      <w:proofErr w:type="spellStart"/>
      <w:r w:rsidRPr="00F510B7">
        <w:rPr>
          <w:color w:val="000000"/>
        </w:rPr>
        <w:t>Choat</w:t>
      </w:r>
      <w:proofErr w:type="spellEnd"/>
      <w:r w:rsidRPr="00F510B7">
        <w:rPr>
          <w:color w:val="000000"/>
        </w:rPr>
        <w:t xml:space="preserve"> et al. 2002</w:t>
      </w:r>
      <w:r>
        <w:rPr>
          <w:color w:val="000000"/>
        </w:rPr>
        <w:t>,</w:t>
      </w:r>
      <w:r w:rsidRPr="00F510B7">
        <w:rPr>
          <w:color w:val="000000"/>
        </w:rPr>
        <w:t xml:space="preserve"> </w:t>
      </w:r>
      <w:r>
        <w:rPr>
          <w:color w:val="000000"/>
        </w:rPr>
        <w:t>Wilson et al. 2003, Hoey and Bellwood 2008</w:t>
      </w:r>
      <w:r w:rsidRPr="00F510B7">
        <w:rPr>
          <w:color w:val="000000"/>
        </w:rPr>
        <w:t>)</w:t>
      </w:r>
      <w:r w:rsidRPr="00F510B7">
        <w:t xml:space="preserve">. </w:t>
      </w:r>
    </w:p>
    <w:p w14:paraId="1DEF0C5E" w14:textId="22B41C10"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commentRangeStart w:id="4"/>
      <w:r w:rsidR="0043217A">
        <w:t>four</w:t>
      </w:r>
      <w:commentRangeEnd w:id="4"/>
      <w:r w:rsidR="0043217A">
        <w:rPr>
          <w:rStyle w:val="CommentReference"/>
          <w:rFonts w:ascii="Arial" w:eastAsia="Arial" w:hAnsi="Arial" w:cs="Arial"/>
          <w:lang w:val="en" w:eastAsia="en-GB"/>
        </w:rPr>
        <w:commentReference w:id="4"/>
      </w:r>
      <w:r w:rsidR="0043217A">
        <w:t xml:space="preserve">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w:t>
      </w:r>
      <w:r w:rsidRPr="00F510B7">
        <w:lastRenderedPageBreak/>
        <w:t xml:space="preserve">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56EDB8AA" w14:textId="644F6D96" w:rsidR="00C65FB8" w:rsidRPr="00F510B7" w:rsidRDefault="00CC0F79" w:rsidP="00D943F5">
      <w:pPr>
        <w:spacing w:line="480" w:lineRule="auto"/>
        <w:outlineLvl w:val="0"/>
      </w:pPr>
      <w:r w:rsidRPr="00F510B7">
        <w:rPr>
          <w:i/>
        </w:rPr>
        <w:t>Herbivore feeding observations</w:t>
      </w:r>
    </w:p>
    <w:p w14:paraId="78D224A0" w14:textId="3762DF2F"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cm) estimated. After a </w:t>
      </w:r>
      <w:r w:rsidR="00B961A2">
        <w:rPr>
          <w:color w:val="000000" w:themeColor="text1"/>
        </w:rPr>
        <w:t>~</w:t>
      </w:r>
      <w:r w:rsidR="00B961A2" w:rsidRPr="00CD62ED">
        <w:rPr>
          <w:color w:val="000000" w:themeColor="text1"/>
        </w:rPr>
        <w:t xml:space="preserve">30 second acclimation period, </w:t>
      </w:r>
      <w:proofErr w:type="gramStart"/>
      <w:r w:rsidR="00B961A2" w:rsidRPr="00CD62ED">
        <w:rPr>
          <w:color w:val="000000" w:themeColor="text1"/>
        </w:rPr>
        <w:t>ea</w:t>
      </w:r>
      <w:r w:rsidR="00B961A2">
        <w:rPr>
          <w:color w:val="000000" w:themeColor="text1"/>
        </w:rPr>
        <w:t>ch individual</w:t>
      </w:r>
      <w:proofErr w:type="gramEnd"/>
      <w:r w:rsidR="00B961A2">
        <w:rPr>
          <w:color w:val="000000" w:themeColor="text1"/>
        </w:rPr>
        <w:t xml:space="preserve">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w:t>
      </w:r>
      <w:proofErr w:type="gramStart"/>
      <w:r w:rsidR="004E46DC">
        <w:t>scar</w:t>
      </w:r>
      <w:r w:rsidR="00CA230A">
        <w:t>, and</w:t>
      </w:r>
      <w:proofErr w:type="gramEnd"/>
      <w:r w:rsidR="00CA230A">
        <w:t xml:space="preserve"> </w:t>
      </w:r>
      <w:r w:rsidR="00567286">
        <w:t xml:space="preserve">estimated the </w:t>
      </w:r>
      <w:r w:rsidR="00CA230A">
        <w:t>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1E59A358" w14:textId="6285C306"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 xml:space="preserve">This </w:t>
      </w:r>
      <w:r w:rsidR="004A4BC9">
        <w:lastRenderedPageBreak/>
        <w:t>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feeding data, bite rates were</w:t>
      </w:r>
      <w:r w:rsidR="00567286">
        <w:t xml:space="preserve"> only</w:t>
      </w:r>
      <w:r w:rsidR="0011368F">
        <w:t xml:space="preserve"> 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lang w:eastAsia="en-GB"/>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75F0193E" w:rsidR="00C65FB8" w:rsidRPr="00F510B7" w:rsidRDefault="00F87441" w:rsidP="00F81925">
      <w:r>
        <w:rPr>
          <w:noProof/>
          <w:color w:val="000000"/>
          <w:sz w:val="22"/>
          <w:szCs w:val="22"/>
        </w:rPr>
        <w:drawing>
          <wp:inline distT="0" distB="0" distL="0" distR="0" wp14:anchorId="3F53C343" wp14:editId="6389C3C6">
            <wp:extent cx="3160800" cy="165600"/>
            <wp:effectExtent l="0" t="0" r="0" b="0"/>
            <wp:docPr id="12" name="Picture 12" descr="https://lh5.googleusercontent.com/wbPcm42yRmB8Y9b4_oBKJEOdRgQExIPOPQHPoMNqyvBgmO2Ab0EgM-m776D5M091xNHNYakTmNb5Ub_pDG8JJr43Jst-MGAed7aoDXwy9mOOoi13sp5D1En7BGAi8713Ips4d8N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wbPcm42yRmB8Y9b4_oBKJEOdRgQExIPOPQHPoMNqyvBgmO2Ab0EgM-m776D5M091xNHNYakTmNb5Ub_pDG8JJr43Jst-MGAed7aoDXwy9mOOoi13sp5D1En7BGAi8713Ips4d8N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0800" cy="165600"/>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7C7BF5A4"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w:t>
      </w:r>
      <w:ins w:id="5" w:author="Jeneen H.H" w:date="2019-05-14T16:47:00Z">
        <w:r w:rsidR="0022662C">
          <w:t xml:space="preserve">them </w:t>
        </w:r>
      </w:ins>
      <w:r w:rsidR="000B608D">
        <w:t xml:space="preserve">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CC181D">
        <w:t xml:space="preserve">Fish belonging to genera which were not present in the feeding observation dataset were assigned average feeding rates irrespective of species and genera (i.e. the model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CC181D">
        <w:t>)</w:t>
      </w:r>
      <w:ins w:id="6" w:author="Jeneen H.H" w:date="2019-05-14T16:46:00Z">
        <w:r w:rsidR="007040EF">
          <w:t>.</w:t>
        </w:r>
      </w:ins>
      <w:r w:rsidR="00CC181D">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w:t>
      </w:r>
      <w:r w:rsidR="00B07EFA">
        <w:t xml:space="preserve">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w:t>
      </w:r>
      <w:proofErr w:type="spellStart"/>
      <w:r w:rsidR="00CC0F79" w:rsidRPr="00F510B7">
        <w:rPr>
          <w:color w:val="000000"/>
        </w:rPr>
        <w:t>Mumby</w:t>
      </w:r>
      <w:proofErr w:type="spellEnd"/>
      <w:r w:rsidR="00CC0F79" w:rsidRPr="00F510B7">
        <w:rPr>
          <w:color w:val="000000"/>
        </w:rPr>
        <w:t xml:space="preserve">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lang w:eastAsia="en-GB"/>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5D440FC3"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t>
      </w:r>
      <w:r w:rsidR="00B07EFA">
        <w:t xml:space="preserve">Our approach accounts for bite size increasing with body size, </w:t>
      </w:r>
      <w:r w:rsidR="004C0A50">
        <w:t xml:space="preserve">meaning that </w:t>
      </w:r>
      <w:r w:rsidR="00B07EFA">
        <w:t xml:space="preserve">larger fish </w:t>
      </w:r>
      <w:r w:rsidR="00380FAD">
        <w:t xml:space="preserve">will have </w:t>
      </w:r>
      <w:r w:rsidR="00B07EFA">
        <w:t>greater carbon intakes (</w:t>
      </w:r>
      <w:proofErr w:type="spellStart"/>
      <w:r w:rsidR="00B07EFA">
        <w:t>Marshell</w:t>
      </w:r>
      <w:proofErr w:type="spellEnd"/>
      <w:r w:rsidR="00B07EFA">
        <w:t xml:space="preserve"> &amp; </w:t>
      </w:r>
      <w:proofErr w:type="spellStart"/>
      <w:r w:rsidR="00B07EFA">
        <w:t>Mumby</w:t>
      </w:r>
      <w:proofErr w:type="spellEnd"/>
      <w:r w:rsidR="00B07EFA">
        <w:t xml:space="preserve"> 2015). </w:t>
      </w:r>
      <w:r w:rsidRPr="00F510B7">
        <w:t xml:space="preserve">We summed estimates within UVC </w:t>
      </w:r>
      <w:r w:rsidR="00F72717" w:rsidRPr="00F510B7">
        <w:t>replicate</w:t>
      </w:r>
      <w:r w:rsidR="00821A96">
        <w:t>s</w:t>
      </w:r>
      <w:r w:rsidR="00987657" w:rsidRPr="00F510B7">
        <w:t xml:space="preserve"> (i.e. point count or </w:t>
      </w:r>
      <w:r w:rsidR="00987657" w:rsidRPr="00F510B7">
        <w:lastRenderedPageBreak/>
        <w:t>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787633B8"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w:t>
      </w:r>
      <w:r w:rsidR="00FE4F4D">
        <w:t xml:space="preserve">; </w:t>
      </w:r>
      <w:r w:rsidR="00FE4F4D" w:rsidRPr="00D41DD6">
        <w:rPr>
          <w:i/>
        </w:rPr>
        <w:t>r</w:t>
      </w:r>
      <w:r w:rsidR="00FE4F4D">
        <w:t xml:space="preserve"> = -0.43</w:t>
      </w:r>
      <w:r w:rsidRPr="00F510B7">
        <w:t>)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lang w:eastAsia="en-GB"/>
        </w:rPr>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1D245F2A" w:rsidR="00C65FB8" w:rsidRPr="00F510B7" w:rsidRDefault="00A67013" w:rsidP="00E80FCF">
      <w:r>
        <w:rPr>
          <w:noProof/>
          <w:color w:val="000000"/>
          <w:sz w:val="22"/>
          <w:szCs w:val="22"/>
        </w:rPr>
        <w:drawing>
          <wp:inline distT="0" distB="0" distL="0" distR="0" wp14:anchorId="3B43A39A" wp14:editId="16B57434">
            <wp:extent cx="3783600" cy="165600"/>
            <wp:effectExtent l="0" t="0" r="0" b="0"/>
            <wp:docPr id="10" name="Picture 10" descr="https://lh4.googleusercontent.com/M9vnsbjgtsk5YpJBwz_A6drrsjCpAABaqVA12ZYodRj87k1OeCju11373kfa2wW9x6S0ZjQOrw9bhQSQ8f8XMsqFZnPKqrjtXFguTe3wr6F3Zsum1VsPhMbxeGQFD3l5t828N3I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M9vnsbjgtsk5YpJBwz_A6drrsjCpAABaqVA12ZYodRj87k1OeCju11373kfa2wW9x6S0ZjQOrw9bhQSQ8f8XMsqFZnPKqrjtXFguTe3wr6F3Zsum1VsPhMbxeGQFD3l5t828N3I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836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B9D9F04"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w:t>
      </w:r>
      <w:r w:rsidR="008A64A0">
        <w:t xml:space="preserve">; </w:t>
      </w:r>
      <w:r w:rsidR="008A64A0" w:rsidRPr="00EC2CA5">
        <w:rPr>
          <w:i/>
        </w:rPr>
        <w:t>r</w:t>
      </w:r>
      <w:r w:rsidR="008A64A0">
        <w:t xml:space="preserve"> = 0.83</w:t>
      </w:r>
      <w:r w:rsidRPr="00F510B7">
        <w:t>),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lang w:eastAsia="en-GB"/>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0C94F155" w:rsidR="00C65FB8" w:rsidRPr="00F510B7" w:rsidRDefault="00A67013" w:rsidP="00066989">
      <w:r>
        <w:rPr>
          <w:noProof/>
          <w:color w:val="000000"/>
          <w:sz w:val="22"/>
          <w:szCs w:val="22"/>
        </w:rPr>
        <w:drawing>
          <wp:inline distT="0" distB="0" distL="0" distR="0" wp14:anchorId="5BA21002" wp14:editId="7CB46C4F">
            <wp:extent cx="1483200" cy="165600"/>
            <wp:effectExtent l="0" t="0" r="0" b="0"/>
            <wp:docPr id="8" name="Picture 8" descr="https://lh4.googleusercontent.com/0IqwYikrlEIYsrxlK4NYUnZtMOdnaLIFiqj10BveNIZe7JF00teEG8BMtxVmTYPADIevxQI1Re38Nc8PP0dwDZHQehMAKxiuBBOuGSqkcCTAIhd85zyj3qTWMwftyrWvLwm55Uo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0IqwYikrlEIYsrxlK4NYUnZtMOdnaLIFiqj10BveNIZe7JF00teEG8BMtxVmTYPADIevxQI1Re38Nc8PP0dwDZHQehMAKxiuBBOuGSqkcCTAIhd85zyj3qTWMwftyrWvLwm55Uo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3200" cy="165600"/>
                    </a:xfrm>
                    <a:prstGeom prst="rect">
                      <a:avLst/>
                    </a:prstGeom>
                    <a:noFill/>
                    <a:ln>
                      <a:noFill/>
                    </a:ln>
                  </pic:spPr>
                </pic:pic>
              </a:graphicData>
            </a:graphic>
          </wp:inline>
        </w:drawing>
      </w:r>
      <w:r>
        <w:tab/>
      </w:r>
      <w:r>
        <w:tab/>
      </w:r>
      <w:r>
        <w:tab/>
      </w:r>
      <w:r>
        <w:tab/>
      </w:r>
      <w:r>
        <w:tab/>
      </w:r>
      <w:r>
        <w:tab/>
      </w:r>
      <w:r>
        <w:tab/>
      </w:r>
      <w:r>
        <w:tab/>
      </w:r>
      <w:r>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lastRenderedPageBreak/>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6F1313C5" w:rsidR="00C65FB8" w:rsidRDefault="00C65FB8" w:rsidP="00AC3B70">
      <w:pPr>
        <w:spacing w:line="480" w:lineRule="auto"/>
      </w:pPr>
    </w:p>
    <w:p w14:paraId="5A9F34C1" w14:textId="066038C7" w:rsidR="00567286" w:rsidRPr="00F510B7" w:rsidRDefault="008C1EF9" w:rsidP="00AC3B70">
      <w:pPr>
        <w:spacing w:line="480" w:lineRule="auto"/>
      </w:pPr>
      <w:r>
        <w:rPr>
          <w:i/>
        </w:rPr>
        <w:t>Explanatory covariates</w:t>
      </w:r>
    </w:p>
    <w:p w14:paraId="15595399" w14:textId="52642DBD" w:rsidR="00715D12" w:rsidRDefault="00CC0F79" w:rsidP="00AC3B70">
      <w:pPr>
        <w:spacing w:line="480" w:lineRule="auto"/>
        <w:ind w:firstLine="720"/>
      </w:pPr>
      <w:r w:rsidRPr="00F510B7">
        <w:t xml:space="preserve">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 xml:space="preserve">to </w:t>
      </w:r>
      <w:proofErr w:type="gramStart"/>
      <w:r w:rsidRPr="00F510B7">
        <w:t>heavily-exploited</w:t>
      </w:r>
      <w:proofErr w:type="gramEnd"/>
      <w:r w:rsidRPr="00F510B7">
        <w:t xml:space="preserve"> reefs</w:t>
      </w:r>
      <w:r w:rsidR="000E2F0C" w:rsidRPr="00F510B7">
        <w:t xml:space="preserve"> in Seychelles</w:t>
      </w:r>
      <w:r w:rsidRPr="00F510B7">
        <w:t xml:space="preserve">, we estimated </w:t>
      </w:r>
      <w:r w:rsidR="00D24A2B">
        <w:t>fish</w:t>
      </w:r>
      <w:r w:rsidR="00567286">
        <w:t>able</w:t>
      </w:r>
      <w:r w:rsidRPr="00F510B7">
        <w:t xml:space="preserve"> biomass as</w:t>
      </w:r>
      <w:r w:rsidR="004A6758">
        <w:t xml:space="preserve"> a</w:t>
      </w:r>
      <w:r w:rsidRPr="00F510B7">
        <w:t xml:space="preserve"> prox</w:t>
      </w:r>
      <w:r w:rsidR="004A6758">
        <w:t xml:space="preserve">y </w:t>
      </w:r>
      <w:r w:rsidRPr="00F510B7">
        <w:t xml:space="preserve">for exploitation pressure. </w:t>
      </w:r>
      <w:r w:rsidR="004A6758">
        <w:t>This proxy</w:t>
      </w:r>
      <w:r w:rsidR="008B0F4C" w:rsidRPr="00F510B7">
        <w:t xml:space="preserve">, </w:t>
      </w:r>
      <w:r w:rsidR="00567286">
        <w:t xml:space="preserve">based on total fish community </w:t>
      </w:r>
      <w:r w:rsidRPr="00F510B7">
        <w:t>biomass</w:t>
      </w:r>
      <w:r w:rsidR="008B0F4C" w:rsidRPr="00F510B7">
        <w:t>,</w:t>
      </w:r>
      <w:r w:rsidRPr="00F510B7">
        <w:t xml:space="preserve"> is highly sensitive to exploitation pressure and predicted by human population</w:t>
      </w:r>
      <w:r w:rsidR="008B0F4C" w:rsidRPr="00F510B7">
        <w:t xml:space="preserve"> size</w:t>
      </w:r>
      <w:r w:rsidRPr="00F510B7">
        <w:t xml:space="preserve">, access to markets, and fisheries management </w:t>
      </w:r>
      <w:r w:rsidRPr="00F510B7">
        <w:rPr>
          <w:color w:val="000000"/>
        </w:rPr>
        <w:t>(</w:t>
      </w:r>
      <w:r w:rsidR="0004681E">
        <w:rPr>
          <w:color w:val="000000"/>
        </w:rPr>
        <w:t>Cinner et al. 2016</w:t>
      </w:r>
      <w:r w:rsidRPr="00F510B7">
        <w:rPr>
          <w:color w:val="000000"/>
        </w:rPr>
        <w:t>)</w:t>
      </w:r>
      <w:r w:rsidR="00273FBC">
        <w:t xml:space="preserve">, and </w:t>
      </w:r>
      <w:r w:rsidR="00567286">
        <w:t>has been used to represent large-scale fishing gradients in numerous studies (e.g. McClanahan et al. 2011</w:t>
      </w:r>
      <w:r w:rsidR="004A6758">
        <w:t>,</w:t>
      </w:r>
      <w:r w:rsidR="00567286">
        <w:t xml:space="preserve"> Graham et al. 2017).</w:t>
      </w:r>
      <w:r w:rsidR="001F520A">
        <w:t xml:space="preserve"> </w:t>
      </w:r>
      <w:r w:rsidRPr="00F510B7">
        <w:t>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105822D2" w:rsidR="00216D13" w:rsidRDefault="00CC0F79" w:rsidP="00AC3B70">
      <w:pPr>
        <w:spacing w:line="480" w:lineRule="auto"/>
        <w:ind w:firstLine="720"/>
      </w:pPr>
      <w:r w:rsidRPr="00F510B7">
        <w:t xml:space="preserve">Second, benthic surveys provided site-level estimates of benthic composition. We estimated </w:t>
      </w:r>
      <w:r w:rsidR="008C1EF9" w:rsidRPr="00F510B7">
        <w:t xml:space="preserve">structural complexity </w:t>
      </w:r>
      <w:r w:rsidR="008C1EF9">
        <w:t xml:space="preserve">and </w:t>
      </w:r>
      <w:r w:rsidRPr="00F510B7">
        <w:t xml:space="preserve">the site-level cover for four major habitat-forming groups (live hard coral, macroalgae, available substrate, and rubble) by averaging across replicates at each site. </w:t>
      </w:r>
      <w:r w:rsidR="00DA026A">
        <w:t xml:space="preserve">Available substrate was the total cover of </w:t>
      </w:r>
      <w:commentRangeStart w:id="7"/>
      <w:commentRangeStart w:id="8"/>
      <w:r w:rsidR="00DA026A">
        <w:t>rock</w:t>
      </w:r>
      <w:r w:rsidR="005363C9">
        <w:t>, bare substrate,</w:t>
      </w:r>
      <w:r w:rsidR="00DA026A">
        <w:t xml:space="preserve"> and turf algae</w:t>
      </w:r>
      <w:r w:rsidR="00125D0B">
        <w:t>,</w:t>
      </w:r>
      <w:commentRangeEnd w:id="7"/>
      <w:r w:rsidR="008C1EF9">
        <w:rPr>
          <w:rStyle w:val="CommentReference"/>
          <w:rFonts w:ascii="Arial" w:eastAsia="Arial" w:hAnsi="Arial" w:cs="Arial"/>
          <w:lang w:val="en" w:eastAsia="en-GB"/>
        </w:rPr>
        <w:commentReference w:id="7"/>
      </w:r>
      <w:commentRangeEnd w:id="8"/>
      <w:r w:rsidR="00A41761">
        <w:rPr>
          <w:rStyle w:val="CommentReference"/>
          <w:rFonts w:ascii="Arial" w:eastAsia="Arial" w:hAnsi="Arial" w:cs="Arial"/>
          <w:lang w:val="en" w:eastAsia="en-GB"/>
        </w:rPr>
        <w:commentReference w:id="8"/>
      </w:r>
      <w:r w:rsidR="00DA026A">
        <w:t xml:space="preserve"> and represents the area of substrate available for EAM growth. </w:t>
      </w:r>
      <w:r w:rsidRPr="00F510B7">
        <w:t xml:space="preserve">To understand the range of benthic </w:t>
      </w:r>
      <w:r w:rsidRPr="00F510B7">
        <w:lastRenderedPageBreak/>
        <w:t xml:space="preserve">habitat types across the dataset, we categorised reefs according to their benthic regime, using a correlation-based PCA and K-means clustering </w:t>
      </w:r>
      <w:r w:rsidRPr="00F510B7">
        <w:rPr>
          <w:color w:val="000000"/>
        </w:rPr>
        <w:t>(Jouffray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51854D26" w:rsidR="00216D13" w:rsidRDefault="00216D13" w:rsidP="00AC3B70">
      <w:pPr>
        <w:spacing w:line="480" w:lineRule="auto"/>
        <w:ind w:firstLine="720"/>
      </w:pPr>
      <w:commentRangeStart w:id="9"/>
      <w:r>
        <w:t xml:space="preserve">Third, </w:t>
      </w:r>
      <w:commentRangeEnd w:id="9"/>
      <w:r w:rsidR="008C1EF9">
        <w:rPr>
          <w:rStyle w:val="CommentReference"/>
          <w:rFonts w:ascii="Arial" w:eastAsia="Arial" w:hAnsi="Arial" w:cs="Arial"/>
          <w:lang w:val="en" w:eastAsia="en-GB"/>
        </w:rPr>
        <w:commentReference w:id="9"/>
      </w:r>
      <w:r>
        <w:t xml:space="preserve">we estimated the biomass of each functional group (kg </w:t>
      </w:r>
      <w:proofErr w:type="gramStart"/>
      <w:r>
        <w:t>ha</w:t>
      </w:r>
      <w:r w:rsidRPr="00B10182">
        <w:rPr>
          <w:vertAlign w:val="superscript"/>
        </w:rPr>
        <w:t>-1</w:t>
      </w:r>
      <w:proofErr w:type="gramEnd"/>
      <w:r>
        <w:t>) and a large fish indicator (LFI) as a measure of size structure</w:t>
      </w:r>
      <w:ins w:id="10" w:author="Robinson, James (robins64)" w:date="2019-05-14T11:00:00Z">
        <w:r w:rsidR="00CD79F1">
          <w:t xml:space="preserve"> (Robinson et al. 2017)</w:t>
        </w:r>
      </w:ins>
      <w:r>
        <w:t xml:space="preserv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649EA583" w14:textId="77777777" w:rsidR="00567286" w:rsidRDefault="00567286" w:rsidP="00AC3B70">
      <w:pPr>
        <w:spacing w:line="480" w:lineRule="auto"/>
        <w:ind w:firstLine="720"/>
      </w:pPr>
    </w:p>
    <w:p w14:paraId="6FBC0B79" w14:textId="39539B38" w:rsidR="00567286" w:rsidRPr="00F510B7" w:rsidRDefault="00567286" w:rsidP="00370FF3">
      <w:pPr>
        <w:spacing w:line="480" w:lineRule="auto"/>
        <w:outlineLvl w:val="0"/>
      </w:pPr>
      <w:r w:rsidRPr="00F510B7">
        <w:rPr>
          <w:i/>
        </w:rPr>
        <w:t>Statistical modelling</w:t>
      </w:r>
    </w:p>
    <w:p w14:paraId="3F6ED2DB" w14:textId="319BEE3F" w:rsidR="00C65FB8" w:rsidRDefault="00567286" w:rsidP="00567286">
      <w:pPr>
        <w:spacing w:line="480" w:lineRule="auto"/>
        <w:ind w:firstLine="720"/>
      </w:pPr>
      <w:r w:rsidRPr="00F510B7">
        <w:t xml:space="preserve">We modelled variation in herbivore functioning according to </w:t>
      </w:r>
      <w:r>
        <w:t xml:space="preserve">1) </w:t>
      </w:r>
      <w:r w:rsidRPr="00F510B7">
        <w:t xml:space="preserve">gradients in benthic habitat composition </w:t>
      </w:r>
      <w:r>
        <w:t>and fishing</w:t>
      </w:r>
      <w:r w:rsidRPr="00F510B7">
        <w:t xml:space="preserve"> pressure</w:t>
      </w:r>
      <w:r>
        <w:t xml:space="preserve"> </w:t>
      </w:r>
      <w:r w:rsidRPr="00F510B7">
        <w:t xml:space="preserve">and </w:t>
      </w:r>
      <w:r>
        <w:t xml:space="preserve">2) grazing rates estimated from grazer biomass and </w:t>
      </w:r>
      <w:r w:rsidRPr="00F510B7">
        <w:t xml:space="preserve">assemblage </w:t>
      </w:r>
      <w:r>
        <w:t>size structure</w:t>
      </w:r>
      <w:r w:rsidRPr="00F510B7">
        <w:t xml:space="preserve">. </w:t>
      </w:r>
      <w:r w:rsidR="0026352A">
        <w:t>To place modelled effect sizes on a common scale</w:t>
      </w:r>
      <w:r w:rsidR="00CC0F79" w:rsidRPr="00F510B7">
        <w:t xml:space="preserve">, we scaled and </w:t>
      </w:r>
      <w:proofErr w:type="spellStart"/>
      <w:r w:rsidR="00CC0F79" w:rsidRPr="00F510B7">
        <w:t>centered</w:t>
      </w:r>
      <w:proofErr w:type="spellEnd"/>
      <w:r w:rsidR="00CC0F79" w:rsidRPr="00F510B7">
        <w:t xml:space="preserve"> all continuous covariates to a mean of zero and standard deviation of one and converted the categorical fishing status covariate into two dummy variables (fished - protected, fished - </w:t>
      </w:r>
      <w:r w:rsidR="009472FB">
        <w:t>remote</w:t>
      </w:r>
      <w:r w:rsidR="00CC0F79" w:rsidRPr="00F510B7">
        <w:t>)</w:t>
      </w:r>
      <w:r w:rsidR="00DE3F18">
        <w:t xml:space="preserve"> </w:t>
      </w:r>
      <w:r w:rsidR="00CC0F79" w:rsidRPr="00F510B7">
        <w:rPr>
          <w:color w:val="000000"/>
        </w:rPr>
        <w:t>(</w:t>
      </w:r>
      <w:proofErr w:type="spellStart"/>
      <w:r w:rsidR="00CC0F79" w:rsidRPr="00F510B7">
        <w:rPr>
          <w:color w:val="000000"/>
        </w:rPr>
        <w:t>Schielzeth</w:t>
      </w:r>
      <w:proofErr w:type="spellEnd"/>
      <w:r w:rsidR="00CC0F79" w:rsidRPr="00F510B7">
        <w:rPr>
          <w:color w:val="000000"/>
        </w:rPr>
        <w:t xml:space="preserve"> 2010)</w:t>
      </w:r>
      <w:r w:rsidR="00CC0F79" w:rsidRPr="00F510B7">
        <w:t>.</w:t>
      </w:r>
      <w:r w:rsidR="00216D13">
        <w:t xml:space="preserve"> </w:t>
      </w:r>
      <w:r w:rsidR="00CC0F79" w:rsidRPr="00F510B7">
        <w:t xml:space="preserve">We used </w:t>
      </w:r>
      <w:proofErr w:type="spellStart"/>
      <w:r w:rsidR="00CC0F79" w:rsidRPr="00F510B7">
        <w:t>multimodel</w:t>
      </w:r>
      <w:proofErr w:type="spellEnd"/>
      <w:r w:rsidR="00CC0F79" w:rsidRPr="00F510B7">
        <w:t xml:space="preserve"> inference to assess parameter effect sizes. For each function, we fitted a global linear mixed effects model with five benthic fixed effects (hard coral, macroalgae, </w:t>
      </w:r>
      <w:r w:rsidR="003D7A6A">
        <w:t xml:space="preserve">available substrate, </w:t>
      </w:r>
      <w:r w:rsidR="00CC0F79" w:rsidRPr="00F510B7">
        <w:t xml:space="preserve">rubble and structural complexity) and </w:t>
      </w:r>
      <w:r w:rsidR="00880BDB">
        <w:t>three</w:t>
      </w:r>
      <w:r w:rsidR="00CC0F79" w:rsidRPr="00F510B7">
        <w:t xml:space="preserve"> </w:t>
      </w:r>
      <w:r w:rsidR="009D4463">
        <w:t>fishing</w:t>
      </w:r>
      <w:r w:rsidR="00CC0F79" w:rsidRPr="00F510B7">
        <w:t xml:space="preserve"> fixed effects (fishable biomass, </w:t>
      </w:r>
      <w:r w:rsidR="005B08D9">
        <w:t>remote</w:t>
      </w:r>
      <w:r w:rsidR="00CC0F79" w:rsidRPr="00F510B7">
        <w:t xml:space="preserve"> reef, </w:t>
      </w:r>
      <w:r w:rsidR="001C3F57">
        <w:t xml:space="preserve">and </w:t>
      </w:r>
      <w:r w:rsidR="00CC0F79" w:rsidRPr="00F510B7">
        <w:t>protected reef), for gamma distributed errors (</w:t>
      </w:r>
      <w:r w:rsidR="00CC0F79" w:rsidRPr="00AE21B7">
        <w:rPr>
          <w:noProof/>
          <w:lang w:eastAsia="en-GB"/>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00CC0F79" w:rsidRPr="00F510B7">
        <w:t xml:space="preserve">). </w:t>
      </w:r>
      <w:r w:rsidR="00CC0F79" w:rsidRPr="00F510B7">
        <w:lastRenderedPageBreak/>
        <w:t xml:space="preserve">Potential covariance among reefs in the same dataset </w:t>
      </w:r>
      <w:commentRangeStart w:id="11"/>
      <w:r w:rsidR="00CC0F79" w:rsidRPr="00F510B7">
        <w:t xml:space="preserve">and year </w:t>
      </w:r>
      <w:commentRangeEnd w:id="11"/>
      <w:r w:rsidR="002900F9">
        <w:rPr>
          <w:rStyle w:val="CommentReference"/>
          <w:rFonts w:ascii="Arial" w:eastAsia="Arial" w:hAnsi="Arial" w:cs="Arial"/>
          <w:lang w:val="en" w:eastAsia="en-GB"/>
        </w:rPr>
        <w:commentReference w:id="11"/>
      </w:r>
      <w:r w:rsidR="00CC0F79" w:rsidRPr="00F510B7">
        <w:t xml:space="preserve">was modelled using nested random intercept terms where, for each observation </w:t>
      </w:r>
      <w:proofErr w:type="spellStart"/>
      <w:r w:rsidR="00CC0F79" w:rsidRPr="00F510B7">
        <w:rPr>
          <w:i/>
        </w:rPr>
        <w:t>i</w:t>
      </w:r>
      <w:proofErr w:type="spellEnd"/>
      <w:r w:rsidR="00CC0F79" w:rsidRPr="00F510B7">
        <w:t xml:space="preserve"> at each reef </w:t>
      </w:r>
      <w:r w:rsidR="00CC0F79" w:rsidRPr="00F510B7">
        <w:rPr>
          <w:i/>
        </w:rPr>
        <w:t>j</w:t>
      </w:r>
      <w:r w:rsidR="00CC0F79" w:rsidRPr="00F510B7">
        <w:t xml:space="preserve"> in dataset </w:t>
      </w:r>
      <w:r w:rsidR="00CC0F79" w:rsidRPr="00F510B7">
        <w:rPr>
          <w:i/>
        </w:rPr>
        <w:t>k</w:t>
      </w:r>
      <w:r w:rsidR="00CC0F79" w:rsidRPr="00F510B7">
        <w:t>:</w:t>
      </w:r>
    </w:p>
    <w:p w14:paraId="45AA4FA0" w14:textId="77777777" w:rsidR="00224BA2" w:rsidRPr="00F510B7" w:rsidRDefault="00224BA2" w:rsidP="00216D13">
      <w:pPr>
        <w:spacing w:line="480" w:lineRule="auto"/>
        <w:ind w:firstLine="720"/>
      </w:pPr>
    </w:p>
    <w:p w14:paraId="11278473" w14:textId="25D94452" w:rsidR="00C65FB8" w:rsidRPr="00CA359A" w:rsidRDefault="00337C27" w:rsidP="00F62229">
      <w:r w:rsidRPr="00337C27">
        <w:t xml:space="preserve"> </w:t>
      </w:r>
      <w:r w:rsidR="00F62229">
        <w:rPr>
          <w:noProof/>
          <w:color w:val="000000"/>
          <w:sz w:val="22"/>
          <w:szCs w:val="22"/>
        </w:rPr>
        <w:drawing>
          <wp:inline distT="0" distB="0" distL="0" distR="0" wp14:anchorId="63FF6A07" wp14:editId="0355A431">
            <wp:extent cx="5543550" cy="527111"/>
            <wp:effectExtent l="0" t="0" r="0" b="6350"/>
            <wp:docPr id="14" name="Picture 14" descr="https://lh5.googleusercontent.com/sYvR4jMkdxwpcDvXjfOfXq3_bX9UHCeIpj-Bx1-R9jjs7PRdfXEoIEDbGMrMM24LHoRy4cwEVhRXUNhlYXiWTdp4MfIMJCcVbNeALTdqYxmreHm6NLjvjAOYwFn0tCIakN-Cdvx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sYvR4jMkdxwpcDvXjfOfXq3_bX9UHCeIpj-Bx1-R9jjs7PRdfXEoIEDbGMrMM24LHoRy4cwEVhRXUNhlYXiWTdp4MfIMJCcVbNeALTdqYxmreHm6NLjvjAOYwFn0tCIakN-Cdvx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09060" cy="590391"/>
                    </a:xfrm>
                    <a:prstGeom prst="rect">
                      <a:avLst/>
                    </a:prstGeom>
                    <a:noFill/>
                    <a:ln>
                      <a:noFill/>
                    </a:ln>
                  </pic:spPr>
                </pic:pic>
              </a:graphicData>
            </a:graphic>
          </wp:inline>
        </w:drawing>
      </w:r>
      <w:r w:rsidR="00F62229" w:rsidRPr="00F510B7">
        <w:t xml:space="preserve"> </w:t>
      </w:r>
      <w:r w:rsidR="00CC0F79" w:rsidRPr="00F510B7">
        <w:t>Eq. 8</w:t>
      </w:r>
    </w:p>
    <w:p w14:paraId="3410FC48" w14:textId="77777777" w:rsidR="00C65FB8" w:rsidRPr="00F510B7" w:rsidRDefault="00C65FB8" w:rsidP="00AC3B70">
      <w:pPr>
        <w:spacing w:line="480" w:lineRule="auto"/>
      </w:pPr>
    </w:p>
    <w:p w14:paraId="613B1F64" w14:textId="5DD4A5CB"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w:t>
      </w:r>
      <w:r w:rsidR="00682C58">
        <w:t xml:space="preserve"> corrected for small sample sizes</w:t>
      </w:r>
      <w:r w:rsidRPr="00F510B7">
        <w:t xml:space="preserve"> (</w:t>
      </w:r>
      <w:proofErr w:type="spellStart"/>
      <w:r w:rsidRPr="00F510B7">
        <w:t>AIC</w:t>
      </w:r>
      <w:r w:rsidR="00CF4610">
        <w:t>c</w:t>
      </w:r>
      <w:proofErr w:type="spellEnd"/>
      <w:r w:rsidRPr="00F510B7">
        <w:t xml:space="preserve">), where the top-ranked model had the lowest </w:t>
      </w:r>
      <w:proofErr w:type="spellStart"/>
      <w:r w:rsidRPr="00F510B7">
        <w:t>AIC</w:t>
      </w:r>
      <w:r w:rsidR="00CF4610">
        <w:t>c</w:t>
      </w:r>
      <w:proofErr w:type="spellEnd"/>
      <w:r w:rsidRPr="00F510B7">
        <w:t xml:space="preserve"> score </w:t>
      </w:r>
      <w:r w:rsidRPr="00F510B7">
        <w:rPr>
          <w:color w:val="000000"/>
        </w:rPr>
        <w:t>(Burnham and Anderson 2003)</w:t>
      </w:r>
      <w:r w:rsidRPr="00F510B7">
        <w:t xml:space="preserve">. </w:t>
      </w:r>
      <w:r w:rsidR="006F2CEC">
        <w:t>Initial modelling indicated support for multiple competing models (i.e. ∆</w:t>
      </w:r>
      <w:proofErr w:type="spellStart"/>
      <w:r w:rsidR="006F2CEC">
        <w:t>AIC</w:t>
      </w:r>
      <w:r w:rsidR="00CF4610">
        <w:t>c</w:t>
      </w:r>
      <w:proofErr w:type="spellEnd"/>
      <w:r w:rsidR="006F2CEC">
        <w:t xml:space="preserve"> &lt; 2), so w</w:t>
      </w:r>
      <w:r w:rsidRPr="00F510B7">
        <w:t xml:space="preserve">e visualised relative covariate effect sizes by extracting standardised t-values for all models within 7 </w:t>
      </w:r>
      <w:proofErr w:type="spellStart"/>
      <w:r w:rsidRPr="00F510B7">
        <w:t>AIC</w:t>
      </w:r>
      <w:r w:rsidR="00CF4610">
        <w:t>c</w:t>
      </w:r>
      <w:proofErr w:type="spellEnd"/>
      <w:r w:rsidRPr="00F510B7">
        <w:t xml:space="preserve"> units of the top-ranked model and, for each model, rescaling t-values so that 1 is the strongest predictor in a given model, and weighing that value by the models’ </w:t>
      </w:r>
      <w:proofErr w:type="spellStart"/>
      <w:r w:rsidRPr="00F510B7">
        <w:t>AIC</w:t>
      </w:r>
      <w:r w:rsidR="00CF4610">
        <w:t>c</w:t>
      </w:r>
      <w:proofErr w:type="spellEnd"/>
      <w:r w:rsidRPr="00F510B7">
        <w:t xml:space="preserve"> weight </w:t>
      </w:r>
      <w:r w:rsidRPr="00F510B7">
        <w:rPr>
          <w:color w:val="000000"/>
        </w:rPr>
        <w:t>(Cade 2015)</w:t>
      </w:r>
      <w:r w:rsidRPr="00F510B7">
        <w:t xml:space="preserve">. These scaled t-values represent the relative effect size of each covariate between 0 (unimportant) and 1 (important). </w:t>
      </w:r>
      <w:proofErr w:type="gramStart"/>
      <w:r w:rsidRPr="00F510B7">
        <w:t>Next</w:t>
      </w:r>
      <w:proofErr w:type="gramEnd"/>
      <w:r w:rsidRPr="00F510B7">
        <w:t xml:space="preserve"> we generated model predictions to visualise the effect of each covariate with scaled t-value &gt; 0.4, excluding remaining fixed effects and random effects and correcting predictions by each models’ </w:t>
      </w:r>
      <w:proofErr w:type="spellStart"/>
      <w:r w:rsidRPr="00F510B7">
        <w:t>AIC</w:t>
      </w:r>
      <w:r w:rsidR="00CF4610">
        <w:t>c</w:t>
      </w:r>
      <w:proofErr w:type="spellEnd"/>
      <w:r w:rsidRPr="00F510B7">
        <w:t xml:space="preserve"> weight, with prediction uncertainty represented by the </w:t>
      </w:r>
      <w:proofErr w:type="spellStart"/>
      <w:r w:rsidRPr="00F510B7">
        <w:t>AIC</w:t>
      </w:r>
      <w:r w:rsidR="00CF4610">
        <w:t>c</w:t>
      </w:r>
      <w:proofErr w:type="spellEnd"/>
      <w:r w:rsidRPr="00F510B7">
        <w:t xml:space="preserve">-weighted sample variance </w:t>
      </w:r>
      <w:r w:rsidRPr="00F510B7">
        <w:rPr>
          <w:color w:val="000000"/>
        </w:rPr>
        <w:t>(Robinson et al. 2017)</w:t>
      </w:r>
      <w:r w:rsidRPr="00F510B7">
        <w:t xml:space="preserve">. Our multi-model approach accounts for uncertainty in the ‘best’ fitted model when </w:t>
      </w:r>
      <w:proofErr w:type="spellStart"/>
      <w:r w:rsidRPr="00F510B7">
        <w:t>AIC</w:t>
      </w:r>
      <w:r w:rsidR="00CF4610">
        <w:t>c</w:t>
      </w:r>
      <w:proofErr w:type="spellEnd"/>
      <w:r w:rsidRPr="00F510B7">
        <w:t xml:space="preserve">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w:t>
      </w:r>
      <w:proofErr w:type="spellStart"/>
      <w:r w:rsidRPr="00F510B7">
        <w:t>AIC</w:t>
      </w:r>
      <w:r w:rsidR="00CF4610">
        <w:t>c</w:t>
      </w:r>
      <w:proofErr w:type="spellEnd"/>
      <w:r w:rsidRPr="00F510B7">
        <w:t xml:space="preserve"> weights </w:t>
      </w:r>
      <w:r w:rsidRPr="00F510B7">
        <w:rPr>
          <w:color w:val="000000"/>
        </w:rPr>
        <w:t>(Cade 2015)</w:t>
      </w:r>
      <w:r w:rsidRPr="00F510B7">
        <w:t xml:space="preserve">. </w:t>
      </w:r>
    </w:p>
    <w:p w14:paraId="34301798" w14:textId="107BE2C8"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w:t>
      </w:r>
      <w:r w:rsidR="00EF5A35">
        <w:lastRenderedPageBreak/>
        <w:t>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w:t>
      </w:r>
      <w:r w:rsidR="009D4463">
        <w:t>D</w:t>
      </w:r>
      <w:r w:rsidR="0092005E">
        <w:t xml:space="preserve">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071DD2">
        <w:t>.</w:t>
      </w:r>
      <w:r w:rsidR="00822D12">
        <w:t xml:space="preserve"> </w:t>
      </w:r>
      <w:r w:rsidR="007B39CF">
        <w:t>Thus</w:t>
      </w:r>
      <w:r w:rsidR="00551B68">
        <w:t xml:space="preserve">, </w:t>
      </w:r>
      <w:r w:rsidR="007B39CF">
        <w:t xml:space="preserve">we </w:t>
      </w:r>
      <w:r>
        <w:t>examine</w:t>
      </w:r>
      <w:r w:rsidR="007B39CF">
        <w:t>d</w:t>
      </w:r>
      <w:r>
        <w:t xml:space="preserve"> how grazing functions vary with assemblage </w:t>
      </w:r>
      <w:r w:rsidR="009D4463">
        <w:t xml:space="preserve">size </w:t>
      </w:r>
      <w:r w:rsidR="007B39CF">
        <w:t>structure by</w:t>
      </w:r>
      <w:r>
        <w:t xml:space="preserve"> </w:t>
      </w:r>
      <w:r w:rsidR="007B39CF">
        <w:t xml:space="preserve">modelling </w:t>
      </w:r>
      <w:r w:rsidR="00551B68">
        <w:t xml:space="preserve">the </w:t>
      </w:r>
      <w:r>
        <w:t>effect</w:t>
      </w:r>
      <w:r w:rsidR="007B39CF">
        <w:t>s</w:t>
      </w:r>
      <w:r>
        <w:t xml:space="preserve"> of grazer biomass and </w:t>
      </w:r>
      <w:r w:rsidR="009261CC">
        <w:t xml:space="preserve">the </w:t>
      </w:r>
      <w:r>
        <w:t xml:space="preserve">proportion of large-bodied fishes </w:t>
      </w:r>
      <w:r w:rsidR="009261CC">
        <w:t xml:space="preserve">(LFI; number of individuals &gt; 15 cm for croppers or 30 cm for scrapers) </w:t>
      </w:r>
      <w:r>
        <w:t xml:space="preserve">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F32A93">
        <w:t xml:space="preserve"> with interaction between biomass and LFI</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lang w:eastAsia="en-GB"/>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2">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38BDF52"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 xml:space="preserve">with </w:t>
      </w:r>
      <w:proofErr w:type="spellStart"/>
      <w:r w:rsidRPr="00F510B7">
        <w:t>AIC</w:t>
      </w:r>
      <w:r w:rsidR="00B05B71">
        <w:t>c</w:t>
      </w:r>
      <w:proofErr w:type="spellEnd"/>
      <w:r w:rsidR="00181592">
        <w:t xml:space="preserve"> </w:t>
      </w:r>
      <w:r w:rsidRPr="00F510B7">
        <w:rPr>
          <w:color w:val="000000"/>
        </w:rPr>
        <w:t>(Burnham and Anderson 2003)</w:t>
      </w:r>
      <w:r w:rsidR="00345DA1">
        <w:t>, selecting the top-ranked model for interpretation and visualization.</w:t>
      </w:r>
      <w:r w:rsidR="009261CC">
        <w:t xml:space="preserve"> We visualized the </w:t>
      </w:r>
      <w:r w:rsidR="00F32A93">
        <w:t xml:space="preserve">continuous </w:t>
      </w:r>
      <w:r w:rsidR="009261CC">
        <w:t>interaction by estimating grazing rates across the range of observed grazer biomass at two LFI values</w:t>
      </w:r>
      <w:r w:rsidR="00F32A93">
        <w:t>:</w:t>
      </w:r>
      <w:r w:rsidR="009261CC">
        <w:t xml:space="preserve"> </w:t>
      </w:r>
      <w:r w:rsidR="00F32A93">
        <w:t>d</w:t>
      </w:r>
      <w:r w:rsidR="009261CC">
        <w:t>ominance by small fishes was represented by an assemblage with LFI = 0.25 (i.e. 25% of individuals were large-bodied), and dominance by large fishes was represented by an assemblage with LFI = 0.75 (i.e. 75% of individuals were large-bodied).</w:t>
      </w:r>
    </w:p>
    <w:p w14:paraId="17A169F2" w14:textId="5ACA2B29"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w:t>
      </w:r>
      <w:commentRangeStart w:id="12"/>
      <w:r w:rsidRPr="00F510B7">
        <w:rPr>
          <w:color w:val="000000"/>
        </w:rPr>
        <w:t>2017</w:t>
      </w:r>
      <w:commentRangeEnd w:id="12"/>
      <w:r w:rsidR="00A04DFC">
        <w:rPr>
          <w:rStyle w:val="CommentReference"/>
          <w:rFonts w:ascii="Arial" w:eastAsia="Arial" w:hAnsi="Arial" w:cs="Arial"/>
          <w:lang w:val="en" w:eastAsia="en-GB"/>
        </w:rPr>
        <w:commentReference w:id="12"/>
      </w:r>
      <w:r w:rsidRPr="00F510B7">
        <w:rPr>
          <w:color w:val="000000"/>
        </w:rPr>
        <w:t>)</w:t>
      </w:r>
      <w:r w:rsidRPr="00F510B7">
        <w:t>.</w:t>
      </w:r>
      <w:ins w:id="13" w:author="Jeneen H.H" w:date="2019-05-14T17:08:00Z">
        <w:r w:rsidR="00A04DFC">
          <w:t xml:space="preserve"> </w:t>
        </w:r>
      </w:ins>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02403BFF" w:rsidR="00C65FB8" w:rsidRDefault="00CC0F79" w:rsidP="00AC3B70">
      <w:pPr>
        <w:spacing w:line="480" w:lineRule="auto"/>
        <w:ind w:firstLine="720"/>
      </w:pPr>
      <w:r w:rsidRPr="00F510B7">
        <w:lastRenderedPageBreak/>
        <w:t xml:space="preserve">For </w:t>
      </w:r>
      <w:r w:rsidR="00C0795E" w:rsidRPr="00F510B7">
        <w:t>cropp</w:t>
      </w:r>
      <w:r w:rsidR="00C0795E">
        <w:t>ing fishes</w:t>
      </w:r>
      <w:r w:rsidR="009F35F9">
        <w:t>,</w:t>
      </w:r>
      <w:r w:rsidRPr="00F510B7">
        <w:t xml:space="preserve"> </w:t>
      </w:r>
      <w:r w:rsidR="009F35F9">
        <w:t xml:space="preserve">9 species were assigned individual </w:t>
      </w:r>
      <w:r w:rsidRPr="00F510B7">
        <w:t>bite rate</w:t>
      </w:r>
      <w:r w:rsidR="009F35F9">
        <w:t>s (</w:t>
      </w:r>
      <w:r w:rsidR="009D4463">
        <w:t xml:space="preserve">representing </w:t>
      </w:r>
      <w:r w:rsidRPr="00F510B7">
        <w:t>32.9% of biomass</w:t>
      </w:r>
      <w:r w:rsidR="009D4463">
        <w:t xml:space="preserve"> for this group</w:t>
      </w:r>
      <w:r w:rsidR="009F35F9">
        <w:t>)</w:t>
      </w:r>
      <w:r w:rsidRPr="00F510B7">
        <w:t xml:space="preserve">, </w:t>
      </w:r>
      <w:r w:rsidR="009F35F9">
        <w:t xml:space="preserve">and </w:t>
      </w:r>
      <w:r w:rsidRPr="00F510B7">
        <w:t xml:space="preserve">remaining species </w:t>
      </w:r>
      <w:r w:rsidR="009F35F9">
        <w:t xml:space="preserve">were </w:t>
      </w:r>
      <w:r w:rsidRPr="00F510B7">
        <w:t xml:space="preserve">assigned genera-specific (54.4%) or an average cropper bite rate (12.6%). </w:t>
      </w:r>
      <w:r w:rsidR="00A01273">
        <w:t>A</w:t>
      </w:r>
      <w:r w:rsidR="00A11762">
        <w:t xml:space="preserve">ssemblage-level </w:t>
      </w:r>
      <w:r w:rsidR="00DA2A88">
        <w:t xml:space="preserve">cropping </w:t>
      </w:r>
      <w:r w:rsidRPr="00F510B7">
        <w:t xml:space="preserve">rates </w:t>
      </w:r>
      <w:r w:rsidR="00A11762">
        <w:t>rang</w:t>
      </w:r>
      <w:r w:rsidR="00A01273">
        <w:t>ed</w:t>
      </w:r>
      <w:r w:rsidR="00A11762">
        <w:t xml:space="preserve"> </w:t>
      </w:r>
      <w:r w:rsidRPr="00F510B7">
        <w:t>from 0.04 to 5.52 g</w:t>
      </w:r>
      <w:r w:rsidR="00BF1CB6">
        <w:t xml:space="preserve"> C</w:t>
      </w:r>
      <w:r w:rsidRPr="00F510B7">
        <w:t xml:space="preserve"> ha</w:t>
      </w:r>
      <w:r w:rsidRPr="00F510B7">
        <w:rPr>
          <w:vertAlign w:val="superscript"/>
        </w:rPr>
        <w:t xml:space="preserve">-1 </w:t>
      </w:r>
      <w:r w:rsidRPr="00F510B7">
        <w:t>min</w:t>
      </w:r>
      <w:r w:rsidRPr="00F510B7">
        <w:rPr>
          <w:vertAlign w:val="superscript"/>
        </w:rPr>
        <w:t>-1</w:t>
      </w:r>
      <w:r w:rsidRPr="00F510B7">
        <w:t xml:space="preserve">, with </w:t>
      </w:r>
      <w:r w:rsidR="00F62229">
        <w:t>cropping</w:t>
      </w:r>
      <w:r w:rsidR="00A11762">
        <w:t xml:space="preserve"> highest </w:t>
      </w:r>
      <w:r w:rsidRPr="00F510B7">
        <w:t xml:space="preserve">on GBR and </w:t>
      </w:r>
      <w:proofErr w:type="spellStart"/>
      <w:r w:rsidRPr="00F510B7">
        <w:t>Chagos</w:t>
      </w:r>
      <w:proofErr w:type="spellEnd"/>
      <w:r w:rsidRPr="00F510B7">
        <w:t xml:space="preserve"> reefs (Fig. S</w:t>
      </w:r>
      <w:r w:rsidR="00EF326E">
        <w:t>3A</w:t>
      </w:r>
      <w:r w:rsidRPr="00F510B7">
        <w:t xml:space="preserve">). Irrespective of region, </w:t>
      </w:r>
      <w:r w:rsidR="007A2609">
        <w:t xml:space="preserve">cropping </w:t>
      </w:r>
      <w:r w:rsidRPr="00F510B7">
        <w:t xml:space="preserve">was </w:t>
      </w:r>
      <w:r w:rsidR="00C61542">
        <w:t>maximised</w:t>
      </w:r>
      <w:r w:rsidR="00C61542" w:rsidRPr="00F510B7">
        <w:t xml:space="preserve"> </w:t>
      </w:r>
      <w:r w:rsidRPr="00F510B7">
        <w:t xml:space="preserve">in complex habitats with high substrate availability and low macroalgal </w:t>
      </w:r>
      <w:r w:rsidR="00742AD5">
        <w:t>cover</w:t>
      </w:r>
      <w:r w:rsidR="00BA0A03">
        <w:t xml:space="preserve"> (Fig. 2A</w:t>
      </w:r>
      <w:r w:rsidR="00DF7FC4">
        <w:t>-</w:t>
      </w:r>
      <w:r w:rsidR="00BA0A03">
        <w:t>C)</w:t>
      </w:r>
      <w:r w:rsidRPr="00F510B7">
        <w:t xml:space="preserve">, </w:t>
      </w:r>
      <w:r w:rsidR="00F2161E" w:rsidRPr="00F510B7">
        <w:t xml:space="preserve">while </w:t>
      </w:r>
      <w:r w:rsidRPr="00F510B7">
        <w:t xml:space="preserve">hard coral or rubble cover were weak influences (Fig. </w:t>
      </w:r>
      <w:r w:rsidR="00EF326E">
        <w:t>1</w:t>
      </w:r>
      <w:r w:rsidRPr="00F510B7">
        <w:t>).</w:t>
      </w:r>
      <w:r w:rsidR="00625E26" w:rsidRPr="00F510B7">
        <w:t xml:space="preserve"> </w:t>
      </w:r>
      <w:r w:rsidR="00E4754B">
        <w:t xml:space="preserve">Cropping rates </w:t>
      </w:r>
      <w:r w:rsidRPr="00F510B7">
        <w:t xml:space="preserve">were </w:t>
      </w:r>
      <w:r w:rsidR="001A3E5B">
        <w:t xml:space="preserve">weakly </w:t>
      </w:r>
      <w:r w:rsidRPr="00F510B7">
        <w:t>affected by fish</w:t>
      </w:r>
      <w:r w:rsidR="009D4463">
        <w:t>eries</w:t>
      </w:r>
      <w:r w:rsidRPr="00F510B7">
        <w:t xml:space="preserve"> </w:t>
      </w:r>
      <w:r w:rsidR="006779B0">
        <w:t>management status</w:t>
      </w:r>
      <w:r w:rsidR="00B669D3">
        <w:t>, and</w:t>
      </w:r>
      <w:r w:rsidR="006779B0">
        <w:t xml:space="preserve"> </w:t>
      </w:r>
      <w:r w:rsidR="00A11CB9">
        <w:t xml:space="preserve">were similar across </w:t>
      </w:r>
      <w:r w:rsidR="005201FF" w:rsidRPr="00F510B7">
        <w:t>remote</w:t>
      </w:r>
      <w:r w:rsidRPr="00F510B7">
        <w:t>, protected and fished reefs</w:t>
      </w:r>
      <w:r w:rsidR="003E26AD">
        <w:t xml:space="preserve"> </w:t>
      </w:r>
      <w:r w:rsidR="003E26AD" w:rsidRPr="00F510B7">
        <w:t xml:space="preserve">(Fig. </w:t>
      </w:r>
      <w:r w:rsidR="003E26AD">
        <w:t>1</w:t>
      </w:r>
      <w:r w:rsidRPr="00F510B7">
        <w:t xml:space="preserve">). </w:t>
      </w:r>
    </w:p>
    <w:p w14:paraId="62E0D19D" w14:textId="0FFAC346" w:rsidR="00AA4564" w:rsidRDefault="00BA56A6" w:rsidP="00AC3B70">
      <w:pPr>
        <w:spacing w:line="480" w:lineRule="auto"/>
      </w:pPr>
      <w:r>
        <w:rPr>
          <w:noProof/>
        </w:rPr>
        <w:drawing>
          <wp:inline distT="0" distB="0" distL="0" distR="0" wp14:anchorId="2221FEB1" wp14:editId="65921A30">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rel_effect_sizes_tvalu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1C26EAE7"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 xml:space="preserve">Bars are relative effect size ratios of each covariate for top-ranking model sets (models ≤ 7 </w:t>
      </w:r>
      <w:proofErr w:type="spellStart"/>
      <w:r w:rsidRPr="00077F3E">
        <w:rPr>
          <w:rFonts w:eastAsia="Gungsuh"/>
        </w:rPr>
        <w:t>AIC</w:t>
      </w:r>
      <w:r w:rsidR="00CF4610">
        <w:rPr>
          <w:rFonts w:eastAsia="Gungsuh"/>
        </w:rPr>
        <w:t>c</w:t>
      </w:r>
      <w:proofErr w:type="spellEnd"/>
      <w:r w:rsidRPr="00077F3E">
        <w:rPr>
          <w:rFonts w:eastAsia="Gungsuh"/>
        </w:rPr>
        <w:t xml:space="preserve">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60893433" w:rsidR="00AA4564" w:rsidRDefault="00BB5201" w:rsidP="00AC3B70">
      <w:pPr>
        <w:spacing w:line="480" w:lineRule="auto"/>
      </w:pPr>
      <w:r>
        <w:rPr>
          <w:noProof/>
        </w:rPr>
        <w:lastRenderedPageBreak/>
        <w:drawing>
          <wp:inline distT="0" distB="0" distL="0" distR="0" wp14:anchorId="0AA47E3E" wp14:editId="3E9B22DE">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3_predicted_effects.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25B152AE" w:rsidR="00AA4564" w:rsidRDefault="00AA4564" w:rsidP="000A6CBE">
      <w:pPr>
        <w:spacing w:line="276" w:lineRule="auto"/>
      </w:pPr>
      <w:commentRangeStart w:id="14"/>
      <w:r w:rsidRPr="00077F3E">
        <w:rPr>
          <w:b/>
        </w:rPr>
        <w:t xml:space="preserve">Figure </w:t>
      </w:r>
      <w:commentRangeEnd w:id="14"/>
      <w:r w:rsidR="0035233C">
        <w:rPr>
          <w:rStyle w:val="CommentReference"/>
          <w:rFonts w:ascii="Arial" w:eastAsia="Arial" w:hAnsi="Arial" w:cs="Arial"/>
          <w:lang w:val="en" w:eastAsia="en-GB"/>
        </w:rPr>
        <w:commentReference w:id="14"/>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411002">
        <w:rPr>
          <w:rFonts w:eastAsia="Gungsuh"/>
        </w:rPr>
        <w:t xml:space="preserve"> are</w:t>
      </w:r>
      <w:r w:rsidR="006432BE">
        <w:rPr>
          <w:rFonts w:eastAsia="Gungsuh"/>
        </w:rPr>
        <w:t xml:space="preserve"> available substrate (A, D)</w:t>
      </w:r>
      <w:r w:rsidR="00411002">
        <w:rPr>
          <w:rFonts w:eastAsia="Gungsuh"/>
        </w:rPr>
        <w:t xml:space="preserve"> and </w:t>
      </w:r>
      <w:r w:rsidR="006432BE">
        <w:rPr>
          <w:rFonts w:eastAsia="Gungsuh"/>
        </w:rPr>
        <w:t xml:space="preserve">structural complexity (B, E) for both </w:t>
      </w:r>
      <w:r w:rsidR="00865DA2">
        <w:rPr>
          <w:rFonts w:eastAsia="Gungsuh"/>
        </w:rPr>
        <w:t xml:space="preserve">grazing </w:t>
      </w:r>
      <w:r w:rsidR="006432BE">
        <w:rPr>
          <w:rFonts w:eastAsia="Gungsuh"/>
        </w:rPr>
        <w:t>groups</w:t>
      </w:r>
      <w:r w:rsidR="00411002">
        <w:rPr>
          <w:rFonts w:eastAsia="Gungsuh"/>
        </w:rPr>
        <w:t>, and macroalgae (C) for croppers</w:t>
      </w:r>
      <w:r w:rsidR="006432BE">
        <w:rPr>
          <w:rFonts w:eastAsia="Gungsuh"/>
        </w:rPr>
        <w:t xml:space="preserve">. Fishing effects are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w:t>
      </w:r>
      <w:proofErr w:type="spellStart"/>
      <w:r w:rsidRPr="00077F3E">
        <w:rPr>
          <w:rFonts w:eastAsia="Gungsuh"/>
        </w:rPr>
        <w:t>AIC</w:t>
      </w:r>
      <w:r w:rsidR="00CF4610">
        <w:rPr>
          <w:rFonts w:eastAsia="Gungsuh"/>
        </w:rPr>
        <w:t>c</w:t>
      </w:r>
      <w:proofErr w:type="spellEnd"/>
      <w:r w:rsidRPr="00077F3E">
        <w:rPr>
          <w:rFonts w:eastAsia="Gungsuh"/>
        </w:rPr>
        <w:t xml:space="preserve"> </w:t>
      </w:r>
      <w:r w:rsidRPr="00077F3E">
        <w:t xml:space="preserve">units from top-ranking model) holding other covariates to their means, with each model prediction weighted by its </w:t>
      </w:r>
      <w:proofErr w:type="spellStart"/>
      <w:r w:rsidRPr="00077F3E">
        <w:t>AIC</w:t>
      </w:r>
      <w:r w:rsidR="00CF4610">
        <w:t>c</w:t>
      </w:r>
      <w:proofErr w:type="spellEnd"/>
      <w:r w:rsidRPr="00077F3E">
        <w:t xml:space="preserve">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w:t>
      </w:r>
      <w:r w:rsidR="006D18EC">
        <w:t>.</w:t>
      </w:r>
    </w:p>
    <w:p w14:paraId="5EE357E5" w14:textId="77777777" w:rsidR="007B298D" w:rsidRPr="00F510B7" w:rsidRDefault="007B298D" w:rsidP="00AC3B70">
      <w:pPr>
        <w:spacing w:line="480" w:lineRule="auto"/>
        <w:ind w:firstLine="720"/>
      </w:pPr>
    </w:p>
    <w:p w14:paraId="54BBD5FF" w14:textId="5C4F47D4"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craping rates increased with</w:t>
      </w:r>
      <w:r w:rsidR="00E570CA">
        <w:t xml:space="preserve"> available substrate (Fig. 2D) and</w:t>
      </w:r>
      <w:r w:rsidRPr="00F510B7">
        <w:t xml:space="preserve"> </w:t>
      </w:r>
      <w:r w:rsidR="00B77A20" w:rsidRPr="00F510B7">
        <w:t>structural</w:t>
      </w:r>
      <w:r w:rsidRPr="00F510B7">
        <w:t xml:space="preserve"> complexity (Fig. </w:t>
      </w:r>
      <w:r w:rsidR="00EF326E">
        <w:t>2</w:t>
      </w:r>
      <w:r w:rsidR="00E570CA">
        <w:t>E</w:t>
      </w:r>
      <w:r w:rsidRPr="00F510B7">
        <w:t>)</w:t>
      </w:r>
      <w:r w:rsidR="00E570CA">
        <w:t>,</w:t>
      </w:r>
      <w:r w:rsidRPr="00F510B7">
        <w:t xml:space="preserve"> but</w:t>
      </w:r>
      <w:r w:rsidR="00975175">
        <w:t xml:space="preserve"> i</w:t>
      </w:r>
      <w:r w:rsidR="00975175" w:rsidRPr="00077F3E">
        <w:t>n contrast to croppers,</w:t>
      </w:r>
      <w:r w:rsidRPr="00F510B7">
        <w:t xml:space="preserve"> </w:t>
      </w:r>
      <w:r w:rsidR="00E10AC8" w:rsidRPr="00F510B7">
        <w:t xml:space="preserve">were relatively invariant across </w:t>
      </w:r>
      <w:r w:rsidR="0079068E">
        <w:t>macroalga</w:t>
      </w:r>
      <w:r w:rsidR="00BD4224">
        <w:t>l</w:t>
      </w:r>
      <w:r w:rsidR="0079068E" w:rsidRPr="00F510B7">
        <w:t xml:space="preserve"> </w:t>
      </w:r>
      <w:r w:rsidR="00E10AC8" w:rsidRPr="00F510B7">
        <w:t xml:space="preserve">cover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fishable biomass</w:t>
      </w:r>
      <w:r w:rsidR="00AE46D5">
        <w:t xml:space="preserve"> </w:t>
      </w:r>
      <w:r w:rsidRPr="00F510B7">
        <w:t xml:space="preserve">(Fig. </w:t>
      </w:r>
      <w:r w:rsidR="00EF326E">
        <w:t>1</w:t>
      </w:r>
      <w:r w:rsidRPr="00F510B7">
        <w:t>).</w:t>
      </w:r>
      <w:r w:rsidR="00F82917">
        <w:t xml:space="preserve"> </w:t>
      </w:r>
    </w:p>
    <w:p w14:paraId="2343A23A" w14:textId="1DE2D753" w:rsidR="00481447" w:rsidRDefault="00E570CA" w:rsidP="00626E0F">
      <w:pPr>
        <w:spacing w:line="480" w:lineRule="auto"/>
        <w:ind w:firstLine="720"/>
      </w:pPr>
      <w:r>
        <w:lastRenderedPageBreak/>
        <w:t>Herbivore</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commentRangeStart w:id="15"/>
      <w:commentRangeStart w:id="16"/>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commentRangeEnd w:id="15"/>
      <w:r>
        <w:rPr>
          <w:rStyle w:val="CommentReference"/>
          <w:rFonts w:ascii="Arial" w:eastAsia="Arial" w:hAnsi="Arial" w:cs="Arial"/>
          <w:lang w:val="en" w:eastAsia="en-GB"/>
        </w:rPr>
        <w:commentReference w:id="15"/>
      </w:r>
      <w:commentRangeEnd w:id="16"/>
      <w:r w:rsidR="00865474">
        <w:rPr>
          <w:rStyle w:val="CommentReference"/>
          <w:rFonts w:ascii="Arial" w:eastAsia="Arial" w:hAnsi="Arial" w:cs="Arial"/>
          <w:lang w:val="en" w:eastAsia="en-GB"/>
        </w:rPr>
        <w:commentReference w:id="16"/>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lang w:eastAsia="en-GB"/>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CFA54D0" w:rsidR="002D387D" w:rsidRDefault="00AA4564" w:rsidP="00481447">
      <w:pPr>
        <w:spacing w:line="276" w:lineRule="auto"/>
      </w:pPr>
      <w:r w:rsidRPr="00077F3E">
        <w:rPr>
          <w:b/>
        </w:rPr>
        <w:lastRenderedPageBreak/>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370FF3">
        <w:t xml:space="preserve">of individuals are </w:t>
      </w:r>
      <w:r w:rsidR="00EF56A8">
        <w:t>large</w:t>
      </w:r>
      <w:r w:rsidR="00370FF3">
        <w:t>-bodied</w:t>
      </w:r>
      <w:r w:rsidR="00EF56A8">
        <w:t xml:space="preserve"> </w:t>
      </w:r>
      <w:r w:rsidR="00C9218F">
        <w:t>fish) and large-bodied assemblages (</w:t>
      </w:r>
      <w:r w:rsidR="00ED00BC">
        <w:t xml:space="preserve">dashed line: </w:t>
      </w:r>
      <w:r w:rsidR="00C9218F">
        <w:t>75%</w:t>
      </w:r>
      <w:r w:rsidR="00EF56A8">
        <w:t xml:space="preserve"> </w:t>
      </w:r>
      <w:r w:rsidR="00370FF3">
        <w:t xml:space="preserve">of individuals are </w:t>
      </w:r>
      <w:r w:rsidR="00EF56A8">
        <w:t>large</w:t>
      </w:r>
      <w:r w:rsidR="00370FF3">
        <w:t xml:space="preserve">-bodied </w:t>
      </w:r>
      <w:r w:rsidR="00C9218F">
        <w:t xml:space="preserve">fish), shaded with two standard errors. </w:t>
      </w:r>
      <w:r w:rsidR="00EF56A8">
        <w:t>Large fishes are defined as ≥ 15 cm for croppers and ≥ 30 cm for scrapers.</w:t>
      </w:r>
      <w:r w:rsidR="00DD455E">
        <w:t xml:space="preserve"> </w:t>
      </w:r>
    </w:p>
    <w:p w14:paraId="7347E4F3" w14:textId="77777777" w:rsidR="00E570CA" w:rsidRDefault="00E570CA" w:rsidP="00E570CA">
      <w:pPr>
        <w:spacing w:line="276" w:lineRule="auto"/>
        <w:rPr>
          <w:ins w:id="17" w:author="Graham, Nick" w:date="2019-05-13T14:31:00Z"/>
          <w:b/>
        </w:rPr>
      </w:pPr>
    </w:p>
    <w:p w14:paraId="3B967A73" w14:textId="77777777" w:rsidR="00E570CA" w:rsidRDefault="00E570CA" w:rsidP="00E570CA">
      <w:pPr>
        <w:spacing w:line="276" w:lineRule="auto"/>
        <w:rPr>
          <w:b/>
        </w:rPr>
      </w:pPr>
    </w:p>
    <w:p w14:paraId="30020CD4" w14:textId="77777777" w:rsidR="00E570CA" w:rsidRDefault="00E570CA" w:rsidP="00E570CA">
      <w:pPr>
        <w:spacing w:line="276" w:lineRule="auto"/>
        <w:rPr>
          <w:b/>
        </w:rPr>
      </w:pPr>
    </w:p>
    <w:p w14:paraId="5E41D916" w14:textId="1E94BA36" w:rsidR="00E570CA" w:rsidRPr="0004010B" w:rsidRDefault="00E570CA" w:rsidP="00E570CA">
      <w:pPr>
        <w:spacing w:line="276" w:lineRule="auto"/>
        <w:rPr>
          <w:b/>
        </w:rPr>
      </w:pPr>
      <w:r>
        <w:rPr>
          <w:b/>
        </w:rPr>
        <w:t xml:space="preserve">Table 1. AIC selection for grazing function ~ grazer biomass + LFI models. </w:t>
      </w:r>
      <w:r w:rsidRPr="0004010B">
        <w:t xml:space="preserve">Parameter coefficients, </w:t>
      </w:r>
      <w:proofErr w:type="spellStart"/>
      <w:r w:rsidRPr="0004010B">
        <w:t>AICc</w:t>
      </w:r>
      <w:proofErr w:type="spellEnd"/>
      <w:r w:rsidRPr="0004010B">
        <w:t xml:space="preserve"> and </w:t>
      </w:r>
      <w:proofErr w:type="spellStart"/>
      <w:r w:rsidRPr="0004010B">
        <w:t>AIC</w:t>
      </w:r>
      <w:r w:rsidR="00A65446">
        <w:t>c</w:t>
      </w:r>
      <w:proofErr w:type="spellEnd"/>
      <w:r w:rsidRPr="0004010B">
        <w:t xml:space="preserve"> weights </w:t>
      </w:r>
      <w:r>
        <w:t xml:space="preserve">are </w:t>
      </w:r>
      <w:r w:rsidRPr="0004010B">
        <w:t xml:space="preserve">shown for all competing models, ranked by </w:t>
      </w:r>
      <w:proofErr w:type="spellStart"/>
      <w:r w:rsidRPr="0004010B">
        <w:t>AICc</w:t>
      </w:r>
      <w:proofErr w:type="spellEnd"/>
      <w:r w:rsidRPr="0004010B">
        <w:t xml:space="preserve"> and </w:t>
      </w:r>
      <w:r>
        <w:t xml:space="preserve">with the </w:t>
      </w:r>
      <w:r w:rsidRPr="0004010B">
        <w:t>top-ranked model in bold.</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0F665B8B" w:rsidR="00880101" w:rsidRPr="00FF397A" w:rsidRDefault="00880101" w:rsidP="0004010B">
            <w:pPr>
              <w:spacing w:line="276" w:lineRule="auto"/>
              <w:jc w:val="center"/>
              <w:rPr>
                <w:b/>
              </w:rPr>
            </w:pPr>
            <w:r>
              <w:rPr>
                <w:b/>
              </w:rPr>
              <w:t>∆</w:t>
            </w:r>
            <w:proofErr w:type="spellStart"/>
            <w:r>
              <w:rPr>
                <w:b/>
              </w:rPr>
              <w:t>AIC</w:t>
            </w:r>
            <w:r w:rsidR="00CF4610">
              <w:rPr>
                <w:b/>
              </w:rPr>
              <w:t>c</w:t>
            </w:r>
            <w:proofErr w:type="spellEnd"/>
          </w:p>
        </w:tc>
        <w:tc>
          <w:tcPr>
            <w:tcW w:w="1532" w:type="dxa"/>
            <w:tcBorders>
              <w:top w:val="nil"/>
              <w:left w:val="nil"/>
              <w:bottom w:val="single" w:sz="12" w:space="0" w:color="auto"/>
              <w:right w:val="nil"/>
            </w:tcBorders>
            <w:shd w:val="clear" w:color="auto" w:fill="auto"/>
            <w:noWrap/>
            <w:vAlign w:val="center"/>
            <w:hideMark/>
          </w:tcPr>
          <w:p w14:paraId="40F50E2D" w14:textId="02A0C3C6" w:rsidR="00880101" w:rsidRPr="00FF397A" w:rsidRDefault="00880101" w:rsidP="0004010B">
            <w:pPr>
              <w:spacing w:line="276" w:lineRule="auto"/>
              <w:jc w:val="center"/>
              <w:rPr>
                <w:b/>
              </w:rPr>
            </w:pPr>
            <w:proofErr w:type="spellStart"/>
            <w:r>
              <w:rPr>
                <w:b/>
              </w:rPr>
              <w:t>AIC</w:t>
            </w:r>
            <w:r w:rsidR="00CF4610">
              <w:rPr>
                <w:b/>
              </w:rPr>
              <w:t>c</w:t>
            </w:r>
            <w:proofErr w:type="spellEnd"/>
            <w:r>
              <w:rPr>
                <w:b/>
              </w:rPr>
              <w:t xml:space="preserve">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62A96548" w:rsidR="00C65FB8" w:rsidRPr="00203FA9" w:rsidRDefault="000F64CD" w:rsidP="00FF111C">
      <w:pPr>
        <w:spacing w:line="480" w:lineRule="auto"/>
        <w:ind w:firstLine="720"/>
        <w:rPr>
          <w:lang w:val="en"/>
        </w:rPr>
      </w:pPr>
      <w:r>
        <w:rPr>
          <w:lang w:val="en"/>
        </w:rPr>
        <w:t xml:space="preserve">Evaluating herbivory through a macroecology lens provides insights into the functioning of a broad range of coral reefs, including </w:t>
      </w:r>
      <w:r w:rsidR="003A47C7">
        <w:rPr>
          <w:lang w:val="en"/>
        </w:rPr>
        <w:t xml:space="preserve">coral, rubble and algal benthic states in both </w:t>
      </w:r>
      <w:r>
        <w:rPr>
          <w:lang w:val="en"/>
        </w:rPr>
        <w:t>remote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4B54132D"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 xml:space="preserve">primarily mediated by benthic habitat type, </w:t>
      </w:r>
      <w:proofErr w:type="gramStart"/>
      <w:r w:rsidR="00CC0F79" w:rsidRPr="00F510B7">
        <w:t>in particular structural</w:t>
      </w:r>
      <w:proofErr w:type="gramEnd"/>
      <w:r w:rsidR="00CC0F79" w:rsidRPr="00F510B7">
        <w:t xml:space="preserve">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(Munday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w:t>
      </w:r>
      <w:r w:rsidR="00DC6911">
        <w:t>8</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7382E989"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w:t>
      </w:r>
      <w:r w:rsidR="00FD5633">
        <w:t>was stronger than</w:t>
      </w:r>
      <w:r w:rsidR="00FD5633" w:rsidRPr="00F510B7">
        <w:t xml:space="preserve"> </w:t>
      </w:r>
      <w:r w:rsidRPr="00F510B7">
        <w:t xml:space="preserve">influences of benthic </w:t>
      </w:r>
      <w:r w:rsidR="007A218C">
        <w:t xml:space="preserve">cover </w:t>
      </w:r>
      <w:r w:rsidRPr="00F510B7">
        <w:t>and small-scale fishing protection, suggesting that</w:t>
      </w:r>
      <w:r w:rsidR="008A193D" w:rsidRPr="00F510B7">
        <w:t xml:space="preserve"> </w:t>
      </w:r>
      <w:r w:rsidRPr="00F510B7">
        <w:t xml:space="preserve">bottom-up control of scraping assemblages on reefs leads </w:t>
      </w:r>
      <w:r w:rsidR="00D9303E">
        <w:t xml:space="preserve">is a relatively weak influence on their </w:t>
      </w:r>
      <w:r w:rsidRPr="00F510B7">
        <w:t>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E570CA">
        <w:t xml:space="preserve">larger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r w:rsidR="00231089" w:rsidRPr="00F510B7">
        <w:t>Bergseth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bioerosion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D502CEF"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p>
    <w:p w14:paraId="1038E6D6" w14:textId="11095EC7" w:rsidR="00AE5A58" w:rsidRDefault="00E6304F" w:rsidP="009D4187">
      <w:pPr>
        <w:spacing w:line="480" w:lineRule="auto"/>
        <w:ind w:firstLine="720"/>
      </w:pPr>
      <w:r w:rsidRPr="00E6304F">
        <w:t xml:space="preserve">To </w:t>
      </w:r>
      <w:r>
        <w:t>integrate UVC data across the Indo-Pacific</w:t>
      </w:r>
      <w:ins w:id="18" w:author="Jeneen H.H" w:date="2019-05-14T17:26:00Z">
        <w:r w:rsidR="00E60A79">
          <w:t>,</w:t>
        </w:r>
      </w:ins>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r w:rsidR="005F43BF">
        <w:t xml:space="preserve">Choat et al. 2002, </w:t>
      </w:r>
      <w:r w:rsidR="00914262">
        <w:t xml:space="preserve">Wilson et al. 2003, </w:t>
      </w:r>
      <w:r w:rsidR="00422C93">
        <w:t xml:space="preserve">Brandl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into a single functional group (e.g. Heenan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approach enable</w:t>
      </w:r>
      <w:r w:rsidR="004A3B86">
        <w:t>d</w:t>
      </w:r>
      <w:r w:rsidR="006A2BD5">
        <w:t xml:space="preserve"> us </w:t>
      </w:r>
      <w:r w:rsidR="009150B8" w:rsidRPr="00077F3E">
        <w:t>to leverage observational data in a hierarchical framework which predicts 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w:t>
      </w:r>
      <w:r w:rsidR="00A6485A" w:rsidRPr="00077F3E">
        <w:lastRenderedPageBreak/>
        <w:t xml:space="preserve">feeding surveys, with estimates that were informed by the feeding behaviour of closely related congeners. Such models could be further improved with additional feeding data on other herbivore species in different </w:t>
      </w:r>
      <w:proofErr w:type="gramStart"/>
      <w:r w:rsidR="00A6485A" w:rsidRPr="00077F3E">
        <w:t>regions, and</w:t>
      </w:r>
      <w:proofErr w:type="gramEnd"/>
      <w:r w:rsidR="00A6485A" w:rsidRPr="00077F3E">
        <w:t xml:space="preserve">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41B96833"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 xml:space="preserve">regional </w:t>
      </w:r>
      <w:r w:rsidR="00BD0525">
        <w:t>differences</w:t>
      </w:r>
      <w:r w:rsidR="00BD0525" w:rsidRPr="00077F3E">
        <w:t xml:space="preserve"> </w:t>
      </w:r>
      <w:r w:rsidR="00AE5A58" w:rsidRPr="00077F3E">
        <w:t>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(Heenan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(Bejarano et al. 2017)</w:t>
      </w:r>
      <w:r w:rsidR="00624E63">
        <w:t xml:space="preserve"> and sedimentation (Goatley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 xml:space="preserve">Cropping pressure is likely to increase in </w:t>
      </w:r>
      <w:r w:rsidR="00E062B7">
        <w:lastRenderedPageBreak/>
        <w:t>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proofErr w:type="gramStart"/>
      <w:r w:rsidR="00A30954">
        <w:t>in close proximity to</w:t>
      </w:r>
      <w:proofErr w:type="gramEnd"/>
      <w:r w:rsidR="00A30954">
        <w:t xml:space="preserve">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4CD24DBF" w14:textId="78D5900B" w:rsidR="00EA3531" w:rsidRPr="00EA3531" w:rsidRDefault="003E7EC0" w:rsidP="001E48FC">
      <w:pPr>
        <w:spacing w:line="480" w:lineRule="auto"/>
        <w:outlineLvl w:val="0"/>
        <w:rPr>
          <w:rFonts w:eastAsia="Arial"/>
          <w:color w:val="FF0000"/>
          <w:sz w:val="23"/>
          <w:szCs w:val="23"/>
          <w:lang w:val="en-US" w:eastAsia="en-GB"/>
        </w:rPr>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-Hartley (GBR) for collecting and sharing</w:t>
      </w:r>
      <w:r w:rsidR="00D81067">
        <w:t xml:space="preserve"> benthic </w:t>
      </w:r>
      <w:r w:rsidRPr="003E7EC0">
        <w:t xml:space="preserve">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w:t>
      </w:r>
      <w:r w:rsidR="00D81067">
        <w:rPr>
          <w:rFonts w:eastAsia="Arial"/>
          <w:sz w:val="23"/>
          <w:szCs w:val="23"/>
          <w:lang w:val="en-US" w:eastAsia="en-GB"/>
        </w:rPr>
        <w:t xml:space="preserve"> Royal Society (</w:t>
      </w:r>
      <w:ins w:id="19" w:author="Robinson, James (robins64)" w:date="2019-05-14T13:30:00Z">
        <w:r w:rsidR="00865474">
          <w:rPr>
            <w:rFonts w:eastAsia="Arial"/>
            <w:sz w:val="23"/>
            <w:szCs w:val="23"/>
            <w:lang w:val="en-US" w:eastAsia="en-GB"/>
          </w:rPr>
          <w:t xml:space="preserve">NAGJ: </w:t>
        </w:r>
      </w:ins>
      <w:ins w:id="20" w:author="Robinson, James (robins64)" w:date="2019-05-14T13:29:00Z">
        <w:r w:rsidR="00865474">
          <w:rPr>
            <w:rFonts w:eastAsia="Arial"/>
            <w:sz w:val="23"/>
            <w:szCs w:val="23"/>
            <w:lang w:val="en-US" w:eastAsia="en-GB"/>
          </w:rPr>
          <w:t xml:space="preserve">UF140691, </w:t>
        </w:r>
      </w:ins>
      <w:ins w:id="21" w:author="Robinson, James (robins64)" w:date="2019-05-14T13:30:00Z">
        <w:r w:rsidR="00865474">
          <w:rPr>
            <w:rFonts w:eastAsia="Arial"/>
            <w:sz w:val="23"/>
            <w:szCs w:val="23"/>
            <w:lang w:val="en-US" w:eastAsia="en-GB"/>
          </w:rPr>
          <w:t>CHG-R1-170087</w:t>
        </w:r>
      </w:ins>
      <w:r w:rsidR="00D81067">
        <w:rPr>
          <w:rFonts w:eastAsia="Arial"/>
          <w:sz w:val="23"/>
          <w:szCs w:val="23"/>
          <w:lang w:val="en-US" w:eastAsia="en-GB"/>
        </w:rPr>
        <w:t>),</w:t>
      </w:r>
      <w:r w:rsidR="00C0795E" w:rsidRPr="003E7EC0">
        <w:rPr>
          <w:rFonts w:eastAsia="Arial"/>
          <w:sz w:val="23"/>
          <w:szCs w:val="23"/>
          <w:lang w:val="en-US" w:eastAsia="en-GB"/>
        </w:rPr>
        <w:t xml:space="preserve"> Australian Research Council (</w:t>
      </w:r>
      <w:r w:rsidRPr="003E7EC0">
        <w:rPr>
          <w:rFonts w:eastAsia="Arial"/>
          <w:sz w:val="23"/>
          <w:szCs w:val="23"/>
          <w:lang w:val="en-US" w:eastAsia="en-GB"/>
        </w:rPr>
        <w:t>ASH</w:t>
      </w:r>
      <w:r w:rsidR="00D81067">
        <w:rPr>
          <w:rFonts w:eastAsia="Arial"/>
          <w:sz w:val="23"/>
          <w:szCs w:val="23"/>
          <w:lang w:val="en-US" w:eastAsia="en-GB"/>
        </w:rPr>
        <w:t xml:space="preserve">: </w:t>
      </w:r>
      <w:r w:rsidR="00C0795E" w:rsidRPr="003E7EC0">
        <w:rPr>
          <w:rFonts w:eastAsia="Arial"/>
          <w:sz w:val="23"/>
          <w:szCs w:val="23"/>
          <w:lang w:val="en-US" w:eastAsia="en-GB"/>
        </w:rPr>
        <w:t>DE130100688</w:t>
      </w:r>
      <w:ins w:id="22" w:author="Robinson, James (robins64)" w:date="2019-05-14T13:30:00Z">
        <w:r w:rsidR="00865474">
          <w:rPr>
            <w:rFonts w:eastAsia="Arial"/>
            <w:sz w:val="23"/>
            <w:szCs w:val="23"/>
            <w:lang w:val="en-US" w:eastAsia="en-GB"/>
          </w:rPr>
          <w:t>;</w:t>
        </w:r>
      </w:ins>
      <w:r w:rsidR="00D81067">
        <w:rPr>
          <w:rFonts w:eastAsia="Arial"/>
          <w:sz w:val="23"/>
          <w:szCs w:val="23"/>
          <w:lang w:val="en-US" w:eastAsia="en-GB"/>
        </w:rPr>
        <w:t xml:space="preserve"> NAJG: </w:t>
      </w:r>
      <w:ins w:id="23" w:author="Robinson, James (robins64)" w:date="2019-05-14T13:31:00Z">
        <w:r w:rsidR="00865474">
          <w:rPr>
            <w:rFonts w:eastAsia="Arial"/>
            <w:sz w:val="23"/>
            <w:szCs w:val="23"/>
            <w:lang w:val="en-US" w:eastAsia="en-GB"/>
          </w:rPr>
          <w:t>DE130101705</w:t>
        </w:r>
      </w:ins>
      <w:r w:rsidR="00C0795E" w:rsidRPr="003E7EC0">
        <w:rPr>
          <w:rFonts w:eastAsia="Arial"/>
          <w:sz w:val="23"/>
          <w:szCs w:val="23"/>
          <w:lang w:val="en-US" w:eastAsia="en-GB"/>
        </w:rPr>
        <w:t>),</w:t>
      </w:r>
      <w:r w:rsidR="00D81067">
        <w:rPr>
          <w:rFonts w:eastAsia="Arial"/>
          <w:sz w:val="23"/>
          <w:szCs w:val="23"/>
          <w:lang w:val="en-US" w:eastAsia="en-GB"/>
        </w:rPr>
        <w:t xml:space="preserve"> and the Leverhulme Trust, and a </w:t>
      </w:r>
      <w:r w:rsidR="00C0795E" w:rsidRPr="003E7EC0">
        <w:rPr>
          <w:rFonts w:eastAsia="Arial"/>
          <w:sz w:val="23"/>
          <w:szCs w:val="23"/>
          <w:lang w:val="en-US" w:eastAsia="en-GB"/>
        </w:rPr>
        <w:t>Lizard Island Reef Research Foundation Doctoral Fellowship (AGL)</w:t>
      </w:r>
      <w:r w:rsidR="00D81067">
        <w:rPr>
          <w:rFonts w:eastAsia="Arial"/>
          <w:sz w:val="23"/>
          <w:szCs w:val="23"/>
          <w:lang w:val="en-US" w:eastAsia="en-GB"/>
        </w:rPr>
        <w:t xml:space="preserve">. Logistics and field support in Maldives </w:t>
      </w:r>
      <w:proofErr w:type="gramStart"/>
      <w:r w:rsidR="00D81067">
        <w:rPr>
          <w:rFonts w:eastAsia="Arial"/>
          <w:sz w:val="23"/>
          <w:szCs w:val="23"/>
          <w:lang w:val="en-US" w:eastAsia="en-GB"/>
        </w:rPr>
        <w:t>was</w:t>
      </w:r>
      <w:proofErr w:type="gramEnd"/>
      <w:r w:rsidR="00D81067">
        <w:rPr>
          <w:rFonts w:eastAsia="Arial"/>
          <w:sz w:val="23"/>
          <w:szCs w:val="23"/>
          <w:lang w:val="en-US" w:eastAsia="en-GB"/>
        </w:rPr>
        <w:t xml:space="preserve"> provided by Tim Godfrey</w:t>
      </w:r>
      <w:r w:rsidR="00700241">
        <w:rPr>
          <w:rFonts w:eastAsia="Arial"/>
          <w:sz w:val="23"/>
          <w:szCs w:val="23"/>
          <w:lang w:val="en-US" w:eastAsia="en-GB"/>
        </w:rPr>
        <w:t>,</w:t>
      </w:r>
      <w:r w:rsidR="00D81067">
        <w:rPr>
          <w:rFonts w:eastAsia="Arial"/>
          <w:sz w:val="23"/>
          <w:szCs w:val="23"/>
          <w:lang w:val="en-US" w:eastAsia="en-GB"/>
        </w:rPr>
        <w:t xml:space="preserve"> in </w:t>
      </w:r>
      <w:proofErr w:type="spellStart"/>
      <w:r w:rsidR="00D81067">
        <w:rPr>
          <w:rFonts w:eastAsia="Arial"/>
          <w:sz w:val="23"/>
          <w:szCs w:val="23"/>
          <w:lang w:val="en-US" w:eastAsia="en-GB"/>
        </w:rPr>
        <w:t>Chagos</w:t>
      </w:r>
      <w:proofErr w:type="spellEnd"/>
      <w:r w:rsidR="00D81067">
        <w:rPr>
          <w:rFonts w:eastAsia="Arial"/>
          <w:sz w:val="23"/>
          <w:szCs w:val="23"/>
          <w:lang w:val="en-US" w:eastAsia="en-GB"/>
        </w:rPr>
        <w:t xml:space="preserve"> by Charles Sheppard and the British Indian Ocean Territory Administration, in th</w:t>
      </w:r>
      <w:r w:rsidR="00700241">
        <w:rPr>
          <w:rFonts w:eastAsia="Arial"/>
          <w:sz w:val="23"/>
          <w:szCs w:val="23"/>
          <w:lang w:val="en-US" w:eastAsia="en-GB"/>
        </w:rPr>
        <w:t>e Great Barrier Reef on board the Kalinda</w:t>
      </w:r>
      <w:r w:rsidR="00D81067">
        <w:rPr>
          <w:rFonts w:eastAsia="Arial"/>
          <w:sz w:val="23"/>
          <w:szCs w:val="23"/>
          <w:lang w:val="en-US" w:eastAsia="en-GB"/>
        </w:rPr>
        <w:t>, and in Seychelles by Seychelles Fishing Authority, Seychelles National Parks Authority, and Nature Seychelles.</w:t>
      </w:r>
    </w:p>
    <w:p w14:paraId="21EEDB2C" w14:textId="40C2D27A" w:rsidR="007A2A1D" w:rsidRDefault="007A2A1D" w:rsidP="00AC3B70">
      <w:pPr>
        <w:spacing w:line="480" w:lineRule="auto"/>
        <w:rPr>
          <w:b/>
        </w:rPr>
      </w:pPr>
    </w:p>
    <w:p w14:paraId="23887DE4" w14:textId="6BEC1997" w:rsidR="00EA3531" w:rsidRDefault="00EA3531" w:rsidP="00EA3531">
      <w:pPr>
        <w:spacing w:line="480" w:lineRule="auto"/>
        <w:outlineLvl w:val="0"/>
        <w:rPr>
          <w:b/>
          <w:sz w:val="28"/>
        </w:rPr>
      </w:pPr>
      <w:r>
        <w:rPr>
          <w:b/>
          <w:sz w:val="28"/>
        </w:rPr>
        <w:t>Authors’ contributions</w:t>
      </w:r>
    </w:p>
    <w:p w14:paraId="2146954A" w14:textId="183EC995" w:rsidR="00EA3531" w:rsidRDefault="00EA3531" w:rsidP="00EA3531">
      <w:pPr>
        <w:spacing w:line="480" w:lineRule="auto"/>
        <w:outlineLvl w:val="0"/>
      </w:pPr>
      <w:r>
        <w:lastRenderedPageBreak/>
        <w:t xml:space="preserve">JR conceived the study. </w:t>
      </w:r>
      <w:r w:rsidRPr="00EA3531">
        <w:t xml:space="preserve">AGL, AH, KN, SW and NG </w:t>
      </w:r>
      <w:r>
        <w:t xml:space="preserve">designed field surveys and </w:t>
      </w:r>
      <w:r w:rsidRPr="00EA3531">
        <w:t>collected</w:t>
      </w:r>
      <w:r>
        <w:t xml:space="preserve"> ecological data. JR, JMI, JD, JH, SH analysed data and wrote the first draft of the manuscript. All authors contributed to interpretation of results and provided editorial comments.</w:t>
      </w:r>
    </w:p>
    <w:p w14:paraId="3BC8179F" w14:textId="548DC843" w:rsidR="004A1DB7" w:rsidRDefault="004A1DB7" w:rsidP="00EA3531">
      <w:pPr>
        <w:spacing w:line="480" w:lineRule="auto"/>
        <w:outlineLvl w:val="0"/>
      </w:pPr>
    </w:p>
    <w:p w14:paraId="12420209" w14:textId="48BD20F0" w:rsidR="004A1DB7" w:rsidRDefault="004A1DB7" w:rsidP="004A1DB7">
      <w:pPr>
        <w:spacing w:line="480" w:lineRule="auto"/>
        <w:outlineLvl w:val="0"/>
        <w:rPr>
          <w:b/>
          <w:sz w:val="28"/>
        </w:rPr>
      </w:pPr>
      <w:r>
        <w:rPr>
          <w:b/>
          <w:sz w:val="28"/>
        </w:rPr>
        <w:t>Data accessibility</w:t>
      </w:r>
    </w:p>
    <w:p w14:paraId="1AA574ED" w14:textId="75A09C64" w:rsidR="004A1DB7" w:rsidRPr="004A1DB7" w:rsidRDefault="004A1DB7" w:rsidP="004A1DB7">
      <w:pPr>
        <w:spacing w:line="480" w:lineRule="auto"/>
        <w:outlineLvl w:val="0"/>
        <w:rPr>
          <w:color w:val="FF0000"/>
        </w:rPr>
      </w:pPr>
      <w:commentRangeStart w:id="24"/>
      <w:r w:rsidRPr="004A1DB7">
        <w:rPr>
          <w:color w:val="FF0000"/>
        </w:rPr>
        <w:t>Can we deposit data on Dryad/</w:t>
      </w:r>
      <w:proofErr w:type="spellStart"/>
      <w:r w:rsidRPr="004A1DB7">
        <w:rPr>
          <w:color w:val="FF0000"/>
        </w:rPr>
        <w:t>Zenodo</w:t>
      </w:r>
      <w:proofErr w:type="spellEnd"/>
      <w:r w:rsidRPr="004A1DB7">
        <w:rPr>
          <w:color w:val="FF0000"/>
        </w:rPr>
        <w:t>?</w:t>
      </w:r>
      <w:commentRangeEnd w:id="24"/>
      <w:r w:rsidR="00700241">
        <w:rPr>
          <w:rStyle w:val="CommentReference"/>
          <w:rFonts w:ascii="Arial" w:eastAsia="Arial" w:hAnsi="Arial" w:cs="Arial"/>
          <w:lang w:val="en" w:eastAsia="en-GB"/>
        </w:rPr>
        <w:commentReference w:id="24"/>
      </w:r>
    </w:p>
    <w:p w14:paraId="0D1165F2" w14:textId="77777777" w:rsidR="00EA3531" w:rsidRPr="00F510B7" w:rsidRDefault="00EA3531" w:rsidP="00AC3B70">
      <w:pPr>
        <w:spacing w:line="480" w:lineRule="auto"/>
        <w:rPr>
          <w:b/>
        </w:rPr>
      </w:pPr>
    </w:p>
    <w:p w14:paraId="63D754C3" w14:textId="080B03BA" w:rsidR="00C65FB8" w:rsidRPr="00F510B7" w:rsidRDefault="000F649F" w:rsidP="00B23113">
      <w:pPr>
        <w:spacing w:line="480" w:lineRule="auto"/>
        <w:outlineLvl w:val="0"/>
        <w:rPr>
          <w:b/>
          <w:sz w:val="26"/>
          <w:szCs w:val="26"/>
        </w:rPr>
      </w:pPr>
      <w:hyperlink r:id="rId26"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79516809" w14:textId="77777777" w:rsidR="0004681E" w:rsidRDefault="00DC6911" w:rsidP="00DC6911">
      <w:pPr>
        <w:rPr>
          <w:ins w:id="25" w:author="Robinson, James (robins64)" w:date="2019-05-14T10:39:00Z"/>
        </w:rPr>
      </w:pPr>
      <w:r w:rsidRPr="00DC6911">
        <w:t xml:space="preserve">Adam, T. C., Schmitt, R. J., Holbrook, S. J., Brooks, A. J., Edmunds, P. J., Carpenter, R. C., &amp; </w:t>
      </w:r>
      <w:proofErr w:type="spellStart"/>
      <w:r w:rsidRPr="00DC6911">
        <w:t>Bernardi</w:t>
      </w:r>
      <w:proofErr w:type="spellEnd"/>
      <w:r w:rsidRPr="00DC6911">
        <w:t xml:space="preserve">, G. (2011). Herbivory, connectivity, and ecosystem resilience: response of a coral reef to a large-scale perturbation. </w:t>
      </w:r>
      <w:proofErr w:type="spellStart"/>
      <w:r w:rsidRPr="00DC6911">
        <w:rPr>
          <w:i/>
          <w:iCs/>
        </w:rPr>
        <w:t>PloS</w:t>
      </w:r>
      <w:proofErr w:type="spellEnd"/>
      <w:r w:rsidRPr="00DC6911">
        <w:rPr>
          <w:i/>
          <w:iCs/>
        </w:rPr>
        <w:t xml:space="preserve"> One</w:t>
      </w:r>
      <w:r w:rsidRPr="00DC6911">
        <w:t xml:space="preserve">, </w:t>
      </w:r>
      <w:r w:rsidRPr="00DC6911">
        <w:rPr>
          <w:i/>
          <w:iCs/>
        </w:rPr>
        <w:t>6</w:t>
      </w:r>
      <w:r w:rsidRPr="00DC6911">
        <w:t>(8), e23717.</w:t>
      </w:r>
      <w:r w:rsidRPr="00DC6911">
        <w:br/>
      </w:r>
      <w:r w:rsidRPr="00DC6911">
        <w:br/>
        <w:t xml:space="preserve">Arnold, S. N., Steneck, R. S., &amp; Mumby, P. J. (2010). Running the gauntlet: inhibitory effects of algal turfs on the processes of coral recruitment. </w:t>
      </w:r>
      <w:r w:rsidRPr="00DC6911">
        <w:rPr>
          <w:i/>
          <w:iCs/>
        </w:rPr>
        <w:t>Marine Ecology Progress Series</w:t>
      </w:r>
      <w:r w:rsidRPr="00DC6911">
        <w:t xml:space="preserve">, </w:t>
      </w:r>
      <w:r w:rsidRPr="00DC6911">
        <w:rPr>
          <w:i/>
          <w:iCs/>
        </w:rPr>
        <w:t>414</w:t>
      </w:r>
      <w:r w:rsidRPr="00DC6911">
        <w:t>, 91–105.</w:t>
      </w:r>
      <w:r w:rsidRPr="00DC6911">
        <w:br/>
      </w:r>
      <w:r w:rsidRPr="00DC6911">
        <w:br/>
      </w:r>
      <w:proofErr w:type="spellStart"/>
      <w:r w:rsidRPr="00DC6911">
        <w:t>Bartoń</w:t>
      </w:r>
      <w:proofErr w:type="spellEnd"/>
      <w:r w:rsidRPr="00DC6911">
        <w:t xml:space="preserve">, K. (2013). </w:t>
      </w:r>
      <w:proofErr w:type="spellStart"/>
      <w:r w:rsidRPr="00DC6911">
        <w:t>MuMIn</w:t>
      </w:r>
      <w:proofErr w:type="spellEnd"/>
      <w:r w:rsidRPr="00DC6911">
        <w:t xml:space="preserve">: Multi-Model Inference, version 1.9. 0. </w:t>
      </w:r>
      <w:r w:rsidRPr="00DC6911">
        <w:rPr>
          <w:i/>
          <w:iCs/>
        </w:rPr>
        <w:t>R Package</w:t>
      </w:r>
      <w:r w:rsidRPr="00DC6911">
        <w:t xml:space="preserve">, </w:t>
      </w:r>
      <w:r w:rsidRPr="00DC6911">
        <w:rPr>
          <w:i/>
          <w:iCs/>
        </w:rPr>
        <w:t>1</w:t>
      </w:r>
      <w:r w:rsidRPr="00DC6911">
        <w:t>(5), 18.</w:t>
      </w:r>
      <w:r w:rsidRPr="00DC6911">
        <w:br/>
      </w:r>
      <w:r w:rsidRPr="00DC6911">
        <w:br/>
        <w:t xml:space="preserve">Bates, D., </w:t>
      </w:r>
      <w:proofErr w:type="spellStart"/>
      <w:r w:rsidRPr="00DC6911">
        <w:t>Maechler</w:t>
      </w:r>
      <w:proofErr w:type="spellEnd"/>
      <w:r w:rsidRPr="00DC6911">
        <w:t xml:space="preserve">, M., </w:t>
      </w:r>
      <w:proofErr w:type="spellStart"/>
      <w:r w:rsidRPr="00DC6911">
        <w:t>Bolker</w:t>
      </w:r>
      <w:proofErr w:type="spellEnd"/>
      <w:r w:rsidRPr="00DC6911">
        <w:t xml:space="preserve">, B., &amp; Walker, S. (2015). Fitting linear mixed-effects models using lme4. </w:t>
      </w:r>
      <w:r w:rsidRPr="00DC6911">
        <w:rPr>
          <w:i/>
          <w:iCs/>
        </w:rPr>
        <w:t>Journal of Statistical Software</w:t>
      </w:r>
      <w:r w:rsidRPr="00DC6911">
        <w:t xml:space="preserve">, </w:t>
      </w:r>
      <w:r w:rsidRPr="00DC6911">
        <w:rPr>
          <w:i/>
          <w:iCs/>
        </w:rPr>
        <w:t>67</w:t>
      </w:r>
      <w:r w:rsidRPr="00DC6911">
        <w:t>(1), 1–48.</w:t>
      </w:r>
      <w:r w:rsidRPr="00DC6911">
        <w:br/>
      </w:r>
      <w:r w:rsidRPr="00DC6911">
        <w:br/>
        <w:t xml:space="preserve">Bejarano, S., Jouffray, J.-B., </w:t>
      </w:r>
      <w:proofErr w:type="spellStart"/>
      <w:r w:rsidRPr="00DC6911">
        <w:t>Chollett</w:t>
      </w:r>
      <w:proofErr w:type="spellEnd"/>
      <w:r w:rsidRPr="00DC6911">
        <w:t xml:space="preserve">, I., Allen, R., Roff, G., Marshell, A., … Mumby, P. J. (2017). The shape of success in a turbulent world: wave exposure filtering of coral reef herbivory. </w:t>
      </w:r>
      <w:r w:rsidRPr="00DC6911">
        <w:rPr>
          <w:i/>
          <w:iCs/>
        </w:rPr>
        <w:t>Functional Ecology</w:t>
      </w:r>
      <w:r w:rsidRPr="00DC6911">
        <w:t xml:space="preserve">, </w:t>
      </w:r>
      <w:r w:rsidRPr="00DC6911">
        <w:rPr>
          <w:i/>
          <w:iCs/>
        </w:rPr>
        <w:t>31</w:t>
      </w:r>
      <w:r w:rsidRPr="00DC6911">
        <w:t>(6), 1312–1324.</w:t>
      </w:r>
      <w:r w:rsidRPr="00DC6911">
        <w:br/>
      </w:r>
      <w:r w:rsidRPr="00DC6911">
        <w:br/>
        <w:t xml:space="preserve">Bellwood, D. R., &amp; Choat, J. H. (1990). A functional analysis of grazing in parrotfishes (family Scaridae): the ecological implications. </w:t>
      </w:r>
      <w:r w:rsidRPr="00DC6911">
        <w:rPr>
          <w:i/>
          <w:iCs/>
        </w:rPr>
        <w:t>Environmental Biology of Fishes</w:t>
      </w:r>
      <w:r w:rsidRPr="00DC6911">
        <w:t xml:space="preserve">, </w:t>
      </w:r>
      <w:r w:rsidRPr="00DC6911">
        <w:rPr>
          <w:i/>
          <w:iCs/>
        </w:rPr>
        <w:t>28</w:t>
      </w:r>
      <w:r w:rsidRPr="00DC6911">
        <w:t>(1), 189–214.</w:t>
      </w:r>
      <w:r w:rsidRPr="00DC6911">
        <w:br/>
      </w:r>
      <w:r w:rsidRPr="00DC6911">
        <w:br/>
        <w:t xml:space="preserve">Bellwood, D. R., Hoey, A. S., &amp; Choat, J. H. (2003). Limited functional redundancy in high diversity systems: resilience and ecosystem function on coral reefs. </w:t>
      </w:r>
      <w:r w:rsidRPr="00DC6911">
        <w:rPr>
          <w:i/>
          <w:iCs/>
        </w:rPr>
        <w:t>Ecology Letters</w:t>
      </w:r>
      <w:r w:rsidRPr="00DC6911">
        <w:t xml:space="preserve">, </w:t>
      </w:r>
      <w:r w:rsidRPr="00DC6911">
        <w:rPr>
          <w:i/>
          <w:iCs/>
        </w:rPr>
        <w:t>6</w:t>
      </w:r>
      <w:r w:rsidRPr="00DC6911">
        <w:t>(4), 281–285.</w:t>
      </w:r>
      <w:r w:rsidRPr="00DC6911">
        <w:br/>
      </w:r>
      <w:r w:rsidRPr="00DC6911">
        <w:br/>
        <w:t xml:space="preserve">Bellwood, D. R., Hoey, A. S., &amp; Hughes, T. P. (2012). Human activity selectively impacts the ecosystem roles of parrotfishes on coral reefs. </w:t>
      </w:r>
      <w:r w:rsidRPr="00DC6911">
        <w:rPr>
          <w:i/>
          <w:iCs/>
        </w:rPr>
        <w:t>Proceedings. Biological Sciences / The Royal Society</w:t>
      </w:r>
      <w:r w:rsidRPr="00DC6911">
        <w:t xml:space="preserve">, </w:t>
      </w:r>
      <w:r w:rsidRPr="00DC6911">
        <w:rPr>
          <w:i/>
          <w:iCs/>
        </w:rPr>
        <w:t>279</w:t>
      </w:r>
      <w:r w:rsidRPr="00DC6911">
        <w:t>(1733), 1621–1629.</w:t>
      </w:r>
      <w:r w:rsidRPr="00DC6911">
        <w:br/>
      </w:r>
      <w:r w:rsidRPr="00DC6911">
        <w:br/>
        <w:t xml:space="preserve">Bellwood, D. R., Hughes, T. P., Folke, C., &amp; Nyström, M. (2004). Confronting the coral reef crisis. </w:t>
      </w:r>
      <w:r w:rsidRPr="00DC6911">
        <w:rPr>
          <w:i/>
          <w:iCs/>
        </w:rPr>
        <w:t>Nature</w:t>
      </w:r>
      <w:r w:rsidRPr="00DC6911">
        <w:t xml:space="preserve">, </w:t>
      </w:r>
      <w:r w:rsidRPr="00DC6911">
        <w:rPr>
          <w:i/>
          <w:iCs/>
        </w:rPr>
        <w:t>429</w:t>
      </w:r>
      <w:r w:rsidRPr="00DC6911">
        <w:t>(6994), 827–833.</w:t>
      </w:r>
      <w:r w:rsidRPr="00DC6911">
        <w:br/>
      </w:r>
      <w:r w:rsidRPr="00DC6911">
        <w:br/>
        <w:t xml:space="preserve">Bergseth, B. J., Gurney, G. G., Barnes, M. L., Arias, A., &amp; Cinner, J. E. (2018). Addressing poaching in marine protected areas through voluntary surveillance and enforcement. </w:t>
      </w:r>
      <w:r w:rsidRPr="00DC6911">
        <w:rPr>
          <w:i/>
          <w:iCs/>
        </w:rPr>
        <w:t>Nature Sustainability</w:t>
      </w:r>
      <w:r w:rsidRPr="00DC6911">
        <w:t xml:space="preserve">, </w:t>
      </w:r>
      <w:r w:rsidRPr="00DC6911">
        <w:rPr>
          <w:i/>
          <w:iCs/>
        </w:rPr>
        <w:t>1</w:t>
      </w:r>
      <w:r w:rsidRPr="00DC6911">
        <w:t>(8), 421–426.</w:t>
      </w:r>
      <w:r w:rsidRPr="00DC6911">
        <w:br/>
      </w:r>
      <w:r w:rsidRPr="00DC6911">
        <w:br/>
      </w:r>
      <w:proofErr w:type="spellStart"/>
      <w:r w:rsidRPr="00DC6911">
        <w:t>Bonaldo</w:t>
      </w:r>
      <w:proofErr w:type="spellEnd"/>
      <w:r w:rsidRPr="00DC6911">
        <w:t xml:space="preserve">, R. M., &amp; Bellwood, D. R. (2008). Size-dependent variation in the functional role of the parrotfish </w:t>
      </w:r>
      <w:proofErr w:type="spellStart"/>
      <w:r w:rsidRPr="00DC6911">
        <w:t>Scarus</w:t>
      </w:r>
      <w:proofErr w:type="spellEnd"/>
      <w:r w:rsidRPr="00DC6911">
        <w:t xml:space="preserve"> </w:t>
      </w:r>
      <w:proofErr w:type="spellStart"/>
      <w:r w:rsidRPr="00DC6911">
        <w:t>rivulatus</w:t>
      </w:r>
      <w:proofErr w:type="spellEnd"/>
      <w:r w:rsidRPr="00DC6911">
        <w:t xml:space="preserve"> on the Great Barrier Reef, Australia. </w:t>
      </w:r>
      <w:r w:rsidRPr="00DC6911">
        <w:rPr>
          <w:i/>
          <w:iCs/>
        </w:rPr>
        <w:t>Marine Ecology Progress Series</w:t>
      </w:r>
      <w:r w:rsidRPr="00DC6911">
        <w:t xml:space="preserve">, </w:t>
      </w:r>
      <w:r w:rsidRPr="00DC6911">
        <w:rPr>
          <w:i/>
          <w:iCs/>
        </w:rPr>
        <w:t>360</w:t>
      </w:r>
      <w:r w:rsidRPr="00DC6911">
        <w:t>, 237–244.</w:t>
      </w:r>
      <w:r w:rsidRPr="00DC6911">
        <w:br/>
      </w:r>
      <w:r w:rsidRPr="00DC6911">
        <w:br/>
      </w:r>
      <w:proofErr w:type="spellStart"/>
      <w:r w:rsidRPr="00DC6911">
        <w:t>Bonaldo</w:t>
      </w:r>
      <w:proofErr w:type="spellEnd"/>
      <w:r w:rsidRPr="00DC6911">
        <w:t xml:space="preserve">, R. M., Hoey, A. S., &amp; Bellwood, D. R. (2014). The ecosystem roles of parrotfishes on tropical reefs. </w:t>
      </w:r>
      <w:r w:rsidRPr="00DC6911">
        <w:rPr>
          <w:i/>
          <w:iCs/>
        </w:rPr>
        <w:t>Oceanography and Marine Biology: An Annual Review</w:t>
      </w:r>
      <w:r w:rsidRPr="00DC6911">
        <w:t xml:space="preserve">, </w:t>
      </w:r>
      <w:r w:rsidRPr="00DC6911">
        <w:rPr>
          <w:i/>
          <w:iCs/>
        </w:rPr>
        <w:t>52</w:t>
      </w:r>
      <w:r w:rsidRPr="00DC6911">
        <w:t>, 81–132.</w:t>
      </w:r>
      <w:r w:rsidRPr="00DC6911">
        <w:br/>
      </w:r>
      <w:r w:rsidRPr="00DC6911">
        <w:br/>
        <w:t xml:space="preserve">Brandl, S. J., Robbins, W. D., &amp; Bellwood, D. R. (2015). Exploring the nature of ecological specialization in a coral reef fish community: morphology, diet and foraging microhabitat use. </w:t>
      </w:r>
      <w:r w:rsidRPr="00DC6911">
        <w:rPr>
          <w:i/>
          <w:iCs/>
        </w:rPr>
        <w:t>Proceedings</w:t>
      </w:r>
      <w:r w:rsidR="00382DAC">
        <w:rPr>
          <w:i/>
          <w:iCs/>
        </w:rPr>
        <w:t xml:space="preserve"> of the Royal Society B</w:t>
      </w:r>
      <w:r w:rsidR="00F159E8">
        <w:rPr>
          <w:i/>
          <w:iCs/>
        </w:rPr>
        <w:t>: Biological Sciences</w:t>
      </w:r>
      <w:r w:rsidRPr="00DC6911">
        <w:t xml:space="preserve">, </w:t>
      </w:r>
      <w:r w:rsidRPr="00DC6911">
        <w:rPr>
          <w:i/>
          <w:iCs/>
        </w:rPr>
        <w:t>282</w:t>
      </w:r>
      <w:r w:rsidRPr="00DC6911">
        <w:t>(1815), 20151147.</w:t>
      </w:r>
      <w:r w:rsidRPr="00DC6911">
        <w:br/>
      </w:r>
      <w:r w:rsidRPr="00DC6911">
        <w:br/>
      </w:r>
      <w:r w:rsidRPr="00DC6911">
        <w:lastRenderedPageBreak/>
        <w:t xml:space="preserve">Bruno, J. F., Carr, L. A., &amp; O’Connor, M. I. (2015). Exploring the role of temperature in the ocean through metabolic scaling. </w:t>
      </w:r>
      <w:r w:rsidRPr="00DC6911">
        <w:rPr>
          <w:i/>
          <w:iCs/>
        </w:rPr>
        <w:t>Ecology</w:t>
      </w:r>
      <w:r w:rsidRPr="00DC6911">
        <w:t xml:space="preserve">, </w:t>
      </w:r>
      <w:r w:rsidRPr="00DC6911">
        <w:rPr>
          <w:i/>
          <w:iCs/>
        </w:rPr>
        <w:t>96</w:t>
      </w:r>
      <w:r w:rsidRPr="00DC6911">
        <w:t>(12), 3126–3140.</w:t>
      </w:r>
      <w:r w:rsidRPr="00DC6911">
        <w:br/>
      </w:r>
      <w:r w:rsidRPr="00DC6911">
        <w:br/>
        <w:t xml:space="preserve">Burkepile, D. E., &amp; Hay, M. E. (2008). Herbivore species richness and feeding complementarity affect community structure and function on a coral reef. </w:t>
      </w:r>
      <w:r w:rsidRPr="00DC6911">
        <w:rPr>
          <w:i/>
          <w:iCs/>
        </w:rPr>
        <w:t>Proceedings of the National Academy of Sciences of the United States of America</w:t>
      </w:r>
      <w:r w:rsidRPr="00DC6911">
        <w:t xml:space="preserve">, </w:t>
      </w:r>
      <w:r w:rsidRPr="00DC6911">
        <w:rPr>
          <w:i/>
          <w:iCs/>
        </w:rPr>
        <w:t>105</w:t>
      </w:r>
      <w:r w:rsidRPr="00DC6911">
        <w:t>(42), 16201–16206.</w:t>
      </w:r>
      <w:r w:rsidRPr="00DC6911">
        <w:br/>
      </w:r>
      <w:r w:rsidRPr="00DC6911">
        <w:br/>
        <w:t xml:space="preserve">Burnham, K. P., &amp; Anderson, D. R. (2003). </w:t>
      </w:r>
      <w:r w:rsidRPr="00DC6911">
        <w:rPr>
          <w:i/>
          <w:iCs/>
        </w:rPr>
        <w:t xml:space="preserve">Model Selection and </w:t>
      </w:r>
      <w:proofErr w:type="spellStart"/>
      <w:r w:rsidRPr="00DC6911">
        <w:rPr>
          <w:i/>
          <w:iCs/>
        </w:rPr>
        <w:t>Multimodel</w:t>
      </w:r>
      <w:proofErr w:type="spellEnd"/>
      <w:r w:rsidRPr="00DC6911">
        <w:rPr>
          <w:i/>
          <w:iCs/>
        </w:rPr>
        <w:t xml:space="preserve"> Inference: A Practical Information-Theoretic Approach</w:t>
      </w:r>
      <w:r w:rsidRPr="00DC6911">
        <w:t>. New York: Springer Science &amp; Business Media.</w:t>
      </w:r>
      <w:r w:rsidRPr="00DC6911">
        <w:br/>
      </w:r>
      <w:r w:rsidRPr="00DC6911">
        <w:br/>
        <w:t xml:space="preserve">Cade, B. S. (2015). Model averaging and muddled </w:t>
      </w:r>
      <w:proofErr w:type="spellStart"/>
      <w:r w:rsidRPr="00DC6911">
        <w:t>multimodel</w:t>
      </w:r>
      <w:proofErr w:type="spellEnd"/>
      <w:r w:rsidRPr="00DC6911">
        <w:t xml:space="preserve"> inference. </w:t>
      </w:r>
      <w:r w:rsidRPr="00DC6911">
        <w:rPr>
          <w:i/>
          <w:iCs/>
        </w:rPr>
        <w:t>Ecology</w:t>
      </w:r>
      <w:r w:rsidRPr="00DC6911">
        <w:t xml:space="preserve">, </w:t>
      </w:r>
      <w:r w:rsidRPr="00DC6911">
        <w:rPr>
          <w:i/>
          <w:iCs/>
        </w:rPr>
        <w:t>96</w:t>
      </w:r>
      <w:r w:rsidRPr="00DC6911">
        <w:t>, 2370–2382.</w:t>
      </w:r>
      <w:r w:rsidRPr="00DC6911">
        <w:br/>
      </w:r>
      <w:r w:rsidRPr="00DC6911">
        <w:br/>
        <w:t xml:space="preserve">Cheal, A. J., MacNeil, M. A., Cripps, E., Emslie, M. J., Jonker, M., </w:t>
      </w:r>
      <w:proofErr w:type="spellStart"/>
      <w:r w:rsidRPr="00DC6911">
        <w:t>Schaffelke</w:t>
      </w:r>
      <w:proofErr w:type="spellEnd"/>
      <w:r w:rsidRPr="00DC6911">
        <w:t xml:space="preserve">, B., &amp; </w:t>
      </w:r>
      <w:proofErr w:type="spellStart"/>
      <w:r w:rsidRPr="00DC6911">
        <w:t>Sweatman</w:t>
      </w:r>
      <w:proofErr w:type="spellEnd"/>
      <w:r w:rsidRPr="00DC6911">
        <w:t xml:space="preserve">, H. (2010). Coral–macroalgal phase shifts or reef resilience: links with diversity and functional roles of herbivorous fishes on the Great Barrier Reef. </w:t>
      </w:r>
      <w:r w:rsidRPr="00DC6911">
        <w:rPr>
          <w:i/>
          <w:iCs/>
        </w:rPr>
        <w:t xml:space="preserve">Coral </w:t>
      </w:r>
      <w:proofErr w:type="gramStart"/>
      <w:r w:rsidRPr="00DC6911">
        <w:rPr>
          <w:i/>
          <w:iCs/>
        </w:rPr>
        <w:t xml:space="preserve">Reefs </w:t>
      </w:r>
      <w:r w:rsidRPr="00DC6911">
        <w:t>,</w:t>
      </w:r>
      <w:proofErr w:type="gramEnd"/>
      <w:r w:rsidRPr="00DC6911">
        <w:t xml:space="preserve"> </w:t>
      </w:r>
      <w:r w:rsidRPr="00DC6911">
        <w:rPr>
          <w:i/>
          <w:iCs/>
        </w:rPr>
        <w:t>29</w:t>
      </w:r>
      <w:r w:rsidRPr="00DC6911">
        <w:t>(4), 1005–1015.</w:t>
      </w:r>
      <w:r w:rsidRPr="00DC6911">
        <w:br/>
      </w:r>
      <w:r w:rsidRPr="00DC6911">
        <w:br/>
        <w:t xml:space="preserve">Choat, J., Clements, K., &amp; Robbins, W. (2002). The trophic status of herbivorous fishes on coral reefs. </w:t>
      </w:r>
      <w:r w:rsidRPr="00DC6911">
        <w:rPr>
          <w:i/>
          <w:iCs/>
        </w:rPr>
        <w:t>Marine Biology</w:t>
      </w:r>
      <w:r w:rsidRPr="00DC6911">
        <w:t xml:space="preserve">, </w:t>
      </w:r>
      <w:r w:rsidRPr="00DC6911">
        <w:rPr>
          <w:i/>
          <w:iCs/>
        </w:rPr>
        <w:t>140</w:t>
      </w:r>
      <w:r w:rsidRPr="00DC6911">
        <w:t>(3), 613–623.</w:t>
      </w:r>
    </w:p>
    <w:p w14:paraId="03680127" w14:textId="77777777" w:rsidR="0004681E" w:rsidRDefault="0004681E" w:rsidP="00DC6911">
      <w:pPr>
        <w:rPr>
          <w:ins w:id="26" w:author="Robinson, James (robins64)" w:date="2019-05-14T10:39:00Z"/>
        </w:rPr>
      </w:pPr>
    </w:p>
    <w:p w14:paraId="17EA1D07" w14:textId="77777777" w:rsidR="002F15CC" w:rsidRDefault="0004681E" w:rsidP="00DC6911">
      <w:pPr>
        <w:rPr>
          <w:ins w:id="27" w:author="Robinson, James (robins64)" w:date="2019-05-14T10:40:00Z"/>
        </w:rPr>
      </w:pPr>
      <w:ins w:id="28" w:author="Robinson, James (robins64)" w:date="2019-05-14T10:39:00Z">
        <w:r w:rsidRPr="0004681E">
          <w:t xml:space="preserve">Cinner, J. E., </w:t>
        </w:r>
        <w:proofErr w:type="spellStart"/>
        <w:r w:rsidRPr="0004681E">
          <w:t>Huchery</w:t>
        </w:r>
        <w:proofErr w:type="spellEnd"/>
        <w:r w:rsidRPr="0004681E">
          <w:t xml:space="preserve">, C., Aaron MacNeil, M., Graham, N. A. J., McClanahan, T. R., </w:t>
        </w:r>
        <w:proofErr w:type="spellStart"/>
        <w:r w:rsidRPr="0004681E">
          <w:t>Maina</w:t>
        </w:r>
        <w:proofErr w:type="spellEnd"/>
        <w:r w:rsidRPr="0004681E">
          <w:t xml:space="preserve">, J., … Mouillot, D. (2016). Bright spots among the world’s coral reefs. </w:t>
        </w:r>
        <w:r w:rsidRPr="0004681E">
          <w:rPr>
            <w:i/>
            <w:iCs/>
          </w:rPr>
          <w:t>Nature</w:t>
        </w:r>
        <w:r w:rsidRPr="0004681E">
          <w:t xml:space="preserve">, </w:t>
        </w:r>
        <w:r w:rsidRPr="0004681E">
          <w:rPr>
            <w:i/>
            <w:iCs/>
          </w:rPr>
          <w:t>535</w:t>
        </w:r>
        <w:r w:rsidRPr="0004681E">
          <w:t>(7612), 416–419.</w:t>
        </w:r>
      </w:ins>
      <w:r w:rsidR="00DC6911" w:rsidRPr="00DC6911">
        <w:br/>
      </w:r>
      <w:r w:rsidR="00DC6911" w:rsidRPr="00DC6911">
        <w:br/>
        <w:t>Clements, K. D., &amp; Howard Choat, J. (2018). Nutritional Ecology of Parrotfishes (</w:t>
      </w:r>
      <w:proofErr w:type="spellStart"/>
      <w:r w:rsidR="00DC6911" w:rsidRPr="00DC6911">
        <w:t>Scarinae</w:t>
      </w:r>
      <w:proofErr w:type="spellEnd"/>
      <w:r w:rsidR="00DC6911" w:rsidRPr="00DC6911">
        <w:t xml:space="preserve">, </w:t>
      </w:r>
      <w:proofErr w:type="spellStart"/>
      <w:r w:rsidR="00DC6911" w:rsidRPr="00DC6911">
        <w:t>Labridae</w:t>
      </w:r>
      <w:proofErr w:type="spellEnd"/>
      <w:r w:rsidR="00DC6911" w:rsidRPr="00DC6911">
        <w:t xml:space="preserve">). In </w:t>
      </w:r>
      <w:r w:rsidR="00DC6911" w:rsidRPr="00DC6911">
        <w:rPr>
          <w:i/>
          <w:iCs/>
        </w:rPr>
        <w:t>Biology of Parrotfishes</w:t>
      </w:r>
      <w:r w:rsidR="00DC6911" w:rsidRPr="00DC6911">
        <w:t xml:space="preserve"> (pp. 42–68). CRC Press.</w:t>
      </w:r>
      <w:r w:rsidR="00DC6911" w:rsidRPr="00DC6911">
        <w:br/>
      </w:r>
      <w:r w:rsidR="00DC6911" w:rsidRPr="00DC6911">
        <w:br/>
      </w:r>
      <w:proofErr w:type="spellStart"/>
      <w:r w:rsidR="00DC6911" w:rsidRPr="00DC6911">
        <w:t>Doropoulos</w:t>
      </w:r>
      <w:proofErr w:type="spellEnd"/>
      <w:r w:rsidR="00DC6911" w:rsidRPr="00DC6911">
        <w:t xml:space="preserve">, C., </w:t>
      </w:r>
      <w:proofErr w:type="spellStart"/>
      <w:r w:rsidR="00DC6911" w:rsidRPr="00DC6911">
        <w:t>Hyndes</w:t>
      </w:r>
      <w:proofErr w:type="spellEnd"/>
      <w:r w:rsidR="00DC6911" w:rsidRPr="00DC6911">
        <w:t xml:space="preserve">, G. A., </w:t>
      </w:r>
      <w:proofErr w:type="spellStart"/>
      <w:r w:rsidR="00DC6911" w:rsidRPr="00DC6911">
        <w:t>Abecasis</w:t>
      </w:r>
      <w:proofErr w:type="spellEnd"/>
      <w:r w:rsidR="00DC6911" w:rsidRPr="00DC6911">
        <w:t xml:space="preserve">, D., &amp; </w:t>
      </w:r>
      <w:proofErr w:type="spellStart"/>
      <w:r w:rsidR="00DC6911" w:rsidRPr="00DC6911">
        <w:t>Vergés</w:t>
      </w:r>
      <w:proofErr w:type="spellEnd"/>
      <w:r w:rsidR="00DC6911" w:rsidRPr="00DC6911">
        <w:t xml:space="preserve">, A. (2013). Herbivores strongly influence algal recruitment in both coral- and algal-dominated coral reef habitats. </w:t>
      </w:r>
      <w:r w:rsidR="00DC6911" w:rsidRPr="00DC6911">
        <w:rPr>
          <w:i/>
          <w:iCs/>
        </w:rPr>
        <w:t>Marine Ecology Progress Series</w:t>
      </w:r>
      <w:r w:rsidR="00DC6911" w:rsidRPr="00DC6911">
        <w:t xml:space="preserve">, </w:t>
      </w:r>
      <w:r w:rsidR="00DC6911" w:rsidRPr="00DC6911">
        <w:rPr>
          <w:i/>
          <w:iCs/>
        </w:rPr>
        <w:t>486</w:t>
      </w:r>
      <w:r w:rsidR="00DC6911" w:rsidRPr="00DC6911">
        <w:t>, 153–164.</w:t>
      </w:r>
      <w:r w:rsidR="00DC6911" w:rsidRPr="00DC6911">
        <w:br/>
      </w:r>
      <w:r w:rsidR="00DC6911" w:rsidRPr="00DC6911">
        <w:br/>
        <w:t xml:space="preserve">Edwards, C. B., Friedlander, A. M., Green, A. G., Hardt, M. J., Sala, E., </w:t>
      </w:r>
      <w:proofErr w:type="spellStart"/>
      <w:r w:rsidR="00DC6911" w:rsidRPr="00DC6911">
        <w:t>Sweatman</w:t>
      </w:r>
      <w:proofErr w:type="spellEnd"/>
      <w:r w:rsidR="00DC6911" w:rsidRPr="00DC6911">
        <w:t xml:space="preserve">, H. P., … Smith, J. E. (2014). Global assessment of the status of coral reef herbivorous fishes: evidence for fishing effects. </w:t>
      </w:r>
      <w:r w:rsidR="007F76DC" w:rsidRPr="00DC6911">
        <w:rPr>
          <w:i/>
          <w:iCs/>
        </w:rPr>
        <w:t>Proceedings</w:t>
      </w:r>
      <w:r w:rsidR="007F76DC">
        <w:rPr>
          <w:i/>
          <w:iCs/>
        </w:rPr>
        <w:t xml:space="preserve"> of the Royal Society B</w:t>
      </w:r>
      <w:r w:rsidR="00F159E8">
        <w:rPr>
          <w:i/>
          <w:iCs/>
        </w:rPr>
        <w:t>: Biological Sciences</w:t>
      </w:r>
      <w:r w:rsidR="00DC6911" w:rsidRPr="00DC6911">
        <w:t xml:space="preserve">, </w:t>
      </w:r>
      <w:r w:rsidR="00DC6911" w:rsidRPr="00DC6911">
        <w:rPr>
          <w:i/>
          <w:iCs/>
        </w:rPr>
        <w:t>281</w:t>
      </w:r>
      <w:r w:rsidR="00DC6911" w:rsidRPr="00DC6911">
        <w:t>(1774), 20131835.</w:t>
      </w:r>
      <w:r w:rsidR="00DC6911" w:rsidRPr="00DC6911">
        <w:br/>
      </w:r>
      <w:r w:rsidR="00DC6911" w:rsidRPr="00DC6911">
        <w:br/>
        <w:t xml:space="preserve">Froese, R., &amp; Pauly, D. (2018). </w:t>
      </w:r>
      <w:proofErr w:type="spellStart"/>
      <w:r w:rsidR="00DC6911" w:rsidRPr="00DC6911">
        <w:rPr>
          <w:i/>
          <w:iCs/>
        </w:rPr>
        <w:t>FishBase</w:t>
      </w:r>
      <w:proofErr w:type="spellEnd"/>
      <w:r w:rsidR="00DC6911" w:rsidRPr="00DC6911">
        <w:t xml:space="preserve"> [Data set].</w:t>
      </w:r>
      <w:r w:rsidR="00DC6911" w:rsidRPr="00DC6911">
        <w:br/>
      </w:r>
      <w:r w:rsidR="00DC6911" w:rsidRPr="00DC6911">
        <w:br/>
      </w:r>
      <w:proofErr w:type="spellStart"/>
      <w:r w:rsidR="00DC6911" w:rsidRPr="00DC6911">
        <w:t>Gillooly</w:t>
      </w:r>
      <w:proofErr w:type="spellEnd"/>
      <w:r w:rsidR="00DC6911" w:rsidRPr="00DC6911">
        <w:t xml:space="preserve">, J. F., Brown, J. H., West, G. B., Savage, V. M., &amp; </w:t>
      </w:r>
      <w:proofErr w:type="spellStart"/>
      <w:r w:rsidR="00DC6911" w:rsidRPr="00DC6911">
        <w:t>Charnov</w:t>
      </w:r>
      <w:proofErr w:type="spellEnd"/>
      <w:r w:rsidR="00DC6911" w:rsidRPr="00DC6911">
        <w:t xml:space="preserve">, E. L. (2001). Effects of size and temperature on metabolic rate. </w:t>
      </w:r>
      <w:r w:rsidR="00DC6911" w:rsidRPr="00DC6911">
        <w:rPr>
          <w:i/>
          <w:iCs/>
        </w:rPr>
        <w:t>Science</w:t>
      </w:r>
      <w:r w:rsidR="00DC6911" w:rsidRPr="00DC6911">
        <w:t xml:space="preserve">, </w:t>
      </w:r>
      <w:r w:rsidR="00DC6911" w:rsidRPr="00DC6911">
        <w:rPr>
          <w:i/>
          <w:iCs/>
        </w:rPr>
        <w:t>293</w:t>
      </w:r>
      <w:r w:rsidR="00DC6911" w:rsidRPr="00DC6911">
        <w:t>(5538), 2248–2251.</w:t>
      </w:r>
      <w:r w:rsidR="00DC6911" w:rsidRPr="00DC6911">
        <w:br/>
      </w:r>
      <w:r w:rsidR="00DC6911" w:rsidRPr="00DC6911">
        <w:br/>
        <w:t xml:space="preserve">Gilmour, J. P., Smith, L. D., Heyward, A. J., Baird, A. H., &amp; Pratchett, M. S. (2013). Recovery of an isolated coral reef system following severe disturbance. </w:t>
      </w:r>
      <w:r w:rsidR="00DC6911" w:rsidRPr="00DC6911">
        <w:rPr>
          <w:i/>
          <w:iCs/>
        </w:rPr>
        <w:t>Science</w:t>
      </w:r>
      <w:r w:rsidR="00DC6911" w:rsidRPr="00DC6911">
        <w:t xml:space="preserve">, </w:t>
      </w:r>
      <w:r w:rsidR="00DC6911" w:rsidRPr="00DC6911">
        <w:rPr>
          <w:i/>
          <w:iCs/>
        </w:rPr>
        <w:t>340</w:t>
      </w:r>
      <w:r w:rsidR="00DC6911" w:rsidRPr="00DC6911">
        <w:t>(6128), 69–71.</w:t>
      </w:r>
      <w:r w:rsidR="00DC6911" w:rsidRPr="00DC6911">
        <w:br/>
      </w:r>
      <w:r w:rsidR="00DC6911" w:rsidRPr="00DC6911">
        <w:br/>
        <w:t xml:space="preserve">Goatley, C. H. R., &amp; Bellwood, D. R. (2012). Sediment suppresses herbivory across a coral reef depth gradient. </w:t>
      </w:r>
      <w:r w:rsidR="00DC6911" w:rsidRPr="00DC6911">
        <w:rPr>
          <w:i/>
          <w:iCs/>
        </w:rPr>
        <w:t>Biology Letters</w:t>
      </w:r>
      <w:r w:rsidR="00DC6911" w:rsidRPr="00DC6911">
        <w:t xml:space="preserve">, </w:t>
      </w:r>
      <w:r w:rsidR="00DC6911" w:rsidRPr="00DC6911">
        <w:rPr>
          <w:i/>
          <w:iCs/>
        </w:rPr>
        <w:t>8</w:t>
      </w:r>
      <w:r w:rsidR="00DC6911" w:rsidRPr="00DC6911">
        <w:t>(6), 1016–1018.</w:t>
      </w:r>
      <w:r w:rsidR="00DC6911" w:rsidRPr="00DC6911">
        <w:br/>
      </w:r>
      <w:r w:rsidR="00DC6911" w:rsidRPr="00DC6911">
        <w:br/>
        <w:t xml:space="preserve">Graham, N. A. J., Bellwood, D. R., Cinner, J. E., Hughes, T. P., Norström, A. V., &amp; Nyström, M. </w:t>
      </w:r>
      <w:r w:rsidR="00DC6911" w:rsidRPr="00DC6911">
        <w:lastRenderedPageBreak/>
        <w:t xml:space="preserve">(2013). Managing resilience to reverse phase shifts in coral reefs. </w:t>
      </w:r>
      <w:r w:rsidR="00DC6911" w:rsidRPr="00DC6911">
        <w:rPr>
          <w:i/>
          <w:iCs/>
        </w:rPr>
        <w:t>Frontiers in Ecology and the Environment</w:t>
      </w:r>
      <w:r w:rsidR="00DC6911" w:rsidRPr="00DC6911">
        <w:t xml:space="preserve">, </w:t>
      </w:r>
      <w:r w:rsidR="00DC6911" w:rsidRPr="00DC6911">
        <w:rPr>
          <w:i/>
          <w:iCs/>
        </w:rPr>
        <w:t>11</w:t>
      </w:r>
      <w:r w:rsidR="00DC6911" w:rsidRPr="00DC6911">
        <w:t>(10), 541–548.</w:t>
      </w:r>
      <w:r w:rsidR="00DC6911" w:rsidRPr="00DC6911">
        <w:br/>
      </w:r>
      <w:r w:rsidR="00DC6911" w:rsidRPr="00DC6911">
        <w:br/>
        <w:t xml:space="preserve">Graham, N. A. J., Chong-Seng, K. M., Huchery, C., Januchowski-Hartley, F. A., &amp; Nash, K. L. (2014). Coral reef community composition in the context of disturbance history on the Great Barrier Reef, Australia.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9</w:t>
      </w:r>
      <w:r w:rsidR="00DC6911" w:rsidRPr="00DC6911">
        <w:t>(7), e101204.</w:t>
      </w:r>
      <w:r w:rsidR="00DC6911" w:rsidRPr="00DC6911">
        <w:br/>
      </w:r>
      <w:r w:rsidR="00DC6911" w:rsidRPr="00DC6911">
        <w:br/>
        <w:t xml:space="preserve">Graham, N. A. J., Jennings, S., MacNeil, M. A., Mouillot, D., &amp; Wilson, S. K. (2015). Predicting climate-driven regime shifts versus rebound potential in coral reefs. </w:t>
      </w:r>
      <w:r w:rsidR="00DC6911" w:rsidRPr="00DC6911">
        <w:rPr>
          <w:i/>
          <w:iCs/>
        </w:rPr>
        <w:t>Nature</w:t>
      </w:r>
      <w:r w:rsidR="00DC6911" w:rsidRPr="00DC6911">
        <w:t xml:space="preserve">, </w:t>
      </w:r>
      <w:r w:rsidR="00DC6911" w:rsidRPr="00DC6911">
        <w:rPr>
          <w:i/>
          <w:iCs/>
        </w:rPr>
        <w:t>518</w:t>
      </w:r>
      <w:r w:rsidR="00DC6911" w:rsidRPr="00DC6911">
        <w:t>(7537), 94–97.</w:t>
      </w:r>
    </w:p>
    <w:p w14:paraId="674B1421" w14:textId="77777777" w:rsidR="002F15CC" w:rsidRDefault="002F15CC" w:rsidP="00DC6911">
      <w:pPr>
        <w:rPr>
          <w:ins w:id="29" w:author="Robinson, James (robins64)" w:date="2019-05-14T10:40:00Z"/>
        </w:rPr>
      </w:pPr>
    </w:p>
    <w:p w14:paraId="3E0FA5DB" w14:textId="77777777" w:rsidR="002F15CC" w:rsidRDefault="002F15CC" w:rsidP="00DC6911">
      <w:ins w:id="30" w:author="Robinson, James (robins64)" w:date="2019-05-14T10:40:00Z">
        <w:r w:rsidRPr="002F15CC">
          <w:t xml:space="preserve">Graham, N. A. J., McClanahan, T. R., MacNeil, M. A., Wilson, S. K., Cinner, J. E., </w:t>
        </w:r>
        <w:proofErr w:type="spellStart"/>
        <w:r w:rsidRPr="002F15CC">
          <w:t>Huchery</w:t>
        </w:r>
        <w:proofErr w:type="spellEnd"/>
        <w:r w:rsidRPr="002F15CC">
          <w:t xml:space="preserve">, C., &amp; Holmes, T. H. (2017). Human Disruption of Coral Reef Trophic Structure. </w:t>
        </w:r>
        <w:r w:rsidRPr="002F15CC">
          <w:rPr>
            <w:i/>
            <w:iCs/>
          </w:rPr>
          <w:t>Current Biology: CB</w:t>
        </w:r>
        <w:r w:rsidRPr="002F15CC">
          <w:t xml:space="preserve">, </w:t>
        </w:r>
        <w:r w:rsidRPr="002F15CC">
          <w:rPr>
            <w:i/>
            <w:iCs/>
          </w:rPr>
          <w:t>27</w:t>
        </w:r>
        <w:r w:rsidRPr="002F15CC">
          <w:t>(2), 231–236.</w:t>
        </w:r>
      </w:ins>
      <w:r w:rsidR="00DC6911" w:rsidRPr="00DC6911">
        <w:br/>
      </w:r>
      <w:r w:rsidR="00DC6911" w:rsidRPr="00DC6911">
        <w:br/>
        <w:t xml:space="preserve">Graham, N. A. J., Wilson, S. K., Jennings, S., Polunin, N. V. C., Bijoux, J. P., &amp; Robinson, J. (2006). Dynamic fragility of oceanic coral reef ecosystems. </w:t>
      </w:r>
      <w:r w:rsidR="00DC6911" w:rsidRPr="00DC6911">
        <w:rPr>
          <w:i/>
          <w:iCs/>
        </w:rPr>
        <w:t>Proceedings of the National Academy of Sciences of the United States of America</w:t>
      </w:r>
      <w:r w:rsidR="00DC6911" w:rsidRPr="00DC6911">
        <w:t xml:space="preserve">, </w:t>
      </w:r>
      <w:r w:rsidR="00DC6911" w:rsidRPr="00DC6911">
        <w:rPr>
          <w:i/>
          <w:iCs/>
        </w:rPr>
        <w:t>103</w:t>
      </w:r>
      <w:r w:rsidR="00DC6911" w:rsidRPr="00DC6911">
        <w:t>(22), 8425–8429.</w:t>
      </w:r>
      <w:r w:rsidR="00DC6911" w:rsidRPr="00DC6911">
        <w:br/>
      </w:r>
      <w:r w:rsidR="00DC6911" w:rsidRPr="00DC6911">
        <w:br/>
        <w:t xml:space="preserve">Green, A. L., &amp; Bellwood, D. R. (2009). </w:t>
      </w:r>
      <w:r w:rsidR="00DC6911" w:rsidRPr="00DC6911">
        <w:rPr>
          <w:i/>
          <w:iCs/>
        </w:rPr>
        <w:t>Monitoring functional groups of herbivorous reef fishes as indicators of coral reef resilience - A practical guide for coral reef managers in the Asia Pacific region</w:t>
      </w:r>
      <w:r w:rsidR="00DC6911" w:rsidRPr="00DC6911">
        <w:t xml:space="preserve"> (A practical guide for coral reef managers in the Asia Pacific Region). Gland, Switzerland: IUCN working group on Climate Change and Coral Reefs.</w:t>
      </w:r>
      <w:r w:rsidR="00DC6911" w:rsidRPr="00DC6911">
        <w:br/>
      </w:r>
      <w:r w:rsidR="00DC6911" w:rsidRPr="00DC6911">
        <w:br/>
        <w:t xml:space="preserve">Green, A. L., </w:t>
      </w:r>
      <w:proofErr w:type="spellStart"/>
      <w:r w:rsidR="00DC6911" w:rsidRPr="00DC6911">
        <w:t>Maypa</w:t>
      </w:r>
      <w:proofErr w:type="spellEnd"/>
      <w:r w:rsidR="00DC6911" w:rsidRPr="00DC6911">
        <w:t xml:space="preserve">, A. P., Almany, G. R., Rhodes, K. L., Weeks, R., Abesamis, R. A., … White, A. T. (2014). Larval dispersal and movement patterns of coral reef fishes, and implications for marine reserve network design. </w:t>
      </w:r>
      <w:r w:rsidR="00DC6911" w:rsidRPr="00DC6911">
        <w:rPr>
          <w:i/>
          <w:iCs/>
        </w:rPr>
        <w:t>Biological Reviews of the Cambridge Philosophical Society</w:t>
      </w:r>
      <w:r w:rsidR="00DC6911" w:rsidRPr="00DC6911">
        <w:t xml:space="preserve">, </w:t>
      </w:r>
      <w:r w:rsidR="00DC6911" w:rsidRPr="00DC6911">
        <w:rPr>
          <w:i/>
          <w:iCs/>
        </w:rPr>
        <w:t>90</w:t>
      </w:r>
      <w:r w:rsidR="00DC6911" w:rsidRPr="00DC6911">
        <w:t>(4), 1215–1247.</w:t>
      </w:r>
      <w:r w:rsidR="00DC6911" w:rsidRPr="00DC6911">
        <w:br/>
      </w:r>
      <w:r w:rsidR="00DC6911" w:rsidRPr="00DC6911">
        <w:br/>
        <w:t xml:space="preserve">Han, X., Adam, T. C., Schmitt, R. J., Brooks, A. J., &amp; Holbrook, S. J. (2016). Response of herbivore functional groups to sequential perturbations in Moorea, French Polynesia.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35</w:t>
      </w:r>
      <w:r w:rsidR="00DC6911" w:rsidRPr="00DC6911">
        <w:t>(3), 999–1009.</w:t>
      </w:r>
      <w:r w:rsidR="00DC6911" w:rsidRPr="00DC6911">
        <w:br/>
      </w:r>
      <w:r w:rsidR="00DC6911" w:rsidRPr="00DC6911">
        <w:br/>
        <w:t xml:space="preserve">Heenan, A., Hoey, A. S., Williams, G. J., &amp; Williams, I. D. (2016). Natural bounds on herbivorous coral reef fishes. </w:t>
      </w:r>
      <w:r w:rsidR="00BF50C9" w:rsidRPr="00DC6911">
        <w:rPr>
          <w:i/>
          <w:iCs/>
        </w:rPr>
        <w:t>Proceedings</w:t>
      </w:r>
      <w:r w:rsidR="00BF50C9">
        <w:rPr>
          <w:i/>
          <w:iCs/>
        </w:rPr>
        <w:t xml:space="preserve"> of the Royal Society B: Biological Sciences</w:t>
      </w:r>
      <w:r w:rsidR="00DC6911" w:rsidRPr="00DC6911">
        <w:t xml:space="preserve">, </w:t>
      </w:r>
      <w:r w:rsidR="00DC6911" w:rsidRPr="00DC6911">
        <w:rPr>
          <w:i/>
          <w:iCs/>
        </w:rPr>
        <w:t>283</w:t>
      </w:r>
      <w:r w:rsidR="00DC6911" w:rsidRPr="00DC6911">
        <w:t>(1843), 20161716.</w:t>
      </w:r>
      <w:r w:rsidR="00DC6911" w:rsidRPr="00DC6911">
        <w:br/>
      </w:r>
      <w:r w:rsidR="00DC6911" w:rsidRPr="00DC6911">
        <w:br/>
        <w:t xml:space="preserve">Hicks, C. C., &amp; McClanahan, T. R. (2012). Assessing gear modifications needed to optimize yields in a heavily exploited, multi-species, seagrass and coral reef fishery.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7</w:t>
      </w:r>
      <w:r w:rsidR="00DC6911" w:rsidRPr="00DC6911">
        <w:t>(5), e36022.</w:t>
      </w:r>
      <w:r w:rsidR="00DC6911" w:rsidRPr="00DC6911">
        <w:br/>
      </w:r>
      <w:r w:rsidR="00DC6911" w:rsidRPr="00DC6911">
        <w:br/>
        <w:t xml:space="preserve">Hoey, A. S., &amp; Bellwood, D. R. (2008). Cross-shelf variation in the role of parrotfishes on the Great Barrier Reef.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27</w:t>
      </w:r>
      <w:r w:rsidR="00DC6911" w:rsidRPr="00DC6911">
        <w:t>(1), 37–47.</w:t>
      </w:r>
      <w:r w:rsidR="00DC6911" w:rsidRPr="00DC6911">
        <w:br/>
      </w:r>
      <w:r w:rsidR="00DC6911" w:rsidRPr="00DC6911">
        <w:br/>
        <w:t xml:space="preserve">Hoey, A. S., &amp; Bellwood, D. R. (2011). Suppression of herbivory by macroalgal density: a critical feedback on coral reefs? </w:t>
      </w:r>
      <w:r w:rsidR="00DC6911" w:rsidRPr="00DC6911">
        <w:rPr>
          <w:i/>
          <w:iCs/>
        </w:rPr>
        <w:t>Ecology Letters</w:t>
      </w:r>
      <w:r w:rsidR="00DC6911" w:rsidRPr="00DC6911">
        <w:t xml:space="preserve">, </w:t>
      </w:r>
      <w:r w:rsidR="00DC6911" w:rsidRPr="00DC6911">
        <w:rPr>
          <w:i/>
          <w:iCs/>
        </w:rPr>
        <w:t>14</w:t>
      </w:r>
      <w:r w:rsidR="00DC6911" w:rsidRPr="00DC6911">
        <w:t>(3), 267–273.</w:t>
      </w:r>
      <w:r w:rsidR="00DC6911" w:rsidRPr="00DC6911">
        <w:br/>
      </w:r>
      <w:r w:rsidR="00DC6911" w:rsidRPr="00DC6911">
        <w:br/>
      </w:r>
      <w:r w:rsidR="00DC6911" w:rsidRPr="00DC6911">
        <w:lastRenderedPageBreak/>
        <w:t xml:space="preserve">Hughes, T. P., Barnes, M. L., Bellwood, D. R., Cinner, J. E., Cumming, G. S., Jackson, J. B. C., … </w:t>
      </w:r>
      <w:proofErr w:type="spellStart"/>
      <w:r w:rsidR="00DC6911" w:rsidRPr="00DC6911">
        <w:t>Scheffer</w:t>
      </w:r>
      <w:proofErr w:type="spellEnd"/>
      <w:r w:rsidR="00DC6911" w:rsidRPr="00DC6911">
        <w:t xml:space="preserve">, M. (2017). Coral reefs in the Anthropocene. </w:t>
      </w:r>
      <w:r w:rsidR="00DC6911" w:rsidRPr="00DC6911">
        <w:rPr>
          <w:i/>
          <w:iCs/>
        </w:rPr>
        <w:t>Nature</w:t>
      </w:r>
      <w:r w:rsidR="00DC6911" w:rsidRPr="00DC6911">
        <w:t xml:space="preserve">, </w:t>
      </w:r>
      <w:r w:rsidR="00DC6911" w:rsidRPr="00DC6911">
        <w:rPr>
          <w:i/>
          <w:iCs/>
        </w:rPr>
        <w:t>546</w:t>
      </w:r>
      <w:r w:rsidR="00DC6911" w:rsidRPr="00DC6911">
        <w:t>(7656), 82–90.</w:t>
      </w:r>
      <w:r w:rsidR="00DC6911" w:rsidRPr="00DC6911">
        <w:br/>
      </w:r>
      <w:r w:rsidR="00DC6911" w:rsidRPr="00DC6911">
        <w:br/>
        <w:t xml:space="preserve">Hughes, T. P., Rodrigues, M. J., Bellwood, D. R., </w:t>
      </w:r>
      <w:proofErr w:type="spellStart"/>
      <w:r w:rsidR="00DC6911" w:rsidRPr="00DC6911">
        <w:t>Ceccarelli</w:t>
      </w:r>
      <w:proofErr w:type="spellEnd"/>
      <w:r w:rsidR="00DC6911" w:rsidRPr="00DC6911">
        <w:t xml:space="preserve">, D., Hoegh-Guldberg, O., McCook, L., … Willis, B. (2007). Phase shifts, herbivory, and the resilience of coral reefs to climate change. </w:t>
      </w:r>
      <w:r w:rsidR="00DC6911" w:rsidRPr="00DC6911">
        <w:rPr>
          <w:i/>
          <w:iCs/>
        </w:rPr>
        <w:t>Current Biology: CB</w:t>
      </w:r>
      <w:r w:rsidR="00DC6911" w:rsidRPr="00DC6911">
        <w:t xml:space="preserve">, </w:t>
      </w:r>
      <w:r w:rsidR="00DC6911" w:rsidRPr="00DC6911">
        <w:rPr>
          <w:i/>
          <w:iCs/>
        </w:rPr>
        <w:t>17</w:t>
      </w:r>
      <w:r w:rsidR="00DC6911" w:rsidRPr="00DC6911">
        <w:t>(4), 360–365.</w:t>
      </w:r>
      <w:r w:rsidR="00DC6911" w:rsidRPr="00DC6911">
        <w:br/>
      </w:r>
      <w:r w:rsidR="00DC6911" w:rsidRPr="00DC6911">
        <w:br/>
        <w:t xml:space="preserve">Jackson, J. B. C. (2008). Colloquium paper: ecological extinction and evolution in the brave new ocean. </w:t>
      </w:r>
      <w:r w:rsidR="00DC6911" w:rsidRPr="00DC6911">
        <w:rPr>
          <w:i/>
          <w:iCs/>
        </w:rPr>
        <w:t>Proceedings of the National Academy of Sciences of the United States of America</w:t>
      </w:r>
      <w:r w:rsidR="00DC6911" w:rsidRPr="00DC6911">
        <w:t xml:space="preserve">, </w:t>
      </w:r>
      <w:r w:rsidR="00DC6911" w:rsidRPr="00DC6911">
        <w:rPr>
          <w:i/>
          <w:iCs/>
        </w:rPr>
        <w:t xml:space="preserve">105 </w:t>
      </w:r>
      <w:proofErr w:type="spellStart"/>
      <w:r w:rsidR="00DC6911" w:rsidRPr="00DC6911">
        <w:rPr>
          <w:i/>
          <w:iCs/>
        </w:rPr>
        <w:t>Suppl</w:t>
      </w:r>
      <w:proofErr w:type="spellEnd"/>
      <w:r w:rsidR="00DC6911" w:rsidRPr="00DC6911">
        <w:rPr>
          <w:i/>
          <w:iCs/>
        </w:rPr>
        <w:t xml:space="preserve"> 1</w:t>
      </w:r>
      <w:r w:rsidR="00DC6911" w:rsidRPr="00DC6911">
        <w:t>, 11458–11465.</w:t>
      </w:r>
      <w:r w:rsidR="00DC6911" w:rsidRPr="00DC6911">
        <w:br/>
      </w:r>
      <w:r w:rsidR="00DC6911" w:rsidRPr="00DC6911">
        <w:br/>
        <w:t xml:space="preserve">Jouffray, J.-B., Nyström, M., Norström, A. V., Williams, I. D., Wedding, L. M., Kittinger, J. N., &amp; Williams, G. J. (2015). Identifying multiple coral reef regimes and their drivers across the Hawaiian archipelago. </w:t>
      </w:r>
      <w:r w:rsidR="00AA0E66" w:rsidRPr="00DC6911">
        <w:rPr>
          <w:i/>
          <w:iCs/>
        </w:rPr>
        <w:t>Proceedings</w:t>
      </w:r>
      <w:r w:rsidR="00AA0E66">
        <w:rPr>
          <w:i/>
          <w:iCs/>
        </w:rPr>
        <w:t xml:space="preserve"> of the Royal Society B: Biological Sciences</w:t>
      </w:r>
      <w:r w:rsidR="00DC6911" w:rsidRPr="00DC6911">
        <w:t xml:space="preserve">, </w:t>
      </w:r>
      <w:r w:rsidR="00DC6911" w:rsidRPr="00DC6911">
        <w:rPr>
          <w:i/>
          <w:iCs/>
        </w:rPr>
        <w:t>370</w:t>
      </w:r>
      <w:r w:rsidR="00DC6911" w:rsidRPr="00DC6911">
        <w:t>(1659), 20130268.</w:t>
      </w:r>
      <w:r w:rsidR="00DC6911" w:rsidRPr="00DC6911">
        <w:br/>
      </w:r>
      <w:r w:rsidR="00DC6911" w:rsidRPr="00DC6911">
        <w:br/>
      </w:r>
      <w:proofErr w:type="spellStart"/>
      <w:r w:rsidR="00DC6911" w:rsidRPr="00DC6911">
        <w:t>Keesing</w:t>
      </w:r>
      <w:proofErr w:type="spellEnd"/>
      <w:r w:rsidR="00DC6911" w:rsidRPr="00DC6911">
        <w:t xml:space="preserve">, F., &amp; Young, T. P. (2014). Cascading Consequences of the Loss of Large Mammals in an African Savanna. </w:t>
      </w:r>
      <w:r w:rsidR="00DC6911" w:rsidRPr="00DC6911">
        <w:rPr>
          <w:i/>
          <w:iCs/>
        </w:rPr>
        <w:t>Bioscience</w:t>
      </w:r>
      <w:r w:rsidR="00DC6911" w:rsidRPr="00DC6911">
        <w:t xml:space="preserve">, </w:t>
      </w:r>
      <w:r w:rsidR="00DC6911" w:rsidRPr="00DC6911">
        <w:rPr>
          <w:i/>
          <w:iCs/>
        </w:rPr>
        <w:t>64</w:t>
      </w:r>
      <w:r w:rsidR="00DC6911" w:rsidRPr="00DC6911">
        <w:t>(6), 487–495.</w:t>
      </w:r>
      <w:r w:rsidR="00DC6911" w:rsidRPr="00DC6911">
        <w:br/>
      </w:r>
      <w:r w:rsidR="00DC6911" w:rsidRPr="00DC6911">
        <w:br/>
        <w:t xml:space="preserve">Lokrantz, J., Nyström, M., </w:t>
      </w:r>
      <w:proofErr w:type="spellStart"/>
      <w:r w:rsidR="00DC6911" w:rsidRPr="00DC6911">
        <w:t>Thyresson</w:t>
      </w:r>
      <w:proofErr w:type="spellEnd"/>
      <w:r w:rsidR="00DC6911" w:rsidRPr="00DC6911">
        <w:t xml:space="preserve">, M., &amp; Johansson, C. (2008). The non-linear relationship between body size and function in parrotfishes.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27</w:t>
      </w:r>
      <w:r w:rsidR="00DC6911" w:rsidRPr="00DC6911">
        <w:t>(4), 967–974.</w:t>
      </w:r>
      <w:r w:rsidR="00DC6911" w:rsidRPr="00DC6911">
        <w:br/>
      </w:r>
      <w:r w:rsidR="00DC6911" w:rsidRPr="00DC6911">
        <w:br/>
        <w:t xml:space="preserve">MacNeil, M. A., Graham, N. A. J., Cinner, J. E., Wilson, S. K., Williams, I. D., Maina, J., … McClanahan, T. R. (2015). Recovery potential of the world’s coral reef fishes. </w:t>
      </w:r>
      <w:r w:rsidR="00DC6911" w:rsidRPr="00DC6911">
        <w:rPr>
          <w:i/>
          <w:iCs/>
        </w:rPr>
        <w:t>Nature</w:t>
      </w:r>
      <w:r w:rsidR="00DC6911" w:rsidRPr="00DC6911">
        <w:t xml:space="preserve">, </w:t>
      </w:r>
      <w:r w:rsidR="00DC6911" w:rsidRPr="00DC6911">
        <w:rPr>
          <w:i/>
          <w:iCs/>
        </w:rPr>
        <w:t>520</w:t>
      </w:r>
      <w:r w:rsidR="00DC6911" w:rsidRPr="00DC6911">
        <w:t>, 341–344.</w:t>
      </w:r>
      <w:r w:rsidR="00DC6911" w:rsidRPr="00DC6911">
        <w:br/>
      </w:r>
      <w:r w:rsidR="00DC6911" w:rsidRPr="00DC6911">
        <w:br/>
        <w:t xml:space="preserve">Marshell, A., &amp; Mumby, P. J. (2015). The role of surgeonfish (Acanthuridae) in maintaining algal turf biomass on coral reefs. </w:t>
      </w:r>
      <w:r w:rsidR="00DC6911" w:rsidRPr="00DC6911">
        <w:rPr>
          <w:i/>
          <w:iCs/>
        </w:rPr>
        <w:t>Journal of Experimental Marine Biology and Ecology</w:t>
      </w:r>
      <w:r w:rsidR="00DC6911" w:rsidRPr="00DC6911">
        <w:t xml:space="preserve">, </w:t>
      </w:r>
      <w:r w:rsidR="00DC6911" w:rsidRPr="00DC6911">
        <w:rPr>
          <w:i/>
          <w:iCs/>
        </w:rPr>
        <w:t>473</w:t>
      </w:r>
      <w:r w:rsidR="00DC6911" w:rsidRPr="00DC6911">
        <w:t>, 152–160.</w:t>
      </w:r>
    </w:p>
    <w:p w14:paraId="2CBBC489" w14:textId="77777777" w:rsidR="002F15CC" w:rsidRDefault="002F15CC" w:rsidP="00DC6911"/>
    <w:p w14:paraId="3C3F9F76" w14:textId="5378D855" w:rsidR="00DC6911" w:rsidRPr="00DC6911" w:rsidRDefault="002F15CC" w:rsidP="00DC6911">
      <w:r w:rsidRPr="002F15CC">
        <w:t xml:space="preserve">McClanahan, T. R., Graham, N. A. J., MacNeil, M. A., </w:t>
      </w:r>
      <w:proofErr w:type="spellStart"/>
      <w:r w:rsidRPr="002F15CC">
        <w:t>Muthiga</w:t>
      </w:r>
      <w:proofErr w:type="spellEnd"/>
      <w:r w:rsidRPr="002F15CC">
        <w:t xml:space="preserve">, N. A., Cinner, J. E., </w:t>
      </w:r>
      <w:proofErr w:type="spellStart"/>
      <w:r w:rsidRPr="002F15CC">
        <w:t>Bruggemann</w:t>
      </w:r>
      <w:proofErr w:type="spellEnd"/>
      <w:r w:rsidRPr="002F15CC">
        <w:t xml:space="preserve">, J. H., &amp; Wilson, S. K. (2011). Critical thresholds and tangible targets for ecosystem-based management of coral reef fisheries. </w:t>
      </w:r>
      <w:r w:rsidRPr="002F15CC">
        <w:rPr>
          <w:i/>
          <w:iCs/>
        </w:rPr>
        <w:t>Proceedings of the National Academy of Sciences of the United States of America</w:t>
      </w:r>
      <w:r w:rsidRPr="002F15CC">
        <w:t xml:space="preserve">, </w:t>
      </w:r>
      <w:r w:rsidRPr="002F15CC">
        <w:rPr>
          <w:i/>
          <w:iCs/>
        </w:rPr>
        <w:t>108</w:t>
      </w:r>
      <w:r w:rsidRPr="002F15CC">
        <w:t>(41), 17230–17233.</w:t>
      </w:r>
      <w:r w:rsidR="00DC6911" w:rsidRPr="00DC6911">
        <w:br/>
      </w:r>
      <w:r w:rsidR="00DC6911" w:rsidRPr="00DC6911">
        <w:br/>
      </w:r>
      <w:proofErr w:type="spellStart"/>
      <w:r w:rsidR="00DC6911" w:rsidRPr="00DC6911">
        <w:t>McElreath</w:t>
      </w:r>
      <w:proofErr w:type="spellEnd"/>
      <w:r w:rsidR="00DC6911" w:rsidRPr="00DC6911">
        <w:t xml:space="preserve">, R. (2017). Rethinking: statistical Rethinking book package. </w:t>
      </w:r>
      <w:r w:rsidR="00DC6911" w:rsidRPr="00DC6911">
        <w:rPr>
          <w:i/>
          <w:iCs/>
        </w:rPr>
        <w:t>R Package Version</w:t>
      </w:r>
      <w:r w:rsidR="00DC6911" w:rsidRPr="00DC6911">
        <w:t xml:space="preserve">, </w:t>
      </w:r>
      <w:r w:rsidR="00DC6911" w:rsidRPr="00DC6911">
        <w:rPr>
          <w:i/>
          <w:iCs/>
        </w:rPr>
        <w:t>1</w:t>
      </w:r>
      <w:r w:rsidR="00DC6911" w:rsidRPr="00DC6911">
        <w:t>.</w:t>
      </w:r>
      <w:r w:rsidR="00DC6911" w:rsidRPr="00DC6911">
        <w:br/>
      </w:r>
      <w:r w:rsidR="00DC6911" w:rsidRPr="00DC6911">
        <w:br/>
        <w:t xml:space="preserve">Metcalfe, D. B., Asner, G. P., Martin, R. E., Silva Espejo, J. E., </w:t>
      </w:r>
      <w:proofErr w:type="spellStart"/>
      <w:r w:rsidR="00DC6911" w:rsidRPr="00DC6911">
        <w:t>Huasco</w:t>
      </w:r>
      <w:proofErr w:type="spellEnd"/>
      <w:r w:rsidR="00DC6911" w:rsidRPr="00DC6911">
        <w:t xml:space="preserve">, W. H., </w:t>
      </w:r>
      <w:proofErr w:type="spellStart"/>
      <w:r w:rsidR="00DC6911" w:rsidRPr="00DC6911">
        <w:t>Farfán</w:t>
      </w:r>
      <w:proofErr w:type="spellEnd"/>
      <w:r w:rsidR="00DC6911" w:rsidRPr="00DC6911">
        <w:t xml:space="preserve"> Amézquita, F. F., … Malhi, Y. (2014). Herbivory makes major contributions to ecosystem carbon and nutrient cycling in tropical forests. </w:t>
      </w:r>
      <w:r w:rsidR="00DC6911" w:rsidRPr="00DC6911">
        <w:rPr>
          <w:i/>
          <w:iCs/>
        </w:rPr>
        <w:t>Ecology Letters</w:t>
      </w:r>
      <w:r w:rsidR="00DC6911" w:rsidRPr="00DC6911">
        <w:t xml:space="preserve">, </w:t>
      </w:r>
      <w:r w:rsidR="00DC6911" w:rsidRPr="00DC6911">
        <w:rPr>
          <w:i/>
          <w:iCs/>
        </w:rPr>
        <w:t>17</w:t>
      </w:r>
      <w:r w:rsidR="00DC6911" w:rsidRPr="00DC6911">
        <w:t>(3), 324–332.</w:t>
      </w:r>
      <w:r w:rsidR="00DC6911" w:rsidRPr="00DC6911">
        <w:br/>
      </w:r>
      <w:r w:rsidR="00DC6911" w:rsidRPr="00DC6911">
        <w:br/>
        <w:t xml:space="preserve">Mumby, P. J., Dahlgren, C. P., Harborne, A. R., Kappel, C. V., Micheli, F., Brumbaugh, D. R., … Gill, A. B. (2006). Fishing, trophic cascades, and the process of grazing on coral reefs. </w:t>
      </w:r>
      <w:r w:rsidR="00DC6911" w:rsidRPr="00DC6911">
        <w:rPr>
          <w:i/>
          <w:iCs/>
        </w:rPr>
        <w:t>Science</w:t>
      </w:r>
      <w:r w:rsidR="00DC6911" w:rsidRPr="00DC6911">
        <w:t xml:space="preserve">, </w:t>
      </w:r>
      <w:r w:rsidR="00DC6911" w:rsidRPr="00DC6911">
        <w:rPr>
          <w:i/>
          <w:iCs/>
        </w:rPr>
        <w:t>311</w:t>
      </w:r>
      <w:r w:rsidR="00DC6911" w:rsidRPr="00DC6911">
        <w:t>(5757), 98–101.</w:t>
      </w:r>
      <w:r w:rsidR="00DC6911" w:rsidRPr="00DC6911">
        <w:br/>
      </w:r>
      <w:r w:rsidR="00DC6911" w:rsidRPr="00DC6911">
        <w:br/>
        <w:t xml:space="preserve">Munday, P. L., &amp; Jones, G. P. (1998). The Ecological Implications of Small Body Size Among </w:t>
      </w:r>
      <w:r w:rsidR="00DC6911" w:rsidRPr="00DC6911">
        <w:lastRenderedPageBreak/>
        <w:t xml:space="preserve">Coral-Reef Fishes. </w:t>
      </w:r>
      <w:r w:rsidR="00DC6911" w:rsidRPr="00DC6911">
        <w:rPr>
          <w:i/>
          <w:iCs/>
        </w:rPr>
        <w:t>Ocean &amp; Coastal Management</w:t>
      </w:r>
      <w:r w:rsidR="00DC6911" w:rsidRPr="00DC6911">
        <w:t xml:space="preserve">, </w:t>
      </w:r>
      <w:r w:rsidR="00DC6911" w:rsidRPr="00DC6911">
        <w:rPr>
          <w:i/>
          <w:iCs/>
        </w:rPr>
        <w:t>36</w:t>
      </w:r>
      <w:r w:rsidR="00DC6911" w:rsidRPr="00DC6911">
        <w:t>, 373–411.</w:t>
      </w:r>
      <w:r w:rsidR="00DC6911" w:rsidRPr="00DC6911">
        <w:br/>
      </w:r>
      <w:r w:rsidR="00DC6911" w:rsidRPr="00DC6911">
        <w:br/>
        <w:t>Nash, K. L., Abesamis, R. A., Graham, N. A. J., McClure, E. C., &amp; Moland, E. (2016</w:t>
      </w:r>
      <w:r w:rsidR="00DC6911">
        <w:t>b</w:t>
      </w:r>
      <w:r w:rsidR="00DC6911" w:rsidRPr="00DC6911">
        <w:t xml:space="preserve">). Drivers of herbivory on coral reefs: species, habitat and management effects. </w:t>
      </w:r>
      <w:r w:rsidR="00DC6911" w:rsidRPr="00DC6911">
        <w:rPr>
          <w:i/>
          <w:iCs/>
        </w:rPr>
        <w:t>Marine Ecology Progress Series</w:t>
      </w:r>
      <w:r w:rsidR="00DC6911" w:rsidRPr="00DC6911">
        <w:t xml:space="preserve">, </w:t>
      </w:r>
      <w:r w:rsidR="00DC6911" w:rsidRPr="00DC6911">
        <w:rPr>
          <w:i/>
          <w:iCs/>
        </w:rPr>
        <w:t>554</w:t>
      </w:r>
      <w:r w:rsidR="00DC6911" w:rsidRPr="00DC6911">
        <w:t>, 129–140.</w:t>
      </w:r>
      <w:r w:rsidR="00DC6911" w:rsidRPr="00DC6911">
        <w:br/>
      </w:r>
      <w:r w:rsidR="00DC6911" w:rsidRPr="00DC6911">
        <w:br/>
        <w:t xml:space="preserve">Nash, K. L., Graham, N. A. J., &amp; Bellwood, D. R. (2013). Fish foraging patterns, vulnerability to fishing, and implications for the management of ecosystem function across scales. </w:t>
      </w:r>
      <w:r w:rsidR="00DC6911" w:rsidRPr="00DC6911">
        <w:rPr>
          <w:i/>
          <w:iCs/>
        </w:rPr>
        <w:t>Ecological Applications: A Publication of the Ecological Society of America</w:t>
      </w:r>
      <w:r w:rsidR="00DC6911" w:rsidRPr="00DC6911">
        <w:t xml:space="preserve">, </w:t>
      </w:r>
      <w:r w:rsidR="00DC6911" w:rsidRPr="00DC6911">
        <w:rPr>
          <w:i/>
          <w:iCs/>
        </w:rPr>
        <w:t>23</w:t>
      </w:r>
      <w:r w:rsidR="00DC6911" w:rsidRPr="00DC6911">
        <w:t>(7), 1632–1644.</w:t>
      </w:r>
      <w:r w:rsidR="00DC6911" w:rsidRPr="00DC6911">
        <w:br/>
      </w:r>
      <w:r w:rsidR="00DC6911" w:rsidRPr="00DC6911">
        <w:br/>
        <w:t>Nash, K. L., Graham, N. A. J., Jennings, S., Wilson, S. K., &amp; Bellwood, D. R. (2016</w:t>
      </w:r>
      <w:r w:rsidR="00DC6911">
        <w:t>a</w:t>
      </w:r>
      <w:r w:rsidR="00DC6911" w:rsidRPr="00DC6911">
        <w:t xml:space="preserve">). Herbivore cross-scale redundancy supports response diversity and promotes coral reef resilience. </w:t>
      </w:r>
      <w:r w:rsidR="00DC6911" w:rsidRPr="00DC6911">
        <w:rPr>
          <w:i/>
          <w:iCs/>
        </w:rPr>
        <w:t>Journal of Applied Ecology</w:t>
      </w:r>
      <w:r w:rsidR="00DC6911" w:rsidRPr="00DC6911">
        <w:t xml:space="preserve">, </w:t>
      </w:r>
      <w:r w:rsidR="00DC6911" w:rsidRPr="00DC6911">
        <w:rPr>
          <w:i/>
          <w:iCs/>
        </w:rPr>
        <w:t>53</w:t>
      </w:r>
      <w:r w:rsidR="00DC6911" w:rsidRPr="00DC6911">
        <w:t>(3), 646–655.</w:t>
      </w:r>
      <w:r w:rsidR="00DC6911" w:rsidRPr="00DC6911">
        <w:br/>
      </w:r>
      <w:r w:rsidR="00DC6911" w:rsidRPr="00DC6911">
        <w:br/>
        <w:t xml:space="preserve">Polunin, N. V. C., </w:t>
      </w:r>
      <w:proofErr w:type="spellStart"/>
      <w:r w:rsidR="00DC6911" w:rsidRPr="00DC6911">
        <w:t>Harmelin</w:t>
      </w:r>
      <w:proofErr w:type="spellEnd"/>
      <w:r w:rsidR="00DC6911" w:rsidRPr="00DC6911">
        <w:t xml:space="preserve">-Vivien, M., &amp; </w:t>
      </w:r>
      <w:proofErr w:type="spellStart"/>
      <w:r w:rsidR="00DC6911" w:rsidRPr="00DC6911">
        <w:t>Galzin</w:t>
      </w:r>
      <w:proofErr w:type="spellEnd"/>
      <w:r w:rsidR="00DC6911" w:rsidRPr="00DC6911">
        <w:t xml:space="preserve">, R. (1995). Contrasts in algal food processing among five herbivorous coral-reef fishes. </w:t>
      </w:r>
      <w:r w:rsidR="00DC6911" w:rsidRPr="00DC6911">
        <w:rPr>
          <w:i/>
          <w:iCs/>
        </w:rPr>
        <w:t>Oceanographic Literature Review</w:t>
      </w:r>
      <w:r w:rsidR="00DC6911" w:rsidRPr="00DC6911">
        <w:t xml:space="preserve">, </w:t>
      </w:r>
      <w:r w:rsidR="00DC6911" w:rsidRPr="00DC6911">
        <w:rPr>
          <w:i/>
          <w:iCs/>
        </w:rPr>
        <w:t>47</w:t>
      </w:r>
      <w:r w:rsidR="00DC6911" w:rsidRPr="00DC6911">
        <w:t>(43), 455–465.</w:t>
      </w:r>
      <w:r w:rsidR="00DC6911" w:rsidRPr="00DC6911">
        <w:br/>
      </w:r>
      <w:r w:rsidR="00DC6911" w:rsidRPr="00DC6911">
        <w:br/>
        <w:t xml:space="preserve">Polunin, N. V. C., &amp; Roberts, C. M. (1993). Greater biomass and value of target coral-reef fishes in two small Caribbean marine reserves. </w:t>
      </w:r>
      <w:r w:rsidR="00DC6911" w:rsidRPr="00DC6911">
        <w:rPr>
          <w:i/>
          <w:iCs/>
        </w:rPr>
        <w:t>Marine Ecology-Progress Series</w:t>
      </w:r>
      <w:r w:rsidR="00DC6911" w:rsidRPr="00DC6911">
        <w:t xml:space="preserve">, </w:t>
      </w:r>
      <w:r w:rsidR="00DC6911" w:rsidRPr="00DC6911">
        <w:rPr>
          <w:i/>
          <w:iCs/>
        </w:rPr>
        <w:t>100</w:t>
      </w:r>
      <w:r w:rsidR="00DC6911" w:rsidRPr="00DC6911">
        <w:t>, 167–167.</w:t>
      </w:r>
      <w:r w:rsidR="00DC6911" w:rsidRPr="00DC6911">
        <w:br/>
      </w:r>
      <w:r w:rsidR="00DC6911" w:rsidRPr="00DC6911">
        <w:br/>
      </w:r>
      <w:proofErr w:type="spellStart"/>
      <w:r w:rsidR="00DC6911" w:rsidRPr="00DC6911">
        <w:t>Priedîtis</w:t>
      </w:r>
      <w:proofErr w:type="spellEnd"/>
      <w:r w:rsidR="00DC6911" w:rsidRPr="00DC6911">
        <w:t xml:space="preserve">, A., Howlett, S. J., </w:t>
      </w:r>
      <w:proofErr w:type="spellStart"/>
      <w:r w:rsidR="00DC6911" w:rsidRPr="00DC6911">
        <w:t>Baumanis</w:t>
      </w:r>
      <w:proofErr w:type="spellEnd"/>
      <w:r w:rsidR="00DC6911" w:rsidRPr="00DC6911">
        <w:t xml:space="preserve">, J., </w:t>
      </w:r>
      <w:proofErr w:type="spellStart"/>
      <w:r w:rsidR="00DC6911" w:rsidRPr="00DC6911">
        <w:t>Bagrade</w:t>
      </w:r>
      <w:proofErr w:type="spellEnd"/>
      <w:r w:rsidR="00DC6911" w:rsidRPr="00DC6911">
        <w:t xml:space="preserve">, G., Done, G., </w:t>
      </w:r>
      <w:proofErr w:type="spellStart"/>
      <w:r w:rsidR="00DC6911" w:rsidRPr="00DC6911">
        <w:t>Jansons</w:t>
      </w:r>
      <w:proofErr w:type="spellEnd"/>
      <w:r w:rsidR="00DC6911" w:rsidRPr="00DC6911">
        <w:t xml:space="preserve">, Â., … </w:t>
      </w:r>
      <w:proofErr w:type="spellStart"/>
      <w:r w:rsidR="00DC6911" w:rsidRPr="00DC6911">
        <w:t>Ozoliòð</w:t>
      </w:r>
      <w:proofErr w:type="spellEnd"/>
      <w:r w:rsidR="00DC6911" w:rsidRPr="00DC6911">
        <w:t xml:space="preserve">, J. (n.d.). Quantification of Deer Browsing in Summer and Its Importance for Game Management in Latvia. </w:t>
      </w:r>
      <w:r w:rsidR="00A34B92">
        <w:rPr>
          <w:i/>
        </w:rPr>
        <w:t>Baltic Forestry</w:t>
      </w:r>
      <w:r w:rsidR="00A34B92">
        <w:t xml:space="preserve">, </w:t>
      </w:r>
      <w:r w:rsidR="00A34B92">
        <w:rPr>
          <w:i/>
        </w:rPr>
        <w:t>23</w:t>
      </w:r>
      <w:r w:rsidR="00A34B92">
        <w:t>(2), 423-431.</w:t>
      </w:r>
      <w:r w:rsidR="00DC6911" w:rsidRPr="00DC6911">
        <w:br/>
      </w:r>
      <w:r w:rsidR="00DC6911" w:rsidRPr="00DC6911">
        <w:br/>
        <w:t xml:space="preserve">Robinson, J. P. W., Williams, I. D., Edwards, A. M., McPherson, J., Yeager, L., Vigliola, L., … Baum, J. K. (2017). Fishing degrades size structure of coral reef fish communities. </w:t>
      </w:r>
      <w:r w:rsidR="00DC6911" w:rsidRPr="00DC6911">
        <w:rPr>
          <w:i/>
          <w:iCs/>
        </w:rPr>
        <w:t>Global Change Biology</w:t>
      </w:r>
      <w:r w:rsidR="00DC6911" w:rsidRPr="00DC6911">
        <w:t xml:space="preserve">, </w:t>
      </w:r>
      <w:r w:rsidR="00DC6911" w:rsidRPr="00DC6911">
        <w:rPr>
          <w:i/>
          <w:iCs/>
        </w:rPr>
        <w:t>23</w:t>
      </w:r>
      <w:r w:rsidR="00DC6911" w:rsidRPr="00DC6911">
        <w:t>(3), 1009–1022.</w:t>
      </w:r>
      <w:r w:rsidR="00DC6911" w:rsidRPr="00DC6911">
        <w:br/>
      </w:r>
      <w:r w:rsidR="00DC6911" w:rsidRPr="00DC6911">
        <w:br/>
        <w:t xml:space="preserve">Robinson, J. P. W., Williams, I. D., Yeager, L. A., McPherson, J. M., Clark, J., Oliver, T. A., &amp; Baum, J. K. (2018). Environmental conditions and herbivore biomass determine coral reef benthic community composition: implications for quantitative baselines. </w:t>
      </w:r>
      <w:r w:rsidR="00DC6911" w:rsidRPr="00DC6911">
        <w:rPr>
          <w:i/>
          <w:iCs/>
        </w:rPr>
        <w:t>Coral Reefs</w:t>
      </w:r>
      <w:r w:rsidR="000614EF">
        <w:rPr>
          <w:iCs/>
        </w:rPr>
        <w:t xml:space="preserve">, </w:t>
      </w:r>
      <w:r w:rsidR="000614EF">
        <w:rPr>
          <w:i/>
          <w:iCs/>
        </w:rPr>
        <w:t>37</w:t>
      </w:r>
      <w:r w:rsidR="000614EF">
        <w:rPr>
          <w:iCs/>
        </w:rPr>
        <w:t>(4), 1157-1168.</w:t>
      </w:r>
      <w:r w:rsidR="00DC6911" w:rsidRPr="00DC6911">
        <w:br/>
      </w:r>
      <w:r w:rsidR="00DC6911" w:rsidRPr="00DC6911">
        <w:br/>
        <w:t xml:space="preserve">Roff, G., </w:t>
      </w:r>
      <w:proofErr w:type="spellStart"/>
      <w:r w:rsidR="00DC6911" w:rsidRPr="00DC6911">
        <w:t>Doropoulos</w:t>
      </w:r>
      <w:proofErr w:type="spellEnd"/>
      <w:r w:rsidR="00DC6911" w:rsidRPr="00DC6911">
        <w:t xml:space="preserve">, C., Zupan, M., Rogers, A., Steneck, R. S., </w:t>
      </w:r>
      <w:proofErr w:type="spellStart"/>
      <w:r w:rsidR="00DC6911" w:rsidRPr="00DC6911">
        <w:t>Golbuu</w:t>
      </w:r>
      <w:proofErr w:type="spellEnd"/>
      <w:r w:rsidR="00DC6911" w:rsidRPr="00DC6911">
        <w:t xml:space="preserve">, Y., &amp; Mumby, P. J. (2015). Phase shift facilitation following cyclone disturbance on coral reefs. </w:t>
      </w:r>
      <w:proofErr w:type="spellStart"/>
      <w:r w:rsidR="00DC6911" w:rsidRPr="00DC6911">
        <w:rPr>
          <w:i/>
          <w:iCs/>
        </w:rPr>
        <w:t>Oecologia</w:t>
      </w:r>
      <w:proofErr w:type="spellEnd"/>
      <w:r w:rsidR="00DC6911" w:rsidRPr="00DC6911">
        <w:t xml:space="preserve">, </w:t>
      </w:r>
      <w:r w:rsidR="00DC6911" w:rsidRPr="00DC6911">
        <w:rPr>
          <w:i/>
          <w:iCs/>
        </w:rPr>
        <w:t>178</w:t>
      </w:r>
      <w:r w:rsidR="00DC6911" w:rsidRPr="00DC6911">
        <w:t>(4), 1193–1203.</w:t>
      </w:r>
      <w:r w:rsidR="00DC6911" w:rsidRPr="00DC6911">
        <w:br/>
      </w:r>
      <w:r w:rsidR="00DC6911" w:rsidRPr="00DC6911">
        <w:br/>
      </w:r>
      <w:proofErr w:type="spellStart"/>
      <w:r w:rsidR="00DC6911" w:rsidRPr="00DC6911">
        <w:t>Royo</w:t>
      </w:r>
      <w:proofErr w:type="spellEnd"/>
      <w:r w:rsidR="00DC6911" w:rsidRPr="00DC6911">
        <w:t xml:space="preserve">, A. A., Collins, R., Adams, M. B., </w:t>
      </w:r>
      <w:proofErr w:type="spellStart"/>
      <w:r w:rsidR="00DC6911" w:rsidRPr="00DC6911">
        <w:t>Kirschbaum</w:t>
      </w:r>
      <w:proofErr w:type="spellEnd"/>
      <w:r w:rsidR="00DC6911" w:rsidRPr="00DC6911">
        <w:t xml:space="preserve">, C., &amp; Carson, W. P. (2010). Pervasive interactions between ungulate browsers and disturbance regimes promote temperate forest herbaceous diversity. </w:t>
      </w:r>
      <w:r w:rsidR="00DC6911" w:rsidRPr="00DC6911">
        <w:rPr>
          <w:i/>
          <w:iCs/>
        </w:rPr>
        <w:t>Ecology</w:t>
      </w:r>
      <w:r w:rsidR="00DC6911" w:rsidRPr="00DC6911">
        <w:t xml:space="preserve">, </w:t>
      </w:r>
      <w:r w:rsidR="00DC6911" w:rsidRPr="00DC6911">
        <w:rPr>
          <w:i/>
          <w:iCs/>
        </w:rPr>
        <w:t>91</w:t>
      </w:r>
      <w:r w:rsidR="00DC6911" w:rsidRPr="00DC6911">
        <w:t>(1), 93–105.</w:t>
      </w:r>
      <w:r w:rsidR="00DC6911" w:rsidRPr="00DC6911">
        <w:br/>
      </w:r>
      <w:r w:rsidR="00DC6911" w:rsidRPr="00DC6911">
        <w:br/>
        <w:t xml:space="preserve">Russ, G. R. (2003). Grazer biomass correlates more strongly with production than with biomass of algal turfs on a coral reef.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22</w:t>
      </w:r>
      <w:r w:rsidR="00DC6911" w:rsidRPr="00DC6911">
        <w:t>(1), 63–67.</w:t>
      </w:r>
      <w:r w:rsidR="00DC6911" w:rsidRPr="00DC6911">
        <w:br/>
      </w:r>
      <w:r w:rsidR="00DC6911" w:rsidRPr="00DC6911">
        <w:br/>
        <w:t xml:space="preserve">Russ, G. R., Payne, C. S., Bergseth, B. J., Rizzari, J. R., Abesamis, R. A., &amp; Alcala, A. C. (2018). Decadal-scale response of </w:t>
      </w:r>
      <w:proofErr w:type="spellStart"/>
      <w:r w:rsidR="00DC6911" w:rsidRPr="00DC6911">
        <w:t>detritivorous</w:t>
      </w:r>
      <w:proofErr w:type="spellEnd"/>
      <w:r w:rsidR="00DC6911" w:rsidRPr="00DC6911">
        <w:t xml:space="preserve"> </w:t>
      </w:r>
      <w:proofErr w:type="spellStart"/>
      <w:r w:rsidR="00DC6911" w:rsidRPr="00DC6911">
        <w:t>surgeonfishes</w:t>
      </w:r>
      <w:proofErr w:type="spellEnd"/>
      <w:r w:rsidR="00DC6911" w:rsidRPr="00DC6911">
        <w:t xml:space="preserve"> (family Acanthuridae) to no-take </w:t>
      </w:r>
      <w:r w:rsidR="00DC6911" w:rsidRPr="00DC6911">
        <w:lastRenderedPageBreak/>
        <w:t xml:space="preserve">marine reserve protection and changes in benthic habitat. </w:t>
      </w:r>
      <w:r w:rsidR="00DC6911" w:rsidRPr="00DC6911">
        <w:rPr>
          <w:i/>
          <w:iCs/>
        </w:rPr>
        <w:t>Journal of Fish Biology</w:t>
      </w:r>
      <w:r w:rsidR="00DC6911" w:rsidRPr="00DC6911">
        <w:t xml:space="preserve">, </w:t>
      </w:r>
      <w:r w:rsidR="00DC6911" w:rsidRPr="00DC6911">
        <w:rPr>
          <w:i/>
          <w:iCs/>
        </w:rPr>
        <w:t>93</w:t>
      </w:r>
      <w:r w:rsidR="00DC6911" w:rsidRPr="00DC6911">
        <w:t>(5), 887–900.</w:t>
      </w:r>
      <w:r w:rsidR="00DC6911" w:rsidRPr="00DC6911">
        <w:br/>
      </w:r>
      <w:r w:rsidR="00DC6911" w:rsidRPr="00DC6911">
        <w:br/>
        <w:t xml:space="preserve">Russ, G. R., </w:t>
      </w:r>
      <w:proofErr w:type="spellStart"/>
      <w:r w:rsidR="00DC6911" w:rsidRPr="00DC6911">
        <w:t>Questel</w:t>
      </w:r>
      <w:proofErr w:type="spellEnd"/>
      <w:r w:rsidR="00DC6911" w:rsidRPr="00DC6911">
        <w:t xml:space="preserve">, S.-L. A., Rizzari, J. R., &amp; Alcala, A. C. (2015). The parrotfish–coral relationship: refuting the ubiquity of a prevailing paradigm. </w:t>
      </w:r>
      <w:r w:rsidR="00DC6911" w:rsidRPr="00DC6911">
        <w:rPr>
          <w:i/>
          <w:iCs/>
        </w:rPr>
        <w:t>Marine Biology</w:t>
      </w:r>
      <w:r w:rsidR="00DC6911" w:rsidRPr="00DC6911">
        <w:t xml:space="preserve">, </w:t>
      </w:r>
      <w:r w:rsidR="00DC6911" w:rsidRPr="00DC6911">
        <w:rPr>
          <w:i/>
          <w:iCs/>
        </w:rPr>
        <w:t>162</w:t>
      </w:r>
      <w:r w:rsidR="00DC6911" w:rsidRPr="00DC6911">
        <w:t>(10), 2029–2045.</w:t>
      </w:r>
      <w:r w:rsidR="00DC6911" w:rsidRPr="00DC6911">
        <w:br/>
      </w:r>
      <w:r w:rsidR="00DC6911" w:rsidRPr="00DC6911">
        <w:br/>
        <w:t xml:space="preserve">Samoilys, M. A., &amp; Carlos, G. (2000). Determining Methods of Underwater Visual Census for Estimating the Abundance of Coral Reef Fishes. </w:t>
      </w:r>
      <w:r w:rsidR="00DC6911" w:rsidRPr="00DC6911">
        <w:rPr>
          <w:i/>
          <w:iCs/>
        </w:rPr>
        <w:t>Environmental Biology of Fishes</w:t>
      </w:r>
      <w:r w:rsidR="00DC6911" w:rsidRPr="00DC6911">
        <w:t xml:space="preserve">, </w:t>
      </w:r>
      <w:r w:rsidR="00DC6911" w:rsidRPr="00DC6911">
        <w:rPr>
          <w:i/>
          <w:iCs/>
        </w:rPr>
        <w:t>57</w:t>
      </w:r>
      <w:r w:rsidR="00DC6911" w:rsidRPr="00DC6911">
        <w:t>(3), 289–304.</w:t>
      </w:r>
      <w:r w:rsidR="00DC6911" w:rsidRPr="00DC6911">
        <w:br/>
      </w:r>
      <w:r w:rsidR="00DC6911" w:rsidRPr="00DC6911">
        <w:br/>
      </w:r>
      <w:proofErr w:type="spellStart"/>
      <w:r w:rsidR="00DC6911" w:rsidRPr="00DC6911">
        <w:t>Schielzeth</w:t>
      </w:r>
      <w:proofErr w:type="spellEnd"/>
      <w:r w:rsidR="00DC6911" w:rsidRPr="00DC6911">
        <w:t xml:space="preserve">, H. (2010). Simple means to improve the interpretability of regression coefficients: Interpretation of regression coefficients. </w:t>
      </w:r>
      <w:r w:rsidR="00DC6911" w:rsidRPr="00DC6911">
        <w:rPr>
          <w:i/>
          <w:iCs/>
        </w:rPr>
        <w:t>Methods in Ecology and Evolutio</w:t>
      </w:r>
      <w:r w:rsidR="00445D7A">
        <w:rPr>
          <w:i/>
          <w:iCs/>
        </w:rPr>
        <w:t>n</w:t>
      </w:r>
      <w:r w:rsidR="00DC6911" w:rsidRPr="00DC6911">
        <w:t xml:space="preserve">, </w:t>
      </w:r>
      <w:r w:rsidR="00DC6911" w:rsidRPr="00DC6911">
        <w:rPr>
          <w:i/>
          <w:iCs/>
        </w:rPr>
        <w:t>1</w:t>
      </w:r>
      <w:r w:rsidR="00DC6911" w:rsidRPr="00DC6911">
        <w:t>(2), 103–113.</w:t>
      </w:r>
      <w:r w:rsidR="00DC6911" w:rsidRPr="00DC6911">
        <w:br/>
      </w:r>
      <w:r w:rsidR="00DC6911" w:rsidRPr="00DC6911">
        <w:br/>
        <w:t xml:space="preserve">Taylor, B. M., Houk, P., Russ, G. R., &amp; Choat, J. H. (2014). Life histories predict vulnerability to overexploitation in parrotfishes.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33</w:t>
      </w:r>
      <w:r w:rsidR="00DC6911" w:rsidRPr="00DC6911">
        <w:t>(4), 869–878.</w:t>
      </w:r>
      <w:r w:rsidR="00DC6911" w:rsidRPr="00DC6911">
        <w:br/>
      </w:r>
      <w:r w:rsidR="00DC6911" w:rsidRPr="00DC6911">
        <w:br/>
      </w:r>
      <w:proofErr w:type="spellStart"/>
      <w:r w:rsidR="00DC6911" w:rsidRPr="00DC6911">
        <w:t>Tebbett</w:t>
      </w:r>
      <w:proofErr w:type="spellEnd"/>
      <w:r w:rsidR="00DC6911" w:rsidRPr="00DC6911">
        <w:t xml:space="preserve">, S. B., Goatley, C. H. R., &amp; Bellwood, D. R. (2017). Clarifying functional roles: algal removal by the </w:t>
      </w:r>
      <w:proofErr w:type="spellStart"/>
      <w:r w:rsidR="00DC6911" w:rsidRPr="00DC6911">
        <w:t>surgeonfishes</w:t>
      </w:r>
      <w:proofErr w:type="spellEnd"/>
      <w:r w:rsidR="00DC6911" w:rsidRPr="00DC6911">
        <w:t xml:space="preserve"> </w:t>
      </w:r>
      <w:proofErr w:type="spellStart"/>
      <w:r w:rsidR="00DC6911" w:rsidRPr="00DC6911">
        <w:t>Ctenochaetus</w:t>
      </w:r>
      <w:proofErr w:type="spellEnd"/>
      <w:r w:rsidR="00DC6911" w:rsidRPr="00DC6911">
        <w:t xml:space="preserve"> </w:t>
      </w:r>
      <w:proofErr w:type="spellStart"/>
      <w:r w:rsidR="00DC6911" w:rsidRPr="00DC6911">
        <w:t>striatus</w:t>
      </w:r>
      <w:proofErr w:type="spellEnd"/>
      <w:r w:rsidR="00DC6911" w:rsidRPr="00DC6911">
        <w:t xml:space="preserve"> and </w:t>
      </w:r>
      <w:proofErr w:type="spellStart"/>
      <w:r w:rsidR="00DC6911" w:rsidRPr="00DC6911">
        <w:t>Acanthurus</w:t>
      </w:r>
      <w:proofErr w:type="spellEnd"/>
      <w:r w:rsidR="00DC6911" w:rsidRPr="00DC6911">
        <w:t xml:space="preserve"> </w:t>
      </w:r>
      <w:proofErr w:type="spellStart"/>
      <w:r w:rsidR="00DC6911" w:rsidRPr="00DC6911">
        <w:t>nigrofuscus</w:t>
      </w:r>
      <w:proofErr w:type="spellEnd"/>
      <w:r w:rsidR="00DC6911" w:rsidRPr="00DC6911">
        <w:t xml:space="preserve">.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36</w:t>
      </w:r>
      <w:r w:rsidR="00DC6911" w:rsidRPr="00DC6911">
        <w:t>(3), 803–813.</w:t>
      </w:r>
      <w:r w:rsidR="00DC6911" w:rsidRPr="00DC6911">
        <w:br/>
      </w:r>
      <w:r w:rsidR="00DC6911" w:rsidRPr="00DC6911">
        <w:br/>
        <w:t xml:space="preserve">Van </w:t>
      </w:r>
      <w:proofErr w:type="spellStart"/>
      <w:r w:rsidR="00DC6911" w:rsidRPr="00DC6911">
        <w:t>Rooij</w:t>
      </w:r>
      <w:proofErr w:type="spellEnd"/>
      <w:r w:rsidR="00DC6911" w:rsidRPr="00DC6911">
        <w:t xml:space="preserve">, J. M., </w:t>
      </w:r>
      <w:proofErr w:type="spellStart"/>
      <w:r w:rsidR="00DC6911" w:rsidRPr="00DC6911">
        <w:t>Videler</w:t>
      </w:r>
      <w:proofErr w:type="spellEnd"/>
      <w:r w:rsidR="00DC6911" w:rsidRPr="00DC6911">
        <w:t xml:space="preserve">, J. J., &amp; Bruggemann, J. H. (1998). High biomass and production but low energy transfer </w:t>
      </w:r>
      <w:proofErr w:type="spellStart"/>
      <w:r w:rsidR="00DC6911" w:rsidRPr="00DC6911">
        <w:t>effciency</w:t>
      </w:r>
      <w:proofErr w:type="spellEnd"/>
      <w:r w:rsidR="00DC6911" w:rsidRPr="00DC6911">
        <w:t xml:space="preserve"> of Caribbean parrotfish: implications for trophic models of coral reefs. </w:t>
      </w:r>
      <w:r w:rsidR="00DC6911" w:rsidRPr="00DC6911">
        <w:rPr>
          <w:i/>
          <w:iCs/>
        </w:rPr>
        <w:t>Journal of Fish Biology</w:t>
      </w:r>
      <w:r w:rsidR="00DC6911" w:rsidRPr="00DC6911">
        <w:t xml:space="preserve">, </w:t>
      </w:r>
      <w:r w:rsidR="00DC6911" w:rsidRPr="00DC6911">
        <w:rPr>
          <w:i/>
          <w:iCs/>
        </w:rPr>
        <w:t>53</w:t>
      </w:r>
      <w:r w:rsidR="00DC6911" w:rsidRPr="00DC6911">
        <w:t>(</w:t>
      </w:r>
      <w:proofErr w:type="spellStart"/>
      <w:r w:rsidR="00DC6911" w:rsidRPr="00DC6911">
        <w:t>sA</w:t>
      </w:r>
      <w:proofErr w:type="spellEnd"/>
      <w:r w:rsidR="00DC6911" w:rsidRPr="00DC6911">
        <w:t>), 154–178.</w:t>
      </w:r>
      <w:r w:rsidR="00DC6911" w:rsidRPr="00DC6911">
        <w:br/>
      </w:r>
      <w:r w:rsidR="00DC6911" w:rsidRPr="00DC6911">
        <w:br/>
      </w:r>
      <w:proofErr w:type="spellStart"/>
      <w:r w:rsidR="00DC6911" w:rsidRPr="00DC6911">
        <w:t>Vergés</w:t>
      </w:r>
      <w:proofErr w:type="spellEnd"/>
      <w:r w:rsidR="00DC6911" w:rsidRPr="00DC6911">
        <w:t xml:space="preserve">, A., Steinberg, P. D., Hay, M. E., </w:t>
      </w:r>
      <w:proofErr w:type="spellStart"/>
      <w:r w:rsidR="00DC6911" w:rsidRPr="00DC6911">
        <w:t>Poore</w:t>
      </w:r>
      <w:proofErr w:type="spellEnd"/>
      <w:r w:rsidR="00DC6911" w:rsidRPr="00DC6911">
        <w:t xml:space="preserve">, A. G. B., Campbell, A. H., Ballesteros, E., … Wilson, S. K. (2014). The tropicalization of temperate marine ecosystems: climate-mediated changes in herbivory and community phase shifts. </w:t>
      </w:r>
      <w:r w:rsidR="00CF2714" w:rsidRPr="00DC6911">
        <w:rPr>
          <w:i/>
          <w:iCs/>
        </w:rPr>
        <w:t>Proceedings</w:t>
      </w:r>
      <w:r w:rsidR="00CF2714">
        <w:rPr>
          <w:i/>
          <w:iCs/>
        </w:rPr>
        <w:t xml:space="preserve"> of the Royal Society B: Biological Sciences</w:t>
      </w:r>
      <w:r w:rsidR="00DC6911" w:rsidRPr="00DC6911">
        <w:t xml:space="preserve">, </w:t>
      </w:r>
      <w:r w:rsidR="00DC6911" w:rsidRPr="00DC6911">
        <w:rPr>
          <w:i/>
          <w:iCs/>
        </w:rPr>
        <w:t>281</w:t>
      </w:r>
      <w:r w:rsidR="00DC6911" w:rsidRPr="00DC6911">
        <w:t>(1789), 20140846.</w:t>
      </w:r>
      <w:r w:rsidR="00DC6911" w:rsidRPr="00DC6911">
        <w:br/>
      </w:r>
      <w:r w:rsidR="00DC6911" w:rsidRPr="00DC6911">
        <w:br/>
        <w:t xml:space="preserve">Williams, I. D., White, D. J., Sparks, R. T., Lino, K. C., </w:t>
      </w:r>
      <w:proofErr w:type="spellStart"/>
      <w:r w:rsidR="00DC6911" w:rsidRPr="00DC6911">
        <w:t>Zamzow</w:t>
      </w:r>
      <w:proofErr w:type="spellEnd"/>
      <w:r w:rsidR="00DC6911" w:rsidRPr="00DC6911">
        <w:t xml:space="preserve">, J. P., Kelly, E. L. A., &amp; Ramey, H. L. (2016). Responses of Herbivorous Fishes and Benthos to 6 Years of Protection at the </w:t>
      </w:r>
      <w:proofErr w:type="spellStart"/>
      <w:r w:rsidR="00DC6911" w:rsidRPr="00DC6911">
        <w:t>Kahekili</w:t>
      </w:r>
      <w:proofErr w:type="spellEnd"/>
      <w:r w:rsidR="00DC6911" w:rsidRPr="00DC6911">
        <w:t xml:space="preserve"> Herbivore Fisheries Management Area, Maui. </w:t>
      </w:r>
      <w:proofErr w:type="spellStart"/>
      <w:r w:rsidR="00DC6911" w:rsidRPr="00DC6911">
        <w:rPr>
          <w:i/>
          <w:iCs/>
        </w:rPr>
        <w:t>PloS</w:t>
      </w:r>
      <w:proofErr w:type="spellEnd"/>
      <w:r w:rsidR="00DC6911" w:rsidRPr="00DC6911">
        <w:rPr>
          <w:i/>
          <w:iCs/>
        </w:rPr>
        <w:t xml:space="preserve"> One</w:t>
      </w:r>
      <w:r w:rsidR="00DC6911" w:rsidRPr="00DC6911">
        <w:t xml:space="preserve">, </w:t>
      </w:r>
      <w:r w:rsidR="00DC6911" w:rsidRPr="00DC6911">
        <w:rPr>
          <w:i/>
          <w:iCs/>
        </w:rPr>
        <w:t>11</w:t>
      </w:r>
      <w:r w:rsidR="00DC6911" w:rsidRPr="00DC6911">
        <w:t>(7), e0159100.</w:t>
      </w:r>
      <w:r w:rsidR="00DC6911" w:rsidRPr="00DC6911">
        <w:br/>
      </w:r>
      <w:r w:rsidR="00DC6911" w:rsidRPr="00DC6911">
        <w:br/>
        <w:t xml:space="preserve">Williams, I., &amp; Polunin, N. (2001). Large-scale associations between macroalgal cover and grazer biomass on mid-depth reefs in the Caribbean. </w:t>
      </w:r>
      <w:r w:rsidR="00DC6911" w:rsidRPr="00DC6911">
        <w:rPr>
          <w:i/>
          <w:iCs/>
        </w:rPr>
        <w:t xml:space="preserve">Coral </w:t>
      </w:r>
      <w:proofErr w:type="gramStart"/>
      <w:r w:rsidR="00DC6911" w:rsidRPr="00DC6911">
        <w:rPr>
          <w:i/>
          <w:iCs/>
        </w:rPr>
        <w:t xml:space="preserve">Reefs </w:t>
      </w:r>
      <w:r w:rsidR="00DC6911" w:rsidRPr="00DC6911">
        <w:t>,</w:t>
      </w:r>
      <w:proofErr w:type="gramEnd"/>
      <w:r w:rsidR="00DC6911" w:rsidRPr="00DC6911">
        <w:t xml:space="preserve"> </w:t>
      </w:r>
      <w:r w:rsidR="00DC6911" w:rsidRPr="00DC6911">
        <w:rPr>
          <w:i/>
          <w:iCs/>
        </w:rPr>
        <w:t>19</w:t>
      </w:r>
      <w:r w:rsidR="00DC6911" w:rsidRPr="00DC6911">
        <w:t>(4), 358–366.</w:t>
      </w:r>
      <w:r w:rsidR="00DC6911" w:rsidRPr="00DC6911">
        <w:br/>
      </w:r>
      <w:r w:rsidR="00DC6911" w:rsidRPr="00DC6911">
        <w:br/>
        <w:t xml:space="preserve">Wilson, S. K., Bellwood, D. R., Choat, J. H., &amp; </w:t>
      </w:r>
      <w:proofErr w:type="spellStart"/>
      <w:r w:rsidR="00DC6911" w:rsidRPr="00DC6911">
        <w:t>Furnas</w:t>
      </w:r>
      <w:proofErr w:type="spellEnd"/>
      <w:r w:rsidR="00DC6911" w:rsidRPr="00DC6911">
        <w:t xml:space="preserve">, M. J. (2003). Detritus in the epilithic algal matrix and its use by coral reef fishes. </w:t>
      </w:r>
      <w:r w:rsidR="00DC6911" w:rsidRPr="00DC6911">
        <w:rPr>
          <w:i/>
          <w:iCs/>
        </w:rPr>
        <w:t>Oceanography and Marine Biology: An Annual Review</w:t>
      </w:r>
      <w:r w:rsidR="00DC6911" w:rsidRPr="00DC6911">
        <w:t xml:space="preserve">, </w:t>
      </w:r>
      <w:r w:rsidR="00DC6911" w:rsidRPr="00DC6911">
        <w:rPr>
          <w:i/>
          <w:iCs/>
        </w:rPr>
        <w:t>41</w:t>
      </w:r>
      <w:r w:rsidR="00DC6911" w:rsidRPr="00DC6911">
        <w:t>, 279–310.</w:t>
      </w:r>
      <w:r w:rsidR="00DC6911" w:rsidRPr="00DC6911">
        <w:br/>
      </w:r>
      <w:r w:rsidR="00DC6911" w:rsidRPr="00DC6911">
        <w:br/>
        <w:t xml:space="preserve">Wilson, S. K., Fisher, R., Pratchett, M. S., Graham, N. A. J., Dulvy, N. K., Turner, R. A., … Polunin, N. V. C. (2010). Habitat degradation and fishing effects on the size structure of coral reef fish communities. </w:t>
      </w:r>
      <w:r w:rsidR="00DC6911" w:rsidRPr="00DC6911">
        <w:rPr>
          <w:i/>
          <w:iCs/>
        </w:rPr>
        <w:t>Ecological Applications</w:t>
      </w:r>
      <w:r w:rsidR="00DC6911" w:rsidRPr="00DC6911">
        <w:t xml:space="preserve">, </w:t>
      </w:r>
      <w:r w:rsidR="00DC6911" w:rsidRPr="00DC6911">
        <w:rPr>
          <w:i/>
          <w:iCs/>
        </w:rPr>
        <w:t>20</w:t>
      </w:r>
      <w:r w:rsidR="00DC6911" w:rsidRPr="00DC6911">
        <w:t>(2), 442–451.</w:t>
      </w:r>
      <w:r w:rsidR="00DC6911" w:rsidRPr="00DC6911">
        <w:br/>
      </w:r>
      <w:r w:rsidR="00DC6911" w:rsidRPr="00DC6911">
        <w:br/>
        <w:t xml:space="preserve">Wilson, S. K., Fisher, R., Pratchett, M. S., Graham, N. A. J., Dulvy, N. K., Turner, R. A., … </w:t>
      </w:r>
      <w:r w:rsidR="00DC6911" w:rsidRPr="00DC6911">
        <w:lastRenderedPageBreak/>
        <w:t xml:space="preserve">Rushton, S. P. (2008). Exploitation and habitat degradation as agents of change within coral reef fish communities. </w:t>
      </w:r>
      <w:r w:rsidR="00DC6911" w:rsidRPr="00DC6911">
        <w:rPr>
          <w:i/>
          <w:iCs/>
        </w:rPr>
        <w:t>Global Change Biology</w:t>
      </w:r>
      <w:r w:rsidR="00DC6911" w:rsidRPr="00DC6911">
        <w:t xml:space="preserve">, </w:t>
      </w:r>
      <w:r w:rsidR="00DC6911" w:rsidRPr="00DC6911">
        <w:rPr>
          <w:i/>
          <w:iCs/>
        </w:rPr>
        <w:t>14</w:t>
      </w:r>
      <w:r w:rsidR="00DC6911" w:rsidRPr="00DC6911">
        <w:t>(12), 2796–2809.</w:t>
      </w:r>
      <w:r w:rsidR="00DC6911" w:rsidRPr="00DC6911">
        <w:br/>
      </w:r>
      <w:r w:rsidR="00DC6911" w:rsidRPr="00DC6911">
        <w:br/>
        <w:t xml:space="preserve">Wilson, S. K., Graham, N. A. J., &amp; Polunin, N. V. C. (2007). Appraisal of visual assessments of habitat complexity and benthic composition on coral reefs. </w:t>
      </w:r>
      <w:r w:rsidR="00DC6911" w:rsidRPr="00DC6911">
        <w:rPr>
          <w:i/>
          <w:iCs/>
        </w:rPr>
        <w:t>Marine Biology</w:t>
      </w:r>
      <w:r w:rsidR="00DC6911" w:rsidRPr="00DC6911">
        <w:t xml:space="preserve">, </w:t>
      </w:r>
      <w:r w:rsidR="00DC6911" w:rsidRPr="00DC6911">
        <w:rPr>
          <w:i/>
          <w:iCs/>
        </w:rPr>
        <w:t>151</w:t>
      </w:r>
      <w:r w:rsidR="00DC6911" w:rsidRPr="00DC6911">
        <w:t>(3), 1069–1076.</w:t>
      </w:r>
      <w:r w:rsidR="00DC6911" w:rsidRPr="00DC6911">
        <w:br/>
      </w:r>
      <w:r w:rsidR="00DC6911" w:rsidRPr="00DC6911">
        <w:br/>
        <w:t xml:space="preserve">Wilson, S. K., Graham, N. A. J., Pratchett, M. S., Jones, G. P., &amp; Polunin, N. V. C. (2006). Multiple disturbances and the global degradation of coral reefs: are reef fishes at risk or resilient? </w:t>
      </w:r>
      <w:r w:rsidR="00DC6911" w:rsidRPr="00DC6911">
        <w:rPr>
          <w:i/>
          <w:iCs/>
        </w:rPr>
        <w:t>Global Change Biology</w:t>
      </w:r>
      <w:r w:rsidR="00DC6911" w:rsidRPr="00DC6911">
        <w:t xml:space="preserve">, </w:t>
      </w:r>
      <w:r w:rsidR="00DC6911" w:rsidRPr="00DC6911">
        <w:rPr>
          <w:i/>
          <w:iCs/>
        </w:rPr>
        <w:t>12</w:t>
      </w:r>
      <w:r w:rsidR="00DC6911" w:rsidRPr="00DC6911">
        <w:t>(11), 2220–2234.</w:t>
      </w:r>
      <w:r w:rsidR="00DC6911" w:rsidRPr="00DC6911">
        <w:br/>
      </w:r>
      <w:r w:rsidR="00DC6911" w:rsidRPr="00DC6911">
        <w:br/>
      </w:r>
      <w:proofErr w:type="spellStart"/>
      <w:r w:rsidR="00DC6911" w:rsidRPr="00DC6911">
        <w:t>Zimov</w:t>
      </w:r>
      <w:proofErr w:type="spellEnd"/>
      <w:r w:rsidR="00DC6911" w:rsidRPr="00DC6911">
        <w:t xml:space="preserve">, S. A., </w:t>
      </w:r>
      <w:proofErr w:type="spellStart"/>
      <w:r w:rsidR="00DC6911" w:rsidRPr="00DC6911">
        <w:t>Chuprynin</w:t>
      </w:r>
      <w:proofErr w:type="spellEnd"/>
      <w:r w:rsidR="00DC6911" w:rsidRPr="00DC6911">
        <w:t xml:space="preserve">, V. I., </w:t>
      </w:r>
      <w:proofErr w:type="spellStart"/>
      <w:r w:rsidR="00DC6911" w:rsidRPr="00DC6911">
        <w:t>Oreshko</w:t>
      </w:r>
      <w:proofErr w:type="spellEnd"/>
      <w:r w:rsidR="00DC6911" w:rsidRPr="00DC6911">
        <w:t xml:space="preserve">, A. P., Chapin, F. S., Reynolds, J. F., &amp; Chapin, M. C. (1995). Steppe-Tundra Transition: </w:t>
      </w:r>
      <w:proofErr w:type="gramStart"/>
      <w:r w:rsidR="00DC6911" w:rsidRPr="00DC6911">
        <w:t>A</w:t>
      </w:r>
      <w:proofErr w:type="gramEnd"/>
      <w:r w:rsidR="00DC6911" w:rsidRPr="00DC6911">
        <w:t xml:space="preserve"> Herbivore-Driven Biome Shift at the End of the Pleistocene. </w:t>
      </w:r>
      <w:r w:rsidR="00DC6911" w:rsidRPr="00DC6911">
        <w:rPr>
          <w:i/>
          <w:iCs/>
        </w:rPr>
        <w:t>The American Naturalist</w:t>
      </w:r>
      <w:r w:rsidR="00DC6911" w:rsidRPr="00DC6911">
        <w:t xml:space="preserve">, </w:t>
      </w:r>
      <w:r w:rsidR="00DC6911" w:rsidRPr="00DC6911">
        <w:rPr>
          <w:i/>
          <w:iCs/>
        </w:rPr>
        <w:t>146</w:t>
      </w:r>
      <w:r w:rsidR="00DC6911" w:rsidRPr="00DC6911">
        <w:t>(5), 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raham, Nick" w:date="2019-05-13T13:41:00Z" w:initials="GN">
    <w:p w14:paraId="1C439532" w14:textId="15B6729C" w:rsidR="00CC56AB" w:rsidRDefault="00CC56AB">
      <w:pPr>
        <w:pStyle w:val="CommentText"/>
      </w:pPr>
      <w:r>
        <w:rPr>
          <w:rStyle w:val="CommentReference"/>
        </w:rPr>
        <w:annotationRef/>
      </w:r>
      <w:r>
        <w:t xml:space="preserve">For the referees we suggest, should make sure we cite any relevant papers of theirs. I see we don’t cite any of Doug Rasher’s for example. </w:t>
      </w:r>
    </w:p>
  </w:comment>
  <w:comment w:id="1" w:author="Robinson, James (robins64)" w:date="2019-05-14T13:33:00Z" w:initials="RJ(">
    <w:p w14:paraId="27696BD6" w14:textId="512A61F7" w:rsidR="00CC56AB" w:rsidRDefault="00CC56AB">
      <w:pPr>
        <w:pStyle w:val="CommentText"/>
      </w:pPr>
      <w:r>
        <w:rPr>
          <w:rStyle w:val="CommentReference"/>
        </w:rPr>
        <w:annotationRef/>
      </w:r>
      <w:r>
        <w:t>Fiji paper Ecology</w:t>
      </w:r>
    </w:p>
  </w:comment>
  <w:comment w:id="2" w:author="Jeneen H.H" w:date="2019-05-15T11:13:00Z" w:initials="JH">
    <w:p w14:paraId="1999E048" w14:textId="473CD174" w:rsidR="005048CE" w:rsidRDefault="005048CE">
      <w:pPr>
        <w:pStyle w:val="CommentText"/>
      </w:pPr>
      <w:r>
        <w:rPr>
          <w:rStyle w:val="CommentReference"/>
        </w:rPr>
        <w:annotationRef/>
      </w:r>
      <w:r>
        <w:t xml:space="preserve">Could include Rasher et al </w:t>
      </w:r>
      <w:r w:rsidR="00284DC3">
        <w:t xml:space="preserve">2013 ecology which shows </w:t>
      </w:r>
      <w:r w:rsidR="00BF2ABB">
        <w:t xml:space="preserve">the link between herbivore </w:t>
      </w:r>
      <w:r w:rsidR="008E2927">
        <w:t xml:space="preserve"> + macroalgae </w:t>
      </w:r>
      <w:bookmarkStart w:id="3" w:name="_GoBack"/>
      <w:bookmarkEnd w:id="3"/>
      <w:r w:rsidR="00BF2ABB">
        <w:t xml:space="preserve">diversity and productivity </w:t>
      </w:r>
    </w:p>
  </w:comment>
  <w:comment w:id="4" w:author="Graham, Nick" w:date="2019-05-13T13:51:00Z" w:initials="GN">
    <w:p w14:paraId="59BD0C38" w14:textId="1A867227" w:rsidR="00CC56AB" w:rsidRDefault="00CC56AB">
      <w:pPr>
        <w:pStyle w:val="CommentText"/>
      </w:pPr>
      <w:r>
        <w:rPr>
          <w:rStyle w:val="CommentReference"/>
        </w:rPr>
        <w:annotationRef/>
      </w:r>
      <w:r>
        <w:t xml:space="preserve">We just use reef slope data here, right? If we use reef slope and crest data (4 replicates in each habitat) for GBR and </w:t>
      </w:r>
      <w:proofErr w:type="spellStart"/>
      <w:r>
        <w:t>Chagos</w:t>
      </w:r>
      <w:proofErr w:type="spellEnd"/>
      <w:r>
        <w:t xml:space="preserve">, that needs to be explained above. </w:t>
      </w:r>
    </w:p>
  </w:comment>
  <w:comment w:id="7" w:author="Graham, Nick" w:date="2019-05-13T14:10:00Z" w:initials="GN">
    <w:p w14:paraId="5B93B86B" w14:textId="6637B7F7" w:rsidR="00CC56AB" w:rsidRDefault="00CC56AB">
      <w:pPr>
        <w:pStyle w:val="CommentText"/>
      </w:pPr>
      <w:r>
        <w:rPr>
          <w:rStyle w:val="CommentReference"/>
        </w:rPr>
        <w:annotationRef/>
      </w:r>
      <w:r>
        <w:t>Why was rubble not included – may need to be justified</w:t>
      </w:r>
    </w:p>
  </w:comment>
  <w:comment w:id="8" w:author="Robinson, James (robins64)" w:date="2019-05-14T15:18:00Z" w:initials="RJ(">
    <w:p w14:paraId="74832EBB" w14:textId="38532C61" w:rsidR="00CC56AB" w:rsidRDefault="00CC56AB">
      <w:pPr>
        <w:pStyle w:val="CommentText"/>
      </w:pPr>
      <w:r>
        <w:rPr>
          <w:rStyle w:val="CommentReference"/>
        </w:rPr>
        <w:annotationRef/>
      </w:r>
      <w:r>
        <w:t xml:space="preserve">Asking Andy for thoughts on rubble habitats as good/bad for grazing, and separate to consolidated substrate (rock </w:t>
      </w:r>
      <w:proofErr w:type="spellStart"/>
      <w:r>
        <w:t>etc</w:t>
      </w:r>
      <w:proofErr w:type="spellEnd"/>
      <w:r>
        <w:t>).</w:t>
      </w:r>
    </w:p>
  </w:comment>
  <w:comment w:id="9" w:author="Graham, Nick" w:date="2019-05-13T14:12:00Z" w:initials="GN">
    <w:p w14:paraId="32375E21" w14:textId="0401157B" w:rsidR="00CC56AB" w:rsidRDefault="00CC56AB">
      <w:pPr>
        <w:pStyle w:val="CommentText"/>
      </w:pPr>
      <w:r>
        <w:rPr>
          <w:rStyle w:val="CommentReference"/>
        </w:rPr>
        <w:annotationRef/>
      </w:r>
      <w:r>
        <w:t xml:space="preserve">This paragraph needs more developing. Not entirely clear what being done here or for what purpose. Walk the reader through it. Also, in the figure we have a line for 25% LFI, and 75% LFI, so how those are both calculated / what they represent needs to be very clear. </w:t>
      </w:r>
    </w:p>
  </w:comment>
  <w:comment w:id="11" w:author="Jeneen H.H" w:date="2019-05-14T16:58:00Z" w:initials="JH">
    <w:p w14:paraId="3842E80B" w14:textId="61163016" w:rsidR="002900F9" w:rsidRDefault="002900F9">
      <w:pPr>
        <w:pStyle w:val="CommentText"/>
      </w:pPr>
      <w:r>
        <w:t xml:space="preserve">Quick q: </w:t>
      </w:r>
      <w:r>
        <w:rPr>
          <w:rStyle w:val="CommentReference"/>
        </w:rPr>
        <w:annotationRef/>
      </w:r>
      <w:r>
        <w:t>Where does year come in</w:t>
      </w:r>
      <w:r w:rsidR="00510602">
        <w:t xml:space="preserve"> the equation</w:t>
      </w:r>
      <w:r>
        <w:t>?</w:t>
      </w:r>
      <w:r w:rsidR="00510602">
        <w:t xml:space="preserve"> </w:t>
      </w:r>
    </w:p>
  </w:comment>
  <w:comment w:id="12" w:author="Jeneen H.H" w:date="2019-05-14T17:08:00Z" w:initials="JH">
    <w:p w14:paraId="2A80511A" w14:textId="01AA2FF2" w:rsidR="00A04DFC" w:rsidRDefault="00A04DFC">
      <w:pPr>
        <w:pStyle w:val="CommentText"/>
      </w:pPr>
      <w:r>
        <w:rPr>
          <w:rStyle w:val="CommentReference"/>
        </w:rPr>
        <w:annotationRef/>
      </w:r>
      <w:r>
        <w:t xml:space="preserve">You never site </w:t>
      </w:r>
      <w:proofErr w:type="spellStart"/>
      <w:r>
        <w:t>ggplot</w:t>
      </w:r>
      <w:proofErr w:type="spellEnd"/>
      <w:r>
        <w:t>… is that a thing that’s usually done?</w:t>
      </w:r>
    </w:p>
  </w:comment>
  <w:comment w:id="14" w:author="Jeneen H.H" w:date="2019-05-14T17:05:00Z" w:initials="JH">
    <w:p w14:paraId="17DD295A" w14:textId="4A2E1922" w:rsidR="0035233C" w:rsidRDefault="0035233C">
      <w:pPr>
        <w:pStyle w:val="CommentText"/>
      </w:pPr>
      <w:r>
        <w:rPr>
          <w:rStyle w:val="CommentReference"/>
        </w:rPr>
        <w:annotationRef/>
      </w:r>
      <w:r>
        <w:t>Just a suggestion on the layout</w:t>
      </w:r>
      <w:r w:rsidR="00A04DFC">
        <w:t xml:space="preserve">… perhaps more croppers and scrapers labels to the side/ have them larger/ add an x axis label to B… or any adjustment so that “scrapers” doesn’t sit under the only graph without a x axis label (B. croppers structural </w:t>
      </w:r>
      <w:proofErr w:type="spellStart"/>
      <w:r w:rsidR="00A04DFC">
        <w:t>complexty</w:t>
      </w:r>
      <w:proofErr w:type="spellEnd"/>
      <w:r w:rsidR="00A04DFC">
        <w:t>)</w:t>
      </w:r>
    </w:p>
  </w:comment>
  <w:comment w:id="15" w:author="Graham, Nick" w:date="2019-05-13T14:30:00Z" w:initials="GN">
    <w:p w14:paraId="5E81AAC9" w14:textId="55755F47" w:rsidR="00CC56AB" w:rsidRDefault="00CC56AB">
      <w:pPr>
        <w:pStyle w:val="CommentText"/>
      </w:pPr>
      <w:r>
        <w:rPr>
          <w:rStyle w:val="CommentReference"/>
        </w:rPr>
        <w:annotationRef/>
      </w:r>
      <w:r>
        <w:t>Think we need to cite and reflect on the Steneck Science Advances paper</w:t>
      </w:r>
    </w:p>
  </w:comment>
  <w:comment w:id="16" w:author="Robinson, James (robins64)" w:date="2019-05-14T13:34:00Z" w:initials="RJ(">
    <w:p w14:paraId="1CF03E7E" w14:textId="1424CE49" w:rsidR="00CC56AB" w:rsidRDefault="00CC56AB">
      <w:pPr>
        <w:pStyle w:val="CommentText"/>
      </w:pPr>
      <w:r>
        <w:rPr>
          <w:rStyle w:val="CommentReference"/>
        </w:rPr>
        <w:annotationRef/>
      </w:r>
      <w:r>
        <w:t>Cite for herbivore function being important with bite rates, but we have strong biomass dependency</w:t>
      </w:r>
    </w:p>
  </w:comment>
  <w:comment w:id="24" w:author="Graham, Nick" w:date="2019-05-13T15:15:00Z" w:initials="GN">
    <w:p w14:paraId="36CE4240" w14:textId="6604D48D" w:rsidR="00CC56AB" w:rsidRDefault="00CC56AB">
      <w:pPr>
        <w:pStyle w:val="CommentText"/>
      </w:pPr>
      <w:r>
        <w:rPr>
          <w:rStyle w:val="CommentReference"/>
        </w:rPr>
        <w:annotationRef/>
      </w:r>
      <w:r>
        <w:t xml:space="preserve">Is this the data underlying the figures? May be easiest to make it available with the code through GitHub?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439532" w15:done="0"/>
  <w15:commentEx w15:paraId="27696BD6" w15:paraIdParent="1C439532" w15:done="0"/>
  <w15:commentEx w15:paraId="1999E048" w15:done="0"/>
  <w15:commentEx w15:paraId="59BD0C38" w15:done="0"/>
  <w15:commentEx w15:paraId="5B93B86B" w15:done="0"/>
  <w15:commentEx w15:paraId="74832EBB" w15:paraIdParent="5B93B86B" w15:done="0"/>
  <w15:commentEx w15:paraId="32375E21" w15:done="0"/>
  <w15:commentEx w15:paraId="3842E80B" w15:done="1"/>
  <w15:commentEx w15:paraId="2A80511A" w15:done="0"/>
  <w15:commentEx w15:paraId="17DD295A" w15:done="0"/>
  <w15:commentEx w15:paraId="5E81AAC9" w15:done="0"/>
  <w15:commentEx w15:paraId="1CF03E7E" w15:paraIdParent="5E81AAC9" w15:done="0"/>
  <w15:commentEx w15:paraId="36CE42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439532" w16cid:durableId="208417D1"/>
  <w16cid:commentId w16cid:paraId="27696BD6" w16cid:durableId="2085421B"/>
  <w16cid:commentId w16cid:paraId="1999E048" w16cid:durableId="208672E1"/>
  <w16cid:commentId w16cid:paraId="59BD0C38" w16cid:durableId="208417D6"/>
  <w16cid:commentId w16cid:paraId="5B93B86B" w16cid:durableId="208417DE"/>
  <w16cid:commentId w16cid:paraId="74832EBB" w16cid:durableId="20855ABD"/>
  <w16cid:commentId w16cid:paraId="32375E21" w16cid:durableId="208417E0"/>
  <w16cid:commentId w16cid:paraId="3842E80B" w16cid:durableId="20857250"/>
  <w16cid:commentId w16cid:paraId="2A80511A" w16cid:durableId="2085748F"/>
  <w16cid:commentId w16cid:paraId="17DD295A" w16cid:durableId="208573C6"/>
  <w16cid:commentId w16cid:paraId="5E81AAC9" w16cid:durableId="208417EE"/>
  <w16cid:commentId w16cid:paraId="1CF03E7E" w16cid:durableId="2085425F"/>
  <w16cid:commentId w16cid:paraId="36CE4240" w16cid:durableId="208417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Nick">
    <w15:presenceInfo w15:providerId="AD" w15:userId="S-1-5-21-725345543-1229272821-1177238915-296246"/>
  </w15:person>
  <w15:person w15:author="Robinson, James (robins64)">
    <w15:presenceInfo w15:providerId="AD" w15:userId="S::robins64@lancaster.ac.uk::1ca55d23-ca39-4afd-9ed5-c8d1ed24655f"/>
  </w15:person>
  <w15:person w15:author="Jeneen H.H">
    <w15:presenceInfo w15:providerId="Windows Live" w15:userId="4066913e6c4aa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2E0D"/>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81E"/>
    <w:rsid w:val="00046BD1"/>
    <w:rsid w:val="0005110D"/>
    <w:rsid w:val="000519A7"/>
    <w:rsid w:val="000538A8"/>
    <w:rsid w:val="000539FE"/>
    <w:rsid w:val="00054076"/>
    <w:rsid w:val="0005591C"/>
    <w:rsid w:val="000614EF"/>
    <w:rsid w:val="000629F0"/>
    <w:rsid w:val="0006326D"/>
    <w:rsid w:val="000656C2"/>
    <w:rsid w:val="000662AA"/>
    <w:rsid w:val="000665DD"/>
    <w:rsid w:val="00066989"/>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40A"/>
    <w:rsid w:val="000C0C92"/>
    <w:rsid w:val="000C1643"/>
    <w:rsid w:val="000C2855"/>
    <w:rsid w:val="000C413B"/>
    <w:rsid w:val="000C6175"/>
    <w:rsid w:val="000C61AC"/>
    <w:rsid w:val="000C7236"/>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9F"/>
    <w:rsid w:val="000F64CD"/>
    <w:rsid w:val="000F78EF"/>
    <w:rsid w:val="000F7907"/>
    <w:rsid w:val="0010013E"/>
    <w:rsid w:val="001018D4"/>
    <w:rsid w:val="00102D6F"/>
    <w:rsid w:val="001100AD"/>
    <w:rsid w:val="0011011D"/>
    <w:rsid w:val="001107B3"/>
    <w:rsid w:val="00112BA9"/>
    <w:rsid w:val="0011368F"/>
    <w:rsid w:val="001139CB"/>
    <w:rsid w:val="00114417"/>
    <w:rsid w:val="001155F1"/>
    <w:rsid w:val="0011593A"/>
    <w:rsid w:val="00117133"/>
    <w:rsid w:val="00120104"/>
    <w:rsid w:val="00123B53"/>
    <w:rsid w:val="00125D0B"/>
    <w:rsid w:val="00125F79"/>
    <w:rsid w:val="001338E1"/>
    <w:rsid w:val="0013391B"/>
    <w:rsid w:val="001342BD"/>
    <w:rsid w:val="00135BD7"/>
    <w:rsid w:val="00137CDD"/>
    <w:rsid w:val="00140354"/>
    <w:rsid w:val="00146671"/>
    <w:rsid w:val="00146CA7"/>
    <w:rsid w:val="00147C4E"/>
    <w:rsid w:val="00152C61"/>
    <w:rsid w:val="00153312"/>
    <w:rsid w:val="00154E6E"/>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84E15"/>
    <w:rsid w:val="00190F23"/>
    <w:rsid w:val="001912AB"/>
    <w:rsid w:val="00192C1E"/>
    <w:rsid w:val="00193D5D"/>
    <w:rsid w:val="0019509F"/>
    <w:rsid w:val="00195757"/>
    <w:rsid w:val="001959B2"/>
    <w:rsid w:val="0019695A"/>
    <w:rsid w:val="00196EDF"/>
    <w:rsid w:val="001A0D4D"/>
    <w:rsid w:val="001A1454"/>
    <w:rsid w:val="001A1FEB"/>
    <w:rsid w:val="001A1FF6"/>
    <w:rsid w:val="001A3E5B"/>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3F57"/>
    <w:rsid w:val="001C5CE9"/>
    <w:rsid w:val="001C67C5"/>
    <w:rsid w:val="001D295B"/>
    <w:rsid w:val="001D35FB"/>
    <w:rsid w:val="001D3B77"/>
    <w:rsid w:val="001D4AFA"/>
    <w:rsid w:val="001D6D2E"/>
    <w:rsid w:val="001D6E24"/>
    <w:rsid w:val="001E03EE"/>
    <w:rsid w:val="001E09D2"/>
    <w:rsid w:val="001E2542"/>
    <w:rsid w:val="001E48FC"/>
    <w:rsid w:val="001E5BAC"/>
    <w:rsid w:val="001E5DBB"/>
    <w:rsid w:val="001F0559"/>
    <w:rsid w:val="001F0D1E"/>
    <w:rsid w:val="001F1075"/>
    <w:rsid w:val="001F29AD"/>
    <w:rsid w:val="001F520A"/>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2662C"/>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352A"/>
    <w:rsid w:val="00266385"/>
    <w:rsid w:val="00267959"/>
    <w:rsid w:val="0027089B"/>
    <w:rsid w:val="00273FBC"/>
    <w:rsid w:val="0027427F"/>
    <w:rsid w:val="002746A5"/>
    <w:rsid w:val="002767CE"/>
    <w:rsid w:val="00276C45"/>
    <w:rsid w:val="00276E04"/>
    <w:rsid w:val="002829A3"/>
    <w:rsid w:val="002838A3"/>
    <w:rsid w:val="002843E8"/>
    <w:rsid w:val="00284DC3"/>
    <w:rsid w:val="00286AD9"/>
    <w:rsid w:val="00287E3E"/>
    <w:rsid w:val="002900F9"/>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15C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25122"/>
    <w:rsid w:val="00327FF3"/>
    <w:rsid w:val="00331DA8"/>
    <w:rsid w:val="003332DE"/>
    <w:rsid w:val="00334941"/>
    <w:rsid w:val="0033670A"/>
    <w:rsid w:val="00336E9F"/>
    <w:rsid w:val="00337C27"/>
    <w:rsid w:val="0034176F"/>
    <w:rsid w:val="00341837"/>
    <w:rsid w:val="00341C8E"/>
    <w:rsid w:val="00342FA1"/>
    <w:rsid w:val="00343FB4"/>
    <w:rsid w:val="00344BA4"/>
    <w:rsid w:val="00345DA1"/>
    <w:rsid w:val="00346E23"/>
    <w:rsid w:val="0034779C"/>
    <w:rsid w:val="003507C4"/>
    <w:rsid w:val="0035233C"/>
    <w:rsid w:val="00352E04"/>
    <w:rsid w:val="0035364D"/>
    <w:rsid w:val="00354E07"/>
    <w:rsid w:val="00370FF3"/>
    <w:rsid w:val="00371F50"/>
    <w:rsid w:val="003727CA"/>
    <w:rsid w:val="003747E3"/>
    <w:rsid w:val="0037517D"/>
    <w:rsid w:val="0037592C"/>
    <w:rsid w:val="003763AB"/>
    <w:rsid w:val="00376E2A"/>
    <w:rsid w:val="003802DF"/>
    <w:rsid w:val="00380EB8"/>
    <w:rsid w:val="00380FAD"/>
    <w:rsid w:val="003823E6"/>
    <w:rsid w:val="00382D6B"/>
    <w:rsid w:val="00382DAC"/>
    <w:rsid w:val="003834FA"/>
    <w:rsid w:val="00384F7A"/>
    <w:rsid w:val="00387F41"/>
    <w:rsid w:val="00393990"/>
    <w:rsid w:val="0039456F"/>
    <w:rsid w:val="0039572F"/>
    <w:rsid w:val="003964FE"/>
    <w:rsid w:val="003971AF"/>
    <w:rsid w:val="0039761B"/>
    <w:rsid w:val="00397D88"/>
    <w:rsid w:val="003A10D1"/>
    <w:rsid w:val="003A2C89"/>
    <w:rsid w:val="003A2C9A"/>
    <w:rsid w:val="003A2DBE"/>
    <w:rsid w:val="003A3537"/>
    <w:rsid w:val="003A3AD0"/>
    <w:rsid w:val="003A47C7"/>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D7A6A"/>
    <w:rsid w:val="003E0D74"/>
    <w:rsid w:val="003E1F7F"/>
    <w:rsid w:val="003E26AD"/>
    <w:rsid w:val="003E273E"/>
    <w:rsid w:val="003E49DF"/>
    <w:rsid w:val="003E55F0"/>
    <w:rsid w:val="003E7EC0"/>
    <w:rsid w:val="003F21E4"/>
    <w:rsid w:val="003F3D78"/>
    <w:rsid w:val="003F4DDE"/>
    <w:rsid w:val="003F5E8A"/>
    <w:rsid w:val="003F6919"/>
    <w:rsid w:val="003F69B2"/>
    <w:rsid w:val="003F7D0A"/>
    <w:rsid w:val="00400569"/>
    <w:rsid w:val="004019FB"/>
    <w:rsid w:val="00405649"/>
    <w:rsid w:val="00405C37"/>
    <w:rsid w:val="0041018A"/>
    <w:rsid w:val="00411002"/>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217A"/>
    <w:rsid w:val="0043398B"/>
    <w:rsid w:val="004345FC"/>
    <w:rsid w:val="00435071"/>
    <w:rsid w:val="00440B76"/>
    <w:rsid w:val="00441A2E"/>
    <w:rsid w:val="00442CF1"/>
    <w:rsid w:val="00442EE0"/>
    <w:rsid w:val="00442F49"/>
    <w:rsid w:val="00445D7A"/>
    <w:rsid w:val="004520AD"/>
    <w:rsid w:val="0045250C"/>
    <w:rsid w:val="00454AA9"/>
    <w:rsid w:val="00454B7B"/>
    <w:rsid w:val="0045589B"/>
    <w:rsid w:val="004578FB"/>
    <w:rsid w:val="00463765"/>
    <w:rsid w:val="00463C17"/>
    <w:rsid w:val="00466E8F"/>
    <w:rsid w:val="00470468"/>
    <w:rsid w:val="004710D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1DB7"/>
    <w:rsid w:val="004A259E"/>
    <w:rsid w:val="004A2630"/>
    <w:rsid w:val="004A3B86"/>
    <w:rsid w:val="004A4BBC"/>
    <w:rsid w:val="004A4BC9"/>
    <w:rsid w:val="004A4F9D"/>
    <w:rsid w:val="004A63EA"/>
    <w:rsid w:val="004A6758"/>
    <w:rsid w:val="004A7139"/>
    <w:rsid w:val="004A7816"/>
    <w:rsid w:val="004B0B2A"/>
    <w:rsid w:val="004B12F2"/>
    <w:rsid w:val="004B5144"/>
    <w:rsid w:val="004B53EC"/>
    <w:rsid w:val="004C02B5"/>
    <w:rsid w:val="004C0A50"/>
    <w:rsid w:val="004C1B8F"/>
    <w:rsid w:val="004C1F54"/>
    <w:rsid w:val="004C6A41"/>
    <w:rsid w:val="004C6A6D"/>
    <w:rsid w:val="004C6E20"/>
    <w:rsid w:val="004C7433"/>
    <w:rsid w:val="004D4B3A"/>
    <w:rsid w:val="004D4EEB"/>
    <w:rsid w:val="004E0F0A"/>
    <w:rsid w:val="004E2682"/>
    <w:rsid w:val="004E3652"/>
    <w:rsid w:val="004E46DC"/>
    <w:rsid w:val="004E57C7"/>
    <w:rsid w:val="004E5944"/>
    <w:rsid w:val="004E66E2"/>
    <w:rsid w:val="004E6DE2"/>
    <w:rsid w:val="004F0AB1"/>
    <w:rsid w:val="004F1DF5"/>
    <w:rsid w:val="004F2D92"/>
    <w:rsid w:val="004F3805"/>
    <w:rsid w:val="004F4EB2"/>
    <w:rsid w:val="004F54D9"/>
    <w:rsid w:val="004F5506"/>
    <w:rsid w:val="004F6207"/>
    <w:rsid w:val="00500698"/>
    <w:rsid w:val="005035D6"/>
    <w:rsid w:val="00503C63"/>
    <w:rsid w:val="005048CE"/>
    <w:rsid w:val="005062F5"/>
    <w:rsid w:val="00507C9F"/>
    <w:rsid w:val="00510602"/>
    <w:rsid w:val="005108F5"/>
    <w:rsid w:val="005135BC"/>
    <w:rsid w:val="00515A16"/>
    <w:rsid w:val="005167D5"/>
    <w:rsid w:val="00516AEF"/>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49F"/>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286"/>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A7552"/>
    <w:rsid w:val="005B08D9"/>
    <w:rsid w:val="005B09A0"/>
    <w:rsid w:val="005B09AA"/>
    <w:rsid w:val="005B2249"/>
    <w:rsid w:val="005B2918"/>
    <w:rsid w:val="005B2EEC"/>
    <w:rsid w:val="005B2F81"/>
    <w:rsid w:val="005B326B"/>
    <w:rsid w:val="005B5793"/>
    <w:rsid w:val="005C06CE"/>
    <w:rsid w:val="005C280A"/>
    <w:rsid w:val="005C4C17"/>
    <w:rsid w:val="005C579D"/>
    <w:rsid w:val="005C72B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24D7"/>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4781"/>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2C58"/>
    <w:rsid w:val="00683DA4"/>
    <w:rsid w:val="0068580F"/>
    <w:rsid w:val="0068686A"/>
    <w:rsid w:val="00686DC4"/>
    <w:rsid w:val="00692F9C"/>
    <w:rsid w:val="00694B1D"/>
    <w:rsid w:val="00696D44"/>
    <w:rsid w:val="006979EF"/>
    <w:rsid w:val="00697BA7"/>
    <w:rsid w:val="006A2B48"/>
    <w:rsid w:val="006A2BD5"/>
    <w:rsid w:val="006A3DEB"/>
    <w:rsid w:val="006B4CE4"/>
    <w:rsid w:val="006B5BA8"/>
    <w:rsid w:val="006B631A"/>
    <w:rsid w:val="006B6C70"/>
    <w:rsid w:val="006C0387"/>
    <w:rsid w:val="006C38A0"/>
    <w:rsid w:val="006C3A6D"/>
    <w:rsid w:val="006C5884"/>
    <w:rsid w:val="006C5F67"/>
    <w:rsid w:val="006D0A77"/>
    <w:rsid w:val="006D160F"/>
    <w:rsid w:val="006D18EC"/>
    <w:rsid w:val="006D7B13"/>
    <w:rsid w:val="006E0831"/>
    <w:rsid w:val="006E26AB"/>
    <w:rsid w:val="006E380C"/>
    <w:rsid w:val="006E3F26"/>
    <w:rsid w:val="006E42AD"/>
    <w:rsid w:val="006E66A7"/>
    <w:rsid w:val="006E718D"/>
    <w:rsid w:val="006E7D03"/>
    <w:rsid w:val="006F01C5"/>
    <w:rsid w:val="006F0FEE"/>
    <w:rsid w:val="006F12B0"/>
    <w:rsid w:val="006F2CEC"/>
    <w:rsid w:val="006F4C5B"/>
    <w:rsid w:val="006F7E01"/>
    <w:rsid w:val="00700241"/>
    <w:rsid w:val="0070065B"/>
    <w:rsid w:val="007026C0"/>
    <w:rsid w:val="007040EF"/>
    <w:rsid w:val="00704B48"/>
    <w:rsid w:val="007106CB"/>
    <w:rsid w:val="00711DC5"/>
    <w:rsid w:val="0071308B"/>
    <w:rsid w:val="00714869"/>
    <w:rsid w:val="0071518A"/>
    <w:rsid w:val="00715D12"/>
    <w:rsid w:val="00717370"/>
    <w:rsid w:val="00722371"/>
    <w:rsid w:val="007316C7"/>
    <w:rsid w:val="007320D4"/>
    <w:rsid w:val="007322EA"/>
    <w:rsid w:val="00733244"/>
    <w:rsid w:val="0074193C"/>
    <w:rsid w:val="00741F21"/>
    <w:rsid w:val="007420B9"/>
    <w:rsid w:val="00742333"/>
    <w:rsid w:val="00742AD5"/>
    <w:rsid w:val="00743F65"/>
    <w:rsid w:val="00744449"/>
    <w:rsid w:val="00744A05"/>
    <w:rsid w:val="00745FCD"/>
    <w:rsid w:val="007468BA"/>
    <w:rsid w:val="0074769A"/>
    <w:rsid w:val="007508F6"/>
    <w:rsid w:val="0075162E"/>
    <w:rsid w:val="00755B2E"/>
    <w:rsid w:val="00756BBD"/>
    <w:rsid w:val="00756F0B"/>
    <w:rsid w:val="0076121E"/>
    <w:rsid w:val="00763E22"/>
    <w:rsid w:val="00770EDC"/>
    <w:rsid w:val="00771378"/>
    <w:rsid w:val="00773DC2"/>
    <w:rsid w:val="00774881"/>
    <w:rsid w:val="0077527B"/>
    <w:rsid w:val="00776B09"/>
    <w:rsid w:val="00783054"/>
    <w:rsid w:val="00785754"/>
    <w:rsid w:val="00785E4B"/>
    <w:rsid w:val="00786C7B"/>
    <w:rsid w:val="0079068E"/>
    <w:rsid w:val="007906C1"/>
    <w:rsid w:val="0079094E"/>
    <w:rsid w:val="0079731D"/>
    <w:rsid w:val="00797F59"/>
    <w:rsid w:val="007A08CB"/>
    <w:rsid w:val="007A09ED"/>
    <w:rsid w:val="007A1809"/>
    <w:rsid w:val="007A218C"/>
    <w:rsid w:val="007A2609"/>
    <w:rsid w:val="007A2894"/>
    <w:rsid w:val="007A2A1D"/>
    <w:rsid w:val="007A3AF7"/>
    <w:rsid w:val="007A5675"/>
    <w:rsid w:val="007A5D32"/>
    <w:rsid w:val="007B0B64"/>
    <w:rsid w:val="007B21C7"/>
    <w:rsid w:val="007B2243"/>
    <w:rsid w:val="007B244E"/>
    <w:rsid w:val="007B298D"/>
    <w:rsid w:val="007B3324"/>
    <w:rsid w:val="007B33CE"/>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69E4"/>
    <w:rsid w:val="007E7F35"/>
    <w:rsid w:val="007F1594"/>
    <w:rsid w:val="007F18A5"/>
    <w:rsid w:val="007F1E23"/>
    <w:rsid w:val="007F3BA8"/>
    <w:rsid w:val="007F55EE"/>
    <w:rsid w:val="007F65FC"/>
    <w:rsid w:val="007F76DC"/>
    <w:rsid w:val="0080109A"/>
    <w:rsid w:val="0080221D"/>
    <w:rsid w:val="00802D38"/>
    <w:rsid w:val="00802E3F"/>
    <w:rsid w:val="00810328"/>
    <w:rsid w:val="008105E6"/>
    <w:rsid w:val="00812CD4"/>
    <w:rsid w:val="0081379E"/>
    <w:rsid w:val="00814358"/>
    <w:rsid w:val="00815B7E"/>
    <w:rsid w:val="00816231"/>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37D05"/>
    <w:rsid w:val="008407CF"/>
    <w:rsid w:val="0084257A"/>
    <w:rsid w:val="00842BEA"/>
    <w:rsid w:val="0084572D"/>
    <w:rsid w:val="00845D9A"/>
    <w:rsid w:val="0084615D"/>
    <w:rsid w:val="0084794B"/>
    <w:rsid w:val="008524F2"/>
    <w:rsid w:val="008528D0"/>
    <w:rsid w:val="00853175"/>
    <w:rsid w:val="008531A0"/>
    <w:rsid w:val="008540A5"/>
    <w:rsid w:val="0086130D"/>
    <w:rsid w:val="00865247"/>
    <w:rsid w:val="00865474"/>
    <w:rsid w:val="008657D2"/>
    <w:rsid w:val="00865DA2"/>
    <w:rsid w:val="00867A0C"/>
    <w:rsid w:val="00870485"/>
    <w:rsid w:val="00871DD4"/>
    <w:rsid w:val="00871F26"/>
    <w:rsid w:val="00874090"/>
    <w:rsid w:val="0087522F"/>
    <w:rsid w:val="008758C2"/>
    <w:rsid w:val="008768EA"/>
    <w:rsid w:val="00880101"/>
    <w:rsid w:val="00880BDB"/>
    <w:rsid w:val="00881FAF"/>
    <w:rsid w:val="008919F1"/>
    <w:rsid w:val="00893216"/>
    <w:rsid w:val="008937D2"/>
    <w:rsid w:val="0089421C"/>
    <w:rsid w:val="00895953"/>
    <w:rsid w:val="008A193D"/>
    <w:rsid w:val="008A359C"/>
    <w:rsid w:val="008A3CFC"/>
    <w:rsid w:val="008A5F8A"/>
    <w:rsid w:val="008A64A0"/>
    <w:rsid w:val="008A69DC"/>
    <w:rsid w:val="008A7014"/>
    <w:rsid w:val="008A7EBB"/>
    <w:rsid w:val="008B07B3"/>
    <w:rsid w:val="008B0F4C"/>
    <w:rsid w:val="008B2482"/>
    <w:rsid w:val="008B28F9"/>
    <w:rsid w:val="008B4617"/>
    <w:rsid w:val="008B4F53"/>
    <w:rsid w:val="008B6B06"/>
    <w:rsid w:val="008C1773"/>
    <w:rsid w:val="008C1D80"/>
    <w:rsid w:val="008C1EF9"/>
    <w:rsid w:val="008C3311"/>
    <w:rsid w:val="008C3FF8"/>
    <w:rsid w:val="008C51C8"/>
    <w:rsid w:val="008C5963"/>
    <w:rsid w:val="008D05A3"/>
    <w:rsid w:val="008D1782"/>
    <w:rsid w:val="008D4061"/>
    <w:rsid w:val="008D48D8"/>
    <w:rsid w:val="008D4C62"/>
    <w:rsid w:val="008D4FB0"/>
    <w:rsid w:val="008D5EE3"/>
    <w:rsid w:val="008E106D"/>
    <w:rsid w:val="008E1455"/>
    <w:rsid w:val="008E2927"/>
    <w:rsid w:val="008E3CC9"/>
    <w:rsid w:val="008E4509"/>
    <w:rsid w:val="008E55AA"/>
    <w:rsid w:val="008E5D41"/>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1CC"/>
    <w:rsid w:val="009265F7"/>
    <w:rsid w:val="00930B0F"/>
    <w:rsid w:val="00931596"/>
    <w:rsid w:val="00934C63"/>
    <w:rsid w:val="00934E31"/>
    <w:rsid w:val="00934EFB"/>
    <w:rsid w:val="00935E31"/>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463"/>
    <w:rsid w:val="009D4A2E"/>
    <w:rsid w:val="009D53CE"/>
    <w:rsid w:val="009D5438"/>
    <w:rsid w:val="009D5506"/>
    <w:rsid w:val="009D7DBF"/>
    <w:rsid w:val="009E0D21"/>
    <w:rsid w:val="009E589B"/>
    <w:rsid w:val="009E6A23"/>
    <w:rsid w:val="009E6A93"/>
    <w:rsid w:val="009F0AAC"/>
    <w:rsid w:val="009F0E3E"/>
    <w:rsid w:val="009F35F9"/>
    <w:rsid w:val="009F3BF7"/>
    <w:rsid w:val="009F5B0F"/>
    <w:rsid w:val="00A01273"/>
    <w:rsid w:val="00A02276"/>
    <w:rsid w:val="00A03A7C"/>
    <w:rsid w:val="00A04A72"/>
    <w:rsid w:val="00A04DFC"/>
    <w:rsid w:val="00A07F11"/>
    <w:rsid w:val="00A1069B"/>
    <w:rsid w:val="00A11762"/>
    <w:rsid w:val="00A11CB9"/>
    <w:rsid w:val="00A11F64"/>
    <w:rsid w:val="00A178F3"/>
    <w:rsid w:val="00A17DC9"/>
    <w:rsid w:val="00A20C70"/>
    <w:rsid w:val="00A21F9E"/>
    <w:rsid w:val="00A2296E"/>
    <w:rsid w:val="00A22C8F"/>
    <w:rsid w:val="00A23E40"/>
    <w:rsid w:val="00A24A94"/>
    <w:rsid w:val="00A26743"/>
    <w:rsid w:val="00A305EB"/>
    <w:rsid w:val="00A30954"/>
    <w:rsid w:val="00A31FEF"/>
    <w:rsid w:val="00A34B92"/>
    <w:rsid w:val="00A36980"/>
    <w:rsid w:val="00A37D38"/>
    <w:rsid w:val="00A41761"/>
    <w:rsid w:val="00A42615"/>
    <w:rsid w:val="00A426E0"/>
    <w:rsid w:val="00A4494C"/>
    <w:rsid w:val="00A50C60"/>
    <w:rsid w:val="00A527CE"/>
    <w:rsid w:val="00A53A60"/>
    <w:rsid w:val="00A5432D"/>
    <w:rsid w:val="00A57619"/>
    <w:rsid w:val="00A61255"/>
    <w:rsid w:val="00A62276"/>
    <w:rsid w:val="00A62AE2"/>
    <w:rsid w:val="00A642AA"/>
    <w:rsid w:val="00A6485A"/>
    <w:rsid w:val="00A65446"/>
    <w:rsid w:val="00A66784"/>
    <w:rsid w:val="00A67013"/>
    <w:rsid w:val="00A67F5B"/>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0E66"/>
    <w:rsid w:val="00AA1486"/>
    <w:rsid w:val="00AA1A52"/>
    <w:rsid w:val="00AA3146"/>
    <w:rsid w:val="00AA4564"/>
    <w:rsid w:val="00AA4603"/>
    <w:rsid w:val="00AA4E8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292D"/>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B71"/>
    <w:rsid w:val="00B05F1E"/>
    <w:rsid w:val="00B061DA"/>
    <w:rsid w:val="00B06F6E"/>
    <w:rsid w:val="00B07D64"/>
    <w:rsid w:val="00B07EFA"/>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6571"/>
    <w:rsid w:val="00B57FDD"/>
    <w:rsid w:val="00B60371"/>
    <w:rsid w:val="00B604C3"/>
    <w:rsid w:val="00B614AE"/>
    <w:rsid w:val="00B63015"/>
    <w:rsid w:val="00B637E2"/>
    <w:rsid w:val="00B64113"/>
    <w:rsid w:val="00B64194"/>
    <w:rsid w:val="00B669D3"/>
    <w:rsid w:val="00B708DC"/>
    <w:rsid w:val="00B72CDA"/>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0A03"/>
    <w:rsid w:val="00BA1165"/>
    <w:rsid w:val="00BA3B4B"/>
    <w:rsid w:val="00BA3B62"/>
    <w:rsid w:val="00BA56A6"/>
    <w:rsid w:val="00BA595A"/>
    <w:rsid w:val="00BA6144"/>
    <w:rsid w:val="00BA6B79"/>
    <w:rsid w:val="00BA7F1C"/>
    <w:rsid w:val="00BB1C5F"/>
    <w:rsid w:val="00BB2C97"/>
    <w:rsid w:val="00BB4362"/>
    <w:rsid w:val="00BB5201"/>
    <w:rsid w:val="00BB7FD3"/>
    <w:rsid w:val="00BC0966"/>
    <w:rsid w:val="00BC13C2"/>
    <w:rsid w:val="00BC17B4"/>
    <w:rsid w:val="00BC1E07"/>
    <w:rsid w:val="00BC3A79"/>
    <w:rsid w:val="00BC43D6"/>
    <w:rsid w:val="00BC4C4B"/>
    <w:rsid w:val="00BC7121"/>
    <w:rsid w:val="00BD0525"/>
    <w:rsid w:val="00BD05A2"/>
    <w:rsid w:val="00BD1D60"/>
    <w:rsid w:val="00BD3C33"/>
    <w:rsid w:val="00BD3DB0"/>
    <w:rsid w:val="00BD4224"/>
    <w:rsid w:val="00BD66F0"/>
    <w:rsid w:val="00BE0E64"/>
    <w:rsid w:val="00BE0E94"/>
    <w:rsid w:val="00BE11AD"/>
    <w:rsid w:val="00BE20EE"/>
    <w:rsid w:val="00BE3A24"/>
    <w:rsid w:val="00BE7012"/>
    <w:rsid w:val="00BE788A"/>
    <w:rsid w:val="00BE7E98"/>
    <w:rsid w:val="00BF1764"/>
    <w:rsid w:val="00BF1CB6"/>
    <w:rsid w:val="00BF2ABB"/>
    <w:rsid w:val="00BF37EC"/>
    <w:rsid w:val="00BF50C9"/>
    <w:rsid w:val="00BF54C4"/>
    <w:rsid w:val="00BF5FD3"/>
    <w:rsid w:val="00C005CD"/>
    <w:rsid w:val="00C01AD2"/>
    <w:rsid w:val="00C03447"/>
    <w:rsid w:val="00C06521"/>
    <w:rsid w:val="00C06965"/>
    <w:rsid w:val="00C0795E"/>
    <w:rsid w:val="00C1115B"/>
    <w:rsid w:val="00C122DE"/>
    <w:rsid w:val="00C15149"/>
    <w:rsid w:val="00C15CD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674ED"/>
    <w:rsid w:val="00C7357F"/>
    <w:rsid w:val="00C750FC"/>
    <w:rsid w:val="00C77FD2"/>
    <w:rsid w:val="00C8137A"/>
    <w:rsid w:val="00C8191D"/>
    <w:rsid w:val="00C82929"/>
    <w:rsid w:val="00C84D2A"/>
    <w:rsid w:val="00C85817"/>
    <w:rsid w:val="00C9218F"/>
    <w:rsid w:val="00C9358F"/>
    <w:rsid w:val="00C94A7C"/>
    <w:rsid w:val="00C97693"/>
    <w:rsid w:val="00CA1DCB"/>
    <w:rsid w:val="00CA2222"/>
    <w:rsid w:val="00CA230A"/>
    <w:rsid w:val="00CA3524"/>
    <w:rsid w:val="00CA359A"/>
    <w:rsid w:val="00CA3C07"/>
    <w:rsid w:val="00CA424B"/>
    <w:rsid w:val="00CA44E1"/>
    <w:rsid w:val="00CA6075"/>
    <w:rsid w:val="00CB15EA"/>
    <w:rsid w:val="00CB161D"/>
    <w:rsid w:val="00CB287F"/>
    <w:rsid w:val="00CB505A"/>
    <w:rsid w:val="00CB5D1D"/>
    <w:rsid w:val="00CB6B1A"/>
    <w:rsid w:val="00CB6F77"/>
    <w:rsid w:val="00CC0319"/>
    <w:rsid w:val="00CC0F79"/>
    <w:rsid w:val="00CC0F87"/>
    <w:rsid w:val="00CC181D"/>
    <w:rsid w:val="00CC249A"/>
    <w:rsid w:val="00CC2B83"/>
    <w:rsid w:val="00CC4089"/>
    <w:rsid w:val="00CC435B"/>
    <w:rsid w:val="00CC453A"/>
    <w:rsid w:val="00CC45A1"/>
    <w:rsid w:val="00CC4B07"/>
    <w:rsid w:val="00CC56AB"/>
    <w:rsid w:val="00CC7DC7"/>
    <w:rsid w:val="00CD0851"/>
    <w:rsid w:val="00CD0A0A"/>
    <w:rsid w:val="00CD0D80"/>
    <w:rsid w:val="00CD19B7"/>
    <w:rsid w:val="00CD282D"/>
    <w:rsid w:val="00CD3D7B"/>
    <w:rsid w:val="00CD5B1B"/>
    <w:rsid w:val="00CD79F1"/>
    <w:rsid w:val="00CE06F5"/>
    <w:rsid w:val="00CE1E7A"/>
    <w:rsid w:val="00CE2314"/>
    <w:rsid w:val="00CE239E"/>
    <w:rsid w:val="00CF1534"/>
    <w:rsid w:val="00CF2714"/>
    <w:rsid w:val="00CF4610"/>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067"/>
    <w:rsid w:val="00D81F35"/>
    <w:rsid w:val="00D83E9B"/>
    <w:rsid w:val="00D83EAD"/>
    <w:rsid w:val="00D84546"/>
    <w:rsid w:val="00D85A8E"/>
    <w:rsid w:val="00D878AE"/>
    <w:rsid w:val="00D90530"/>
    <w:rsid w:val="00D9162E"/>
    <w:rsid w:val="00D9303E"/>
    <w:rsid w:val="00D93882"/>
    <w:rsid w:val="00D938DB"/>
    <w:rsid w:val="00D93FB2"/>
    <w:rsid w:val="00D943F5"/>
    <w:rsid w:val="00D94EBE"/>
    <w:rsid w:val="00D96000"/>
    <w:rsid w:val="00DA026A"/>
    <w:rsid w:val="00DA20C5"/>
    <w:rsid w:val="00DA28AE"/>
    <w:rsid w:val="00DA2A88"/>
    <w:rsid w:val="00DA2DCC"/>
    <w:rsid w:val="00DA33DD"/>
    <w:rsid w:val="00DA4B87"/>
    <w:rsid w:val="00DA5F67"/>
    <w:rsid w:val="00DA6452"/>
    <w:rsid w:val="00DB1A7F"/>
    <w:rsid w:val="00DB3D87"/>
    <w:rsid w:val="00DB519F"/>
    <w:rsid w:val="00DB54DF"/>
    <w:rsid w:val="00DB61E8"/>
    <w:rsid w:val="00DB71E8"/>
    <w:rsid w:val="00DC0C35"/>
    <w:rsid w:val="00DC4FD8"/>
    <w:rsid w:val="00DC6245"/>
    <w:rsid w:val="00DC6911"/>
    <w:rsid w:val="00DC70EF"/>
    <w:rsid w:val="00DC7757"/>
    <w:rsid w:val="00DD0D22"/>
    <w:rsid w:val="00DD1010"/>
    <w:rsid w:val="00DD2EB1"/>
    <w:rsid w:val="00DD444B"/>
    <w:rsid w:val="00DD455E"/>
    <w:rsid w:val="00DD5DEE"/>
    <w:rsid w:val="00DD7517"/>
    <w:rsid w:val="00DE2774"/>
    <w:rsid w:val="00DE3F18"/>
    <w:rsid w:val="00DE4624"/>
    <w:rsid w:val="00DE555F"/>
    <w:rsid w:val="00DE65E0"/>
    <w:rsid w:val="00DE7ECA"/>
    <w:rsid w:val="00DF0718"/>
    <w:rsid w:val="00DF09A8"/>
    <w:rsid w:val="00DF1800"/>
    <w:rsid w:val="00DF31BD"/>
    <w:rsid w:val="00DF4138"/>
    <w:rsid w:val="00DF4DEC"/>
    <w:rsid w:val="00DF6105"/>
    <w:rsid w:val="00DF6CB8"/>
    <w:rsid w:val="00DF6D0A"/>
    <w:rsid w:val="00DF7FC4"/>
    <w:rsid w:val="00E01271"/>
    <w:rsid w:val="00E0235B"/>
    <w:rsid w:val="00E02E80"/>
    <w:rsid w:val="00E062B7"/>
    <w:rsid w:val="00E06517"/>
    <w:rsid w:val="00E06B02"/>
    <w:rsid w:val="00E06C8C"/>
    <w:rsid w:val="00E1031D"/>
    <w:rsid w:val="00E10AC8"/>
    <w:rsid w:val="00E12724"/>
    <w:rsid w:val="00E140A6"/>
    <w:rsid w:val="00E14416"/>
    <w:rsid w:val="00E14835"/>
    <w:rsid w:val="00E14ED0"/>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570CA"/>
    <w:rsid w:val="00E6087C"/>
    <w:rsid w:val="00E60A79"/>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067"/>
    <w:rsid w:val="00E94D5B"/>
    <w:rsid w:val="00E96DBD"/>
    <w:rsid w:val="00E97D72"/>
    <w:rsid w:val="00EA0B13"/>
    <w:rsid w:val="00EA2BEA"/>
    <w:rsid w:val="00EA2C3D"/>
    <w:rsid w:val="00EA2F12"/>
    <w:rsid w:val="00EA3531"/>
    <w:rsid w:val="00EA45A4"/>
    <w:rsid w:val="00EA629F"/>
    <w:rsid w:val="00EA6488"/>
    <w:rsid w:val="00EB23D9"/>
    <w:rsid w:val="00EB2B34"/>
    <w:rsid w:val="00EB31DB"/>
    <w:rsid w:val="00EB465C"/>
    <w:rsid w:val="00EB5788"/>
    <w:rsid w:val="00EB630C"/>
    <w:rsid w:val="00EC2CA5"/>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5A7E"/>
    <w:rsid w:val="00EF686C"/>
    <w:rsid w:val="00F004A5"/>
    <w:rsid w:val="00F00A17"/>
    <w:rsid w:val="00F054F7"/>
    <w:rsid w:val="00F05D71"/>
    <w:rsid w:val="00F06648"/>
    <w:rsid w:val="00F11611"/>
    <w:rsid w:val="00F12BC2"/>
    <w:rsid w:val="00F1431D"/>
    <w:rsid w:val="00F1434E"/>
    <w:rsid w:val="00F159E8"/>
    <w:rsid w:val="00F161AB"/>
    <w:rsid w:val="00F16705"/>
    <w:rsid w:val="00F16A7F"/>
    <w:rsid w:val="00F17770"/>
    <w:rsid w:val="00F2161E"/>
    <w:rsid w:val="00F2171A"/>
    <w:rsid w:val="00F217FA"/>
    <w:rsid w:val="00F25B99"/>
    <w:rsid w:val="00F277E0"/>
    <w:rsid w:val="00F317F3"/>
    <w:rsid w:val="00F32039"/>
    <w:rsid w:val="00F32A50"/>
    <w:rsid w:val="00F32A93"/>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2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441"/>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633"/>
    <w:rsid w:val="00FD5F4F"/>
    <w:rsid w:val="00FD671A"/>
    <w:rsid w:val="00FD72C7"/>
    <w:rsid w:val="00FD72D2"/>
    <w:rsid w:val="00FD77ED"/>
    <w:rsid w:val="00FD7C35"/>
    <w:rsid w:val="00FE0DBF"/>
    <w:rsid w:val="00FE1248"/>
    <w:rsid w:val="00FE2BF6"/>
    <w:rsid w:val="00FE32E1"/>
    <w:rsid w:val="00FE3DC7"/>
    <w:rsid w:val="00FE4F4D"/>
    <w:rsid w:val="00FE6435"/>
    <w:rsid w:val="00FE6E76"/>
    <w:rsid w:val="00FE79D5"/>
    <w:rsid w:val="00FF0EC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1E"/>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customStyle="1" w:styleId="UnresolvedMention1">
    <w:name w:val="Unresolved Mention1"/>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69696099">
      <w:bodyDiv w:val="1"/>
      <w:marLeft w:val="0"/>
      <w:marRight w:val="0"/>
      <w:marTop w:val="0"/>
      <w:marBottom w:val="0"/>
      <w:divBdr>
        <w:top w:val="none" w:sz="0" w:space="0" w:color="auto"/>
        <w:left w:val="none" w:sz="0" w:space="0" w:color="auto"/>
        <w:bottom w:val="none" w:sz="0" w:space="0" w:color="auto"/>
        <w:right w:val="none" w:sz="0" w:space="0" w:color="auto"/>
      </w:divBdr>
    </w:div>
    <w:div w:id="136840957">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48200675">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0480685">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47699889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5207526">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17917088">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51696976">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1494113">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57159882">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894">
      <w:bodyDiv w:val="1"/>
      <w:marLeft w:val="0"/>
      <w:marRight w:val="0"/>
      <w:marTop w:val="0"/>
      <w:marBottom w:val="0"/>
      <w:divBdr>
        <w:top w:val="none" w:sz="0" w:space="0" w:color="auto"/>
        <w:left w:val="none" w:sz="0" w:space="0" w:color="auto"/>
        <w:bottom w:val="none" w:sz="0" w:space="0" w:color="auto"/>
        <w:right w:val="none" w:sz="0" w:space="0" w:color="auto"/>
      </w:divBdr>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github.com/jpwrobinson/grazing-gradients/blob/master/writing/ms/supp-material.pdf" TargetMode="External"/><Relationship Id="rId3" Type="http://schemas.openxmlformats.org/officeDocument/2006/relationships/styles" Target="styles.xml"/><Relationship Id="rId21" Type="http://schemas.openxmlformats.org/officeDocument/2006/relationships/image" Target="media/image8.png"/><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5Cbeta_%7B0%7D%20%2B%20%5Cbeta_%7B1%7DTL%250"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codecogs.com/eqnedit.php?latex=grazing_%7Bijk%7D%20%3D%20%5Cbeta_%7B0%7D%20%2B%20%5Cbeta_%7B1%7Dhardcoral_%7Bijk%7D%20%2B%20%5Cbeta_%7B2%7Dsubstrate_%7Bijk%7D%20%2B%20%5Cbeta_%7B3%7Drubble_%7Bijk%7D%20%2B%20%5Cbeta_%7B4%7Dmacroalgae_%7Bijk%7D%20%2B%20%5Cbeta_%7B5%7Dcomplexity_%7Bijk%7D%20%2B%20%5Cbeta_%7B6%7Dfishablebiomass_%7Bijk%7D%20%2B%20%5Cbeta_%7B7%7Dfished.protected_%7Bijk%7D%20%2B%20%5Cbeta_%7B8%7Dfished.remote_%7Bijk%7D%20%2B%20reef_j%20%2B%20dataset_k%20%2B%20%5Cepsilon_%7Bijk%7D%25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microsoft.com/office/2011/relationships/people" Target="people.xml"/><Relationship Id="rId10" Type="http://schemas.openxmlformats.org/officeDocument/2006/relationships/hyperlink" Target="https://www.codecogs.com/eqnedit.php?latex=log(%5Cmu)%20%3D%20%5Cbeta_%7B0%7D%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5Cbeta_%7B0%7D%20%2B%20%5Cbeta_%7B1%7DTL%20%2B%20species_i%20%2B%20genus_j%20%2B%20dataset_k%250" TargetMode="External"/><Relationship Id="rId22" Type="http://schemas.openxmlformats.org/officeDocument/2006/relationships/image" Target="media/image9.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AC54-D5CD-4755-814D-E160E264D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8473</Words>
  <Characters>48297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Jeneen H.H</cp:lastModifiedBy>
  <cp:revision>2</cp:revision>
  <cp:lastPrinted>2019-05-09T12:16:00Z</cp:lastPrinted>
  <dcterms:created xsi:type="dcterms:W3CDTF">2019-05-15T10:15:00Z</dcterms:created>
  <dcterms:modified xsi:type="dcterms:W3CDTF">2019-05-15T10:15:00Z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