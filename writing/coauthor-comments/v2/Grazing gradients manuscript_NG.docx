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D273F" w14:textId="77777777" w:rsidR="00C65FB8" w:rsidRDefault="00C65FB8">
      <w:pPr>
        <w:spacing w:line="360" w:lineRule="auto"/>
        <w:rPr>
          <w:rFonts w:ascii="Times New Roman" w:eastAsia="Times New Roman" w:hAnsi="Times New Roman" w:cs="Times New Roman"/>
          <w:b/>
        </w:rPr>
      </w:pPr>
    </w:p>
    <w:p w14:paraId="28675668" w14:textId="77777777" w:rsidR="00C65FB8" w:rsidRDefault="00CC0F7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Differential effects of habitat and fishing on coral reef grazing functio</w:t>
      </w:r>
      <w:bookmarkStart w:id="0" w:name="_GoBack"/>
      <w:bookmarkEnd w:id="0"/>
      <w:r>
        <w:rPr>
          <w:rFonts w:ascii="Times New Roman" w:eastAsia="Times New Roman" w:hAnsi="Times New Roman" w:cs="Times New Roman"/>
          <w:b/>
          <w:sz w:val="24"/>
          <w:szCs w:val="24"/>
        </w:rPr>
        <w:t>ns</w:t>
      </w:r>
    </w:p>
    <w:p w14:paraId="1F6AA84D" w14:textId="77777777" w:rsidR="00C65FB8" w:rsidRDefault="00C65FB8">
      <w:pPr>
        <w:spacing w:line="360" w:lineRule="auto"/>
        <w:jc w:val="center"/>
        <w:rPr>
          <w:rFonts w:ascii="Times New Roman" w:eastAsia="Times New Roman" w:hAnsi="Times New Roman" w:cs="Times New Roman"/>
        </w:rPr>
      </w:pPr>
    </w:p>
    <w:p w14:paraId="59C7679D" w14:textId="77777777" w:rsidR="00C65FB8" w:rsidRDefault="001342BD">
      <w:pPr>
        <w:spacing w:line="360" w:lineRule="auto"/>
        <w:jc w:val="center"/>
        <w:rPr>
          <w:ins w:id="1" w:author="Graham, Nick" w:date="2019-02-28T09:57:00Z"/>
          <w:rFonts w:ascii="Times New Roman" w:eastAsia="Times New Roman" w:hAnsi="Times New Roman" w:cs="Times New Roman"/>
        </w:rPr>
      </w:pPr>
      <w:commentRangeStart w:id="2"/>
      <w:ins w:id="3" w:author="Graham, Nick" w:date="2019-02-28T09:57:00Z">
        <w:r>
          <w:rPr>
            <w:rFonts w:ascii="Times New Roman" w:eastAsia="Times New Roman" w:hAnsi="Times New Roman" w:cs="Times New Roman"/>
          </w:rPr>
          <w:t xml:space="preserve">Drivers of </w:t>
        </w:r>
      </w:ins>
      <w:del w:id="4" w:author="Graham, Nick" w:date="2019-02-28T09:57:00Z">
        <w:r w:rsidR="00CC0F79" w:rsidDel="001342BD">
          <w:rPr>
            <w:rFonts w:ascii="Times New Roman" w:eastAsia="Times New Roman" w:hAnsi="Times New Roman" w:cs="Times New Roman"/>
          </w:rPr>
          <w:delText>M</w:delText>
        </w:r>
      </w:del>
      <w:proofErr w:type="spellStart"/>
      <w:ins w:id="5" w:author="Graham, Nick" w:date="2019-02-28T09:57:00Z">
        <w:r>
          <w:rPr>
            <w:rFonts w:ascii="Times New Roman" w:eastAsia="Times New Roman" w:hAnsi="Times New Roman" w:cs="Times New Roman"/>
          </w:rPr>
          <w:t>m</w:t>
        </w:r>
      </w:ins>
      <w:r w:rsidR="00CC0F79">
        <w:rPr>
          <w:rFonts w:ascii="Times New Roman" w:eastAsia="Times New Roman" w:hAnsi="Times New Roman" w:cs="Times New Roman"/>
        </w:rPr>
        <w:t>acroecological</w:t>
      </w:r>
      <w:proofErr w:type="spellEnd"/>
      <w:r w:rsidR="00CC0F79">
        <w:rPr>
          <w:rFonts w:ascii="Times New Roman" w:eastAsia="Times New Roman" w:hAnsi="Times New Roman" w:cs="Times New Roman"/>
        </w:rPr>
        <w:t xml:space="preserve"> patterns in herbivory on coral reefs</w:t>
      </w:r>
      <w:commentRangeEnd w:id="2"/>
      <w:r>
        <w:rPr>
          <w:rStyle w:val="CommentReference"/>
        </w:rPr>
        <w:commentReference w:id="2"/>
      </w:r>
    </w:p>
    <w:p w14:paraId="51DEE37A" w14:textId="77777777" w:rsidR="001342BD" w:rsidRDefault="001342BD">
      <w:pPr>
        <w:spacing w:line="360" w:lineRule="auto"/>
        <w:jc w:val="center"/>
        <w:rPr>
          <w:rFonts w:ascii="Times New Roman" w:eastAsia="Times New Roman" w:hAnsi="Times New Roman" w:cs="Times New Roman"/>
        </w:rPr>
      </w:pPr>
    </w:p>
    <w:p w14:paraId="6EC9994F" w14:textId="77777777" w:rsidR="00C65FB8" w:rsidRDefault="00CC0F79">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Drivers of coral reef herbivory varies by functional group: a </w:t>
      </w:r>
      <w:proofErr w:type="spellStart"/>
      <w:r>
        <w:rPr>
          <w:rFonts w:ascii="Times New Roman" w:eastAsia="Times New Roman" w:hAnsi="Times New Roman" w:cs="Times New Roman"/>
        </w:rPr>
        <w:t>macroecological</w:t>
      </w:r>
      <w:proofErr w:type="spellEnd"/>
      <w:r>
        <w:rPr>
          <w:rFonts w:ascii="Times New Roman" w:eastAsia="Times New Roman" w:hAnsi="Times New Roman" w:cs="Times New Roman"/>
        </w:rPr>
        <w:t xml:space="preserve"> approach </w:t>
      </w:r>
    </w:p>
    <w:p w14:paraId="470B4B4F" w14:textId="77777777" w:rsidR="00C65FB8" w:rsidRDefault="00CC0F79">
      <w:pP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Macroecology</w:t>
      </w:r>
      <w:proofErr w:type="spellEnd"/>
      <w:r>
        <w:rPr>
          <w:rFonts w:ascii="Times New Roman" w:eastAsia="Times New Roman" w:hAnsi="Times New Roman" w:cs="Times New Roman"/>
        </w:rPr>
        <w:t xml:space="preserve"> of reef herbivory: bottom up and top down drivers of fish grazing functions</w:t>
      </w:r>
    </w:p>
    <w:p w14:paraId="1754E6D9" w14:textId="77777777" w:rsidR="00C65FB8" w:rsidRDefault="00C65FB8">
      <w:pPr>
        <w:spacing w:line="360" w:lineRule="auto"/>
        <w:jc w:val="center"/>
        <w:rPr>
          <w:rFonts w:ascii="Times New Roman" w:eastAsia="Times New Roman" w:hAnsi="Times New Roman" w:cs="Times New Roman"/>
        </w:rPr>
      </w:pPr>
    </w:p>
    <w:p w14:paraId="2F28E1CF" w14:textId="77777777" w:rsidR="00C65FB8" w:rsidRDefault="00C65FB8">
      <w:pPr>
        <w:spacing w:line="360" w:lineRule="auto"/>
        <w:jc w:val="center"/>
        <w:rPr>
          <w:rFonts w:ascii="Times New Roman" w:eastAsia="Times New Roman" w:hAnsi="Times New Roman" w:cs="Times New Roman"/>
        </w:rPr>
      </w:pPr>
    </w:p>
    <w:p w14:paraId="4E6B86E8" w14:textId="77777777" w:rsidR="00C65FB8" w:rsidRDefault="00CC0F79">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Authors</w:t>
      </w:r>
    </w:p>
    <w:p w14:paraId="0E2361C7" w14:textId="77777777" w:rsidR="00C65FB8" w:rsidRDefault="00CC0F79">
      <w:pPr>
        <w:spacing w:line="360" w:lineRule="auto"/>
        <w:jc w:val="center"/>
        <w:rPr>
          <w:rFonts w:ascii="Times New Roman" w:eastAsia="Times New Roman" w:hAnsi="Times New Roman" w:cs="Times New Roman"/>
        </w:rPr>
      </w:pPr>
      <w:r>
        <w:rPr>
          <w:rFonts w:ascii="Times New Roman" w:eastAsia="Times New Roman" w:hAnsi="Times New Roman" w:cs="Times New Roman"/>
        </w:rPr>
        <w:t>James PW Robinson</w:t>
      </w:r>
      <w:r>
        <w:rPr>
          <w:rFonts w:ascii="Times New Roman" w:eastAsia="Times New Roman" w:hAnsi="Times New Roman" w:cs="Times New Roman"/>
          <w:vertAlign w:val="superscript"/>
        </w:rPr>
        <w:t>1</w:t>
      </w:r>
      <w:r>
        <w:rPr>
          <w:rFonts w:ascii="Times New Roman" w:eastAsia="Times New Roman" w:hAnsi="Times New Roman" w:cs="Times New Roman"/>
        </w:rPr>
        <w:t>, Jamie M McDevitt-Irwin</w:t>
      </w:r>
      <w:r>
        <w:rPr>
          <w:rFonts w:ascii="Times New Roman" w:eastAsia="Times New Roman" w:hAnsi="Times New Roman" w:cs="Times New Roman"/>
          <w:vertAlign w:val="superscript"/>
        </w:rPr>
        <w:t>2</w:t>
      </w:r>
      <w:r>
        <w:rPr>
          <w:rFonts w:ascii="Times New Roman" w:eastAsia="Times New Roman" w:hAnsi="Times New Roman" w:cs="Times New Roman"/>
        </w:rPr>
        <w:t>, Jan-</w:t>
      </w:r>
      <w:proofErr w:type="spellStart"/>
      <w:r>
        <w:rPr>
          <w:rFonts w:ascii="Times New Roman" w:eastAsia="Times New Roman" w:hAnsi="Times New Roman" w:cs="Times New Roman"/>
        </w:rPr>
        <w:t>Claas</w:t>
      </w:r>
      <w:proofErr w:type="spellEnd"/>
      <w:r>
        <w:rPr>
          <w:rFonts w:ascii="Times New Roman" w:eastAsia="Times New Roman" w:hAnsi="Times New Roman" w:cs="Times New Roman"/>
        </w:rPr>
        <w:t xml:space="preserve"> Dajka</w:t>
      </w:r>
      <w:r>
        <w:rPr>
          <w:rFonts w:ascii="Times New Roman" w:eastAsia="Times New Roman" w:hAnsi="Times New Roman" w:cs="Times New Roman"/>
          <w:vertAlign w:val="superscript"/>
        </w:rPr>
        <w:t>1</w:t>
      </w:r>
      <w:r>
        <w:rPr>
          <w:rFonts w:ascii="Times New Roman" w:eastAsia="Times New Roman" w:hAnsi="Times New Roman" w:cs="Times New Roman"/>
        </w:rPr>
        <w:t>, Jeneen Hadj-Hammou</w:t>
      </w:r>
      <w:r>
        <w:rPr>
          <w:rFonts w:ascii="Times New Roman" w:eastAsia="Times New Roman" w:hAnsi="Times New Roman" w:cs="Times New Roman"/>
          <w:vertAlign w:val="superscript"/>
        </w:rPr>
        <w:t>1</w:t>
      </w:r>
      <w:r>
        <w:rPr>
          <w:rFonts w:ascii="Times New Roman" w:eastAsia="Times New Roman" w:hAnsi="Times New Roman" w:cs="Times New Roman"/>
        </w:rPr>
        <w:t>, Samantha Howlett</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commentRangeStart w:id="6"/>
      <w:r>
        <w:rPr>
          <w:rFonts w:ascii="Times New Roman" w:eastAsia="Times New Roman" w:hAnsi="Times New Roman" w:cs="Times New Roman"/>
        </w:rPr>
        <w:t>Andrew S Hoey</w:t>
      </w:r>
      <w:commentRangeEnd w:id="6"/>
      <w:r>
        <w:commentReference w:id="6"/>
      </w:r>
      <w:r>
        <w:rPr>
          <w:rFonts w:ascii="Times New Roman" w:eastAsia="Times New Roman" w:hAnsi="Times New Roman" w:cs="Times New Roman"/>
          <w:vertAlign w:val="superscript"/>
        </w:rPr>
        <w:t>3</w:t>
      </w:r>
      <w:r>
        <w:rPr>
          <w:rFonts w:ascii="Times New Roman" w:eastAsia="Times New Roman" w:hAnsi="Times New Roman" w:cs="Times New Roman"/>
        </w:rPr>
        <w:t xml:space="preserve">, </w:t>
      </w:r>
      <w:commentRangeStart w:id="7"/>
      <w:r>
        <w:rPr>
          <w:rFonts w:ascii="Times New Roman" w:eastAsia="Times New Roman" w:hAnsi="Times New Roman" w:cs="Times New Roman"/>
        </w:rPr>
        <w:t xml:space="preserve">Nicholas AJ </w:t>
      </w:r>
      <w:commentRangeStart w:id="8"/>
      <w:r>
        <w:rPr>
          <w:rFonts w:ascii="Times New Roman" w:eastAsia="Times New Roman" w:hAnsi="Times New Roman" w:cs="Times New Roman"/>
        </w:rPr>
        <w:t>Graham</w:t>
      </w:r>
      <w:r>
        <w:rPr>
          <w:rFonts w:ascii="Times New Roman" w:eastAsia="Times New Roman" w:hAnsi="Times New Roman" w:cs="Times New Roman"/>
          <w:vertAlign w:val="superscript"/>
        </w:rPr>
        <w:t>1</w:t>
      </w:r>
      <w:commentRangeEnd w:id="8"/>
      <w:r w:rsidR="001342BD">
        <w:rPr>
          <w:rStyle w:val="CommentReference"/>
        </w:rPr>
        <w:commentReference w:id="8"/>
      </w:r>
      <w:r>
        <w:rPr>
          <w:rFonts w:ascii="Times New Roman" w:eastAsia="Times New Roman" w:hAnsi="Times New Roman" w:cs="Times New Roman"/>
        </w:rPr>
        <w:t>.</w:t>
      </w:r>
      <w:commentRangeEnd w:id="7"/>
      <w:r>
        <w:commentReference w:id="7"/>
      </w:r>
    </w:p>
    <w:p w14:paraId="7E6ACD8E" w14:textId="77777777" w:rsidR="00C65FB8" w:rsidRDefault="00C65FB8">
      <w:pPr>
        <w:spacing w:line="360" w:lineRule="auto"/>
        <w:jc w:val="center"/>
        <w:rPr>
          <w:rFonts w:ascii="Times New Roman" w:eastAsia="Times New Roman" w:hAnsi="Times New Roman" w:cs="Times New Roman"/>
        </w:rPr>
      </w:pPr>
    </w:p>
    <w:p w14:paraId="625CBE9D" w14:textId="77777777" w:rsidR="00C65FB8" w:rsidRDefault="00CC0F79">
      <w:pPr>
        <w:spacing w:line="360" w:lineRule="auto"/>
        <w:jc w:val="center"/>
        <w:rPr>
          <w:rFonts w:ascii="Times New Roman" w:eastAsia="Times New Roman" w:hAnsi="Times New Roman" w:cs="Times New Roman"/>
        </w:rPr>
      </w:pPr>
      <w:r>
        <w:rPr>
          <w:rFonts w:ascii="Times New Roman" w:eastAsia="Times New Roman" w:hAnsi="Times New Roman" w:cs="Times New Roman"/>
          <w:b/>
        </w:rPr>
        <w:t xml:space="preserve">Affiliations </w:t>
      </w:r>
    </w:p>
    <w:p w14:paraId="1B097AF5" w14:textId="77777777" w:rsidR="00C65FB8" w:rsidRDefault="00CC0F79">
      <w:pPr>
        <w:numPr>
          <w:ilvl w:val="0"/>
          <w:numId w:val="2"/>
        </w:numPr>
        <w:spacing w:line="360" w:lineRule="auto"/>
        <w:jc w:val="center"/>
        <w:rPr>
          <w:rFonts w:ascii="Times New Roman" w:eastAsia="Times New Roman" w:hAnsi="Times New Roman" w:cs="Times New Roman"/>
        </w:rPr>
      </w:pPr>
      <w:r>
        <w:rPr>
          <w:rFonts w:ascii="Times New Roman" w:eastAsia="Times New Roman" w:hAnsi="Times New Roman" w:cs="Times New Roman"/>
        </w:rPr>
        <w:t>Lancaster Environment Centre, Lancaster University, Lancaster, LA1 4YQ, UK</w:t>
      </w:r>
    </w:p>
    <w:p w14:paraId="55BECE63" w14:textId="77777777" w:rsidR="00C65FB8" w:rsidRDefault="00CC0F79">
      <w:pPr>
        <w:numPr>
          <w:ilvl w:val="0"/>
          <w:numId w:val="2"/>
        </w:numPr>
        <w:spacing w:line="360" w:lineRule="auto"/>
        <w:jc w:val="center"/>
        <w:rPr>
          <w:rFonts w:ascii="Times New Roman" w:eastAsia="Times New Roman" w:hAnsi="Times New Roman" w:cs="Times New Roman"/>
        </w:rPr>
      </w:pPr>
      <w:r>
        <w:rPr>
          <w:rFonts w:ascii="Times New Roman" w:eastAsia="Times New Roman" w:hAnsi="Times New Roman" w:cs="Times New Roman"/>
        </w:rPr>
        <w:t>Stanford University, Hopkins Marine Station, Pacific Grove, CA 93950</w:t>
      </w:r>
    </w:p>
    <w:p w14:paraId="14008D73" w14:textId="77777777" w:rsidR="00C65FB8" w:rsidRDefault="00CC0F79">
      <w:pPr>
        <w:numPr>
          <w:ilvl w:val="0"/>
          <w:numId w:val="2"/>
        </w:numPr>
        <w:spacing w:line="360" w:lineRule="auto"/>
        <w:jc w:val="center"/>
        <w:rPr>
          <w:rFonts w:ascii="Times New Roman" w:eastAsia="Times New Roman" w:hAnsi="Times New Roman" w:cs="Times New Roman"/>
        </w:rPr>
      </w:pPr>
      <w:r>
        <w:rPr>
          <w:rFonts w:ascii="Times New Roman" w:eastAsia="Times New Roman" w:hAnsi="Times New Roman" w:cs="Times New Roman"/>
        </w:rPr>
        <w:t>ARC Centre of Excellence for Coral Reef Studies, James Cook University, Townsville, Queensland 4811, Australia</w:t>
      </w:r>
    </w:p>
    <w:p w14:paraId="743F3450" w14:textId="77777777" w:rsidR="00C65FB8" w:rsidRDefault="00C65FB8">
      <w:pPr>
        <w:spacing w:line="360" w:lineRule="auto"/>
        <w:rPr>
          <w:rFonts w:ascii="Times New Roman" w:eastAsia="Times New Roman" w:hAnsi="Times New Roman" w:cs="Times New Roman"/>
        </w:rPr>
      </w:pPr>
    </w:p>
    <w:p w14:paraId="37C6E277" w14:textId="77777777" w:rsidR="00C65FB8" w:rsidRDefault="00C65FB8">
      <w:pPr>
        <w:spacing w:line="360" w:lineRule="auto"/>
        <w:rPr>
          <w:rFonts w:ascii="Times New Roman" w:eastAsia="Times New Roman" w:hAnsi="Times New Roman" w:cs="Times New Roman"/>
        </w:rPr>
      </w:pPr>
    </w:p>
    <w:p w14:paraId="63EABD61"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Potential Journals:</w:t>
      </w:r>
    </w:p>
    <w:p w14:paraId="3F701D63" w14:textId="77777777" w:rsidR="001342BD" w:rsidRDefault="001342BD">
      <w:pPr>
        <w:numPr>
          <w:ilvl w:val="0"/>
          <w:numId w:val="3"/>
        </w:numPr>
        <w:spacing w:line="360" w:lineRule="auto"/>
        <w:rPr>
          <w:ins w:id="9" w:author="Graham, Nick" w:date="2019-02-28T09:58:00Z"/>
          <w:rFonts w:ascii="Times New Roman" w:eastAsia="Times New Roman" w:hAnsi="Times New Roman" w:cs="Times New Roman"/>
        </w:rPr>
      </w:pPr>
      <w:ins w:id="10" w:author="Graham, Nick" w:date="2019-02-28T09:58:00Z">
        <w:r>
          <w:rPr>
            <w:rFonts w:ascii="Times New Roman" w:eastAsia="Times New Roman" w:hAnsi="Times New Roman" w:cs="Times New Roman"/>
          </w:rPr>
          <w:t>Global Ecology and Biogeography</w:t>
        </w:r>
      </w:ins>
    </w:p>
    <w:p w14:paraId="4B242F10" w14:textId="77777777" w:rsidR="001342BD" w:rsidRDefault="001342BD" w:rsidP="001342BD">
      <w:pPr>
        <w:numPr>
          <w:ilvl w:val="0"/>
          <w:numId w:val="3"/>
        </w:numPr>
        <w:spacing w:line="360" w:lineRule="auto"/>
        <w:rPr>
          <w:moveTo w:id="11" w:author="Graham, Nick" w:date="2019-02-28T09:58:00Z"/>
          <w:rFonts w:ascii="Times New Roman" w:eastAsia="Times New Roman" w:hAnsi="Times New Roman" w:cs="Times New Roman"/>
        </w:rPr>
      </w:pPr>
      <w:moveToRangeStart w:id="12" w:author="Graham, Nick" w:date="2019-02-28T09:58:00Z" w:name="move2240320"/>
      <w:moveTo w:id="13" w:author="Graham, Nick" w:date="2019-02-28T09:58:00Z">
        <w:r>
          <w:rPr>
            <w:rFonts w:ascii="Times New Roman" w:eastAsia="Times New Roman" w:hAnsi="Times New Roman" w:cs="Times New Roman"/>
          </w:rPr>
          <w:t>Ecology</w:t>
        </w:r>
      </w:moveTo>
    </w:p>
    <w:moveToRangeEnd w:id="12"/>
    <w:p w14:paraId="462E5952" w14:textId="77777777" w:rsidR="00C65FB8" w:rsidRDefault="00CC0F79">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Functional Ecology (no reef herbivore papers since 2013)</w:t>
      </w:r>
    </w:p>
    <w:p w14:paraId="7B2576D4" w14:textId="77777777" w:rsidR="001342BD" w:rsidRDefault="001342BD" w:rsidP="001342BD">
      <w:pPr>
        <w:numPr>
          <w:ilvl w:val="0"/>
          <w:numId w:val="3"/>
        </w:numPr>
        <w:spacing w:line="360" w:lineRule="auto"/>
        <w:rPr>
          <w:moveTo w:id="14" w:author="Graham, Nick" w:date="2019-02-28T09:58:00Z"/>
          <w:rFonts w:ascii="Times New Roman" w:eastAsia="Times New Roman" w:hAnsi="Times New Roman" w:cs="Times New Roman"/>
        </w:rPr>
      </w:pPr>
      <w:moveToRangeStart w:id="15" w:author="Graham, Nick" w:date="2019-02-28T09:58:00Z" w:name="move2240326"/>
      <w:moveTo w:id="16" w:author="Graham, Nick" w:date="2019-02-28T09:58:00Z">
        <w:r>
          <w:rPr>
            <w:rFonts w:ascii="Times New Roman" w:eastAsia="Times New Roman" w:hAnsi="Times New Roman" w:cs="Times New Roman"/>
          </w:rPr>
          <w:t>Ecological Applications</w:t>
        </w:r>
      </w:moveTo>
    </w:p>
    <w:moveToRangeEnd w:id="15"/>
    <w:p w14:paraId="674C8D43" w14:textId="77777777" w:rsidR="00C65FB8" w:rsidRDefault="00CC0F79">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Coral Reefs</w:t>
      </w:r>
    </w:p>
    <w:p w14:paraId="7ED4330E" w14:textId="77777777" w:rsidR="00C65FB8" w:rsidDel="001342BD" w:rsidRDefault="00CC0F79">
      <w:pPr>
        <w:numPr>
          <w:ilvl w:val="0"/>
          <w:numId w:val="3"/>
        </w:numPr>
        <w:spacing w:line="360" w:lineRule="auto"/>
        <w:rPr>
          <w:moveFrom w:id="17" w:author="Graham, Nick" w:date="2019-02-28T09:58:00Z"/>
          <w:rFonts w:ascii="Times New Roman" w:eastAsia="Times New Roman" w:hAnsi="Times New Roman" w:cs="Times New Roman"/>
        </w:rPr>
      </w:pPr>
      <w:moveFromRangeStart w:id="18" w:author="Graham, Nick" w:date="2019-02-28T09:58:00Z" w:name="move2240326"/>
      <w:moveFrom w:id="19" w:author="Graham, Nick" w:date="2019-02-28T09:58:00Z">
        <w:r w:rsidDel="001342BD">
          <w:rPr>
            <w:rFonts w:ascii="Times New Roman" w:eastAsia="Times New Roman" w:hAnsi="Times New Roman" w:cs="Times New Roman"/>
          </w:rPr>
          <w:t>Ecological Applications</w:t>
        </w:r>
      </w:moveFrom>
    </w:p>
    <w:p w14:paraId="2DB7999F" w14:textId="77777777" w:rsidR="00C65FB8" w:rsidDel="001342BD" w:rsidRDefault="00CC0F79">
      <w:pPr>
        <w:numPr>
          <w:ilvl w:val="0"/>
          <w:numId w:val="3"/>
        </w:numPr>
        <w:spacing w:line="360" w:lineRule="auto"/>
        <w:rPr>
          <w:moveFrom w:id="20" w:author="Graham, Nick" w:date="2019-02-28T09:58:00Z"/>
          <w:rFonts w:ascii="Times New Roman" w:eastAsia="Times New Roman" w:hAnsi="Times New Roman" w:cs="Times New Roman"/>
        </w:rPr>
      </w:pPr>
      <w:moveFromRangeStart w:id="21" w:author="Graham, Nick" w:date="2019-02-28T09:58:00Z" w:name="move2240320"/>
      <w:moveFromRangeEnd w:id="18"/>
      <w:moveFrom w:id="22" w:author="Graham, Nick" w:date="2019-02-28T09:58:00Z">
        <w:r w:rsidDel="001342BD">
          <w:rPr>
            <w:rFonts w:ascii="Times New Roman" w:eastAsia="Times New Roman" w:hAnsi="Times New Roman" w:cs="Times New Roman"/>
          </w:rPr>
          <w:t>Ecology</w:t>
        </w:r>
      </w:moveFrom>
    </w:p>
    <w:moveFromRangeEnd w:id="21"/>
    <w:p w14:paraId="778D3436" w14:textId="77777777" w:rsidR="00C65FB8" w:rsidRDefault="00C65FB8">
      <w:pPr>
        <w:spacing w:line="360" w:lineRule="auto"/>
        <w:rPr>
          <w:rFonts w:ascii="Times New Roman" w:eastAsia="Times New Roman" w:hAnsi="Times New Roman" w:cs="Times New Roman"/>
        </w:rPr>
      </w:pPr>
    </w:p>
    <w:p w14:paraId="7F18F872" w14:textId="77777777" w:rsidR="00C65FB8" w:rsidRDefault="00C65FB8">
      <w:pPr>
        <w:spacing w:line="360" w:lineRule="auto"/>
        <w:rPr>
          <w:rFonts w:ascii="Times New Roman" w:eastAsia="Times New Roman" w:hAnsi="Times New Roman" w:cs="Times New Roman"/>
        </w:rPr>
      </w:pPr>
    </w:p>
    <w:p w14:paraId="7C001EED" w14:textId="77777777" w:rsidR="00C65FB8" w:rsidRDefault="00CC0F79">
      <w:pPr>
        <w:spacing w:line="360" w:lineRule="auto"/>
        <w:jc w:val="center"/>
        <w:rPr>
          <w:rFonts w:ascii="Times New Roman" w:eastAsia="Times New Roman" w:hAnsi="Times New Roman" w:cs="Times New Roman"/>
          <w:b/>
        </w:rPr>
      </w:pPr>
      <w:commentRangeStart w:id="23"/>
      <w:r>
        <w:rPr>
          <w:rFonts w:ascii="Times New Roman" w:eastAsia="Times New Roman" w:hAnsi="Times New Roman" w:cs="Times New Roman"/>
          <w:b/>
        </w:rPr>
        <w:t>Keywords</w:t>
      </w:r>
      <w:commentRangeEnd w:id="23"/>
      <w:r w:rsidR="001342BD">
        <w:rPr>
          <w:rStyle w:val="CommentReference"/>
        </w:rPr>
        <w:commentReference w:id="23"/>
      </w:r>
    </w:p>
    <w:p w14:paraId="2BAF717F" w14:textId="77777777" w:rsidR="00C65FB8" w:rsidRDefault="00CC0F79">
      <w:pPr>
        <w:spacing w:line="360" w:lineRule="auto"/>
        <w:jc w:val="center"/>
        <w:rPr>
          <w:rFonts w:ascii="Times New Roman" w:eastAsia="Times New Roman" w:hAnsi="Times New Roman" w:cs="Times New Roman"/>
        </w:rPr>
      </w:pPr>
      <w:proofErr w:type="gramStart"/>
      <w:r>
        <w:rPr>
          <w:rFonts w:ascii="Times New Roman" w:eastAsia="Times New Roman" w:hAnsi="Times New Roman" w:cs="Times New Roman"/>
        </w:rPr>
        <w:t>functional</w:t>
      </w:r>
      <w:proofErr w:type="gramEnd"/>
      <w:r>
        <w:rPr>
          <w:rFonts w:ascii="Times New Roman" w:eastAsia="Times New Roman" w:hAnsi="Times New Roman" w:cs="Times New Roman"/>
        </w:rPr>
        <w:t xml:space="preserve"> ecology, herbivory, coral reefs, fishing, bottom-up, top-down, biodiversity, grazing, benthic</w:t>
      </w:r>
    </w:p>
    <w:p w14:paraId="04A1D14F" w14:textId="77777777" w:rsidR="00C65FB8" w:rsidRDefault="00CC0F79">
      <w:pPr>
        <w:spacing w:line="360" w:lineRule="auto"/>
        <w:rPr>
          <w:rFonts w:ascii="Times New Roman" w:eastAsia="Times New Roman" w:hAnsi="Times New Roman" w:cs="Times New Roman"/>
          <w:b/>
        </w:rPr>
      </w:pPr>
      <w:r>
        <w:br w:type="page"/>
      </w:r>
    </w:p>
    <w:p w14:paraId="4EE771B4"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2001F476" w14:textId="77777777" w:rsidR="00C65FB8" w:rsidRDefault="00C65FB8">
      <w:pPr>
        <w:spacing w:line="360" w:lineRule="auto"/>
        <w:rPr>
          <w:rFonts w:ascii="Times New Roman" w:eastAsia="Times New Roman" w:hAnsi="Times New Roman" w:cs="Times New Roman"/>
          <w:sz w:val="24"/>
          <w:szCs w:val="24"/>
        </w:rPr>
      </w:pPr>
    </w:p>
    <w:p w14:paraId="060C2631"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B21D8AE" w14:textId="77777777" w:rsidR="00C65FB8" w:rsidRDefault="00C65FB8">
      <w:pPr>
        <w:spacing w:line="360" w:lineRule="auto"/>
        <w:rPr>
          <w:rFonts w:ascii="Times New Roman" w:eastAsia="Times New Roman" w:hAnsi="Times New Roman" w:cs="Times New Roman"/>
          <w:i/>
        </w:rPr>
      </w:pPr>
    </w:p>
    <w:p w14:paraId="7C824B7F"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Herbivory is crucial to ecosystem function and community structure, playing a key role in cycling nutrients </w:t>
      </w:r>
      <w:hyperlink r:id="rId7">
        <w:r>
          <w:rPr>
            <w:rFonts w:ascii="Times New Roman" w:eastAsia="Times New Roman" w:hAnsi="Times New Roman" w:cs="Times New Roman"/>
            <w:color w:val="000000"/>
          </w:rPr>
          <w:t>(Metcalfe et al. 2014)</w:t>
        </w:r>
      </w:hyperlink>
      <w:r>
        <w:rPr>
          <w:rFonts w:ascii="Times New Roman" w:eastAsia="Times New Roman" w:hAnsi="Times New Roman" w:cs="Times New Roman"/>
        </w:rPr>
        <w:t xml:space="preserve">, regulating species diversity and productivity </w:t>
      </w:r>
      <w:hyperlink r:id="rId8">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Royo</w:t>
        </w:r>
        <w:proofErr w:type="spellEnd"/>
        <w:r>
          <w:rPr>
            <w:rFonts w:ascii="Times New Roman" w:eastAsia="Times New Roman" w:hAnsi="Times New Roman" w:cs="Times New Roman"/>
            <w:color w:val="000000"/>
          </w:rPr>
          <w:t xml:space="preserve"> et al. 2010, </w:t>
        </w:r>
      </w:hyperlink>
      <w:hyperlink r:id="rId9">
        <w:proofErr w:type="spellStart"/>
        <w:r>
          <w:rPr>
            <w:rFonts w:ascii="Times New Roman" w:eastAsia="Times New Roman" w:hAnsi="Times New Roman" w:cs="Times New Roman"/>
            <w:color w:val="000000"/>
          </w:rPr>
          <w:t>Prieditis</w:t>
        </w:r>
        <w:proofErr w:type="spellEnd"/>
        <w:r>
          <w:rPr>
            <w:rFonts w:ascii="Times New Roman" w:eastAsia="Times New Roman" w:hAnsi="Times New Roman" w:cs="Times New Roman"/>
            <w:color w:val="000000"/>
          </w:rPr>
          <w:t xml:space="preserve"> et al. 2017</w:t>
        </w:r>
      </w:hyperlink>
      <w:hyperlink r:id="rId10">
        <w:r>
          <w:rPr>
            <w:rFonts w:ascii="Times New Roman" w:eastAsia="Times New Roman" w:hAnsi="Times New Roman" w:cs="Times New Roman"/>
            <w:color w:val="000000"/>
          </w:rPr>
          <w:t>)</w:t>
        </w:r>
      </w:hyperlink>
      <w:r>
        <w:rPr>
          <w:rFonts w:ascii="Times New Roman" w:eastAsia="Times New Roman" w:hAnsi="Times New Roman" w:cs="Times New Roman"/>
        </w:rPr>
        <w:t xml:space="preserve">, and controlling habitat regime shifts </w:t>
      </w:r>
      <w:hyperlink r:id="rId11">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Zimov</w:t>
        </w:r>
        <w:proofErr w:type="spellEnd"/>
        <w:r>
          <w:rPr>
            <w:rFonts w:ascii="Times New Roman" w:eastAsia="Times New Roman" w:hAnsi="Times New Roman" w:cs="Times New Roman"/>
            <w:color w:val="000000"/>
          </w:rPr>
          <w:t xml:space="preserve"> et al. 1995; Hughes et al. 2007; </w:t>
        </w:r>
        <w:proofErr w:type="spellStart"/>
        <w:r>
          <w:rPr>
            <w:rFonts w:ascii="Times New Roman" w:eastAsia="Times New Roman" w:hAnsi="Times New Roman" w:cs="Times New Roman"/>
            <w:color w:val="000000"/>
          </w:rPr>
          <w:t>Keesing</w:t>
        </w:r>
        <w:proofErr w:type="spellEnd"/>
        <w:r>
          <w:rPr>
            <w:rFonts w:ascii="Times New Roman" w:eastAsia="Times New Roman" w:hAnsi="Times New Roman" w:cs="Times New Roman"/>
            <w:color w:val="000000"/>
          </w:rPr>
          <w:t xml:space="preserve"> and Young 2014)</w:t>
        </w:r>
      </w:hyperlink>
      <w:r>
        <w:rPr>
          <w:rFonts w:ascii="Times New Roman" w:eastAsia="Times New Roman" w:hAnsi="Times New Roman" w:cs="Times New Roman"/>
        </w:rPr>
        <w:t xml:space="preserve">. </w:t>
      </w:r>
      <w:del w:id="24" w:author="Graham, Nick" w:date="2019-02-28T10:03:00Z">
        <w:r w:rsidDel="001342BD">
          <w:rPr>
            <w:rFonts w:ascii="Times New Roman" w:eastAsia="Times New Roman" w:hAnsi="Times New Roman" w:cs="Times New Roman"/>
          </w:rPr>
          <w:delText>Our knowledge of h</w:delText>
        </w:r>
      </w:del>
      <w:ins w:id="25" w:author="Graham, Nick" w:date="2019-02-28T10:03:00Z">
        <w:r w:rsidR="001342BD">
          <w:rPr>
            <w:rFonts w:ascii="Times New Roman" w:eastAsia="Times New Roman" w:hAnsi="Times New Roman" w:cs="Times New Roman"/>
          </w:rPr>
          <w:t>H</w:t>
        </w:r>
      </w:ins>
      <w:r>
        <w:rPr>
          <w:rFonts w:ascii="Times New Roman" w:eastAsia="Times New Roman" w:hAnsi="Times New Roman" w:cs="Times New Roman"/>
        </w:rPr>
        <w:t xml:space="preserve">erbivory is generally measured at small-scales that quantifies individual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and population sizes, yet anthropogenic pressures are </w:t>
      </w:r>
      <w:proofErr w:type="gramStart"/>
      <w:r>
        <w:rPr>
          <w:rFonts w:ascii="Times New Roman" w:eastAsia="Times New Roman" w:hAnsi="Times New Roman" w:cs="Times New Roman"/>
        </w:rPr>
        <w:t>impacting</w:t>
      </w:r>
      <w:proofErr w:type="gramEnd"/>
      <w:r>
        <w:rPr>
          <w:rFonts w:ascii="Times New Roman" w:eastAsia="Times New Roman" w:hAnsi="Times New Roman" w:cs="Times New Roman"/>
        </w:rPr>
        <w:t xml:space="preserve"> ecosystem processes including herbivory across large spatial scales. Therefore, fine-scale knowledge of herbivory must be combined with </w:t>
      </w:r>
      <w:proofErr w:type="spellStart"/>
      <w:r>
        <w:rPr>
          <w:rFonts w:ascii="Times New Roman" w:eastAsia="Times New Roman" w:hAnsi="Times New Roman" w:cs="Times New Roman"/>
        </w:rPr>
        <w:t>macroecology</w:t>
      </w:r>
      <w:proofErr w:type="spellEnd"/>
      <w:r>
        <w:rPr>
          <w:rFonts w:ascii="Times New Roman" w:eastAsia="Times New Roman" w:hAnsi="Times New Roman" w:cs="Times New Roman"/>
        </w:rPr>
        <w:t xml:space="preserve"> to generate patterns in herbivory </w:t>
      </w:r>
      <w:proofErr w:type="gramStart"/>
      <w:r>
        <w:rPr>
          <w:rFonts w:ascii="Times New Roman" w:eastAsia="Times New Roman" w:hAnsi="Times New Roman" w:cs="Times New Roman"/>
        </w:rPr>
        <w:t>impacts which</w:t>
      </w:r>
      <w:proofErr w:type="gramEnd"/>
      <w:r>
        <w:rPr>
          <w:rFonts w:ascii="Times New Roman" w:eastAsia="Times New Roman" w:hAnsi="Times New Roman" w:cs="Times New Roman"/>
        </w:rPr>
        <w:t xml:space="preserve"> are relevant at large spatial scales. Such understanding is particularly relevant for coral reef ecosystems, which are</w:t>
      </w:r>
      <w:del w:id="26" w:author="Graham, Nick" w:date="2019-02-28T10:03:00Z">
        <w:r w:rsidDel="001342BD">
          <w:rPr>
            <w:rFonts w:ascii="Times New Roman" w:eastAsia="Times New Roman" w:hAnsi="Times New Roman" w:cs="Times New Roman"/>
          </w:rPr>
          <w:delText xml:space="preserve"> continuously</w:delText>
        </w:r>
      </w:del>
      <w:r>
        <w:rPr>
          <w:rFonts w:ascii="Times New Roman" w:eastAsia="Times New Roman" w:hAnsi="Times New Roman" w:cs="Times New Roman"/>
        </w:rPr>
        <w:t xml:space="preserve"> facing unrelenting human pressures (</w:t>
      </w:r>
      <w:ins w:id="27" w:author="Graham, Nick" w:date="2019-02-28T10:03:00Z">
        <w:r w:rsidR="001342BD">
          <w:rPr>
            <w:rFonts w:ascii="Times New Roman" w:eastAsia="Times New Roman" w:hAnsi="Times New Roman" w:cs="Times New Roman"/>
          </w:rPr>
          <w:t>including</w:t>
        </w:r>
      </w:ins>
      <w:del w:id="28" w:author="Graham, Nick" w:date="2019-02-28T10:03:00Z">
        <w:r w:rsidDel="001342BD">
          <w:rPr>
            <w:rFonts w:ascii="Times New Roman" w:eastAsia="Times New Roman" w:hAnsi="Times New Roman" w:cs="Times New Roman"/>
          </w:rPr>
          <w:delText>e.g.</w:delText>
        </w:r>
      </w:del>
      <w:r>
        <w:rPr>
          <w:rFonts w:ascii="Times New Roman" w:eastAsia="Times New Roman" w:hAnsi="Times New Roman" w:cs="Times New Roman"/>
        </w:rPr>
        <w:t xml:space="preserve"> climate change, overfishing and water pollution) and where herbivory is a key ecosystem function </w:t>
      </w:r>
      <w:hyperlink r:id="rId12">
        <w:r>
          <w:rPr>
            <w:rFonts w:ascii="Times New Roman" w:eastAsia="Times New Roman" w:hAnsi="Times New Roman" w:cs="Times New Roman"/>
            <w:color w:val="000000"/>
          </w:rPr>
          <w:t xml:space="preserve">(Hughes et al. 2007; </w:t>
        </w:r>
        <w:proofErr w:type="spellStart"/>
        <w:r>
          <w:rPr>
            <w:rFonts w:ascii="Times New Roman" w:eastAsia="Times New Roman" w:hAnsi="Times New Roman" w:cs="Times New Roman"/>
            <w:color w:val="000000"/>
          </w:rPr>
          <w:t>Ledlie</w:t>
        </w:r>
        <w:proofErr w:type="spellEnd"/>
        <w:r>
          <w:rPr>
            <w:rFonts w:ascii="Times New Roman" w:eastAsia="Times New Roman" w:hAnsi="Times New Roman" w:cs="Times New Roman"/>
            <w:color w:val="000000"/>
          </w:rPr>
          <w:t xml:space="preserve"> et al. 2007; </w:t>
        </w:r>
        <w:proofErr w:type="spellStart"/>
        <w:r>
          <w:rPr>
            <w:rFonts w:ascii="Times New Roman" w:eastAsia="Times New Roman" w:hAnsi="Times New Roman" w:cs="Times New Roman"/>
            <w:color w:val="000000"/>
          </w:rPr>
          <w:t>Cheal</w:t>
        </w:r>
        <w:proofErr w:type="spellEnd"/>
        <w:r>
          <w:rPr>
            <w:rFonts w:ascii="Times New Roman" w:eastAsia="Times New Roman" w:hAnsi="Times New Roman" w:cs="Times New Roman"/>
            <w:color w:val="000000"/>
          </w:rPr>
          <w:t xml:space="preserve"> et al. 2010)</w:t>
        </w:r>
      </w:hyperlink>
      <w:r>
        <w:rPr>
          <w:rFonts w:ascii="Times New Roman" w:eastAsia="Times New Roman" w:hAnsi="Times New Roman" w:cs="Times New Roman"/>
        </w:rPr>
        <w:t>.</w:t>
      </w:r>
    </w:p>
    <w:p w14:paraId="2D97417F" w14:textId="77777777" w:rsidR="00C65FB8" w:rsidRDefault="00C65FB8">
      <w:pPr>
        <w:spacing w:line="360" w:lineRule="auto"/>
        <w:ind w:firstLine="720"/>
        <w:rPr>
          <w:rFonts w:ascii="Times New Roman" w:eastAsia="Times New Roman" w:hAnsi="Times New Roman" w:cs="Times New Roman"/>
        </w:rPr>
      </w:pPr>
    </w:p>
    <w:p w14:paraId="1EB87071"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On tropical coral reefs, top-down control of algae and promotion of calcifying coral taxa are key functions primarily performed by herbivorous fishes </w:t>
      </w:r>
      <w:hyperlink r:id="rId13">
        <w:r>
          <w:rPr>
            <w:rFonts w:ascii="Times New Roman" w:eastAsia="Times New Roman" w:hAnsi="Times New Roman" w:cs="Times New Roman"/>
            <w:color w:val="000000"/>
          </w:rPr>
          <w:t>(Bellwood et al. 2004)</w:t>
        </w:r>
      </w:hyperlink>
      <w:r>
        <w:rPr>
          <w:rFonts w:ascii="Times New Roman" w:eastAsia="Times New Roman" w:hAnsi="Times New Roman" w:cs="Times New Roman"/>
        </w:rPr>
        <w:t xml:space="preserve">. Several decades of feeding observations indicate that herbivorous fishes are comprised of three main functional roles defined by their feeding morphology and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xml:space="preserve">: cropping, scraping and </w:t>
      </w:r>
      <w:commentRangeStart w:id="29"/>
      <w:r>
        <w:rPr>
          <w:rFonts w:ascii="Times New Roman" w:eastAsia="Times New Roman" w:hAnsi="Times New Roman" w:cs="Times New Roman"/>
        </w:rPr>
        <w:t>browsing</w:t>
      </w:r>
      <w:commentRangeEnd w:id="29"/>
      <w:r w:rsidR="001342BD">
        <w:rPr>
          <w:rStyle w:val="CommentReference"/>
        </w:rPr>
        <w:commentReference w:id="29"/>
      </w:r>
      <w:r>
        <w:rPr>
          <w:rFonts w:ascii="Times New Roman" w:eastAsia="Times New Roman" w:hAnsi="Times New Roman" w:cs="Times New Roman"/>
        </w:rPr>
        <w:t xml:space="preserve"> </w:t>
      </w:r>
      <w:hyperlink r:id="rId14">
        <w:r>
          <w:rPr>
            <w:rFonts w:ascii="Times New Roman" w:eastAsia="Times New Roman" w:hAnsi="Times New Roman" w:cs="Times New Roman"/>
            <w:color w:val="000000"/>
          </w:rPr>
          <w:t>(Bellwood and Choat 1990; Polunin et al. 1995; Green and Bellwood 2009)</w:t>
        </w:r>
      </w:hyperlink>
      <w:r>
        <w:rPr>
          <w:rFonts w:ascii="Times New Roman" w:eastAsia="Times New Roman" w:hAnsi="Times New Roman" w:cs="Times New Roman"/>
        </w:rPr>
        <w:t xml:space="preserve">. Cropping species graze filamentous turf algae and promote coral settlement and growth by maintaining cropped algal states </w:t>
      </w:r>
      <w:hyperlink r:id="rId15">
        <w:r>
          <w:rPr>
            <w:rFonts w:ascii="Times New Roman" w:eastAsia="Times New Roman" w:hAnsi="Times New Roman" w:cs="Times New Roman"/>
            <w:color w:val="000000"/>
          </w:rPr>
          <w:t>(Arnold et al. 2010)</w:t>
        </w:r>
      </w:hyperlink>
      <w:r>
        <w:rPr>
          <w:rFonts w:ascii="Times New Roman" w:eastAsia="Times New Roman" w:hAnsi="Times New Roman" w:cs="Times New Roman"/>
        </w:rPr>
        <w:t xml:space="preserve">. </w:t>
      </w:r>
      <w:commentRangeStart w:id="30"/>
      <w:r>
        <w:rPr>
          <w:rFonts w:ascii="Times New Roman" w:eastAsia="Times New Roman" w:hAnsi="Times New Roman" w:cs="Times New Roman"/>
        </w:rPr>
        <w:t xml:space="preserve">Scraping parrotfish graze dead coral substrate to consume detritus and </w:t>
      </w:r>
      <w:proofErr w:type="spellStart"/>
      <w:r>
        <w:rPr>
          <w:rFonts w:ascii="Times New Roman" w:eastAsia="Times New Roman" w:hAnsi="Times New Roman" w:cs="Times New Roman"/>
        </w:rPr>
        <w:t>epilithic</w:t>
      </w:r>
      <w:proofErr w:type="spellEnd"/>
      <w:r>
        <w:rPr>
          <w:rFonts w:ascii="Times New Roman" w:eastAsia="Times New Roman" w:hAnsi="Times New Roman" w:cs="Times New Roman"/>
        </w:rPr>
        <w:t xml:space="preserve"> algal matrix (EAM), with larger species also targeting live coral and removing larger portions of hard substrate </w:t>
      </w:r>
      <w:hyperlink r:id="rId16">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Bonaldo</w:t>
        </w:r>
        <w:proofErr w:type="spellEnd"/>
        <w:r>
          <w:rPr>
            <w:rFonts w:ascii="Times New Roman" w:eastAsia="Times New Roman" w:hAnsi="Times New Roman" w:cs="Times New Roman"/>
            <w:color w:val="000000"/>
          </w:rPr>
          <w:t xml:space="preserve"> and Hoey 2014; Russ et al. 2015)</w:t>
        </w:r>
      </w:hyperlink>
      <w:commentRangeEnd w:id="30"/>
      <w:r w:rsidR="001342BD">
        <w:rPr>
          <w:rStyle w:val="CommentReference"/>
        </w:rPr>
        <w:commentReference w:id="30"/>
      </w:r>
      <w:r>
        <w:rPr>
          <w:rFonts w:ascii="Times New Roman" w:eastAsia="Times New Roman" w:hAnsi="Times New Roman" w:cs="Times New Roman"/>
        </w:rPr>
        <w:t>. Combined, these grazing functions</w:t>
      </w:r>
      <w:del w:id="31" w:author="Graham, Nick" w:date="2019-02-28T10:03:00Z">
        <w:r w:rsidDel="001342BD">
          <w:rPr>
            <w:rFonts w:ascii="Times New Roman" w:eastAsia="Times New Roman" w:hAnsi="Times New Roman" w:cs="Times New Roman"/>
          </w:rPr>
          <w:delText xml:space="preserve"> performed</w:delText>
        </w:r>
      </w:del>
      <w:r>
        <w:rPr>
          <w:rFonts w:ascii="Times New Roman" w:eastAsia="Times New Roman" w:hAnsi="Times New Roman" w:cs="Times New Roman"/>
        </w:rPr>
        <w:t xml:space="preserve"> </w:t>
      </w:r>
      <w:proofErr w:type="gramStart"/>
      <w:r>
        <w:rPr>
          <w:rFonts w:ascii="Times New Roman" w:eastAsia="Times New Roman" w:hAnsi="Times New Roman" w:cs="Times New Roman"/>
        </w:rPr>
        <w:t>are considered</w:t>
      </w:r>
      <w:proofErr w:type="gramEnd"/>
      <w:r>
        <w:rPr>
          <w:rFonts w:ascii="Times New Roman" w:eastAsia="Times New Roman" w:hAnsi="Times New Roman" w:cs="Times New Roman"/>
        </w:rPr>
        <w:t xml:space="preserve"> essential for providing resistance to chronic background stressors and the maintenance of coral-dominated states </w:t>
      </w:r>
      <w:hyperlink r:id="rId17">
        <w:r>
          <w:rPr>
            <w:rFonts w:ascii="Times New Roman" w:eastAsia="Times New Roman" w:hAnsi="Times New Roman" w:cs="Times New Roman"/>
            <w:color w:val="000000"/>
          </w:rPr>
          <w:t>(Bellwood et al. 2004)</w:t>
        </w:r>
      </w:hyperlink>
      <w:r>
        <w:rPr>
          <w:rFonts w:ascii="Times New Roman" w:eastAsia="Times New Roman" w:hAnsi="Times New Roman" w:cs="Times New Roman"/>
        </w:rPr>
        <w:t>.</w:t>
      </w:r>
    </w:p>
    <w:p w14:paraId="24BE6795" w14:textId="77777777" w:rsidR="00C65FB8" w:rsidRDefault="00C65FB8">
      <w:pPr>
        <w:spacing w:line="360" w:lineRule="auto"/>
        <w:rPr>
          <w:rFonts w:ascii="Times New Roman" w:eastAsia="Times New Roman" w:hAnsi="Times New Roman" w:cs="Times New Roman"/>
        </w:rPr>
      </w:pPr>
    </w:p>
    <w:p w14:paraId="37989260" w14:textId="77777777" w:rsidR="00C65FB8" w:rsidRDefault="00CC0F79">
      <w:pPr>
        <w:spacing w:line="360" w:lineRule="auto"/>
        <w:ind w:firstLine="720"/>
        <w:rPr>
          <w:rFonts w:ascii="Times New Roman" w:eastAsia="Times New Roman" w:hAnsi="Times New Roman" w:cs="Times New Roman"/>
        </w:rPr>
      </w:pPr>
      <w:del w:id="32" w:author="Graham, Nick" w:date="2019-02-28T10:08:00Z">
        <w:r w:rsidDel="00CC0F79">
          <w:rPr>
            <w:rFonts w:ascii="Times New Roman" w:eastAsia="Times New Roman" w:hAnsi="Times New Roman" w:cs="Times New Roman"/>
          </w:rPr>
          <w:delText xml:space="preserve">These different herbivore functional groups are controlled by benthic habitat changes (bottom up) and by fishing pressure (top down). </w:delText>
        </w:r>
      </w:del>
      <w:ins w:id="33" w:author="Graham, Nick" w:date="2019-02-28T10:06:00Z">
        <w:r w:rsidR="001342BD">
          <w:rPr>
            <w:rFonts w:ascii="Times New Roman" w:eastAsia="Times New Roman" w:hAnsi="Times New Roman" w:cs="Times New Roman"/>
          </w:rPr>
          <w:t>Mature a</w:t>
        </w:r>
      </w:ins>
      <w:del w:id="34" w:author="Graham, Nick" w:date="2019-02-28T10:06:00Z">
        <w:r w:rsidDel="001342BD">
          <w:rPr>
            <w:rFonts w:ascii="Times New Roman" w:eastAsia="Times New Roman" w:hAnsi="Times New Roman" w:cs="Times New Roman"/>
          </w:rPr>
          <w:delText>A</w:delText>
        </w:r>
      </w:del>
      <w:r>
        <w:rPr>
          <w:rFonts w:ascii="Times New Roman" w:eastAsia="Times New Roman" w:hAnsi="Times New Roman" w:cs="Times New Roman"/>
        </w:rPr>
        <w:t xml:space="preserve">lgae can proliferate in the absence of grazing pressure </w:t>
      </w:r>
      <w:hyperlink r:id="rId18">
        <w:r>
          <w:rPr>
            <w:rFonts w:ascii="Times New Roman" w:eastAsia="Times New Roman" w:hAnsi="Times New Roman" w:cs="Times New Roman"/>
            <w:color w:val="000000"/>
          </w:rPr>
          <w:t>(Mumby et al. 2006; Burkepile and Hay 2008)</w:t>
        </w:r>
      </w:hyperlink>
      <w:r>
        <w:rPr>
          <w:rFonts w:ascii="Times New Roman" w:eastAsia="Times New Roman" w:hAnsi="Times New Roman" w:cs="Times New Roman"/>
        </w:rPr>
        <w:t xml:space="preserve">, and correlative analyses of fished reef ecosystems have provided evidence of grazing biomass thresholds below which reefs become algae dominated </w:t>
      </w:r>
      <w:hyperlink r:id="rId19">
        <w:r>
          <w:rPr>
            <w:rFonts w:ascii="Times New Roman" w:eastAsia="Times New Roman" w:hAnsi="Times New Roman" w:cs="Times New Roman"/>
            <w:color w:val="000000"/>
          </w:rPr>
          <w:t>(Graham et al. 2015; Jouffray et al. 2015; Robinson et al. 2018)</w:t>
        </w:r>
      </w:hyperlink>
      <w:r>
        <w:rPr>
          <w:rFonts w:ascii="Times New Roman" w:eastAsia="Times New Roman" w:hAnsi="Times New Roman" w:cs="Times New Roman"/>
        </w:rPr>
        <w:t xml:space="preserve">. Herbivore populations </w:t>
      </w:r>
      <w:proofErr w:type="gramStart"/>
      <w:r>
        <w:rPr>
          <w:rFonts w:ascii="Times New Roman" w:eastAsia="Times New Roman" w:hAnsi="Times New Roman" w:cs="Times New Roman"/>
        </w:rPr>
        <w:t>are overexploited</w:t>
      </w:r>
      <w:proofErr w:type="gramEnd"/>
      <w:r>
        <w:rPr>
          <w:rFonts w:ascii="Times New Roman" w:eastAsia="Times New Roman" w:hAnsi="Times New Roman" w:cs="Times New Roman"/>
        </w:rPr>
        <w:t xml:space="preserve"> across the tropics </w:t>
      </w:r>
      <w:hyperlink r:id="rId20">
        <w:r>
          <w:rPr>
            <w:rFonts w:ascii="Times New Roman" w:eastAsia="Times New Roman" w:hAnsi="Times New Roman" w:cs="Times New Roman"/>
            <w:color w:val="000000"/>
          </w:rPr>
          <w:t>(Edwards et al. 2014)</w:t>
        </w:r>
      </w:hyperlink>
      <w:r>
        <w:rPr>
          <w:rFonts w:ascii="Times New Roman" w:eastAsia="Times New Roman" w:hAnsi="Times New Roman" w:cs="Times New Roman"/>
        </w:rPr>
        <w:t xml:space="preserve"> and, on </w:t>
      </w:r>
      <w:del w:id="35" w:author="Graham, Nick" w:date="2019-02-28T10:06:00Z">
        <w:r w:rsidDel="001342BD">
          <w:rPr>
            <w:rFonts w:ascii="Times New Roman" w:eastAsia="Times New Roman" w:hAnsi="Times New Roman" w:cs="Times New Roman"/>
          </w:rPr>
          <w:delText xml:space="preserve">inhabited </w:delText>
        </w:r>
      </w:del>
      <w:r>
        <w:rPr>
          <w:rFonts w:ascii="Times New Roman" w:eastAsia="Times New Roman" w:hAnsi="Times New Roman" w:cs="Times New Roman"/>
        </w:rPr>
        <w:t xml:space="preserve">reefs which fail to maintain </w:t>
      </w:r>
      <w:ins w:id="36" w:author="Graham, Nick" w:date="2019-02-28T10:06:00Z">
        <w:r w:rsidR="001342BD">
          <w:rPr>
            <w:rFonts w:ascii="Times New Roman" w:eastAsia="Times New Roman" w:hAnsi="Times New Roman" w:cs="Times New Roman"/>
          </w:rPr>
          <w:t>herbivore</w:t>
        </w:r>
      </w:ins>
      <w:del w:id="37" w:author="Graham, Nick" w:date="2019-02-28T10:06:00Z">
        <w:r w:rsidDel="001342BD">
          <w:rPr>
            <w:rFonts w:ascii="Times New Roman" w:eastAsia="Times New Roman" w:hAnsi="Times New Roman" w:cs="Times New Roman"/>
          </w:rPr>
          <w:delText>these</w:delText>
        </w:r>
      </w:del>
      <w:r>
        <w:rPr>
          <w:rFonts w:ascii="Times New Roman" w:eastAsia="Times New Roman" w:hAnsi="Times New Roman" w:cs="Times New Roman"/>
        </w:rPr>
        <w:t xml:space="preserve"> biomass thresholds, </w:t>
      </w:r>
      <w:del w:id="38" w:author="Graham, Nick" w:date="2019-02-28T10:06:00Z">
        <w:r w:rsidDel="001342BD">
          <w:rPr>
            <w:rFonts w:ascii="Times New Roman" w:eastAsia="Times New Roman" w:hAnsi="Times New Roman" w:cs="Times New Roman"/>
          </w:rPr>
          <w:delText xml:space="preserve">it is therefore implied that </w:delText>
        </w:r>
      </w:del>
      <w:r>
        <w:rPr>
          <w:rFonts w:ascii="Times New Roman" w:eastAsia="Times New Roman" w:hAnsi="Times New Roman" w:cs="Times New Roman"/>
        </w:rPr>
        <w:t xml:space="preserve">grazing functions are compromised. However, fishing effects can be compounded by bottom-up influences on herbivore assemblages </w:t>
      </w:r>
      <w:hyperlink r:id="rId21">
        <w:r>
          <w:rPr>
            <w:rFonts w:ascii="Times New Roman" w:eastAsia="Times New Roman" w:hAnsi="Times New Roman" w:cs="Times New Roman"/>
            <w:color w:val="000000"/>
          </w:rPr>
          <w:t>(Russ et al. 2015)</w:t>
        </w:r>
      </w:hyperlink>
      <w:r>
        <w:rPr>
          <w:rFonts w:ascii="Times New Roman" w:eastAsia="Times New Roman" w:hAnsi="Times New Roman" w:cs="Times New Roman"/>
        </w:rPr>
        <w:t xml:space="preserve">, whereby species-specific habitat associations produce spatial structuring of herbivore populations among different habitat types </w:t>
      </w:r>
      <w:hyperlink r:id="rId22">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Doropoulos</w:t>
        </w:r>
        <w:proofErr w:type="spellEnd"/>
        <w:r>
          <w:rPr>
            <w:rFonts w:ascii="Times New Roman" w:eastAsia="Times New Roman" w:hAnsi="Times New Roman" w:cs="Times New Roman"/>
            <w:color w:val="000000"/>
          </w:rPr>
          <w:t xml:space="preserve"> et al. 2013)</w:t>
        </w:r>
      </w:hyperlink>
      <w:r>
        <w:rPr>
          <w:rFonts w:ascii="Times New Roman" w:eastAsia="Times New Roman" w:hAnsi="Times New Roman" w:cs="Times New Roman"/>
        </w:rPr>
        <w:t xml:space="preserve"> and benthic compositions </w:t>
      </w:r>
      <w:hyperlink r:id="rId23">
        <w:r>
          <w:rPr>
            <w:rFonts w:ascii="Times New Roman" w:eastAsia="Times New Roman" w:hAnsi="Times New Roman" w:cs="Times New Roman"/>
            <w:color w:val="000000"/>
          </w:rPr>
          <w:t xml:space="preserve">(Gilmour et </w:t>
        </w:r>
        <w:r>
          <w:rPr>
            <w:rFonts w:ascii="Times New Roman" w:eastAsia="Times New Roman" w:hAnsi="Times New Roman" w:cs="Times New Roman"/>
            <w:color w:val="000000"/>
          </w:rPr>
          <w:lastRenderedPageBreak/>
          <w:t>al. 2013; Heenan et al. 2016)</w:t>
        </w:r>
      </w:hyperlink>
      <w:r>
        <w:t xml:space="preserve">. </w:t>
      </w:r>
      <w:r>
        <w:rPr>
          <w:rFonts w:ascii="Times New Roman" w:eastAsia="Times New Roman" w:hAnsi="Times New Roman" w:cs="Times New Roman"/>
        </w:rPr>
        <w:t xml:space="preserve">Such bottom-up control of fish populations may be particularly strong when fish rely on habitat for both structure and food, such as smaller-bodied grazers (REF). </w:t>
      </w:r>
      <w:commentRangeStart w:id="39"/>
      <w:r>
        <w:rPr>
          <w:rFonts w:ascii="Times New Roman" w:eastAsia="Times New Roman" w:hAnsi="Times New Roman" w:cs="Times New Roman"/>
        </w:rPr>
        <w:t xml:space="preserve">Since </w:t>
      </w:r>
      <w:proofErr w:type="gramStart"/>
      <w:r>
        <w:rPr>
          <w:rFonts w:ascii="Times New Roman" w:eastAsia="Times New Roman" w:hAnsi="Times New Roman" w:cs="Times New Roman"/>
        </w:rPr>
        <w:t>herbivore assemblage structure is mediated by both habitat composition and fishing intensity, and our understanding of how grazing functions vary at larger scales, such as across reef regions</w:t>
      </w:r>
      <w:proofErr w:type="gramEnd"/>
      <w:r>
        <w:rPr>
          <w:rFonts w:ascii="Times New Roman" w:eastAsia="Times New Roman" w:hAnsi="Times New Roman" w:cs="Times New Roman"/>
        </w:rPr>
        <w:t>, bottom-up processes must be disentangled from anthropogenic influences such as fishing.</w:t>
      </w:r>
      <w:commentRangeEnd w:id="39"/>
      <w:r>
        <w:rPr>
          <w:rStyle w:val="CommentReference"/>
        </w:rPr>
        <w:commentReference w:id="39"/>
      </w:r>
    </w:p>
    <w:p w14:paraId="73343F25"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tab/>
        <w:t xml:space="preserve">Patterns in herbivore biomass are widely used to imply changes in herbivore functioning on coral reefs </w:t>
      </w:r>
      <w:hyperlink r:id="rId24">
        <w:r>
          <w:rPr>
            <w:rFonts w:ascii="Times New Roman" w:eastAsia="Times New Roman" w:hAnsi="Times New Roman" w:cs="Times New Roman"/>
            <w:color w:val="000000"/>
          </w:rPr>
          <w:t>(Nash et al. 2016; Robinson et al. 2018)</w:t>
        </w:r>
      </w:hyperlink>
      <w:r>
        <w:rPr>
          <w:rFonts w:ascii="Times New Roman" w:eastAsia="Times New Roman" w:hAnsi="Times New Roman" w:cs="Times New Roman"/>
        </w:rPr>
        <w:t>. However, biomass data overlooks size- and species-specific differences in feeding</w:t>
      </w:r>
      <w:ins w:id="40" w:author="Graham, Nick" w:date="2019-02-28T10:11:00Z">
        <w:r>
          <w:rPr>
            <w:rFonts w:ascii="Times New Roman" w:eastAsia="Times New Roman" w:hAnsi="Times New Roman" w:cs="Times New Roman"/>
          </w:rPr>
          <w:t xml:space="preserve"> rates and</w:t>
        </w:r>
      </w:ins>
      <w:r>
        <w:rPr>
          <w:rFonts w:ascii="Times New Roman" w:eastAsia="Times New Roman" w:hAnsi="Times New Roman" w:cs="Times New Roman"/>
        </w:rPr>
        <w:t xml:space="preserve"> roles and so</w:t>
      </w:r>
      <w:del w:id="41" w:author="Graham, Nick" w:date="2019-02-28T10:11:00Z">
        <w:r w:rsidDel="00CC0F79">
          <w:rPr>
            <w:rFonts w:ascii="Times New Roman" w:eastAsia="Times New Roman" w:hAnsi="Times New Roman" w:cs="Times New Roman"/>
          </w:rPr>
          <w:delText xml:space="preserve"> our</w:delText>
        </w:r>
      </w:del>
      <w:r>
        <w:rPr>
          <w:rFonts w:ascii="Times New Roman" w:eastAsia="Times New Roman" w:hAnsi="Times New Roman" w:cs="Times New Roman"/>
        </w:rPr>
        <w:t xml:space="preserve"> measure</w:t>
      </w:r>
      <w:ins w:id="42" w:author="Graham, Nick" w:date="2019-02-28T10:11:00Z">
        <w:r>
          <w:rPr>
            <w:rFonts w:ascii="Times New Roman" w:eastAsia="Times New Roman" w:hAnsi="Times New Roman" w:cs="Times New Roman"/>
          </w:rPr>
          <w:t>s</w:t>
        </w:r>
      </w:ins>
      <w:r>
        <w:rPr>
          <w:rFonts w:ascii="Times New Roman" w:eastAsia="Times New Roman" w:hAnsi="Times New Roman" w:cs="Times New Roman"/>
        </w:rPr>
        <w:t xml:space="preserve"> of grazing impacts </w:t>
      </w:r>
      <w:proofErr w:type="gramStart"/>
      <w:r>
        <w:rPr>
          <w:rFonts w:ascii="Times New Roman" w:eastAsia="Times New Roman" w:hAnsi="Times New Roman" w:cs="Times New Roman"/>
        </w:rPr>
        <w:t>can be improved</w:t>
      </w:r>
      <w:proofErr w:type="gramEnd"/>
      <w:r>
        <w:rPr>
          <w:rFonts w:ascii="Times New Roman" w:eastAsia="Times New Roman" w:hAnsi="Times New Roman" w:cs="Times New Roman"/>
        </w:rPr>
        <w:t xml:space="preserve"> by integrating information on feeding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xml:space="preserve"> to estimate grazing rates </w:t>
      </w:r>
      <w:hyperlink r:id="rId25">
        <w:r>
          <w:rPr>
            <w:rFonts w:ascii="Times New Roman" w:eastAsia="Times New Roman" w:hAnsi="Times New Roman" w:cs="Times New Roman"/>
            <w:color w:val="000000"/>
          </w:rPr>
          <w:t>(Bellwood and Choat 1990; Bellwood et al. 2003)</w:t>
        </w:r>
      </w:hyperlink>
      <w:r>
        <w:rPr>
          <w:rFonts w:ascii="Times New Roman" w:eastAsia="Times New Roman" w:hAnsi="Times New Roman" w:cs="Times New Roman"/>
        </w:rPr>
        <w:t xml:space="preserve">. Although </w:t>
      </w:r>
      <w:proofErr w:type="spellStart"/>
      <w:r>
        <w:rPr>
          <w:rFonts w:ascii="Times New Roman" w:eastAsia="Times New Roman" w:hAnsi="Times New Roman" w:cs="Times New Roman"/>
        </w:rPr>
        <w:t>allometric</w:t>
      </w:r>
      <w:proofErr w:type="spellEnd"/>
      <w:r>
        <w:rPr>
          <w:rFonts w:ascii="Times New Roman" w:eastAsia="Times New Roman" w:hAnsi="Times New Roman" w:cs="Times New Roman"/>
        </w:rPr>
        <w:t xml:space="preserve"> grazing ~ body size relationships </w:t>
      </w:r>
      <w:hyperlink r:id="rId26">
        <w:r>
          <w:rPr>
            <w:rFonts w:ascii="Times New Roman" w:eastAsia="Times New Roman" w:hAnsi="Times New Roman" w:cs="Times New Roman"/>
            <w:color w:val="000000"/>
          </w:rPr>
          <w:t>(Lokrantz et al. 2008; Nash et al. 2013)</w:t>
        </w:r>
      </w:hyperlink>
      <w:r>
        <w:rPr>
          <w:rFonts w:ascii="Times New Roman" w:eastAsia="Times New Roman" w:hAnsi="Times New Roman" w:cs="Times New Roman"/>
        </w:rPr>
        <w:t xml:space="preserve"> indicate that the functional role provided by larger species is disproportionately greater </w:t>
      </w:r>
      <w:hyperlink r:id="rId27">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Bonaldo</w:t>
        </w:r>
        <w:proofErr w:type="spellEnd"/>
        <w:r>
          <w:rPr>
            <w:rFonts w:ascii="Times New Roman" w:eastAsia="Times New Roman" w:hAnsi="Times New Roman" w:cs="Times New Roman"/>
            <w:color w:val="000000"/>
          </w:rPr>
          <w:t xml:space="preserve"> and Bellwood 2008)</w:t>
        </w:r>
      </w:hyperlink>
      <w:r>
        <w:rPr>
          <w:rFonts w:ascii="Times New Roman" w:eastAsia="Times New Roman" w:hAnsi="Times New Roman" w:cs="Times New Roman"/>
        </w:rPr>
        <w:t xml:space="preserve">, grazing potential may also depend on community size structure. Because abundance decreases logarithmically with increasing body size (REF), an assemblage of many small-bodied fish may be functionally equivalent to an assemblage of several large-bodied individuals </w:t>
      </w:r>
      <w:hyperlink r:id="rId28">
        <w:r>
          <w:rPr>
            <w:rFonts w:ascii="Times New Roman" w:eastAsia="Times New Roman" w:hAnsi="Times New Roman" w:cs="Times New Roman"/>
            <w:color w:val="1155CC"/>
            <w:u w:val="single"/>
          </w:rPr>
          <w:t>(</w:t>
        </w:r>
        <w:proofErr w:type="spellStart"/>
        <w:r>
          <w:rPr>
            <w:rFonts w:ascii="Times New Roman" w:eastAsia="Times New Roman" w:hAnsi="Times New Roman" w:cs="Times New Roman"/>
            <w:color w:val="1155CC"/>
            <w:u w:val="single"/>
          </w:rPr>
          <w:t>Munday</w:t>
        </w:r>
        <w:proofErr w:type="spellEnd"/>
        <w:r>
          <w:rPr>
            <w:rFonts w:ascii="Times New Roman" w:eastAsia="Times New Roman" w:hAnsi="Times New Roman" w:cs="Times New Roman"/>
            <w:color w:val="1155CC"/>
            <w:u w:val="single"/>
          </w:rPr>
          <w:t xml:space="preserve"> and Jones 1998; Lokrantz et al. 2008)</w:t>
        </w:r>
      </w:hyperlink>
      <w:r>
        <w:rPr>
          <w:rFonts w:ascii="Times New Roman" w:eastAsia="Times New Roman" w:hAnsi="Times New Roman" w:cs="Times New Roman"/>
        </w:rPr>
        <w:t xml:space="preserve">. Shifts in size structure typically occur on inhabited reefs where size-selective exploitation removes larger individuals </w:t>
      </w:r>
      <w:hyperlink r:id="rId29">
        <w:r>
          <w:rPr>
            <w:rFonts w:ascii="Times New Roman" w:eastAsia="Times New Roman" w:hAnsi="Times New Roman" w:cs="Times New Roman"/>
            <w:color w:val="000000"/>
          </w:rPr>
          <w:t>(Robinson et al. 2017)</w:t>
        </w:r>
      </w:hyperlink>
      <w:r>
        <w:rPr>
          <w:rFonts w:ascii="Times New Roman" w:eastAsia="Times New Roman" w:hAnsi="Times New Roman" w:cs="Times New Roman"/>
        </w:rPr>
        <w:t xml:space="preserve"> and species (Taylor et al. 2014), but the link between size distribution and grazing rate is unknown. Irrespective of body size, assemblage-level grazing rates may also depend on species composition, whereby functional impact varies according to species’ relative abundance and interspecific variation in bite rates </w:t>
      </w:r>
      <w:hyperlink r:id="rId30">
        <w:r>
          <w:rPr>
            <w:rFonts w:ascii="Times New Roman" w:eastAsia="Times New Roman" w:hAnsi="Times New Roman" w:cs="Times New Roman"/>
            <w:color w:val="000000"/>
          </w:rPr>
          <w:t>(Hoey and Bellwood 2008)</w:t>
        </w:r>
      </w:hyperlink>
      <w:r>
        <w:rPr>
          <w:rFonts w:ascii="Times New Roman" w:eastAsia="Times New Roman" w:hAnsi="Times New Roman" w:cs="Times New Roman"/>
        </w:rPr>
        <w:t xml:space="preserve">. Thus, the relationship between fishing pressure and grazing function is influenced by the species composition and size structure of the herbivore assemblage, which implies that habitat- or fishing-induced shifts in biomass distributions and assemblage compositions can result in a disproportionate loss of function, thereby causing biomass ~ function relationships to become decoupled. Despite the critical role of herbivory in determining benthic responses to disturbance </w:t>
      </w:r>
      <w:hyperlink r:id="rId31">
        <w:r>
          <w:rPr>
            <w:rFonts w:ascii="Times New Roman" w:eastAsia="Times New Roman" w:hAnsi="Times New Roman" w:cs="Times New Roman"/>
            <w:color w:val="000000"/>
          </w:rPr>
          <w:t>(Nash et al. 2016)</w:t>
        </w:r>
      </w:hyperlink>
      <w:r>
        <w:rPr>
          <w:rFonts w:ascii="Times New Roman" w:eastAsia="Times New Roman" w:hAnsi="Times New Roman" w:cs="Times New Roman"/>
        </w:rPr>
        <w:t xml:space="preserve">, the direction and strength of biomass ~ function relationships under different habitat and fishing pressure remains unmeasured at large spatial </w:t>
      </w:r>
      <w:commentRangeStart w:id="43"/>
      <w:r>
        <w:rPr>
          <w:rFonts w:ascii="Times New Roman" w:eastAsia="Times New Roman" w:hAnsi="Times New Roman" w:cs="Times New Roman"/>
        </w:rPr>
        <w:t>scales</w:t>
      </w:r>
      <w:commentRangeEnd w:id="43"/>
      <w:r>
        <w:rPr>
          <w:rStyle w:val="CommentReference"/>
        </w:rPr>
        <w:commentReference w:id="43"/>
      </w:r>
      <w:r>
        <w:rPr>
          <w:rFonts w:ascii="Times New Roman" w:eastAsia="Times New Roman" w:hAnsi="Times New Roman" w:cs="Times New Roman"/>
        </w:rPr>
        <w:t xml:space="preserve">. </w:t>
      </w:r>
    </w:p>
    <w:p w14:paraId="36675937"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tab/>
        <w:t xml:space="preserve">Here, we combine underwater visual census (UVC) data with herbivore feeding observations across four regions in the Indo-Pacific to assess the drivers of herbivore functioning on coral reefs at a </w:t>
      </w:r>
      <w:proofErr w:type="spellStart"/>
      <w:r>
        <w:rPr>
          <w:rFonts w:ascii="Times New Roman" w:eastAsia="Times New Roman" w:hAnsi="Times New Roman" w:cs="Times New Roman"/>
        </w:rPr>
        <w:t>macroecological</w:t>
      </w:r>
      <w:proofErr w:type="spellEnd"/>
      <w:r>
        <w:rPr>
          <w:rFonts w:ascii="Times New Roman" w:eastAsia="Times New Roman" w:hAnsi="Times New Roman" w:cs="Times New Roman"/>
        </w:rPr>
        <w:t xml:space="preserve"> spatial scale (Fig. 1). Our large spatial scale analysis uses UVC data that was collected at reefs spanning a benthic gradient from coral to </w:t>
      </w:r>
      <w:proofErr w:type="spellStart"/>
      <w:r>
        <w:rPr>
          <w:rFonts w:ascii="Times New Roman" w:eastAsia="Times New Roman" w:hAnsi="Times New Roman" w:cs="Times New Roman"/>
        </w:rPr>
        <w:t>macroalgal</w:t>
      </w:r>
      <w:proofErr w:type="spellEnd"/>
      <w:r>
        <w:rPr>
          <w:rFonts w:ascii="Times New Roman" w:eastAsia="Times New Roman" w:hAnsi="Times New Roman" w:cs="Times New Roman"/>
        </w:rPr>
        <w:t xml:space="preserve"> dominance and a fishing gradient from open-access fisheries to marine protected areas (MPA) and near-pristine wilderness areas </w:t>
      </w:r>
      <w:hyperlink r:id="rId32">
        <w:r>
          <w:rPr>
            <w:rFonts w:ascii="Times New Roman" w:eastAsia="Times New Roman" w:hAnsi="Times New Roman" w:cs="Times New Roman"/>
            <w:color w:val="000000"/>
          </w:rPr>
          <w:t>(Graham and McClanahan 2013)</w:t>
        </w:r>
      </w:hyperlink>
      <w:r>
        <w:rPr>
          <w:rFonts w:ascii="Times New Roman" w:eastAsia="Times New Roman" w:hAnsi="Times New Roman" w:cs="Times New Roman"/>
        </w:rPr>
        <w:t xml:space="preserve">. We ask the questions: 1) </w:t>
      </w:r>
      <w:proofErr w:type="gramStart"/>
      <w:r>
        <w:rPr>
          <w:rFonts w:ascii="Times New Roman" w:eastAsia="Times New Roman" w:hAnsi="Times New Roman" w:cs="Times New Roman"/>
        </w:rPr>
        <w:t>How</w:t>
      </w:r>
      <w:proofErr w:type="gramEnd"/>
      <w:r>
        <w:rPr>
          <w:rFonts w:ascii="Times New Roman" w:eastAsia="Times New Roman" w:hAnsi="Times New Roman" w:cs="Times New Roman"/>
        </w:rPr>
        <w:t xml:space="preserve"> does fishing pressure and benthic composition </w:t>
      </w:r>
      <w:r>
        <w:rPr>
          <w:rFonts w:ascii="Times New Roman" w:eastAsia="Times New Roman" w:hAnsi="Times New Roman" w:cs="Times New Roman"/>
        </w:rPr>
        <w:lastRenderedPageBreak/>
        <w:t xml:space="preserve">influence the functioning of two major functional feeding groups (croppers and scrapers)? 2) Does grazing function scale consistently with herbivore biomass? 3) Does the composition and size structure of herbivore communities cause grazing function to decouple from grazing biomass? </w:t>
      </w:r>
      <w:commentRangeStart w:id="44"/>
      <w:del w:id="45" w:author="Graham, Nick" w:date="2019-02-28T10:13:00Z">
        <w:r w:rsidDel="00CC0F79">
          <w:rPr>
            <w:rFonts w:ascii="Times New Roman" w:eastAsia="Times New Roman" w:hAnsi="Times New Roman" w:cs="Times New Roman"/>
          </w:rPr>
          <w:delText xml:space="preserve">To do this, we used linear mixed effects models to examine variation in grazing rates along benthic and fishing gradients for two grazing functions (croppers = algal consumption per minute, scrapers = area grazed per minute), and examined the influence of biodiversity and biomass in determining potential grazing impact. </w:delText>
        </w:r>
      </w:del>
      <w:r>
        <w:rPr>
          <w:rFonts w:ascii="Times New Roman" w:eastAsia="Times New Roman" w:hAnsi="Times New Roman" w:cs="Times New Roman"/>
        </w:rPr>
        <w:t xml:space="preserve">We </w:t>
      </w:r>
      <w:proofErr w:type="spellStart"/>
      <w:r>
        <w:rPr>
          <w:rFonts w:ascii="Times New Roman" w:eastAsia="Times New Roman" w:hAnsi="Times New Roman" w:cs="Times New Roman"/>
        </w:rPr>
        <w:t>hypothesise</w:t>
      </w:r>
      <w:proofErr w:type="spellEnd"/>
      <w:r>
        <w:rPr>
          <w:rFonts w:ascii="Times New Roman" w:eastAsia="Times New Roman" w:hAnsi="Times New Roman" w:cs="Times New Roman"/>
        </w:rPr>
        <w:t xml:space="preserve"> that top-down and bottom-up influences on herbivore functioning will vary by functional feeding group, with smaller grazers controlled by bottom-up benthic variability and larger scrapers controlled by top-down fishing intensity. In addition to these drivers, grazing rates will be strongly associated with herbivore biomass (i.e. positive linear relationship between grazing function and biomass) and, because species have different feeding rates and size distributions, grazing </w:t>
      </w:r>
      <w:proofErr w:type="gramStart"/>
      <w:r>
        <w:rPr>
          <w:rFonts w:ascii="Times New Roman" w:eastAsia="Times New Roman" w:hAnsi="Times New Roman" w:cs="Times New Roman"/>
        </w:rPr>
        <w:t>will also</w:t>
      </w:r>
      <w:proofErr w:type="gramEnd"/>
      <w:r>
        <w:rPr>
          <w:rFonts w:ascii="Times New Roman" w:eastAsia="Times New Roman" w:hAnsi="Times New Roman" w:cs="Times New Roman"/>
        </w:rPr>
        <w:t xml:space="preserve"> be determined by the number, identity and size of grazing species.</w:t>
      </w:r>
      <w:commentRangeEnd w:id="44"/>
      <w:r>
        <w:rPr>
          <w:rStyle w:val="CommentReference"/>
        </w:rPr>
        <w:commentReference w:id="44"/>
      </w:r>
    </w:p>
    <w:p w14:paraId="35D666AD" w14:textId="77777777" w:rsidR="00C65FB8" w:rsidRDefault="00C65FB8">
      <w:pPr>
        <w:spacing w:line="360" w:lineRule="auto"/>
        <w:rPr>
          <w:rFonts w:ascii="Times New Roman" w:eastAsia="Times New Roman" w:hAnsi="Times New Roman" w:cs="Times New Roman"/>
        </w:rPr>
      </w:pPr>
    </w:p>
    <w:p w14:paraId="7D2DD090"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61A71CB8" w14:textId="77777777" w:rsidR="00C65FB8" w:rsidRDefault="00C65FB8">
      <w:pPr>
        <w:spacing w:line="360" w:lineRule="auto"/>
        <w:rPr>
          <w:rFonts w:ascii="Times New Roman" w:eastAsia="Times New Roman" w:hAnsi="Times New Roman" w:cs="Times New Roman"/>
        </w:rPr>
      </w:pPr>
    </w:p>
    <w:p w14:paraId="6305BB26"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Survey methods</w:t>
      </w:r>
    </w:p>
    <w:p w14:paraId="6DE987C1"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Fish surveys were point counts of 7 m radius (Seychelles) or belt transects of 50 m length (Maldives,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GBR) conducted on hard-bottom reef </w:t>
      </w:r>
      <w:ins w:id="46" w:author="Graham, Nick" w:date="2019-02-28T10:13:00Z">
        <w:r>
          <w:rPr>
            <w:rFonts w:ascii="Times New Roman" w:eastAsia="Times New Roman" w:hAnsi="Times New Roman" w:cs="Times New Roman"/>
          </w:rPr>
          <w:t xml:space="preserve">slope </w:t>
        </w:r>
      </w:ins>
      <w:r>
        <w:rPr>
          <w:rFonts w:ascii="Times New Roman" w:eastAsia="Times New Roman" w:hAnsi="Times New Roman" w:cs="Times New Roman"/>
        </w:rPr>
        <w:t xml:space="preserve">habitat at </w:t>
      </w:r>
      <w:ins w:id="47" w:author="Graham, Nick" w:date="2019-02-28T10:13:00Z">
        <w:r>
          <w:rPr>
            <w:rFonts w:ascii="Times New Roman" w:eastAsia="Times New Roman" w:hAnsi="Times New Roman" w:cs="Times New Roman"/>
          </w:rPr>
          <w:t>3</w:t>
        </w:r>
      </w:ins>
      <w:del w:id="48" w:author="Graham, Nick" w:date="2019-02-28T10:13:00Z">
        <w:r w:rsidDel="00CC0F79">
          <w:rPr>
            <w:rFonts w:ascii="Times New Roman" w:eastAsia="Times New Roman" w:hAnsi="Times New Roman" w:cs="Times New Roman"/>
          </w:rPr>
          <w:delText>8</w:delText>
        </w:r>
      </w:del>
      <w:r>
        <w:rPr>
          <w:rFonts w:ascii="Times New Roman" w:eastAsia="Times New Roman" w:hAnsi="Times New Roman" w:cs="Times New Roman"/>
        </w:rPr>
        <w:t>-</w:t>
      </w:r>
      <w:ins w:id="49" w:author="Graham, Nick" w:date="2019-02-28T10:13:00Z">
        <w:r>
          <w:rPr>
            <w:rFonts w:ascii="Times New Roman" w:eastAsia="Times New Roman" w:hAnsi="Times New Roman" w:cs="Times New Roman"/>
          </w:rPr>
          <w:t>8</w:t>
        </w:r>
      </w:ins>
      <w:del w:id="50" w:author="Graham, Nick" w:date="2019-02-28T10:13:00Z">
        <w:r w:rsidDel="00CC0F79">
          <w:rPr>
            <w:rFonts w:ascii="Times New Roman" w:eastAsia="Times New Roman" w:hAnsi="Times New Roman" w:cs="Times New Roman"/>
          </w:rPr>
          <w:delText>10</w:delText>
        </w:r>
      </w:del>
      <w:r>
        <w:rPr>
          <w:rFonts w:ascii="Times New Roman" w:eastAsia="Times New Roman" w:hAnsi="Times New Roman" w:cs="Times New Roman"/>
        </w:rPr>
        <w:t xml:space="preserve"> m depth. Surveys </w:t>
      </w:r>
      <w:proofErr w:type="gramStart"/>
      <w:r>
        <w:rPr>
          <w:rFonts w:ascii="Times New Roman" w:eastAsia="Times New Roman" w:hAnsi="Times New Roman" w:cs="Times New Roman"/>
        </w:rPr>
        <w:t>were designed</w:t>
      </w:r>
      <w:proofErr w:type="gramEnd"/>
      <w:r>
        <w:rPr>
          <w:rFonts w:ascii="Times New Roman" w:eastAsia="Times New Roman" w:hAnsi="Times New Roman" w:cs="Times New Roman"/>
        </w:rPr>
        <w:t xml:space="preserve"> to </w:t>
      </w:r>
      <w:proofErr w:type="spellStart"/>
      <w:r>
        <w:rPr>
          <w:rFonts w:ascii="Times New Roman" w:eastAsia="Times New Roman" w:hAnsi="Times New Roman" w:cs="Times New Roman"/>
        </w:rPr>
        <w:t>minimise</w:t>
      </w:r>
      <w:proofErr w:type="spellEnd"/>
      <w:r>
        <w:rPr>
          <w:rFonts w:ascii="Times New Roman" w:eastAsia="Times New Roman" w:hAnsi="Times New Roman" w:cs="Times New Roman"/>
        </w:rPr>
        <w:t xml:space="preserve"> diver avoidance or attracti</w:t>
      </w:r>
      <w:del w:id="51" w:author="Graham, Nick" w:date="2019-02-28T10:13:00Z">
        <w:r w:rsidDel="00CC0F79">
          <w:rPr>
            <w:rFonts w:ascii="Times New Roman" w:eastAsia="Times New Roman" w:hAnsi="Times New Roman" w:cs="Times New Roman"/>
          </w:rPr>
          <w:delText>o</w:delText>
        </w:r>
      </w:del>
      <w:r>
        <w:rPr>
          <w:rFonts w:ascii="Times New Roman" w:eastAsia="Times New Roman" w:hAnsi="Times New Roman" w:cs="Times New Roman"/>
        </w:rPr>
        <w:t>n</w:t>
      </w:r>
      <w:ins w:id="52" w:author="Graham, Nick" w:date="2019-02-28T10:14:00Z">
        <w:r>
          <w:rPr>
            <w:rFonts w:ascii="Times New Roman" w:eastAsia="Times New Roman" w:hAnsi="Times New Roman" w:cs="Times New Roman"/>
          </w:rPr>
          <w:t>g fish</w:t>
        </w:r>
      </w:ins>
      <w:r>
        <w:rPr>
          <w:rFonts w:ascii="Times New Roman" w:eastAsia="Times New Roman" w:hAnsi="Times New Roman" w:cs="Times New Roman"/>
        </w:rPr>
        <w:t xml:space="preserve">. In point counts, large mobile species were </w:t>
      </w:r>
      <w:proofErr w:type="spellStart"/>
      <w:r>
        <w:rPr>
          <w:rFonts w:ascii="Times New Roman" w:eastAsia="Times New Roman" w:hAnsi="Times New Roman" w:cs="Times New Roman"/>
        </w:rPr>
        <w:t>censused</w:t>
      </w:r>
      <w:proofErr w:type="spellEnd"/>
      <w:r>
        <w:rPr>
          <w:rFonts w:ascii="Times New Roman" w:eastAsia="Times New Roman" w:hAnsi="Times New Roman" w:cs="Times New Roman"/>
        </w:rPr>
        <w:t xml:space="preserve"> before smaller </w:t>
      </w:r>
      <w:ins w:id="53" w:author="Graham, Nick" w:date="2019-02-28T10:14:00Z">
        <w:r>
          <w:rPr>
            <w:rFonts w:ascii="Times New Roman" w:eastAsia="Times New Roman" w:hAnsi="Times New Roman" w:cs="Times New Roman"/>
          </w:rPr>
          <w:t>territorial</w:t>
        </w:r>
      </w:ins>
      <w:del w:id="54" w:author="Graham, Nick" w:date="2019-02-28T10:14:00Z">
        <w:r w:rsidDel="00CC0F79">
          <w:rPr>
            <w:rFonts w:ascii="Times New Roman" w:eastAsia="Times New Roman" w:hAnsi="Times New Roman" w:cs="Times New Roman"/>
          </w:rPr>
          <w:delText>reef-dwelling</w:delText>
        </w:r>
      </w:del>
      <w:r>
        <w:rPr>
          <w:rFonts w:ascii="Times New Roman" w:eastAsia="Times New Roman" w:hAnsi="Times New Roman" w:cs="Times New Roman"/>
        </w:rPr>
        <w:t xml:space="preserve"> species. In belt transects, large mobile fish were surveyed in one direction for a 5 m transect width, and small site-attached species were recorded in the opposite direction for a 2 m transect width. For both survey types, all diurnal, non-cryptic (&gt;8 cm) reef-associated fish were counted and sized to the nearest </w:t>
      </w:r>
      <w:proofErr w:type="spellStart"/>
      <w:r>
        <w:rPr>
          <w:rFonts w:ascii="Times New Roman" w:eastAsia="Times New Roman" w:hAnsi="Times New Roman" w:cs="Times New Roman"/>
        </w:rPr>
        <w:t>centimetre</w:t>
      </w:r>
      <w:proofErr w:type="spellEnd"/>
      <w:r>
        <w:rPr>
          <w:rFonts w:ascii="Times New Roman" w:eastAsia="Times New Roman" w:hAnsi="Times New Roman" w:cs="Times New Roman"/>
        </w:rPr>
        <w:t xml:space="preserve"> (total length, TL). TL measurements </w:t>
      </w:r>
      <w:proofErr w:type="gramStart"/>
      <w:r>
        <w:rPr>
          <w:rFonts w:ascii="Times New Roman" w:eastAsia="Times New Roman" w:hAnsi="Times New Roman" w:cs="Times New Roman"/>
        </w:rPr>
        <w:t>were calibrated</w:t>
      </w:r>
      <w:proofErr w:type="gramEnd"/>
      <w:r>
        <w:rPr>
          <w:rFonts w:ascii="Times New Roman" w:eastAsia="Times New Roman" w:hAnsi="Times New Roman" w:cs="Times New Roman"/>
        </w:rPr>
        <w:t xml:space="preserve"> by estimating the length of sections of PVC pipe and comparing it to their known length prior to data collection each day. All fish sizes (total length, cm) were then converted to body mass (grams) using published length ~ weight relationships </w:t>
      </w:r>
      <w:hyperlink r:id="rId33">
        <w:r>
          <w:rPr>
            <w:rFonts w:ascii="Times New Roman" w:eastAsia="Times New Roman" w:hAnsi="Times New Roman" w:cs="Times New Roman"/>
            <w:color w:val="000000"/>
          </w:rPr>
          <w:t xml:space="preserve">(Froese and </w:t>
        </w:r>
        <w:proofErr w:type="spellStart"/>
        <w:r>
          <w:rPr>
            <w:rFonts w:ascii="Times New Roman" w:eastAsia="Times New Roman" w:hAnsi="Times New Roman" w:cs="Times New Roman"/>
            <w:color w:val="000000"/>
          </w:rPr>
          <w:t>Pauly</w:t>
        </w:r>
        <w:proofErr w:type="spellEnd"/>
        <w:r>
          <w:rPr>
            <w:rFonts w:ascii="Times New Roman" w:eastAsia="Times New Roman" w:hAnsi="Times New Roman" w:cs="Times New Roman"/>
            <w:color w:val="000000"/>
          </w:rPr>
          <w:t xml:space="preserve"> 2018)</w:t>
        </w:r>
      </w:hyperlink>
      <w:r>
        <w:rPr>
          <w:rFonts w:ascii="Times New Roman" w:eastAsia="Times New Roman" w:hAnsi="Times New Roman" w:cs="Times New Roman"/>
        </w:rPr>
        <w:t xml:space="preserve">, and </w:t>
      </w:r>
      <w:proofErr w:type="spellStart"/>
      <w:r>
        <w:rPr>
          <w:rFonts w:ascii="Times New Roman" w:eastAsia="Times New Roman" w:hAnsi="Times New Roman" w:cs="Times New Roman"/>
        </w:rPr>
        <w:t>standardised</w:t>
      </w:r>
      <w:proofErr w:type="spellEnd"/>
      <w:r>
        <w:rPr>
          <w:rFonts w:ascii="Times New Roman" w:eastAsia="Times New Roman" w:hAnsi="Times New Roman" w:cs="Times New Roman"/>
        </w:rPr>
        <w:t xml:space="preserve"> by survey area to give species-level biomass estimates that were comparable across datasets (kg ha</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The UVC dataset included 101 herbivore species, with 11 species common to all four regions (Table S1). Although we combined two UVC methods to estimate fish biomass, point counts and belt transects give comparable biomass estimates </w:t>
      </w:r>
      <w:hyperlink r:id="rId34">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Samoilys</w:t>
        </w:r>
        <w:proofErr w:type="spellEnd"/>
        <w:r>
          <w:rPr>
            <w:rFonts w:ascii="Times New Roman" w:eastAsia="Times New Roman" w:hAnsi="Times New Roman" w:cs="Times New Roman"/>
            <w:color w:val="000000"/>
          </w:rPr>
          <w:t xml:space="preserve"> and Carlos 2000)</w:t>
        </w:r>
      </w:hyperlink>
      <w:r>
        <w:rPr>
          <w:rFonts w:ascii="Times New Roman" w:eastAsia="Times New Roman" w:hAnsi="Times New Roman" w:cs="Times New Roman"/>
        </w:rPr>
        <w:t>.</w:t>
      </w:r>
      <w:ins w:id="55" w:author="Graham, Nick" w:date="2019-02-28T10:14:00Z">
        <w:r w:rsidRPr="00CC0F79">
          <w:rPr>
            <w:rFonts w:ascii="Times New Roman" w:eastAsia="Times New Roman" w:hAnsi="Times New Roman" w:cs="Times New Roman"/>
          </w:rPr>
          <w:t xml:space="preserve"> </w:t>
        </w:r>
        <w:r>
          <w:rPr>
            <w:rFonts w:ascii="Times New Roman" w:eastAsia="Times New Roman" w:hAnsi="Times New Roman" w:cs="Times New Roman"/>
          </w:rPr>
          <w:t xml:space="preserve">Observation error and bias were </w:t>
        </w:r>
        <w:proofErr w:type="spellStart"/>
        <w:r>
          <w:rPr>
            <w:rFonts w:ascii="Times New Roman" w:eastAsia="Times New Roman" w:hAnsi="Times New Roman" w:cs="Times New Roman"/>
          </w:rPr>
          <w:t>minimised</w:t>
        </w:r>
        <w:proofErr w:type="spellEnd"/>
        <w:r>
          <w:rPr>
            <w:rFonts w:ascii="Times New Roman" w:eastAsia="Times New Roman" w:hAnsi="Times New Roman" w:cs="Times New Roman"/>
          </w:rPr>
          <w:t xml:space="preserve"> because one observer (NAJG) performed all fish surveys.</w:t>
        </w:r>
      </w:ins>
    </w:p>
    <w:p w14:paraId="3309E6FB" w14:textId="77777777" w:rsidR="00C65FB8" w:rsidRDefault="00C65FB8">
      <w:pPr>
        <w:spacing w:line="360" w:lineRule="auto"/>
        <w:rPr>
          <w:rFonts w:ascii="Times New Roman" w:eastAsia="Times New Roman" w:hAnsi="Times New Roman" w:cs="Times New Roman"/>
        </w:rPr>
      </w:pPr>
    </w:p>
    <w:p w14:paraId="1DEF0C5E"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Following fish surveys, benthic habitat composition was surveyed with </w:t>
      </w:r>
      <w:ins w:id="56" w:author="Graham, Nick" w:date="2019-02-28T10:15:00Z">
        <w:r>
          <w:rPr>
            <w:rFonts w:ascii="Times New Roman" w:eastAsia="Times New Roman" w:hAnsi="Times New Roman" w:cs="Times New Roman"/>
          </w:rPr>
          <w:t xml:space="preserve">eight 10 m line intercept transects (Seychelles), or </w:t>
        </w:r>
      </w:ins>
      <w:r>
        <w:rPr>
          <w:rFonts w:ascii="Times New Roman" w:eastAsia="Times New Roman" w:hAnsi="Times New Roman" w:cs="Times New Roman"/>
        </w:rPr>
        <w:t xml:space="preserve">50 m </w:t>
      </w:r>
      <w:ins w:id="57" w:author="Graham, Nick" w:date="2019-02-28T10:15:00Z">
        <w:r>
          <w:rPr>
            <w:rFonts w:ascii="Times New Roman" w:eastAsia="Times New Roman" w:hAnsi="Times New Roman" w:cs="Times New Roman"/>
          </w:rPr>
          <w:t>point intercept</w:t>
        </w:r>
      </w:ins>
      <w:del w:id="58" w:author="Graham, Nick" w:date="2019-02-28T10:15:00Z">
        <w:r w:rsidDel="00CC0F79">
          <w:rPr>
            <w:rFonts w:ascii="Times New Roman" w:eastAsia="Times New Roman" w:hAnsi="Times New Roman" w:cs="Times New Roman"/>
          </w:rPr>
          <w:delText>line</w:delText>
        </w:r>
      </w:del>
      <w:ins w:id="59" w:author="Graham, Nick" w:date="2019-02-28T10:15:00Z">
        <w:r>
          <w:rPr>
            <w:rFonts w:ascii="Times New Roman" w:eastAsia="Times New Roman" w:hAnsi="Times New Roman" w:cs="Times New Roman"/>
          </w:rPr>
          <w:t xml:space="preserve"> (benthos recorded every 50 cm)</w:t>
        </w:r>
      </w:ins>
      <w:r>
        <w:rPr>
          <w:rFonts w:ascii="Times New Roman" w:eastAsia="Times New Roman" w:hAnsi="Times New Roman" w:cs="Times New Roman"/>
        </w:rPr>
        <w:t xml:space="preserve"> transects</w:t>
      </w:r>
      <w:ins w:id="60" w:author="Graham, Nick" w:date="2019-02-28T10:15:00Z">
        <w:r>
          <w:rPr>
            <w:rFonts w:ascii="Times New Roman" w:eastAsia="Times New Roman" w:hAnsi="Times New Roman" w:cs="Times New Roman"/>
          </w:rPr>
          <w:t xml:space="preserve"> (</w:t>
        </w:r>
        <w:proofErr w:type="spellStart"/>
        <w:r>
          <w:rPr>
            <w:rFonts w:ascii="Times New Roman" w:eastAsia="Times New Roman" w:hAnsi="Times New Roman" w:cs="Times New Roman"/>
          </w:rPr>
          <w:t>Maldies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Archipelago, and Great Barrier Reef)</w:t>
        </w:r>
      </w:ins>
      <w:r>
        <w:rPr>
          <w:rFonts w:ascii="Times New Roman" w:eastAsia="Times New Roman" w:hAnsi="Times New Roman" w:cs="Times New Roman"/>
        </w:rPr>
        <w:t xml:space="preserve">. </w:t>
      </w:r>
      <w:del w:id="61" w:author="Graham, Nick" w:date="2019-02-28T10:15:00Z">
        <w:r w:rsidDel="00CC0F79">
          <w:rPr>
            <w:rFonts w:ascii="Times New Roman" w:eastAsia="Times New Roman" w:hAnsi="Times New Roman" w:cs="Times New Roman"/>
          </w:rPr>
          <w:delText xml:space="preserve">Benthos composition was recorded by identifying the benthic taxa directly under the transect line at 50 cm intervals. </w:delText>
        </w:r>
      </w:del>
      <w:r>
        <w:rPr>
          <w:rFonts w:ascii="Times New Roman" w:eastAsia="Times New Roman" w:hAnsi="Times New Roman" w:cs="Times New Roman"/>
        </w:rPr>
        <w:t xml:space="preserve">Taxa </w:t>
      </w:r>
      <w:proofErr w:type="gramStart"/>
      <w:r>
        <w:rPr>
          <w:rFonts w:ascii="Times New Roman" w:eastAsia="Times New Roman" w:hAnsi="Times New Roman" w:cs="Times New Roman"/>
        </w:rPr>
        <w:t>were grouped</w:t>
      </w:r>
      <w:proofErr w:type="gramEnd"/>
      <w:r>
        <w:rPr>
          <w:rFonts w:ascii="Times New Roman" w:eastAsia="Times New Roman" w:hAnsi="Times New Roman" w:cs="Times New Roman"/>
        </w:rPr>
        <w:t xml:space="preserve"> into broad functional groups (e.g. CCA, </w:t>
      </w:r>
      <w:proofErr w:type="spellStart"/>
      <w:r>
        <w:rPr>
          <w:rFonts w:ascii="Times New Roman" w:eastAsia="Times New Roman" w:hAnsi="Times New Roman" w:cs="Times New Roman"/>
        </w:rPr>
        <w:t>macroalgae</w:t>
      </w:r>
      <w:proofErr w:type="spellEnd"/>
      <w:r>
        <w:rPr>
          <w:rFonts w:ascii="Times New Roman" w:eastAsia="Times New Roman" w:hAnsi="Times New Roman" w:cs="Times New Roman"/>
        </w:rPr>
        <w:t xml:space="preserve">, turf algae) and, if they were hard corals, identified to genus level. The structural complexity of the reef was visually estimated on a six-point scale, ranging from </w:t>
      </w:r>
      <w:proofErr w:type="gramStart"/>
      <w:r>
        <w:rPr>
          <w:rFonts w:ascii="Times New Roman" w:eastAsia="Times New Roman" w:hAnsi="Times New Roman" w:cs="Times New Roman"/>
        </w:rPr>
        <w:t>0</w:t>
      </w:r>
      <w:proofErr w:type="gramEnd"/>
      <w:r>
        <w:rPr>
          <w:rFonts w:ascii="Times New Roman" w:eastAsia="Times New Roman" w:hAnsi="Times New Roman" w:cs="Times New Roman"/>
        </w:rPr>
        <w:t xml:space="preserve"> (no vertical relief) to 5 (complex </w:t>
      </w:r>
      <w:r>
        <w:rPr>
          <w:rFonts w:ascii="Times New Roman" w:eastAsia="Times New Roman" w:hAnsi="Times New Roman" w:cs="Times New Roman"/>
        </w:rPr>
        <w:lastRenderedPageBreak/>
        <w:t xml:space="preserve">habitat with caves and overhangs) </w:t>
      </w:r>
      <w:hyperlink r:id="rId35">
        <w:r>
          <w:rPr>
            <w:rFonts w:ascii="Times New Roman" w:eastAsia="Times New Roman" w:hAnsi="Times New Roman" w:cs="Times New Roman"/>
            <w:color w:val="000000"/>
          </w:rPr>
          <w:t>(Polunin and Roberts 1993)</w:t>
        </w:r>
      </w:hyperlink>
      <w:r>
        <w:rPr>
          <w:rFonts w:ascii="Times New Roman" w:eastAsia="Times New Roman" w:hAnsi="Times New Roman" w:cs="Times New Roman"/>
        </w:rPr>
        <w:t xml:space="preserve">, which correlates strongly with a range of other methods for capturing the structural complexity of coral reefs </w:t>
      </w:r>
      <w:hyperlink r:id="rId36">
        <w:r>
          <w:rPr>
            <w:rFonts w:ascii="Times New Roman" w:eastAsia="Times New Roman" w:hAnsi="Times New Roman" w:cs="Times New Roman"/>
            <w:color w:val="000000"/>
          </w:rPr>
          <w:t>(Wilson et al. 2007)</w:t>
        </w:r>
      </w:hyperlink>
      <w:r>
        <w:rPr>
          <w:rFonts w:ascii="Times New Roman" w:eastAsia="Times New Roman" w:hAnsi="Times New Roman" w:cs="Times New Roman"/>
        </w:rPr>
        <w:t>.</w:t>
      </w:r>
      <w:del w:id="62" w:author="Graham, Nick" w:date="2019-02-28T10:14:00Z">
        <w:r w:rsidDel="00CC0F79">
          <w:rPr>
            <w:rFonts w:ascii="Times New Roman" w:eastAsia="Times New Roman" w:hAnsi="Times New Roman" w:cs="Times New Roman"/>
          </w:rPr>
          <w:delText xml:space="preserve"> Observation error and bias were minimised because one observer (NAJG) performed all surveys</w:delText>
        </w:r>
      </w:del>
      <w:r>
        <w:rPr>
          <w:rFonts w:ascii="Times New Roman" w:eastAsia="Times New Roman" w:hAnsi="Times New Roman" w:cs="Times New Roman"/>
        </w:rPr>
        <w:t xml:space="preserve">, except for benthic surveys in Seychelles (SW). Survey methods and site descriptions for each region </w:t>
      </w:r>
      <w:proofErr w:type="gramStart"/>
      <w:r>
        <w:rPr>
          <w:rFonts w:ascii="Times New Roman" w:eastAsia="Times New Roman" w:hAnsi="Times New Roman" w:cs="Times New Roman"/>
        </w:rPr>
        <w:t>are described</w:t>
      </w:r>
      <w:proofErr w:type="gramEnd"/>
      <w:r>
        <w:rPr>
          <w:rFonts w:ascii="Times New Roman" w:eastAsia="Times New Roman" w:hAnsi="Times New Roman" w:cs="Times New Roman"/>
        </w:rPr>
        <w:t xml:space="preserve"> in the Supplementary Material. </w:t>
      </w:r>
    </w:p>
    <w:p w14:paraId="76BA3C2D" w14:textId="77777777" w:rsidR="00C65FB8" w:rsidRDefault="00C65FB8">
      <w:pPr>
        <w:spacing w:line="360" w:lineRule="auto"/>
        <w:rPr>
          <w:rFonts w:ascii="Times New Roman" w:eastAsia="Times New Roman" w:hAnsi="Times New Roman" w:cs="Times New Roman"/>
        </w:rPr>
      </w:pPr>
    </w:p>
    <w:p w14:paraId="61A375DE"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Herbivore feeding observations</w:t>
      </w:r>
    </w:p>
    <w:p w14:paraId="56EDB8AA" w14:textId="77777777" w:rsidR="00C65FB8" w:rsidRDefault="00C65FB8">
      <w:pPr>
        <w:spacing w:line="360" w:lineRule="auto"/>
        <w:rPr>
          <w:rFonts w:ascii="Times New Roman" w:eastAsia="Times New Roman" w:hAnsi="Times New Roman" w:cs="Times New Roman"/>
        </w:rPr>
      </w:pPr>
    </w:p>
    <w:p w14:paraId="78D224A0"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Feeding observations of Indo-Pacific herbivores provided species-level estimates on bite rates and, for scrapers, bite volumes. Surveys were conducted in the Red Sea (AH), Indonesia (AH), and GBR (AH and AGL). We only </w:t>
      </w:r>
      <w:proofErr w:type="spellStart"/>
      <w:r>
        <w:rPr>
          <w:rFonts w:ascii="Times New Roman" w:eastAsia="Times New Roman" w:hAnsi="Times New Roman" w:cs="Times New Roman"/>
        </w:rPr>
        <w:t>analysed</w:t>
      </w:r>
      <w:proofErr w:type="spellEnd"/>
      <w:r>
        <w:rPr>
          <w:rFonts w:ascii="Times New Roman" w:eastAsia="Times New Roman" w:hAnsi="Times New Roman" w:cs="Times New Roman"/>
        </w:rPr>
        <w:t xml:space="preserve"> feeding observations for species observed in the UVC dataset (39). For each observed fish, we estimated the average feeding rate (bites per minute). For scrapers, we also estimated the </w:t>
      </w:r>
      <w:proofErr w:type="gramStart"/>
      <w:r>
        <w:rPr>
          <w:rFonts w:ascii="Times New Roman" w:eastAsia="Times New Roman" w:hAnsi="Times New Roman" w:cs="Times New Roman"/>
        </w:rPr>
        <w:t>average bite scar size</w:t>
      </w:r>
      <w:proofErr w:type="gramEnd"/>
      <w:r>
        <w:rPr>
          <w:rFonts w:ascii="Times New Roman" w:eastAsia="Times New Roman" w:hAnsi="Times New Roman" w:cs="Times New Roman"/>
        </w:rPr>
        <w:t xml:space="preserve">. We define an individuals' functional impact by its feeding intensity (bite rate). By using in situ feeding observations that track fish forays, our approach accounts for variation in feeding frequency (the timing and distance of feeding forays) </w:t>
      </w:r>
      <w:hyperlink r:id="rId37">
        <w:r>
          <w:rPr>
            <w:rFonts w:ascii="Times New Roman" w:eastAsia="Times New Roman" w:hAnsi="Times New Roman" w:cs="Times New Roman"/>
            <w:color w:val="000000"/>
          </w:rPr>
          <w:t>(Nash et al. 2013)</w:t>
        </w:r>
      </w:hyperlink>
      <w:r>
        <w:rPr>
          <w:rFonts w:ascii="Times New Roman" w:eastAsia="Times New Roman" w:hAnsi="Times New Roman" w:cs="Times New Roman"/>
        </w:rPr>
        <w:t xml:space="preserve">. </w:t>
      </w:r>
    </w:p>
    <w:p w14:paraId="30D40A48" w14:textId="77777777" w:rsidR="00C65FB8" w:rsidRDefault="00C65FB8">
      <w:pPr>
        <w:spacing w:line="360" w:lineRule="auto"/>
        <w:rPr>
          <w:rFonts w:ascii="Times New Roman" w:eastAsia="Times New Roman" w:hAnsi="Times New Roman" w:cs="Times New Roman"/>
        </w:rPr>
      </w:pPr>
    </w:p>
    <w:p w14:paraId="519B453F"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Ecological variable processing</w:t>
      </w:r>
    </w:p>
    <w:p w14:paraId="4CBC5A9A" w14:textId="77777777" w:rsidR="00C65FB8" w:rsidRDefault="00C65FB8">
      <w:pPr>
        <w:spacing w:line="360" w:lineRule="auto"/>
        <w:rPr>
          <w:rFonts w:ascii="Times New Roman" w:eastAsia="Times New Roman" w:hAnsi="Times New Roman" w:cs="Times New Roman"/>
        </w:rPr>
      </w:pPr>
    </w:p>
    <w:p w14:paraId="70ECA22E"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Herbivore species were </w:t>
      </w:r>
      <w:proofErr w:type="spellStart"/>
      <w:r>
        <w:rPr>
          <w:rFonts w:ascii="Times New Roman" w:eastAsia="Times New Roman" w:hAnsi="Times New Roman" w:cs="Times New Roman"/>
        </w:rPr>
        <w:t>categorised</w:t>
      </w:r>
      <w:proofErr w:type="spellEnd"/>
      <w:r>
        <w:rPr>
          <w:rFonts w:ascii="Times New Roman" w:eastAsia="Times New Roman" w:hAnsi="Times New Roman" w:cs="Times New Roman"/>
        </w:rPr>
        <w:t xml:space="preserve"> as croppers or scrapers according to published diet observations (Froese &amp; </w:t>
      </w:r>
      <w:proofErr w:type="spellStart"/>
      <w:r>
        <w:rPr>
          <w:rFonts w:ascii="Times New Roman" w:eastAsia="Times New Roman" w:hAnsi="Times New Roman" w:cs="Times New Roman"/>
        </w:rPr>
        <w:t>Pauly</w:t>
      </w:r>
      <w:proofErr w:type="spellEnd"/>
      <w:r>
        <w:rPr>
          <w:rFonts w:ascii="Times New Roman" w:eastAsia="Times New Roman" w:hAnsi="Times New Roman" w:cs="Times New Roman"/>
        </w:rPr>
        <w:t xml:space="preserve"> 2018) and observations of feeding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xml:space="preserve"> </w:t>
      </w:r>
      <w:hyperlink r:id="rId38">
        <w:r>
          <w:rPr>
            <w:rFonts w:ascii="Times New Roman" w:eastAsia="Times New Roman" w:hAnsi="Times New Roman" w:cs="Times New Roman"/>
            <w:color w:val="000000"/>
          </w:rPr>
          <w:t>(Green and Bellwood 2009)</w:t>
        </w:r>
      </w:hyperlink>
      <w:r>
        <w:rPr>
          <w:rFonts w:ascii="Times New Roman" w:eastAsia="Times New Roman" w:hAnsi="Times New Roman" w:cs="Times New Roman"/>
        </w:rPr>
        <w:t xml:space="preserve">. Croppers were defined as species feeding primarily on the </w:t>
      </w:r>
      <w:proofErr w:type="spellStart"/>
      <w:r>
        <w:rPr>
          <w:rFonts w:ascii="Times New Roman" w:eastAsia="Times New Roman" w:hAnsi="Times New Roman" w:cs="Times New Roman"/>
        </w:rPr>
        <w:t>epilithial</w:t>
      </w:r>
      <w:proofErr w:type="spellEnd"/>
      <w:r>
        <w:rPr>
          <w:rFonts w:ascii="Times New Roman" w:eastAsia="Times New Roman" w:hAnsi="Times New Roman" w:cs="Times New Roman"/>
        </w:rPr>
        <w:t xml:space="preserve"> algal matrix (EAM) including detritus, turf algae, and scrapers as species feeding primarily on exposed coral substrate </w:t>
      </w:r>
      <w:hyperlink r:id="rId39">
        <w:r>
          <w:rPr>
            <w:rFonts w:ascii="Times New Roman" w:eastAsia="Times New Roman" w:hAnsi="Times New Roman" w:cs="Times New Roman"/>
            <w:color w:val="000000"/>
          </w:rPr>
          <w:t>(Choat et al. 2002; Howard Choat et al. 2004)</w:t>
        </w:r>
      </w:hyperlink>
      <w:r>
        <w:rPr>
          <w:rFonts w:ascii="Times New Roman" w:eastAsia="Times New Roman" w:hAnsi="Times New Roman" w:cs="Times New Roman"/>
        </w:rPr>
        <w:t xml:space="preserve"> (Table S1). By targeting live corals and removing larger portions of reef substrate, large ‘excavating’ scraper species also contribute to coral predation </w:t>
      </w:r>
      <w:hyperlink r:id="rId40">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Doropoulos</w:t>
        </w:r>
        <w:proofErr w:type="spellEnd"/>
        <w:r>
          <w:rPr>
            <w:rFonts w:ascii="Times New Roman" w:eastAsia="Times New Roman" w:hAnsi="Times New Roman" w:cs="Times New Roman"/>
            <w:color w:val="000000"/>
          </w:rPr>
          <w:t xml:space="preserve"> et al. 2012)</w:t>
        </w:r>
      </w:hyperlink>
      <w:r>
        <w:rPr>
          <w:rFonts w:ascii="Times New Roman" w:eastAsia="Times New Roman" w:hAnsi="Times New Roman" w:cs="Times New Roman"/>
        </w:rPr>
        <w:t xml:space="preserve"> and </w:t>
      </w:r>
      <w:proofErr w:type="spellStart"/>
      <w:r>
        <w:rPr>
          <w:rFonts w:ascii="Times New Roman" w:eastAsia="Times New Roman" w:hAnsi="Times New Roman" w:cs="Times New Roman"/>
        </w:rPr>
        <w:t>bioerosion</w:t>
      </w:r>
      <w:proofErr w:type="spellEnd"/>
      <w:r>
        <w:rPr>
          <w:rFonts w:ascii="Times New Roman" w:eastAsia="Times New Roman" w:hAnsi="Times New Roman" w:cs="Times New Roman"/>
        </w:rPr>
        <w:t xml:space="preserve"> (Bellwood et al. 2011) but, because feeding observations did not record scar depth, we include these species in the scraper group and define scraping function as potential area grazed. </w:t>
      </w:r>
    </w:p>
    <w:p w14:paraId="4116AF8E" w14:textId="77777777" w:rsidR="00C65FB8" w:rsidRDefault="00C65FB8">
      <w:pPr>
        <w:spacing w:line="360" w:lineRule="auto"/>
        <w:rPr>
          <w:rFonts w:ascii="Times New Roman" w:eastAsia="Times New Roman" w:hAnsi="Times New Roman" w:cs="Times New Roman"/>
        </w:rPr>
      </w:pPr>
    </w:p>
    <w:p w14:paraId="1E59A358"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We defined grazing functions separately for each functional group, and used feeding observations to convert UVC biomass estimates into the total grazing potential of croppers and scrapers. We used a Bayesian hierarchical modelling framework that estimate</w:t>
      </w:r>
      <w:ins w:id="63" w:author="Graham, Nick" w:date="2019-02-28T10:16:00Z">
        <w:r>
          <w:rPr>
            <w:rFonts w:ascii="Times New Roman" w:eastAsia="Times New Roman" w:hAnsi="Times New Roman" w:cs="Times New Roman"/>
          </w:rPr>
          <w:t>s</w:t>
        </w:r>
      </w:ins>
      <w:r>
        <w:rPr>
          <w:rFonts w:ascii="Times New Roman" w:eastAsia="Times New Roman" w:hAnsi="Times New Roman" w:cs="Times New Roman"/>
        </w:rPr>
        <w:t xml:space="preserve"> species- and genera-level functional rates, which allowed us to estimate grazing rates for UVC </w:t>
      </w:r>
      <w:proofErr w:type="gramStart"/>
      <w:r>
        <w:rPr>
          <w:rFonts w:ascii="Times New Roman" w:eastAsia="Times New Roman" w:hAnsi="Times New Roman" w:cs="Times New Roman"/>
        </w:rPr>
        <w:t>species which</w:t>
      </w:r>
      <w:proofErr w:type="gramEnd"/>
      <w:r>
        <w:rPr>
          <w:rFonts w:ascii="Times New Roman" w:eastAsia="Times New Roman" w:hAnsi="Times New Roman" w:cs="Times New Roman"/>
        </w:rPr>
        <w:t xml:space="preserve"> were not observed in feeding surveys (63). Cropper function was quantified in terms of potential feeding intensity, measured as the total number of bites per minute and derived from a predictive model which accounted for species- and genera-specific bite rates (</w:t>
      </w:r>
      <w:proofErr w:type="spellStart"/>
      <w:r>
        <w:rPr>
          <w:rFonts w:ascii="Times New Roman" w:eastAsia="Times New Roman" w:hAnsi="Times New Roman" w:cs="Times New Roman"/>
        </w:rPr>
        <w:t>Eqs</w:t>
      </w:r>
      <w:proofErr w:type="spellEnd"/>
      <w:r>
        <w:rPr>
          <w:rFonts w:ascii="Times New Roman" w:eastAsia="Times New Roman" w:hAnsi="Times New Roman" w:cs="Times New Roman"/>
        </w:rPr>
        <w:t>. 1</w:t>
      </w:r>
      <w:proofErr w:type="gramStart"/>
      <w:r>
        <w:rPr>
          <w:rFonts w:ascii="Times New Roman" w:eastAsia="Times New Roman" w:hAnsi="Times New Roman" w:cs="Times New Roman"/>
        </w:rPr>
        <w:t>,2</w:t>
      </w:r>
      <w:proofErr w:type="gramEnd"/>
      <w:r>
        <w:rPr>
          <w:rFonts w:ascii="Times New Roman" w:eastAsia="Times New Roman" w:hAnsi="Times New Roman" w:cs="Times New Roman"/>
        </w:rPr>
        <w:t>)</w:t>
      </w:r>
    </w:p>
    <w:p w14:paraId="6FDC28C1" w14:textId="77777777" w:rsidR="00C65FB8" w:rsidRDefault="00C65FB8">
      <w:pPr>
        <w:spacing w:line="360" w:lineRule="auto"/>
        <w:ind w:firstLine="720"/>
        <w:rPr>
          <w:rFonts w:ascii="Times New Roman" w:eastAsia="Times New Roman" w:hAnsi="Times New Roman" w:cs="Times New Roman"/>
        </w:rPr>
      </w:pPr>
    </w:p>
    <w:p w14:paraId="6C146062" w14:textId="77777777" w:rsidR="00C65FB8" w:rsidRDefault="00CC0F79">
      <w:pPr>
        <w:spacing w:line="360" w:lineRule="auto"/>
        <w:rPr>
          <w:rFonts w:ascii="Times New Roman" w:eastAsia="Times New Roman" w:hAnsi="Times New Roman" w:cs="Times New Roman"/>
        </w:rPr>
      </w:pPr>
      <w:hyperlink r:id="rId41">
        <w:r>
          <w:rPr>
            <w:rFonts w:ascii="Times New Roman" w:eastAsia="Times New Roman" w:hAnsi="Times New Roman" w:cs="Times New Roman"/>
            <w:noProof/>
            <w:lang w:val="en-GB"/>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2"/>
                      <a:srcRect/>
                      <a:stretch>
                        <a:fillRect/>
                      </a:stretch>
                    </pic:blipFill>
                    <pic:spPr>
                      <a:xfrm>
                        <a:off x="0" y="0"/>
                        <a:ext cx="1663700" cy="152400"/>
                      </a:xfrm>
                      <a:prstGeom prst="rect">
                        <a:avLst/>
                      </a:prstGeom>
                      <a:ln/>
                    </pic:spPr>
                  </pic:pic>
                </a:graphicData>
              </a:graphic>
            </wp:inline>
          </w:drawing>
        </w:r>
      </w:hyperlink>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Eq. 1</w:t>
      </w:r>
    </w:p>
    <w:p w14:paraId="64C27B92" w14:textId="77777777" w:rsidR="00C65FB8" w:rsidRDefault="00CC0F79">
      <w:pPr>
        <w:spacing w:line="360" w:lineRule="auto"/>
        <w:rPr>
          <w:rFonts w:ascii="Times New Roman" w:eastAsia="Times New Roman" w:hAnsi="Times New Roman" w:cs="Times New Roman"/>
        </w:rPr>
      </w:pPr>
      <w:hyperlink r:id="rId43">
        <w:r>
          <w:rPr>
            <w:rFonts w:ascii="Times New Roman" w:eastAsia="Times New Roman" w:hAnsi="Times New Roman" w:cs="Times New Roman"/>
            <w:noProof/>
            <w:lang w:val="en-GB"/>
          </w:rPr>
          <w:drawing>
            <wp:inline distT="19050" distB="19050" distL="19050" distR="19050" wp14:anchorId="406F1F3E" wp14:editId="020E70CF">
              <wp:extent cx="2095500" cy="15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4"/>
                      <a:srcRect/>
                      <a:stretch>
                        <a:fillRect/>
                      </a:stretch>
                    </pic:blipFill>
                    <pic:spPr>
                      <a:xfrm>
                        <a:off x="0" y="0"/>
                        <a:ext cx="2095500" cy="152400"/>
                      </a:xfrm>
                      <a:prstGeom prst="rect">
                        <a:avLst/>
                      </a:prstGeom>
                      <a:ln/>
                    </pic:spPr>
                  </pic:pic>
                </a:graphicData>
              </a:graphic>
            </wp:inline>
          </w:drawing>
        </w:r>
      </w:hyperlink>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Eq. 2</w:t>
      </w:r>
    </w:p>
    <w:p w14:paraId="140B8681" w14:textId="77777777" w:rsidR="00C65FB8" w:rsidRDefault="00C65FB8">
      <w:pPr>
        <w:spacing w:line="360" w:lineRule="auto"/>
        <w:rPr>
          <w:rFonts w:ascii="Times New Roman" w:eastAsia="Times New Roman" w:hAnsi="Times New Roman" w:cs="Times New Roman"/>
        </w:rPr>
      </w:pPr>
    </w:p>
    <w:p w14:paraId="1933BD03"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We estimated the grazing rate of each cropper observed in UVCs, and used </w:t>
      </w:r>
      <w:proofErr w:type="spellStart"/>
      <w:r>
        <w:rPr>
          <w:rFonts w:ascii="Times New Roman" w:eastAsia="Times New Roman" w:hAnsi="Times New Roman" w:cs="Times New Roman"/>
        </w:rPr>
        <w:t>allometric</w:t>
      </w:r>
      <w:proofErr w:type="spellEnd"/>
      <w:r>
        <w:rPr>
          <w:rFonts w:ascii="Times New Roman" w:eastAsia="Times New Roman" w:hAnsi="Times New Roman" w:cs="Times New Roman"/>
        </w:rPr>
        <w:t xml:space="preserve"> relationships to convert bite rates into grams of carbon removed through EAM consumption </w:t>
      </w:r>
      <w:hyperlink r:id="rId45">
        <w:r>
          <w:rPr>
            <w:rFonts w:ascii="Times New Roman" w:eastAsia="Times New Roman" w:hAnsi="Times New Roman" w:cs="Times New Roman"/>
            <w:color w:val="000000"/>
          </w:rPr>
          <w:t>(Marshell and Mumby 2015)</w:t>
        </w:r>
      </w:hyperlink>
      <w:r>
        <w:rPr>
          <w:rFonts w:ascii="Times New Roman" w:eastAsia="Times New Roman" w:hAnsi="Times New Roman" w:cs="Times New Roman"/>
        </w:rPr>
        <w:t xml:space="preserve">. Following Van </w:t>
      </w:r>
      <w:proofErr w:type="spellStart"/>
      <w:r>
        <w:rPr>
          <w:rFonts w:ascii="Times New Roman" w:eastAsia="Times New Roman" w:hAnsi="Times New Roman" w:cs="Times New Roman"/>
        </w:rPr>
        <w:t>Rooij</w:t>
      </w:r>
      <w:proofErr w:type="spellEnd"/>
      <w:r>
        <w:rPr>
          <w:rFonts w:ascii="Times New Roman" w:eastAsia="Times New Roman" w:hAnsi="Times New Roman" w:cs="Times New Roman"/>
        </w:rPr>
        <w:t xml:space="preserve"> et al. </w:t>
      </w:r>
      <w:hyperlink r:id="rId46">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Rooij</w:t>
        </w:r>
        <w:proofErr w:type="spellEnd"/>
        <w:r>
          <w:rPr>
            <w:rFonts w:ascii="Times New Roman" w:eastAsia="Times New Roman" w:hAnsi="Times New Roman" w:cs="Times New Roman"/>
            <w:color w:val="000000"/>
          </w:rPr>
          <w:t xml:space="preserve"> et al. 1998)</w:t>
        </w:r>
      </w:hyperlink>
      <w:r>
        <w:rPr>
          <w:rFonts w:ascii="Times New Roman" w:eastAsia="Times New Roman" w:hAnsi="Times New Roman" w:cs="Times New Roman"/>
        </w:rPr>
        <w:t xml:space="preserve">, daily carbon intake </w:t>
      </w:r>
      <w:proofErr w:type="gramStart"/>
      <w:r>
        <w:rPr>
          <w:rFonts w:ascii="Times New Roman" w:eastAsia="Times New Roman" w:hAnsi="Times New Roman" w:cs="Times New Roman"/>
        </w:rPr>
        <w:t>was linked</w:t>
      </w:r>
      <w:proofErr w:type="gramEnd"/>
      <w:r>
        <w:rPr>
          <w:rFonts w:ascii="Times New Roman" w:eastAsia="Times New Roman" w:hAnsi="Times New Roman" w:cs="Times New Roman"/>
        </w:rPr>
        <w:t xml:space="preserve"> to body mass as</w:t>
      </w:r>
    </w:p>
    <w:p w14:paraId="70E6CDC4" w14:textId="77777777" w:rsidR="00C65FB8" w:rsidRDefault="00C65FB8">
      <w:pPr>
        <w:spacing w:line="360" w:lineRule="auto"/>
        <w:rPr>
          <w:rFonts w:ascii="Times New Roman" w:eastAsia="Times New Roman" w:hAnsi="Times New Roman" w:cs="Times New Roman"/>
        </w:rPr>
      </w:pPr>
    </w:p>
    <w:p w14:paraId="6170C273" w14:textId="77777777" w:rsidR="00C65FB8" w:rsidRDefault="00CC0F79">
      <w:pPr>
        <w:spacing w:line="360" w:lineRule="auto"/>
        <w:rPr>
          <w:rFonts w:ascii="Times New Roman" w:eastAsia="Times New Roman" w:hAnsi="Times New Roman" w:cs="Times New Roman"/>
        </w:rPr>
      </w:pPr>
      <w:hyperlink r:id="rId47">
        <w:r>
          <w:rPr>
            <w:rFonts w:ascii="Times New Roman" w:eastAsia="Times New Roman" w:hAnsi="Times New Roman" w:cs="Times New Roman"/>
            <w:noProof/>
            <w:lang w:val="en-GB"/>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8"/>
                      <a:srcRect/>
                      <a:stretch>
                        <a:fillRect/>
                      </a:stretch>
                    </pic:blipFill>
                    <pic:spPr>
                      <a:xfrm>
                        <a:off x="0" y="0"/>
                        <a:ext cx="2628900" cy="165100"/>
                      </a:xfrm>
                      <a:prstGeom prst="rect">
                        <a:avLst/>
                      </a:prstGeom>
                      <a:ln/>
                    </pic:spPr>
                  </pic:pic>
                </a:graphicData>
              </a:graphic>
            </wp:inline>
          </w:drawing>
        </w:r>
      </w:hyperlink>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Eq. 3</w:t>
      </w:r>
    </w:p>
    <w:p w14:paraId="3DE0A57F" w14:textId="77777777" w:rsidR="00C65FB8" w:rsidRDefault="00C65FB8">
      <w:pPr>
        <w:spacing w:line="360" w:lineRule="auto"/>
        <w:rPr>
          <w:rFonts w:ascii="Times New Roman" w:eastAsia="Times New Roman" w:hAnsi="Times New Roman" w:cs="Times New Roman"/>
        </w:rPr>
      </w:pPr>
    </w:p>
    <w:p w14:paraId="6E39CC4E" w14:textId="77777777" w:rsidR="00C65FB8" w:rsidRDefault="00CC0F79">
      <w:pPr>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which</w:t>
      </w:r>
      <w:proofErr w:type="gramEnd"/>
      <w:r>
        <w:rPr>
          <w:rFonts w:ascii="Times New Roman" w:eastAsia="Times New Roman" w:hAnsi="Times New Roman" w:cs="Times New Roman"/>
        </w:rPr>
        <w:t xml:space="preserve"> we then divided by the predicted number of bites per day to produce an estimate of grams carbon consumed per minute by each cropper fish observed in UVCs. We summed estimates within each UVC </w:t>
      </w:r>
      <w:commentRangeStart w:id="64"/>
      <w:r>
        <w:rPr>
          <w:rFonts w:ascii="Times New Roman" w:eastAsia="Times New Roman" w:hAnsi="Times New Roman" w:cs="Times New Roman"/>
        </w:rPr>
        <w:t xml:space="preserve">survey and averaged across surveys </w:t>
      </w:r>
      <w:commentRangeEnd w:id="64"/>
      <w:r>
        <w:rPr>
          <w:rStyle w:val="CommentReference"/>
        </w:rPr>
        <w:commentReference w:id="64"/>
      </w:r>
      <w:r>
        <w:rPr>
          <w:rFonts w:ascii="Times New Roman" w:eastAsia="Times New Roman" w:hAnsi="Times New Roman" w:cs="Times New Roman"/>
        </w:rPr>
        <w:t>to give site-level estimates of potential cropping function.</w:t>
      </w:r>
    </w:p>
    <w:p w14:paraId="3A5FBE01" w14:textId="77777777" w:rsidR="00C65FB8" w:rsidRDefault="00C65FB8">
      <w:pPr>
        <w:spacing w:line="360" w:lineRule="auto"/>
        <w:rPr>
          <w:rFonts w:ascii="Times New Roman" w:eastAsia="Times New Roman" w:hAnsi="Times New Roman" w:cs="Times New Roman"/>
        </w:rPr>
      </w:pPr>
    </w:p>
    <w:p w14:paraId="0608F4F9"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For scrapers, we defined the potential scraping function in terms of area of substrate removed per minute. Feeding observations provided estimates of bite rates, which we modelled as a function of body size (TL, cm) according to species- and genera-specific grazing rates, for gamma distributed errors (</w:t>
      </w:r>
      <w:proofErr w:type="spellStart"/>
      <w:r>
        <w:rPr>
          <w:rFonts w:ascii="Times New Roman" w:eastAsia="Times New Roman" w:hAnsi="Times New Roman" w:cs="Times New Roman"/>
        </w:rPr>
        <w:t>Eqs</w:t>
      </w:r>
      <w:proofErr w:type="spellEnd"/>
      <w:r>
        <w:rPr>
          <w:rFonts w:ascii="Times New Roman" w:eastAsia="Times New Roman" w:hAnsi="Times New Roman" w:cs="Times New Roman"/>
        </w:rPr>
        <w:t xml:space="preserve">. 4, 5). </w:t>
      </w:r>
    </w:p>
    <w:p w14:paraId="20AAA84F" w14:textId="77777777" w:rsidR="00C65FB8" w:rsidRDefault="00C65FB8">
      <w:pPr>
        <w:spacing w:line="360" w:lineRule="auto"/>
        <w:rPr>
          <w:rFonts w:ascii="Times New Roman" w:eastAsia="Times New Roman" w:hAnsi="Times New Roman" w:cs="Times New Roman"/>
        </w:rPr>
      </w:pPr>
    </w:p>
    <w:p w14:paraId="4E07ACD9" w14:textId="77777777" w:rsidR="00C65FB8" w:rsidRDefault="00CC0F79">
      <w:pPr>
        <w:spacing w:line="360" w:lineRule="auto"/>
        <w:rPr>
          <w:rFonts w:ascii="Times New Roman" w:eastAsia="Times New Roman" w:hAnsi="Times New Roman" w:cs="Times New Roman"/>
        </w:rPr>
      </w:pPr>
      <w:hyperlink r:id="rId49">
        <w:r>
          <w:rPr>
            <w:rFonts w:ascii="Times New Roman" w:eastAsia="Times New Roman" w:hAnsi="Times New Roman" w:cs="Times New Roman"/>
            <w:noProof/>
            <w:lang w:val="en-GB"/>
          </w:rPr>
          <w:drawing>
            <wp:inline distT="19050" distB="19050" distL="19050" distR="19050" wp14:anchorId="4E6C78F8" wp14:editId="3269956A">
              <wp:extent cx="1663700" cy="152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2"/>
                      <a:srcRect/>
                      <a:stretch>
                        <a:fillRect/>
                      </a:stretch>
                    </pic:blipFill>
                    <pic:spPr>
                      <a:xfrm>
                        <a:off x="0" y="0"/>
                        <a:ext cx="1663700" cy="152400"/>
                      </a:xfrm>
                      <a:prstGeom prst="rect">
                        <a:avLst/>
                      </a:prstGeom>
                      <a:ln/>
                    </pic:spPr>
                  </pic:pic>
                </a:graphicData>
              </a:graphic>
            </wp:inline>
          </w:drawing>
        </w:r>
      </w:hyperlink>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Eq. 4</w:t>
      </w:r>
    </w:p>
    <w:p w14:paraId="177EEBFB"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7B2FCC47" w14:textId="77777777" w:rsidR="00C65FB8" w:rsidRDefault="00CC0F79">
      <w:pPr>
        <w:spacing w:line="360" w:lineRule="auto"/>
        <w:rPr>
          <w:rFonts w:ascii="Times New Roman" w:eastAsia="Times New Roman" w:hAnsi="Times New Roman" w:cs="Times New Roman"/>
        </w:rPr>
      </w:pPr>
      <w:hyperlink r:id="rId50">
        <w:r>
          <w:rPr>
            <w:rFonts w:ascii="Times New Roman" w:eastAsia="Times New Roman" w:hAnsi="Times New Roman" w:cs="Times New Roman"/>
            <w:noProof/>
            <w:lang w:val="en-GB"/>
          </w:rPr>
          <w:drawing>
            <wp:inline distT="19050" distB="19050" distL="19050" distR="19050" wp14:anchorId="1795DCC0" wp14:editId="6B427209">
              <wp:extent cx="2755900" cy="15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1"/>
                      <a:srcRect/>
                      <a:stretch>
                        <a:fillRect/>
                      </a:stretch>
                    </pic:blipFill>
                    <pic:spPr>
                      <a:xfrm>
                        <a:off x="0" y="0"/>
                        <a:ext cx="2755900" cy="152400"/>
                      </a:xfrm>
                      <a:prstGeom prst="rect">
                        <a:avLst/>
                      </a:prstGeom>
                      <a:ln/>
                    </pic:spPr>
                  </pic:pic>
                </a:graphicData>
              </a:graphic>
            </wp:inline>
          </w:drawing>
        </w:r>
      </w:hyperlink>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Eq. 5</w:t>
      </w:r>
    </w:p>
    <w:p w14:paraId="73BCC6A9" w14:textId="77777777" w:rsidR="00C65FB8" w:rsidRDefault="00C65FB8">
      <w:pPr>
        <w:spacing w:line="360" w:lineRule="auto"/>
        <w:rPr>
          <w:rFonts w:ascii="Times New Roman" w:eastAsia="Times New Roman" w:hAnsi="Times New Roman" w:cs="Times New Roman"/>
        </w:rPr>
      </w:pPr>
    </w:p>
    <w:p w14:paraId="2C1E3FCD"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Scraping herbivores leave distinctive bite </w:t>
      </w:r>
      <w:proofErr w:type="gramStart"/>
      <w:r>
        <w:rPr>
          <w:rFonts w:ascii="Times New Roman" w:eastAsia="Times New Roman" w:hAnsi="Times New Roman" w:cs="Times New Roman"/>
        </w:rPr>
        <w:t>scars which represent the area of substrate</w:t>
      </w:r>
      <w:proofErr w:type="gramEnd"/>
      <w:r>
        <w:rPr>
          <w:rFonts w:ascii="Times New Roman" w:eastAsia="Times New Roman" w:hAnsi="Times New Roman" w:cs="Times New Roman"/>
        </w:rPr>
        <w:t xml:space="preserve"> removed in each bite.  To account for potential differences in scraping action among species and across sizes, we used a second underwater feeding observation dataset of scraper bite areas. Scar area (cm</w:t>
      </w:r>
      <w:r>
        <w:rPr>
          <w:rFonts w:ascii="Times New Roman" w:eastAsia="Times New Roman" w:hAnsi="Times New Roman" w:cs="Times New Roman"/>
          <w:vertAlign w:val="superscript"/>
        </w:rPr>
        <w:t>2</w:t>
      </w:r>
      <w:r>
        <w:rPr>
          <w:rFonts w:ascii="Times New Roman" w:eastAsia="Times New Roman" w:hAnsi="Times New Roman" w:cs="Times New Roman"/>
        </w:rPr>
        <w:t>) was modelled as a function of body size (TL, cm), for Gamma distributed errors (</w:t>
      </w:r>
      <w:proofErr w:type="spellStart"/>
      <w:r>
        <w:rPr>
          <w:rFonts w:ascii="Times New Roman" w:eastAsia="Times New Roman" w:hAnsi="Times New Roman" w:cs="Times New Roman"/>
        </w:rPr>
        <w:t>Eqs</w:t>
      </w:r>
      <w:proofErr w:type="spellEnd"/>
      <w:r>
        <w:rPr>
          <w:rFonts w:ascii="Times New Roman" w:eastAsia="Times New Roman" w:hAnsi="Times New Roman" w:cs="Times New Roman"/>
        </w:rPr>
        <w:t>. 6</w:t>
      </w:r>
      <w:proofErr w:type="gramStart"/>
      <w:r>
        <w:rPr>
          <w:rFonts w:ascii="Times New Roman" w:eastAsia="Times New Roman" w:hAnsi="Times New Roman" w:cs="Times New Roman"/>
        </w:rPr>
        <w:t>,7</w:t>
      </w:r>
      <w:proofErr w:type="gramEnd"/>
      <w:r>
        <w:rPr>
          <w:rFonts w:ascii="Times New Roman" w:eastAsia="Times New Roman" w:hAnsi="Times New Roman" w:cs="Times New Roman"/>
        </w:rPr>
        <w:t xml:space="preserve">). </w:t>
      </w:r>
    </w:p>
    <w:p w14:paraId="1F825F6F" w14:textId="77777777" w:rsidR="00C65FB8" w:rsidRDefault="00C65FB8">
      <w:pPr>
        <w:spacing w:line="360" w:lineRule="auto"/>
        <w:rPr>
          <w:rFonts w:ascii="Times New Roman" w:eastAsia="Times New Roman" w:hAnsi="Times New Roman" w:cs="Times New Roman"/>
        </w:rPr>
      </w:pPr>
    </w:p>
    <w:p w14:paraId="6793F57F" w14:textId="77777777" w:rsidR="00C65FB8" w:rsidRDefault="00CC0F79">
      <w:pPr>
        <w:spacing w:line="360" w:lineRule="auto"/>
        <w:rPr>
          <w:rFonts w:ascii="Times New Roman" w:eastAsia="Times New Roman" w:hAnsi="Times New Roman" w:cs="Times New Roman"/>
        </w:rPr>
      </w:pPr>
      <w:hyperlink r:id="rId52">
        <w:r>
          <w:rPr>
            <w:rFonts w:ascii="Times New Roman" w:eastAsia="Times New Roman" w:hAnsi="Times New Roman" w:cs="Times New Roman"/>
            <w:noProof/>
            <w:lang w:val="en-GB"/>
          </w:rPr>
          <w:drawing>
            <wp:inline distT="19050" distB="19050" distL="19050" distR="19050" wp14:anchorId="6F1DBDA0" wp14:editId="630094CA">
              <wp:extent cx="1701800" cy="15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3"/>
                      <a:srcRect/>
                      <a:stretch>
                        <a:fillRect/>
                      </a:stretch>
                    </pic:blipFill>
                    <pic:spPr>
                      <a:xfrm>
                        <a:off x="0" y="0"/>
                        <a:ext cx="1701800" cy="152400"/>
                      </a:xfrm>
                      <a:prstGeom prst="rect">
                        <a:avLst/>
                      </a:prstGeom>
                      <a:ln/>
                    </pic:spPr>
                  </pic:pic>
                </a:graphicData>
              </a:graphic>
            </wp:inline>
          </w:drawing>
        </w:r>
      </w:hyperlink>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Eq. 6</w:t>
      </w:r>
    </w:p>
    <w:p w14:paraId="323DF09D" w14:textId="77777777" w:rsidR="00C65FB8" w:rsidRDefault="00CC0F79">
      <w:pPr>
        <w:spacing w:line="360" w:lineRule="auto"/>
        <w:rPr>
          <w:rFonts w:ascii="Times New Roman" w:eastAsia="Times New Roman" w:hAnsi="Times New Roman" w:cs="Times New Roman"/>
        </w:rPr>
      </w:pPr>
      <w:hyperlink r:id="rId54">
        <w:r>
          <w:rPr>
            <w:rFonts w:ascii="Times New Roman" w:eastAsia="Times New Roman" w:hAnsi="Times New Roman" w:cs="Times New Roman"/>
            <w:noProof/>
            <w:lang w:val="en-GB"/>
          </w:rPr>
          <w:drawing>
            <wp:inline distT="19050" distB="19050" distL="19050" distR="19050" wp14:anchorId="2858F85A" wp14:editId="783C6EE8">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5"/>
                      <a:srcRect/>
                      <a:stretch>
                        <a:fillRect/>
                      </a:stretch>
                    </pic:blipFill>
                    <pic:spPr>
                      <a:xfrm>
                        <a:off x="0" y="0"/>
                        <a:ext cx="1435100" cy="152400"/>
                      </a:xfrm>
                      <a:prstGeom prst="rect">
                        <a:avLst/>
                      </a:prstGeom>
                      <a:ln/>
                    </pic:spPr>
                  </pic:pic>
                </a:graphicData>
              </a:graphic>
            </wp:inline>
          </w:drawing>
        </w:r>
      </w:hyperlink>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Eq. 7</w:t>
      </w:r>
    </w:p>
    <w:p w14:paraId="0D448AF5" w14:textId="77777777" w:rsidR="00C65FB8" w:rsidRDefault="00C65FB8">
      <w:pPr>
        <w:spacing w:line="360" w:lineRule="auto"/>
        <w:rPr>
          <w:rFonts w:ascii="Times New Roman" w:eastAsia="Times New Roman" w:hAnsi="Times New Roman" w:cs="Times New Roman"/>
        </w:rPr>
      </w:pPr>
    </w:p>
    <w:p w14:paraId="19939D44" w14:textId="77777777" w:rsidR="00C65FB8" w:rsidRDefault="00CC0F79">
      <w:pPr>
        <w:spacing w:line="360" w:lineRule="auto"/>
        <w:rPr>
          <w:rFonts w:ascii="Times New Roman" w:eastAsia="Times New Roman" w:hAnsi="Times New Roman" w:cs="Times New Roman"/>
        </w:rPr>
      </w:pPr>
      <w:commentRangeStart w:id="65"/>
      <w:commentRangeStart w:id="66"/>
      <w:commentRangeStart w:id="67"/>
      <w:r>
        <w:rPr>
          <w:rFonts w:ascii="Times New Roman" w:eastAsia="Times New Roman" w:hAnsi="Times New Roman" w:cs="Times New Roman"/>
        </w:rPr>
        <w:t xml:space="preserve">By including size (TL) as an explanatory covariate, our model accounted for scar area increasing with body size (Fig. S1a) and bite rates decreasing with body size (Fig. S1b). For each observed scraper in the </w:t>
      </w:r>
      <w:r>
        <w:rPr>
          <w:rFonts w:ascii="Times New Roman" w:eastAsia="Times New Roman" w:hAnsi="Times New Roman" w:cs="Times New Roman"/>
        </w:rPr>
        <w:lastRenderedPageBreak/>
        <w:t xml:space="preserve">UVC dataset, we estimated the expected bite rate and scar size according to its species identity and body size. </w:t>
      </w:r>
      <w:proofErr w:type="gramStart"/>
      <w:r>
        <w:rPr>
          <w:rFonts w:ascii="Times New Roman" w:eastAsia="Times New Roman" w:hAnsi="Times New Roman" w:cs="Times New Roman"/>
        </w:rPr>
        <w:t>Species which were not observed in feeding observations</w:t>
      </w:r>
      <w:proofErr w:type="gramEnd"/>
      <w:r>
        <w:rPr>
          <w:rFonts w:ascii="Times New Roman" w:eastAsia="Times New Roman" w:hAnsi="Times New Roman" w:cs="Times New Roman"/>
        </w:rPr>
        <w:t xml:space="preserve"> were assigned genera-level bite rates. These estimates were converted to area grazed per minute (bite rate * scar size = area grazed) (m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minute</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hectare</w:t>
      </w:r>
      <w:r>
        <w:rPr>
          <w:rFonts w:ascii="Times New Roman" w:eastAsia="Times New Roman" w:hAnsi="Times New Roman" w:cs="Times New Roman"/>
          <w:vertAlign w:val="superscript"/>
        </w:rPr>
        <w:t>-1</w:t>
      </w:r>
      <w:r>
        <w:rPr>
          <w:rFonts w:ascii="Times New Roman" w:eastAsia="Times New Roman" w:hAnsi="Times New Roman" w:cs="Times New Roman"/>
        </w:rPr>
        <w:t>), summed within surveys and averaged to give site-level estimates of potential scraping function.</w:t>
      </w:r>
      <w:commentRangeEnd w:id="65"/>
      <w:r>
        <w:commentReference w:id="65"/>
      </w:r>
      <w:commentRangeEnd w:id="66"/>
      <w:r>
        <w:commentReference w:id="66"/>
      </w:r>
      <w:commentRangeEnd w:id="67"/>
      <w:r>
        <w:commentReference w:id="67"/>
      </w:r>
    </w:p>
    <w:p w14:paraId="4F04FF63" w14:textId="77777777" w:rsidR="00C65FB8" w:rsidRDefault="00C65FB8">
      <w:pPr>
        <w:spacing w:line="360" w:lineRule="auto"/>
        <w:rPr>
          <w:rFonts w:ascii="Times New Roman" w:eastAsia="Times New Roman" w:hAnsi="Times New Roman" w:cs="Times New Roman"/>
        </w:rPr>
      </w:pPr>
    </w:p>
    <w:p w14:paraId="0DC64FF6"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i/>
        </w:rPr>
        <w:t>Statistical modelling</w:t>
      </w:r>
    </w:p>
    <w:p w14:paraId="0BF63F6D" w14:textId="77777777" w:rsidR="00C65FB8" w:rsidRDefault="00C65FB8">
      <w:pPr>
        <w:spacing w:line="360" w:lineRule="auto"/>
        <w:rPr>
          <w:rFonts w:ascii="Times New Roman" w:eastAsia="Times New Roman" w:hAnsi="Times New Roman" w:cs="Times New Roman"/>
        </w:rPr>
      </w:pPr>
    </w:p>
    <w:p w14:paraId="00EBEEC6"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rPr>
        <w:t xml:space="preserve">We modelled variation in herbivore functioning according to gradients in benthic habitat composition, exploitation pressure, and grazing assemblage biodiversity. Explanatory covariates </w:t>
      </w:r>
      <w:proofErr w:type="gramStart"/>
      <w:r>
        <w:rPr>
          <w:rFonts w:ascii="Times New Roman" w:eastAsia="Times New Roman" w:hAnsi="Times New Roman" w:cs="Times New Roman"/>
        </w:rPr>
        <w:t>were derived</w:t>
      </w:r>
      <w:proofErr w:type="gramEnd"/>
      <w:r>
        <w:rPr>
          <w:rFonts w:ascii="Times New Roman" w:eastAsia="Times New Roman" w:hAnsi="Times New Roman" w:cs="Times New Roman"/>
        </w:rPr>
        <w:t xml:space="preserve"> from fish and benthic surveys. First, to account for fishing effects ranging from </w:t>
      </w:r>
      <w:ins w:id="68" w:author="Graham, Nick" w:date="2019-02-28T10:18:00Z">
        <w:r w:rsidR="005201FF">
          <w:rPr>
            <w:rFonts w:ascii="Times New Roman" w:eastAsia="Times New Roman" w:hAnsi="Times New Roman" w:cs="Times New Roman"/>
          </w:rPr>
          <w:t>near-</w:t>
        </w:r>
      </w:ins>
      <w:r>
        <w:rPr>
          <w:rFonts w:ascii="Times New Roman" w:eastAsia="Times New Roman" w:hAnsi="Times New Roman" w:cs="Times New Roman"/>
        </w:rPr>
        <w:t xml:space="preserve">pristine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reefs to </w:t>
      </w:r>
      <w:proofErr w:type="gramStart"/>
      <w:r>
        <w:rPr>
          <w:rFonts w:ascii="Times New Roman" w:eastAsia="Times New Roman" w:hAnsi="Times New Roman" w:cs="Times New Roman"/>
        </w:rPr>
        <w:t>heavily-exploited</w:t>
      </w:r>
      <w:proofErr w:type="gramEnd"/>
      <w:r>
        <w:rPr>
          <w:rFonts w:ascii="Times New Roman" w:eastAsia="Times New Roman" w:hAnsi="Times New Roman" w:cs="Times New Roman"/>
        </w:rPr>
        <w:t xml:space="preserve"> Seychelles reefs, we estimated total community biomass as a proxy for exploitation pressure. Fishable biomass is highly sensitive to exploitation pressure and, in the Indian Ocean, </w:t>
      </w:r>
      <w:proofErr w:type="gramStart"/>
      <w:r>
        <w:rPr>
          <w:rFonts w:ascii="Times New Roman" w:eastAsia="Times New Roman" w:hAnsi="Times New Roman" w:cs="Times New Roman"/>
        </w:rPr>
        <w:t>is predicted</w:t>
      </w:r>
      <w:proofErr w:type="gramEnd"/>
      <w:r>
        <w:rPr>
          <w:rFonts w:ascii="Times New Roman" w:eastAsia="Times New Roman" w:hAnsi="Times New Roman" w:cs="Times New Roman"/>
        </w:rPr>
        <w:t xml:space="preserve"> by human populations, access to markets, and fisheries management </w:t>
      </w:r>
      <w:hyperlink r:id="rId56">
        <w:r>
          <w:rPr>
            <w:rFonts w:ascii="Times New Roman" w:eastAsia="Times New Roman" w:hAnsi="Times New Roman" w:cs="Times New Roman"/>
            <w:color w:val="000000"/>
          </w:rPr>
          <w:t>(McClanahan et al. 2016)</w:t>
        </w:r>
      </w:hyperlink>
      <w:r>
        <w:rPr>
          <w:rFonts w:ascii="Times New Roman" w:eastAsia="Times New Roman" w:hAnsi="Times New Roman" w:cs="Times New Roman"/>
        </w:rPr>
        <w:t xml:space="preserve">. Reefs were also assigned a categorical fishing pressure covariate to distinguish between protected (i.e. no-take), exploited, and </w:t>
      </w:r>
      <w:del w:id="69" w:author="Graham, Nick" w:date="2019-02-28T10:18:00Z">
        <w:r w:rsidDel="005201FF">
          <w:rPr>
            <w:rFonts w:ascii="Times New Roman" w:eastAsia="Times New Roman" w:hAnsi="Times New Roman" w:cs="Times New Roman"/>
          </w:rPr>
          <w:delText xml:space="preserve">pristine </w:delText>
        </w:r>
      </w:del>
      <w:ins w:id="70" w:author="Graham, Nick" w:date="2019-02-28T10:18:00Z">
        <w:r w:rsidR="005201FF">
          <w:rPr>
            <w:rFonts w:ascii="Times New Roman" w:eastAsia="Times New Roman" w:hAnsi="Times New Roman" w:cs="Times New Roman"/>
          </w:rPr>
          <w:t>remote</w:t>
        </w:r>
        <w:r w:rsidR="005201FF">
          <w:rPr>
            <w:rFonts w:ascii="Times New Roman" w:eastAsia="Times New Roman" w:hAnsi="Times New Roman" w:cs="Times New Roman"/>
          </w:rPr>
          <w:t xml:space="preserve"> </w:t>
        </w:r>
      </w:ins>
      <w:r>
        <w:rPr>
          <w:rFonts w:ascii="Times New Roman" w:eastAsia="Times New Roman" w:hAnsi="Times New Roman" w:cs="Times New Roman"/>
        </w:rPr>
        <w:t xml:space="preserve">reefs. Second, benthic surveys provided site-level estimates of benthic composition. We estimated the site-level cover for four major habitat-forming groups (live hard coral, </w:t>
      </w:r>
      <w:proofErr w:type="spellStart"/>
      <w:r>
        <w:rPr>
          <w:rFonts w:ascii="Times New Roman" w:eastAsia="Times New Roman" w:hAnsi="Times New Roman" w:cs="Times New Roman"/>
        </w:rPr>
        <w:t>macroalgae</w:t>
      </w:r>
      <w:proofErr w:type="spellEnd"/>
      <w:r>
        <w:rPr>
          <w:rFonts w:ascii="Times New Roman" w:eastAsia="Times New Roman" w:hAnsi="Times New Roman" w:cs="Times New Roman"/>
        </w:rPr>
        <w:t xml:space="preserve">, available substrate, and rubble), and structural complexity, by averaging across replicates at each site. To understand the range of benthic habitat types across the dataset, we </w:t>
      </w:r>
      <w:proofErr w:type="spellStart"/>
      <w:r>
        <w:rPr>
          <w:rFonts w:ascii="Times New Roman" w:eastAsia="Times New Roman" w:hAnsi="Times New Roman" w:cs="Times New Roman"/>
        </w:rPr>
        <w:t>categorised</w:t>
      </w:r>
      <w:proofErr w:type="spellEnd"/>
      <w:r>
        <w:rPr>
          <w:rFonts w:ascii="Times New Roman" w:eastAsia="Times New Roman" w:hAnsi="Times New Roman" w:cs="Times New Roman"/>
        </w:rPr>
        <w:t xml:space="preserve"> reefs according to their benthic regime, using a correlation-based PCA and K-means clustering </w:t>
      </w:r>
      <w:hyperlink r:id="rId57">
        <w:r>
          <w:rPr>
            <w:rFonts w:ascii="Times New Roman" w:eastAsia="Times New Roman" w:hAnsi="Times New Roman" w:cs="Times New Roman"/>
            <w:color w:val="000000"/>
          </w:rPr>
          <w:t>(Jouffray et al. 2015)</w:t>
        </w:r>
      </w:hyperlink>
      <w:r>
        <w:rPr>
          <w:rFonts w:ascii="Times New Roman" w:eastAsia="Times New Roman" w:hAnsi="Times New Roman" w:cs="Times New Roman"/>
        </w:rPr>
        <w:t xml:space="preserve">. The optimal number of clusters </w:t>
      </w:r>
      <w:proofErr w:type="gramStart"/>
      <w:r>
        <w:rPr>
          <w:rFonts w:ascii="Times New Roman" w:eastAsia="Times New Roman" w:hAnsi="Times New Roman" w:cs="Times New Roman"/>
        </w:rPr>
        <w:t>was found</w:t>
      </w:r>
      <w:proofErr w:type="gramEnd"/>
      <w:r>
        <w:rPr>
          <w:rFonts w:ascii="Times New Roman" w:eastAsia="Times New Roman" w:hAnsi="Times New Roman" w:cs="Times New Roman"/>
        </w:rPr>
        <w:t xml:space="preserve"> using an elbow method with k=2-15 range, and then applied to the K-means clustering. For Seychelles </w:t>
      </w:r>
      <w:proofErr w:type="gramStart"/>
      <w:r>
        <w:rPr>
          <w:rFonts w:ascii="Times New Roman" w:eastAsia="Times New Roman" w:hAnsi="Times New Roman" w:cs="Times New Roman"/>
        </w:rPr>
        <w:t>reefs which</w:t>
      </w:r>
      <w:proofErr w:type="gramEnd"/>
      <w:r>
        <w:rPr>
          <w:rFonts w:ascii="Times New Roman" w:eastAsia="Times New Roman" w:hAnsi="Times New Roman" w:cs="Times New Roman"/>
        </w:rPr>
        <w:t xml:space="preserve"> were surveyed in multiple years, we estimated regimes at each site by averaging cover values over time. Third, we quantified grazing assemblage diversity by measuring the total number of species observed at each reef, and grazing assemblage composition by estimating </w:t>
      </w:r>
      <w:proofErr w:type="spellStart"/>
      <w:r>
        <w:rPr>
          <w:rFonts w:ascii="Times New Roman" w:eastAsia="Times New Roman" w:hAnsi="Times New Roman" w:cs="Times New Roman"/>
        </w:rPr>
        <w:t>Pielou’s</w:t>
      </w:r>
      <w:proofErr w:type="spellEnd"/>
      <w:r>
        <w:rPr>
          <w:rFonts w:ascii="Times New Roman" w:eastAsia="Times New Roman" w:hAnsi="Times New Roman" w:cs="Times New Roman"/>
        </w:rPr>
        <w:t xml:space="preserve"> evenness from a community matrix of species-level biomass estimates, separately for each functional group. Richness estimates were rarefied using sample-size-based rarefaction curves, where the rarefied richness estimate was set to the lowest number of individual fish observed in the dataset </w:t>
      </w:r>
      <w:hyperlink r:id="rId58">
        <w:r>
          <w:rPr>
            <w:rFonts w:ascii="Times New Roman" w:eastAsia="Times New Roman" w:hAnsi="Times New Roman" w:cs="Times New Roman"/>
            <w:color w:val="000000"/>
          </w:rPr>
          <w:t xml:space="preserve">(Chao and </w:t>
        </w:r>
        <w:proofErr w:type="spellStart"/>
        <w:r>
          <w:rPr>
            <w:rFonts w:ascii="Times New Roman" w:eastAsia="Times New Roman" w:hAnsi="Times New Roman" w:cs="Times New Roman"/>
            <w:color w:val="000000"/>
          </w:rPr>
          <w:t>Jost</w:t>
        </w:r>
        <w:proofErr w:type="spellEnd"/>
        <w:r>
          <w:rPr>
            <w:rFonts w:ascii="Times New Roman" w:eastAsia="Times New Roman" w:hAnsi="Times New Roman" w:cs="Times New Roman"/>
            <w:color w:val="000000"/>
          </w:rPr>
          <w:t xml:space="preserve"> 2012; Hsieh et al. 2016)</w:t>
        </w:r>
      </w:hyperlink>
      <w:r>
        <w:rPr>
          <w:rFonts w:ascii="Times New Roman" w:eastAsia="Times New Roman" w:hAnsi="Times New Roman" w:cs="Times New Roman"/>
        </w:rPr>
        <w:t xml:space="preserve">. Prior to statistical modelling, we scaled and centered all continuous covariates to a mean of zero and standard deviation of one, and converted the categorical fishing status covariate into two dummy variables (fished - protected, fished - pristine) </w:t>
      </w:r>
      <w:hyperlink r:id="rId59">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Schielzeth</w:t>
        </w:r>
        <w:proofErr w:type="spellEnd"/>
        <w:r>
          <w:rPr>
            <w:rFonts w:ascii="Times New Roman" w:eastAsia="Times New Roman" w:hAnsi="Times New Roman" w:cs="Times New Roman"/>
            <w:color w:val="000000"/>
          </w:rPr>
          <w:t xml:space="preserve"> 2010)</w:t>
        </w:r>
      </w:hyperlink>
      <w:r>
        <w:rPr>
          <w:rFonts w:ascii="Times New Roman" w:eastAsia="Times New Roman" w:hAnsi="Times New Roman" w:cs="Times New Roman"/>
        </w:rPr>
        <w:t>.</w:t>
      </w:r>
    </w:p>
    <w:p w14:paraId="7633E1EA" w14:textId="77777777" w:rsidR="00C65FB8" w:rsidRDefault="00C65FB8">
      <w:pPr>
        <w:spacing w:line="360" w:lineRule="auto"/>
        <w:rPr>
          <w:rFonts w:ascii="Times New Roman" w:eastAsia="Times New Roman" w:hAnsi="Times New Roman" w:cs="Times New Roman"/>
        </w:rPr>
      </w:pPr>
    </w:p>
    <w:p w14:paraId="3F6ED2DB"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We used </w:t>
      </w:r>
      <w:proofErr w:type="spellStart"/>
      <w:r>
        <w:rPr>
          <w:rFonts w:ascii="Times New Roman" w:eastAsia="Times New Roman" w:hAnsi="Times New Roman" w:cs="Times New Roman"/>
        </w:rPr>
        <w:t>multimodel</w:t>
      </w:r>
      <w:proofErr w:type="spellEnd"/>
      <w:r>
        <w:rPr>
          <w:rFonts w:ascii="Times New Roman" w:eastAsia="Times New Roman" w:hAnsi="Times New Roman" w:cs="Times New Roman"/>
        </w:rPr>
        <w:t xml:space="preserve"> inference to assess parameter effect sizes. For each function, we fitted a global linear mixed effects model with five benthic fixed effects (hard coral, </w:t>
      </w:r>
      <w:proofErr w:type="spellStart"/>
      <w:r>
        <w:rPr>
          <w:rFonts w:ascii="Times New Roman" w:eastAsia="Times New Roman" w:hAnsi="Times New Roman" w:cs="Times New Roman"/>
        </w:rPr>
        <w:t>macroalgae</w:t>
      </w:r>
      <w:proofErr w:type="spellEnd"/>
      <w:r>
        <w:rPr>
          <w:rFonts w:ascii="Times New Roman" w:eastAsia="Times New Roman" w:hAnsi="Times New Roman" w:cs="Times New Roman"/>
        </w:rPr>
        <w:t xml:space="preserve">, sand, rubble and </w:t>
      </w:r>
      <w:r>
        <w:rPr>
          <w:rFonts w:ascii="Times New Roman" w:eastAsia="Times New Roman" w:hAnsi="Times New Roman" w:cs="Times New Roman"/>
        </w:rPr>
        <w:lastRenderedPageBreak/>
        <w:t>structural complexity) and four exploitation fixed effects (fishable biomass, pristine reef, protected reef and mean size), for gamma distributed errors (</w:t>
      </w:r>
      <w:hyperlink r:id="rId60">
        <w:r>
          <w:rPr>
            <w:rFonts w:ascii="Times New Roman" w:eastAsia="Times New Roman" w:hAnsi="Times New Roman" w:cs="Times New Roman"/>
            <w:noProof/>
            <w:lang w:val="en-GB"/>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1"/>
                      <a:srcRect/>
                      <a:stretch>
                        <a:fillRect/>
                      </a:stretch>
                    </pic:blipFill>
                    <pic:spPr>
                      <a:xfrm rot="21420000">
                        <a:off x="0" y="0"/>
                        <a:ext cx="38100" cy="63500"/>
                      </a:xfrm>
                      <a:prstGeom prst="rect">
                        <a:avLst/>
                      </a:prstGeom>
                      <a:ln/>
                    </pic:spPr>
                  </pic:pic>
                </a:graphicData>
              </a:graphic>
            </wp:inline>
          </w:drawing>
        </w:r>
      </w:hyperlink>
      <w:r>
        <w:rPr>
          <w:rFonts w:ascii="Times New Roman" w:eastAsia="Times New Roman" w:hAnsi="Times New Roman" w:cs="Times New Roman"/>
        </w:rPr>
        <w:t xml:space="preserve">). Potential covariance among reefs in the same dataset and year </w:t>
      </w:r>
      <w:proofErr w:type="gramStart"/>
      <w:r>
        <w:rPr>
          <w:rFonts w:ascii="Times New Roman" w:eastAsia="Times New Roman" w:hAnsi="Times New Roman" w:cs="Times New Roman"/>
        </w:rPr>
        <w:t>was modelled</w:t>
      </w:r>
      <w:proofErr w:type="gramEnd"/>
      <w:r>
        <w:rPr>
          <w:rFonts w:ascii="Times New Roman" w:eastAsia="Times New Roman" w:hAnsi="Times New Roman" w:cs="Times New Roman"/>
        </w:rPr>
        <w:t xml:space="preserve"> using nested random intercept terms where, for each observation </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rPr>
        <w:t xml:space="preserve"> at each reef </w:t>
      </w:r>
      <w:r>
        <w:rPr>
          <w:rFonts w:ascii="Times New Roman" w:eastAsia="Times New Roman" w:hAnsi="Times New Roman" w:cs="Times New Roman"/>
          <w:i/>
        </w:rPr>
        <w:t>j</w:t>
      </w:r>
      <w:r>
        <w:rPr>
          <w:rFonts w:ascii="Times New Roman" w:eastAsia="Times New Roman" w:hAnsi="Times New Roman" w:cs="Times New Roman"/>
        </w:rPr>
        <w:t xml:space="preserve"> in dataset </w:t>
      </w:r>
      <w:r>
        <w:rPr>
          <w:rFonts w:ascii="Times New Roman" w:eastAsia="Times New Roman" w:hAnsi="Times New Roman" w:cs="Times New Roman"/>
          <w:i/>
        </w:rPr>
        <w:t>k</w:t>
      </w:r>
      <w:r>
        <w:rPr>
          <w:rFonts w:ascii="Times New Roman" w:eastAsia="Times New Roman" w:hAnsi="Times New Roman" w:cs="Times New Roman"/>
        </w:rPr>
        <w:t>:</w:t>
      </w:r>
    </w:p>
    <w:p w14:paraId="199C02E3" w14:textId="77777777" w:rsidR="00C65FB8" w:rsidRDefault="00C65FB8">
      <w:pPr>
        <w:spacing w:line="360" w:lineRule="auto"/>
        <w:rPr>
          <w:rFonts w:ascii="Times New Roman" w:eastAsia="Times New Roman" w:hAnsi="Times New Roman" w:cs="Times New Roman"/>
        </w:rPr>
      </w:pPr>
    </w:p>
    <w:p w14:paraId="11278473" w14:textId="77777777" w:rsidR="00C65FB8" w:rsidRDefault="00CC0F79">
      <w:pPr>
        <w:spacing w:line="360" w:lineRule="auto"/>
        <w:rPr>
          <w:rFonts w:ascii="Times New Roman" w:eastAsia="Times New Roman" w:hAnsi="Times New Roman" w:cs="Times New Roman"/>
        </w:rPr>
      </w:pPr>
      <w:hyperlink r:id="rId62">
        <w:r>
          <w:rPr>
            <w:rFonts w:ascii="Times New Roman" w:eastAsia="Times New Roman" w:hAnsi="Times New Roman" w:cs="Times New Roman"/>
            <w:noProof/>
            <w:lang w:val="en-GB"/>
          </w:rPr>
          <w:drawing>
            <wp:inline distT="19050" distB="19050" distL="19050" distR="19050" wp14:anchorId="7D21DD28" wp14:editId="172E4A49">
              <wp:extent cx="5067300" cy="7239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3"/>
                      <a:srcRect/>
                      <a:stretch>
                        <a:fillRect/>
                      </a:stretch>
                    </pic:blipFill>
                    <pic:spPr>
                      <a:xfrm>
                        <a:off x="0" y="0"/>
                        <a:ext cx="5067300" cy="723900"/>
                      </a:xfrm>
                      <a:prstGeom prst="rect">
                        <a:avLst/>
                      </a:prstGeom>
                      <a:ln/>
                    </pic:spPr>
                  </pic:pic>
                </a:graphicData>
              </a:graphic>
            </wp:inline>
          </w:drawing>
        </w:r>
      </w:hyperlink>
      <w:r>
        <w:rPr>
          <w:rFonts w:ascii="Times New Roman" w:eastAsia="Times New Roman" w:hAnsi="Times New Roman" w:cs="Times New Roman"/>
        </w:rPr>
        <w:tab/>
        <w:t>Eq. 8</w:t>
      </w:r>
    </w:p>
    <w:p w14:paraId="3410FC48" w14:textId="77777777" w:rsidR="00C65FB8" w:rsidRDefault="00C65FB8">
      <w:pPr>
        <w:spacing w:line="360" w:lineRule="auto"/>
        <w:rPr>
          <w:rFonts w:ascii="Times New Roman" w:eastAsia="Times New Roman" w:hAnsi="Times New Roman" w:cs="Times New Roman"/>
        </w:rPr>
      </w:pPr>
    </w:p>
    <w:p w14:paraId="0AAB1B18"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From the global model, we fitted all possible subset models </w:t>
      </w:r>
      <w:hyperlink r:id="rId64">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Bartoń</w:t>
        </w:r>
        <w:proofErr w:type="spellEnd"/>
        <w:r>
          <w:rPr>
            <w:rFonts w:ascii="Times New Roman" w:eastAsia="Times New Roman" w:hAnsi="Times New Roman" w:cs="Times New Roman"/>
            <w:color w:val="000000"/>
          </w:rPr>
          <w:t xml:space="preserve"> 2013)</w:t>
        </w:r>
      </w:hyperlink>
      <w:r>
        <w:rPr>
          <w:rFonts w:ascii="Times New Roman" w:eastAsia="Times New Roman" w:hAnsi="Times New Roman" w:cs="Times New Roman"/>
        </w:rPr>
        <w:t xml:space="preserve"> and assessed their support using </w:t>
      </w:r>
      <w:proofErr w:type="spellStart"/>
      <w:r>
        <w:rPr>
          <w:rFonts w:ascii="Times New Roman" w:eastAsia="Times New Roman" w:hAnsi="Times New Roman" w:cs="Times New Roman"/>
        </w:rPr>
        <w:t>Akaike’s</w:t>
      </w:r>
      <w:proofErr w:type="spellEnd"/>
      <w:r>
        <w:rPr>
          <w:rFonts w:ascii="Times New Roman" w:eastAsia="Times New Roman" w:hAnsi="Times New Roman" w:cs="Times New Roman"/>
        </w:rPr>
        <w:t xml:space="preserve"> Information Criterion (AIC), where the top-ranked model had the lowest AIC score </w:t>
      </w:r>
      <w:hyperlink r:id="rId65">
        <w:r>
          <w:rPr>
            <w:rFonts w:ascii="Times New Roman" w:eastAsia="Times New Roman" w:hAnsi="Times New Roman" w:cs="Times New Roman"/>
            <w:color w:val="000000"/>
          </w:rPr>
          <w:t>(Burnham and Anderson 2003)</w:t>
        </w:r>
      </w:hyperlink>
      <w:r>
        <w:rPr>
          <w:rFonts w:ascii="Times New Roman" w:eastAsia="Times New Roman" w:hAnsi="Times New Roman" w:cs="Times New Roman"/>
        </w:rPr>
        <w:t xml:space="preserve">. We </w:t>
      </w:r>
      <w:proofErr w:type="spellStart"/>
      <w:r>
        <w:rPr>
          <w:rFonts w:ascii="Times New Roman" w:eastAsia="Times New Roman" w:hAnsi="Times New Roman" w:cs="Times New Roman"/>
        </w:rPr>
        <w:t>visualised</w:t>
      </w:r>
      <w:proofErr w:type="spellEnd"/>
      <w:r>
        <w:rPr>
          <w:rFonts w:ascii="Times New Roman" w:eastAsia="Times New Roman" w:hAnsi="Times New Roman" w:cs="Times New Roman"/>
        </w:rPr>
        <w:t xml:space="preserve"> relative covariate effect sizes by extracting </w:t>
      </w:r>
      <w:proofErr w:type="spellStart"/>
      <w:r>
        <w:rPr>
          <w:rFonts w:ascii="Times New Roman" w:eastAsia="Times New Roman" w:hAnsi="Times New Roman" w:cs="Times New Roman"/>
        </w:rPr>
        <w:t>standardised</w:t>
      </w:r>
      <w:proofErr w:type="spellEnd"/>
      <w:r>
        <w:rPr>
          <w:rFonts w:ascii="Times New Roman" w:eastAsia="Times New Roman" w:hAnsi="Times New Roman" w:cs="Times New Roman"/>
        </w:rPr>
        <w:t xml:space="preserve"> t-values for all models within </w:t>
      </w:r>
      <w:proofErr w:type="gramStart"/>
      <w:r>
        <w:rPr>
          <w:rFonts w:ascii="Times New Roman" w:eastAsia="Times New Roman" w:hAnsi="Times New Roman" w:cs="Times New Roman"/>
        </w:rPr>
        <w:t>7</w:t>
      </w:r>
      <w:proofErr w:type="gramEnd"/>
      <w:r>
        <w:rPr>
          <w:rFonts w:ascii="Times New Roman" w:eastAsia="Times New Roman" w:hAnsi="Times New Roman" w:cs="Times New Roman"/>
        </w:rPr>
        <w:t xml:space="preserve"> AIC units of the top-ranked model and, for each model, rescaling t-values so that 1 is the strongest predictor in a given model, and weighing that value by the models’ AIC weight </w:t>
      </w:r>
      <w:hyperlink r:id="rId66">
        <w:r>
          <w:rPr>
            <w:rFonts w:ascii="Times New Roman" w:eastAsia="Times New Roman" w:hAnsi="Times New Roman" w:cs="Times New Roman"/>
            <w:color w:val="000000"/>
          </w:rPr>
          <w:t>(Cade 2015)</w:t>
        </w:r>
      </w:hyperlink>
      <w:r>
        <w:rPr>
          <w:rFonts w:ascii="Times New Roman" w:eastAsia="Times New Roman" w:hAnsi="Times New Roman" w:cs="Times New Roman"/>
        </w:rPr>
        <w:t xml:space="preserve">. These scaled t-values represent the relative effect size of each covariate between </w:t>
      </w:r>
      <w:proofErr w:type="gramStart"/>
      <w:r>
        <w:rPr>
          <w:rFonts w:ascii="Times New Roman" w:eastAsia="Times New Roman" w:hAnsi="Times New Roman" w:cs="Times New Roman"/>
        </w:rPr>
        <w:t>0</w:t>
      </w:r>
      <w:proofErr w:type="gramEnd"/>
      <w:r>
        <w:rPr>
          <w:rFonts w:ascii="Times New Roman" w:eastAsia="Times New Roman" w:hAnsi="Times New Roman" w:cs="Times New Roman"/>
        </w:rPr>
        <w:t xml:space="preserve"> (unimportant) and 1 (important). Next we generated model predictions to </w:t>
      </w:r>
      <w:proofErr w:type="spellStart"/>
      <w:r>
        <w:rPr>
          <w:rFonts w:ascii="Times New Roman" w:eastAsia="Times New Roman" w:hAnsi="Times New Roman" w:cs="Times New Roman"/>
        </w:rPr>
        <w:t>visualise</w:t>
      </w:r>
      <w:proofErr w:type="spellEnd"/>
      <w:r>
        <w:rPr>
          <w:rFonts w:ascii="Times New Roman" w:eastAsia="Times New Roman" w:hAnsi="Times New Roman" w:cs="Times New Roman"/>
        </w:rPr>
        <w:t xml:space="preserve"> the effect of each covariate with scaled t-value &gt; 0.4, excluding remaining fixed effects and random effects and correcting predictions by each models’ AIC weight, with prediction uncertainty represented by the AIC-weighted sample variance </w:t>
      </w:r>
      <w:hyperlink r:id="rId67">
        <w:r>
          <w:rPr>
            <w:rFonts w:ascii="Times New Roman" w:eastAsia="Times New Roman" w:hAnsi="Times New Roman" w:cs="Times New Roman"/>
            <w:color w:val="000000"/>
          </w:rPr>
          <w:t>(Robinson et al. 2017)</w:t>
        </w:r>
      </w:hyperlink>
      <w:r>
        <w:rPr>
          <w:rFonts w:ascii="Times New Roman" w:eastAsia="Times New Roman" w:hAnsi="Times New Roman" w:cs="Times New Roman"/>
        </w:rPr>
        <w:t xml:space="preserve">. Our multi-model approach accounts for uncertainty in the ‘best’ fitted model when AIC scores indicate several models are equally valid </w:t>
      </w:r>
      <w:hyperlink r:id="rId68">
        <w:r>
          <w:rPr>
            <w:rFonts w:ascii="Times New Roman" w:eastAsia="Times New Roman" w:hAnsi="Times New Roman" w:cs="Times New Roman"/>
            <w:color w:val="000000"/>
          </w:rPr>
          <w:t>(Burnham and Anderson 2003)</w:t>
        </w:r>
      </w:hyperlink>
      <w:r>
        <w:rPr>
          <w:rFonts w:ascii="Times New Roman" w:eastAsia="Times New Roman" w:hAnsi="Times New Roman" w:cs="Times New Roman"/>
        </w:rPr>
        <w:t xml:space="preserve">. We avoid potential biases in model-averaged coefficient sizes by presenting effect sizes as </w:t>
      </w:r>
      <w:proofErr w:type="spellStart"/>
      <w:r>
        <w:rPr>
          <w:rFonts w:ascii="Times New Roman" w:eastAsia="Times New Roman" w:hAnsi="Times New Roman" w:cs="Times New Roman"/>
        </w:rPr>
        <w:t>standardised</w:t>
      </w:r>
      <w:proofErr w:type="spellEnd"/>
      <w:r>
        <w:rPr>
          <w:rFonts w:ascii="Times New Roman" w:eastAsia="Times New Roman" w:hAnsi="Times New Roman" w:cs="Times New Roman"/>
        </w:rPr>
        <w:t xml:space="preserve"> t-values, which are more informative measures of covariate importance than sums of AIC weights </w:t>
      </w:r>
      <w:hyperlink r:id="rId69">
        <w:r>
          <w:rPr>
            <w:rFonts w:ascii="Times New Roman" w:eastAsia="Times New Roman" w:hAnsi="Times New Roman" w:cs="Times New Roman"/>
            <w:color w:val="000000"/>
          </w:rPr>
          <w:t>(Cade 2015)</w:t>
        </w:r>
      </w:hyperlink>
      <w:r>
        <w:rPr>
          <w:rFonts w:ascii="Times New Roman" w:eastAsia="Times New Roman" w:hAnsi="Times New Roman" w:cs="Times New Roman"/>
        </w:rPr>
        <w:t xml:space="preserve">. </w:t>
      </w:r>
    </w:p>
    <w:p w14:paraId="613B1F64" w14:textId="77777777" w:rsidR="00C65FB8" w:rsidRDefault="00C65FB8">
      <w:pPr>
        <w:spacing w:line="360" w:lineRule="auto"/>
        <w:ind w:firstLine="720"/>
        <w:rPr>
          <w:rFonts w:ascii="Times New Roman" w:eastAsia="Times New Roman" w:hAnsi="Times New Roman" w:cs="Times New Roman"/>
        </w:rPr>
      </w:pPr>
    </w:p>
    <w:p w14:paraId="34301798"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We examined the dependency of grazing function on grazing biomass, abundance and assemblage composition. For each function, we fitted a linear mixed effects model between function ~ biomass, with random intercepts of reef nested within dataset and gamma distributed errors. Deviation from 1:1 relationships (i.e. decoupling) </w:t>
      </w:r>
      <w:proofErr w:type="gramStart"/>
      <w:r>
        <w:rPr>
          <w:rFonts w:ascii="Times New Roman" w:eastAsia="Times New Roman" w:hAnsi="Times New Roman" w:cs="Times New Roman"/>
        </w:rPr>
        <w:t>was evaluated</w:t>
      </w:r>
      <w:proofErr w:type="gramEnd"/>
      <w:r>
        <w:rPr>
          <w:rFonts w:ascii="Times New Roman" w:eastAsia="Times New Roman" w:hAnsi="Times New Roman" w:cs="Times New Roman"/>
        </w:rPr>
        <w:t xml:space="preserve"> with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values, whereby high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indicated a tight correlation between function and biomass/abundance and low R</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indicated decoupling of function from biomass. We further investigated decoupling by fitting a global linear mixed effects model, for each observation </w:t>
      </w:r>
      <w:proofErr w:type="spellStart"/>
      <w:proofErr w:type="gramStart"/>
      <w:r>
        <w:rPr>
          <w:rFonts w:ascii="Times New Roman" w:eastAsia="Times New Roman" w:hAnsi="Times New Roman" w:cs="Times New Roman"/>
          <w:i/>
        </w:rPr>
        <w: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at reef (</w:t>
      </w:r>
      <w:r>
        <w:rPr>
          <w:rFonts w:ascii="Times New Roman" w:eastAsia="Times New Roman" w:hAnsi="Times New Roman" w:cs="Times New Roman"/>
          <w:i/>
        </w:rPr>
        <w:t>j</w:t>
      </w:r>
      <w:r>
        <w:rPr>
          <w:rFonts w:ascii="Times New Roman" w:eastAsia="Times New Roman" w:hAnsi="Times New Roman" w:cs="Times New Roman"/>
        </w:rPr>
        <w:t>) in dataset (</w:t>
      </w:r>
      <w:r>
        <w:rPr>
          <w:rFonts w:ascii="Times New Roman" w:eastAsia="Times New Roman" w:hAnsi="Times New Roman" w:cs="Times New Roman"/>
          <w:i/>
        </w:rPr>
        <w:t>k</w:t>
      </w:r>
      <w:r>
        <w:rPr>
          <w:rFonts w:ascii="Times New Roman" w:eastAsia="Times New Roman" w:hAnsi="Times New Roman" w:cs="Times New Roman"/>
        </w:rPr>
        <w:t>) (nested random intercepts) and gamma</w:t>
      </w:r>
      <w:proofErr w:type="gramEnd"/>
      <w:r>
        <w:rPr>
          <w:rFonts w:ascii="Times New Roman" w:eastAsia="Times New Roman" w:hAnsi="Times New Roman" w:cs="Times New Roman"/>
        </w:rPr>
        <w:t xml:space="preserve"> distributed errors:</w:t>
      </w:r>
    </w:p>
    <w:p w14:paraId="3405FB03" w14:textId="77777777" w:rsidR="00C65FB8" w:rsidRDefault="00C65FB8">
      <w:pPr>
        <w:spacing w:line="360" w:lineRule="auto"/>
        <w:rPr>
          <w:rFonts w:ascii="Times New Roman" w:eastAsia="Times New Roman" w:hAnsi="Times New Roman" w:cs="Times New Roman"/>
        </w:rPr>
      </w:pPr>
    </w:p>
    <w:p w14:paraId="647B5EEE" w14:textId="77777777" w:rsidR="00C65FB8" w:rsidRDefault="00CC0F79">
      <w:pPr>
        <w:spacing w:line="360" w:lineRule="auto"/>
        <w:rPr>
          <w:rFonts w:ascii="Times New Roman" w:eastAsia="Times New Roman" w:hAnsi="Times New Roman" w:cs="Times New Roman"/>
        </w:rPr>
      </w:pPr>
      <w:hyperlink r:id="rId70">
        <w:r>
          <w:rPr>
            <w:rFonts w:ascii="Times New Roman" w:eastAsia="Times New Roman" w:hAnsi="Times New Roman" w:cs="Times New Roman"/>
            <w:noProof/>
            <w:lang w:val="en-GB"/>
          </w:rPr>
          <w:drawing>
            <wp:inline distT="19050" distB="19050" distL="19050" distR="19050" wp14:anchorId="65E484A5" wp14:editId="0AC19BA4">
              <wp:extent cx="5219700" cy="3429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1"/>
                      <a:srcRect/>
                      <a:stretch>
                        <a:fillRect/>
                      </a:stretch>
                    </pic:blipFill>
                    <pic:spPr>
                      <a:xfrm>
                        <a:off x="0" y="0"/>
                        <a:ext cx="5219700" cy="342900"/>
                      </a:xfrm>
                      <a:prstGeom prst="rect">
                        <a:avLst/>
                      </a:prstGeom>
                      <a:ln/>
                    </pic:spPr>
                  </pic:pic>
                </a:graphicData>
              </a:graphic>
            </wp:inline>
          </w:drawing>
        </w:r>
      </w:hyperlink>
      <w:r>
        <w:rPr>
          <w:rFonts w:ascii="Times New Roman" w:eastAsia="Times New Roman" w:hAnsi="Times New Roman" w:cs="Times New Roman"/>
        </w:rPr>
        <w:tab/>
        <w:t>Eq. 9</w:t>
      </w:r>
    </w:p>
    <w:p w14:paraId="6BF5BD2E" w14:textId="77777777" w:rsidR="00C65FB8" w:rsidRDefault="00C65FB8">
      <w:pPr>
        <w:spacing w:line="360" w:lineRule="auto"/>
        <w:ind w:firstLine="720"/>
        <w:rPr>
          <w:rFonts w:ascii="Times New Roman" w:eastAsia="Times New Roman" w:hAnsi="Times New Roman" w:cs="Times New Roman"/>
        </w:rPr>
      </w:pPr>
    </w:p>
    <w:p w14:paraId="4D677D0E"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This model allowed us to assess the influence of assemblage diversity and composition on function, while accounting for biomass and abundance effects. We fitted all subset models and weighed model support with AIC, and in this analysis, the top-ranked model was &gt; 2 AIC units from other models, and thus covariate effect sizes and model predictions </w:t>
      </w:r>
      <w:proofErr w:type="gramStart"/>
      <w:r>
        <w:rPr>
          <w:rFonts w:ascii="Times New Roman" w:eastAsia="Times New Roman" w:hAnsi="Times New Roman" w:cs="Times New Roman"/>
        </w:rPr>
        <w:t>were interpreted</w:t>
      </w:r>
      <w:proofErr w:type="gramEnd"/>
      <w:r>
        <w:rPr>
          <w:rFonts w:ascii="Times New Roman" w:eastAsia="Times New Roman" w:hAnsi="Times New Roman" w:cs="Times New Roman"/>
        </w:rPr>
        <w:t xml:space="preserve"> directly from that model </w:t>
      </w:r>
      <w:hyperlink r:id="rId72">
        <w:r>
          <w:rPr>
            <w:rFonts w:ascii="Times New Roman" w:eastAsia="Times New Roman" w:hAnsi="Times New Roman" w:cs="Times New Roman"/>
            <w:color w:val="000000"/>
          </w:rPr>
          <w:t>(Burnham and Anderson 2003)</w:t>
        </w:r>
      </w:hyperlink>
      <w:r>
        <w:rPr>
          <w:rFonts w:ascii="Times New Roman" w:eastAsia="Times New Roman" w:hAnsi="Times New Roman" w:cs="Times New Roman"/>
        </w:rPr>
        <w:t xml:space="preserve">. </w:t>
      </w:r>
    </w:p>
    <w:p w14:paraId="163558EE" w14:textId="77777777" w:rsidR="00C65FB8" w:rsidRDefault="00C65FB8">
      <w:pPr>
        <w:spacing w:line="360" w:lineRule="auto"/>
        <w:rPr>
          <w:rFonts w:ascii="Times New Roman" w:eastAsia="Times New Roman" w:hAnsi="Times New Roman" w:cs="Times New Roman"/>
        </w:rPr>
      </w:pPr>
    </w:p>
    <w:p w14:paraId="17A169F2"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All data were </w:t>
      </w:r>
      <w:proofErr w:type="spellStart"/>
      <w:r>
        <w:rPr>
          <w:rFonts w:ascii="Times New Roman" w:eastAsia="Times New Roman" w:hAnsi="Times New Roman" w:cs="Times New Roman"/>
        </w:rPr>
        <w:t>analysed</w:t>
      </w:r>
      <w:proofErr w:type="spellEnd"/>
      <w:r>
        <w:rPr>
          <w:rFonts w:ascii="Times New Roman" w:eastAsia="Times New Roman" w:hAnsi="Times New Roman" w:cs="Times New Roman"/>
        </w:rPr>
        <w:t xml:space="preserve"> in R (R Core Team 2018), using packages </w:t>
      </w:r>
      <w:proofErr w:type="spellStart"/>
      <w:r>
        <w:rPr>
          <w:rFonts w:ascii="Times New Roman" w:eastAsia="Times New Roman" w:hAnsi="Times New Roman" w:cs="Times New Roman"/>
          <w:i/>
        </w:rPr>
        <w:t>iNext</w:t>
      </w:r>
      <w:proofErr w:type="spellEnd"/>
      <w:r>
        <w:rPr>
          <w:rFonts w:ascii="Times New Roman" w:eastAsia="Times New Roman" w:hAnsi="Times New Roman" w:cs="Times New Roman"/>
        </w:rPr>
        <w:t xml:space="preserve"> (rarefaction; </w:t>
      </w:r>
      <w:hyperlink r:id="rId73">
        <w:r>
          <w:rPr>
            <w:rFonts w:ascii="Times New Roman" w:eastAsia="Times New Roman" w:hAnsi="Times New Roman" w:cs="Times New Roman"/>
            <w:color w:val="000000"/>
          </w:rPr>
          <w:t>(Hsieh et al. 2016)</w:t>
        </w:r>
      </w:hyperlink>
      <w:r>
        <w:rPr>
          <w:rFonts w:ascii="Times New Roman" w:eastAsia="Times New Roman" w:hAnsi="Times New Roman" w:cs="Times New Roman"/>
        </w:rPr>
        <w:t xml:space="preserve">, </w:t>
      </w:r>
      <w:r>
        <w:rPr>
          <w:rFonts w:ascii="Times New Roman" w:eastAsia="Times New Roman" w:hAnsi="Times New Roman" w:cs="Times New Roman"/>
          <w:i/>
        </w:rPr>
        <w:t xml:space="preserve">lme4 </w:t>
      </w:r>
      <w:r>
        <w:rPr>
          <w:rFonts w:ascii="Times New Roman" w:eastAsia="Times New Roman" w:hAnsi="Times New Roman" w:cs="Times New Roman"/>
        </w:rPr>
        <w:t xml:space="preserve">(linear mixed effect models; </w:t>
      </w:r>
      <w:hyperlink r:id="rId74">
        <w:r>
          <w:rPr>
            <w:rFonts w:ascii="Times New Roman" w:eastAsia="Times New Roman" w:hAnsi="Times New Roman" w:cs="Times New Roman"/>
            <w:color w:val="000000"/>
          </w:rPr>
          <w:t>(Bates et al. 2015)</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i/>
        </w:rPr>
        <w:t>MuMIn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multimodel</w:t>
      </w:r>
      <w:proofErr w:type="spellEnd"/>
      <w:r>
        <w:rPr>
          <w:rFonts w:ascii="Times New Roman" w:eastAsia="Times New Roman" w:hAnsi="Times New Roman" w:cs="Times New Roman"/>
        </w:rPr>
        <w:t xml:space="preserve"> inference; </w:t>
      </w:r>
      <w:hyperlink r:id="rId75">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Bartoń</w:t>
        </w:r>
        <w:proofErr w:type="spellEnd"/>
        <w:r>
          <w:rPr>
            <w:rFonts w:ascii="Times New Roman" w:eastAsia="Times New Roman" w:hAnsi="Times New Roman" w:cs="Times New Roman"/>
            <w:color w:val="000000"/>
          </w:rPr>
          <w:t xml:space="preserve"> 2013)</w:t>
        </w:r>
      </w:hyperlink>
      <w:r>
        <w:rPr>
          <w:rFonts w:ascii="Times New Roman" w:eastAsia="Times New Roman" w:hAnsi="Times New Roman" w:cs="Times New Roman"/>
        </w:rPr>
        <w:t xml:space="preserve">, </w:t>
      </w:r>
      <w:r>
        <w:rPr>
          <w:rFonts w:ascii="Times New Roman" w:eastAsia="Times New Roman" w:hAnsi="Times New Roman" w:cs="Times New Roman"/>
          <w:i/>
        </w:rPr>
        <w:t>rethinking</w:t>
      </w:r>
      <w:r>
        <w:rPr>
          <w:rFonts w:ascii="Times New Roman" w:eastAsia="Times New Roman" w:hAnsi="Times New Roman" w:cs="Times New Roman"/>
        </w:rPr>
        <w:t xml:space="preserve"> (Bayesian models; </w:t>
      </w:r>
      <w:hyperlink r:id="rId76">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McElreath</w:t>
        </w:r>
        <w:proofErr w:type="spellEnd"/>
        <w:r>
          <w:rPr>
            <w:rFonts w:ascii="Times New Roman" w:eastAsia="Times New Roman" w:hAnsi="Times New Roman" w:cs="Times New Roman"/>
            <w:color w:val="000000"/>
          </w:rPr>
          <w:t xml:space="preserve"> 2017)</w:t>
        </w:r>
      </w:hyperlink>
      <w:r>
        <w:rPr>
          <w:rFonts w:ascii="Times New Roman" w:eastAsia="Times New Roman" w:hAnsi="Times New Roman" w:cs="Times New Roman"/>
        </w:rPr>
        <w:t xml:space="preserve">, and </w:t>
      </w:r>
      <w:r>
        <w:rPr>
          <w:rFonts w:ascii="Times New Roman" w:eastAsia="Times New Roman" w:hAnsi="Times New Roman" w:cs="Times New Roman"/>
          <w:i/>
        </w:rPr>
        <w:t xml:space="preserve">vegan </w:t>
      </w:r>
      <w:r>
        <w:rPr>
          <w:rFonts w:ascii="Times New Roman" w:eastAsia="Times New Roman" w:hAnsi="Times New Roman" w:cs="Times New Roman"/>
        </w:rPr>
        <w:t xml:space="preserve">(diversity estimates; </w:t>
      </w:r>
      <w:hyperlink r:id="rId77">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Oksanen</w:t>
        </w:r>
        <w:proofErr w:type="spellEnd"/>
        <w:r>
          <w:rPr>
            <w:rFonts w:ascii="Times New Roman" w:eastAsia="Times New Roman" w:hAnsi="Times New Roman" w:cs="Times New Roman"/>
            <w:color w:val="000000"/>
          </w:rPr>
          <w:t xml:space="preserve"> et al. 2017)</w:t>
        </w:r>
      </w:hyperlink>
      <w:r>
        <w:rPr>
          <w:rFonts w:ascii="Times New Roman" w:eastAsia="Times New Roman" w:hAnsi="Times New Roman" w:cs="Times New Roman"/>
        </w:rPr>
        <w:t>.</w:t>
      </w:r>
    </w:p>
    <w:p w14:paraId="266A2755" w14:textId="77777777" w:rsidR="00C65FB8" w:rsidRDefault="00C65FB8">
      <w:pPr>
        <w:spacing w:line="360" w:lineRule="auto"/>
        <w:rPr>
          <w:rFonts w:ascii="Times New Roman" w:eastAsia="Times New Roman" w:hAnsi="Times New Roman" w:cs="Times New Roman"/>
        </w:rPr>
      </w:pPr>
    </w:p>
    <w:p w14:paraId="5173A71E"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5CDF0F6D" w14:textId="77777777" w:rsidR="00C65FB8" w:rsidRDefault="00C65FB8">
      <w:pPr>
        <w:spacing w:line="360" w:lineRule="auto"/>
        <w:rPr>
          <w:rFonts w:ascii="Times New Roman" w:eastAsia="Times New Roman" w:hAnsi="Times New Roman" w:cs="Times New Roman"/>
          <w:i/>
        </w:rPr>
      </w:pPr>
    </w:p>
    <w:p w14:paraId="745FA727"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In 132 unique reef surveys spanning four Indo-Pacific regions, herbivore assemblage richness ranged </w:t>
      </w:r>
      <w:commentRangeStart w:id="71"/>
      <w:r>
        <w:rPr>
          <w:rFonts w:ascii="Times New Roman" w:eastAsia="Times New Roman" w:hAnsi="Times New Roman" w:cs="Times New Roman"/>
        </w:rPr>
        <w:t xml:space="preserve">from </w:t>
      </w:r>
      <w:proofErr w:type="gramStart"/>
      <w:r>
        <w:rPr>
          <w:rFonts w:ascii="Times New Roman" w:eastAsia="Times New Roman" w:hAnsi="Times New Roman" w:cs="Times New Roman"/>
        </w:rPr>
        <w:t>2</w:t>
      </w:r>
      <w:proofErr w:type="gramEnd"/>
      <w:r>
        <w:rPr>
          <w:rFonts w:ascii="Times New Roman" w:eastAsia="Times New Roman" w:hAnsi="Times New Roman" w:cs="Times New Roman"/>
        </w:rPr>
        <w:t xml:space="preserve"> (</w:t>
      </w:r>
      <w:commentRangeStart w:id="72"/>
      <w:r>
        <w:rPr>
          <w:rFonts w:ascii="Times New Roman" w:eastAsia="Times New Roman" w:hAnsi="Times New Roman" w:cs="Times New Roman"/>
        </w:rPr>
        <w:t>Seychelles) to 19 species (GBR</w:t>
      </w:r>
      <w:commentRangeEnd w:id="71"/>
      <w:r w:rsidR="005201FF">
        <w:rPr>
          <w:rStyle w:val="CommentReference"/>
        </w:rPr>
        <w:commentReference w:id="71"/>
      </w:r>
      <w:r>
        <w:rPr>
          <w:rFonts w:ascii="Times New Roman" w:eastAsia="Times New Roman" w:hAnsi="Times New Roman" w:cs="Times New Roman"/>
        </w:rPr>
        <w:t>), and average biomass ranged from 24.8 (Seychelles) to 5,850 kg ha</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w:t>
      </w:r>
      <w:commentRangeEnd w:id="72"/>
      <w:r w:rsidR="005201FF">
        <w:rPr>
          <w:rStyle w:val="CommentReference"/>
        </w:rPr>
        <w:commentReference w:id="72"/>
      </w:r>
      <w:r>
        <w:rPr>
          <w:rFonts w:ascii="Times New Roman" w:eastAsia="Times New Roman" w:hAnsi="Times New Roman" w:cs="Times New Roman"/>
        </w:rPr>
        <w:t xml:space="preserve">. Herbivore assemblages </w:t>
      </w:r>
      <w:proofErr w:type="gramStart"/>
      <w:r>
        <w:rPr>
          <w:rFonts w:ascii="Times New Roman" w:eastAsia="Times New Roman" w:hAnsi="Times New Roman" w:cs="Times New Roman"/>
        </w:rPr>
        <w:t>were dominated</w:t>
      </w:r>
      <w:proofErr w:type="gramEnd"/>
      <w:r>
        <w:rPr>
          <w:rFonts w:ascii="Times New Roman" w:eastAsia="Times New Roman" w:hAnsi="Times New Roman" w:cs="Times New Roman"/>
        </w:rPr>
        <w:t xml:space="preserve"> by scraping species, but the relative biomass of functional groups varied considerably among regions (Fig. 1C</w:t>
      </w:r>
      <w:commentRangeStart w:id="73"/>
      <w:r>
        <w:rPr>
          <w:rFonts w:ascii="Times New Roman" w:eastAsia="Times New Roman" w:hAnsi="Times New Roman" w:cs="Times New Roman"/>
        </w:rPr>
        <w:t xml:space="preserve">). At these reefs, we detected four benthic regimes </w:t>
      </w:r>
      <w:proofErr w:type="spellStart"/>
      <w:r>
        <w:rPr>
          <w:rFonts w:ascii="Times New Roman" w:eastAsia="Times New Roman" w:hAnsi="Times New Roman" w:cs="Times New Roman"/>
        </w:rPr>
        <w:t>characterised</w:t>
      </w:r>
      <w:proofErr w:type="spellEnd"/>
      <w:r>
        <w:rPr>
          <w:rFonts w:ascii="Times New Roman" w:eastAsia="Times New Roman" w:hAnsi="Times New Roman" w:cs="Times New Roman"/>
        </w:rPr>
        <w:t xml:space="preserve"> by 1) hard coral </w:t>
      </w:r>
      <w:ins w:id="74" w:author="Graham, Nick" w:date="2019-02-28T10:19:00Z">
        <w:r w:rsidR="005201FF">
          <w:rPr>
            <w:rFonts w:ascii="Times New Roman" w:eastAsia="Times New Roman" w:hAnsi="Times New Roman" w:cs="Times New Roman"/>
          </w:rPr>
          <w:t>dominance</w:t>
        </w:r>
      </w:ins>
      <w:del w:id="75" w:author="Graham, Nick" w:date="2019-02-28T10:19:00Z">
        <w:r w:rsidDel="005201FF">
          <w:rPr>
            <w:rFonts w:ascii="Times New Roman" w:eastAsia="Times New Roman" w:hAnsi="Times New Roman" w:cs="Times New Roman"/>
          </w:rPr>
          <w:delText>abundance</w:delText>
        </w:r>
      </w:del>
      <w:r>
        <w:rPr>
          <w:rFonts w:ascii="Times New Roman" w:eastAsia="Times New Roman" w:hAnsi="Times New Roman" w:cs="Times New Roman"/>
        </w:rPr>
        <w:t xml:space="preserve">, 2) </w:t>
      </w:r>
      <w:proofErr w:type="spellStart"/>
      <w:r>
        <w:rPr>
          <w:rFonts w:ascii="Times New Roman" w:eastAsia="Times New Roman" w:hAnsi="Times New Roman" w:cs="Times New Roman"/>
        </w:rPr>
        <w:t>macroalgal</w:t>
      </w:r>
      <w:proofErr w:type="spellEnd"/>
      <w:r>
        <w:rPr>
          <w:rFonts w:ascii="Times New Roman" w:eastAsia="Times New Roman" w:hAnsi="Times New Roman" w:cs="Times New Roman"/>
        </w:rPr>
        <w:t xml:space="preserve"> </w:t>
      </w:r>
      <w:ins w:id="76" w:author="Graham, Nick" w:date="2019-02-28T10:19:00Z">
        <w:r w:rsidR="005201FF">
          <w:rPr>
            <w:rFonts w:ascii="Times New Roman" w:eastAsia="Times New Roman" w:hAnsi="Times New Roman" w:cs="Times New Roman"/>
          </w:rPr>
          <w:t>dominance</w:t>
        </w:r>
      </w:ins>
      <w:del w:id="77" w:author="Graham, Nick" w:date="2019-02-28T10:19:00Z">
        <w:r w:rsidDel="005201FF">
          <w:rPr>
            <w:rFonts w:ascii="Times New Roman" w:eastAsia="Times New Roman" w:hAnsi="Times New Roman" w:cs="Times New Roman"/>
          </w:rPr>
          <w:delText>overgrowth</w:delText>
        </w:r>
      </w:del>
      <w:r>
        <w:rPr>
          <w:rFonts w:ascii="Times New Roman" w:eastAsia="Times New Roman" w:hAnsi="Times New Roman" w:cs="Times New Roman"/>
        </w:rPr>
        <w:t>, 3) high availability of bare substrate, and 4) rubble reefs (Fig. 1B). Coral dominance was the</w:t>
      </w:r>
      <w:commentRangeEnd w:id="73"/>
      <w:r w:rsidR="005201FF">
        <w:rPr>
          <w:rStyle w:val="CommentReference"/>
        </w:rPr>
        <w:commentReference w:id="73"/>
      </w:r>
      <w:r>
        <w:rPr>
          <w:rFonts w:ascii="Times New Roman" w:eastAsia="Times New Roman" w:hAnsi="Times New Roman" w:cs="Times New Roman"/>
        </w:rPr>
        <w:t xml:space="preserve"> most common regime, detected at 41 reefs across all four regions, whereas </w:t>
      </w:r>
      <w:ins w:id="78" w:author="Graham, Nick" w:date="2019-02-28T10:19:00Z">
        <w:r w:rsidR="005201FF">
          <w:rPr>
            <w:rFonts w:ascii="Times New Roman" w:eastAsia="Times New Roman" w:hAnsi="Times New Roman" w:cs="Times New Roman"/>
          </w:rPr>
          <w:t xml:space="preserve">bare </w:t>
        </w:r>
      </w:ins>
      <w:r>
        <w:rPr>
          <w:rFonts w:ascii="Times New Roman" w:eastAsia="Times New Roman" w:hAnsi="Times New Roman" w:cs="Times New Roman"/>
        </w:rPr>
        <w:t xml:space="preserve">substrate regimes were only present in Seychelles (9) and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(6). </w:t>
      </w:r>
      <w:proofErr w:type="spellStart"/>
      <w:r>
        <w:rPr>
          <w:rFonts w:ascii="Times New Roman" w:eastAsia="Times New Roman" w:hAnsi="Times New Roman" w:cs="Times New Roman"/>
        </w:rPr>
        <w:t>Macroalgal</w:t>
      </w:r>
      <w:proofErr w:type="spellEnd"/>
      <w:r>
        <w:rPr>
          <w:rFonts w:ascii="Times New Roman" w:eastAsia="Times New Roman" w:hAnsi="Times New Roman" w:cs="Times New Roman"/>
        </w:rPr>
        <w:t xml:space="preserve"> dominance was detected on five Seychelles reefs and </w:t>
      </w:r>
      <w:commentRangeStart w:id="79"/>
      <w:r>
        <w:rPr>
          <w:rFonts w:ascii="Times New Roman" w:eastAsia="Times New Roman" w:hAnsi="Times New Roman" w:cs="Times New Roman"/>
        </w:rPr>
        <w:t>nine GBR</w:t>
      </w:r>
      <w:commentRangeEnd w:id="79"/>
      <w:r w:rsidR="005201FF">
        <w:rPr>
          <w:rStyle w:val="CommentReference"/>
        </w:rPr>
        <w:commentReference w:id="79"/>
      </w:r>
      <w:r>
        <w:rPr>
          <w:rFonts w:ascii="Times New Roman" w:eastAsia="Times New Roman" w:hAnsi="Times New Roman" w:cs="Times New Roman"/>
        </w:rPr>
        <w:t xml:space="preserve"> reefs, while rubble reefs were only present in Seychelles (</w:t>
      </w:r>
      <w:proofErr w:type="gramStart"/>
      <w:r>
        <w:rPr>
          <w:rFonts w:ascii="Times New Roman" w:eastAsia="Times New Roman" w:hAnsi="Times New Roman" w:cs="Times New Roman"/>
        </w:rPr>
        <w:t>6</w:t>
      </w:r>
      <w:proofErr w:type="gramEnd"/>
      <w:r>
        <w:rPr>
          <w:rFonts w:ascii="Times New Roman" w:eastAsia="Times New Roman" w:hAnsi="Times New Roman" w:cs="Times New Roman"/>
        </w:rPr>
        <w:t xml:space="preserve"> </w:t>
      </w:r>
      <w:commentRangeStart w:id="80"/>
      <w:r>
        <w:rPr>
          <w:rFonts w:ascii="Times New Roman" w:eastAsia="Times New Roman" w:hAnsi="Times New Roman" w:cs="Times New Roman"/>
        </w:rPr>
        <w:t>reefs</w:t>
      </w:r>
      <w:commentRangeEnd w:id="80"/>
      <w:r w:rsidR="005201FF">
        <w:rPr>
          <w:rStyle w:val="CommentReference"/>
        </w:rPr>
        <w:commentReference w:id="80"/>
      </w:r>
      <w:r>
        <w:rPr>
          <w:rFonts w:ascii="Times New Roman" w:eastAsia="Times New Roman" w:hAnsi="Times New Roman" w:cs="Times New Roman"/>
        </w:rPr>
        <w:t>).</w:t>
      </w:r>
    </w:p>
    <w:p w14:paraId="149C8C37"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After converting underwater feeding observations to potential grazing rates, benthic and fishing drivers had moderate influences on grazing, and effects were specific to grazing function. For croppers we generated bite rate predictions for </w:t>
      </w:r>
      <w:proofErr w:type="gramStart"/>
      <w:r>
        <w:rPr>
          <w:rFonts w:ascii="Times New Roman" w:eastAsia="Times New Roman" w:hAnsi="Times New Roman" w:cs="Times New Roman"/>
        </w:rPr>
        <w:t>9</w:t>
      </w:r>
      <w:proofErr w:type="gramEnd"/>
      <w:r>
        <w:rPr>
          <w:rFonts w:ascii="Times New Roman" w:eastAsia="Times New Roman" w:hAnsi="Times New Roman" w:cs="Times New Roman"/>
        </w:rPr>
        <w:t xml:space="preserve"> species which comprised 32.9% of UVC biomass, with remaining species assigned genera-specific (54.4%) or an average cropper bite rates (12.6%). Combined with biomass, these estimates were converted into algal consumption rates which ranged from 0.04 to 5.52 g ha</w:t>
      </w:r>
      <w:r>
        <w:rPr>
          <w:rFonts w:ascii="Times New Roman" w:eastAsia="Times New Roman" w:hAnsi="Times New Roman" w:cs="Times New Roman"/>
          <w:vertAlign w:val="superscript"/>
        </w:rPr>
        <w:t xml:space="preserve">-1 </w:t>
      </w:r>
      <w:r>
        <w:rPr>
          <w:rFonts w:ascii="Times New Roman" w:eastAsia="Times New Roman" w:hAnsi="Times New Roman" w:cs="Times New Roman"/>
        </w:rPr>
        <w:t>min</w:t>
      </w:r>
      <w:r>
        <w:rPr>
          <w:rFonts w:ascii="Times New Roman" w:eastAsia="Times New Roman" w:hAnsi="Times New Roman" w:cs="Times New Roman"/>
          <w:vertAlign w:val="superscript"/>
        </w:rPr>
        <w:t>-</w:t>
      </w:r>
      <w:proofErr w:type="gramStart"/>
      <w:r>
        <w:rPr>
          <w:rFonts w:ascii="Times New Roman" w:eastAsia="Times New Roman" w:hAnsi="Times New Roman" w:cs="Times New Roman"/>
          <w:vertAlign w:val="superscript"/>
        </w:rPr>
        <w:t xml:space="preserve">1 </w:t>
      </w:r>
      <w:r>
        <w:rPr>
          <w:rFonts w:ascii="Times New Roman" w:eastAsia="Times New Roman" w:hAnsi="Times New Roman" w:cs="Times New Roman"/>
        </w:rPr>
        <w:t>,</w:t>
      </w:r>
      <w:proofErr w:type="gramEnd"/>
      <w:r>
        <w:rPr>
          <w:rFonts w:ascii="Times New Roman" w:eastAsia="Times New Roman" w:hAnsi="Times New Roman" w:cs="Times New Roman"/>
        </w:rPr>
        <w:t xml:space="preserve"> with greatest functional impacts on GBR and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reefs (Fig. S2a). Irrespective of region, algal consumption was greater in complex habitats with high substrate availability </w:t>
      </w:r>
      <w:commentRangeStart w:id="81"/>
      <w:r>
        <w:rPr>
          <w:rFonts w:ascii="Times New Roman" w:eastAsia="Times New Roman" w:hAnsi="Times New Roman" w:cs="Times New Roman"/>
        </w:rPr>
        <w:t xml:space="preserve">and low </w:t>
      </w:r>
      <w:proofErr w:type="spellStart"/>
      <w:r>
        <w:rPr>
          <w:rFonts w:ascii="Times New Roman" w:eastAsia="Times New Roman" w:hAnsi="Times New Roman" w:cs="Times New Roman"/>
        </w:rPr>
        <w:t>macroalgal</w:t>
      </w:r>
      <w:proofErr w:type="spellEnd"/>
      <w:r>
        <w:rPr>
          <w:rFonts w:ascii="Times New Roman" w:eastAsia="Times New Roman" w:hAnsi="Times New Roman" w:cs="Times New Roman"/>
        </w:rPr>
        <w:t xml:space="preserve"> densities</w:t>
      </w:r>
      <w:commentRangeEnd w:id="81"/>
      <w:r w:rsidR="005201FF">
        <w:rPr>
          <w:rStyle w:val="CommentReference"/>
        </w:rPr>
        <w:commentReference w:id="81"/>
      </w:r>
      <w:r>
        <w:rPr>
          <w:rFonts w:ascii="Times New Roman" w:eastAsia="Times New Roman" w:hAnsi="Times New Roman" w:cs="Times New Roman"/>
        </w:rPr>
        <w:t xml:space="preserve"> (Fig. 3A), but hard coral or rubble cover were weak influences (Fig. 2A). Algal consumption rates were unaffected by fishing intensity, with </w:t>
      </w:r>
      <w:ins w:id="82" w:author="Graham, Nick" w:date="2019-02-28T10:23:00Z">
        <w:r w:rsidR="005201FF">
          <w:rPr>
            <w:rFonts w:ascii="Times New Roman" w:eastAsia="Times New Roman" w:hAnsi="Times New Roman" w:cs="Times New Roman"/>
          </w:rPr>
          <w:t>remote</w:t>
        </w:r>
      </w:ins>
      <w:del w:id="83" w:author="Graham, Nick" w:date="2019-02-28T10:23:00Z">
        <w:r w:rsidDel="005201FF">
          <w:rPr>
            <w:rFonts w:ascii="Times New Roman" w:eastAsia="Times New Roman" w:hAnsi="Times New Roman" w:cs="Times New Roman"/>
          </w:rPr>
          <w:delText>pristine</w:delText>
        </w:r>
      </w:del>
      <w:r>
        <w:rPr>
          <w:rFonts w:ascii="Times New Roman" w:eastAsia="Times New Roman" w:hAnsi="Times New Roman" w:cs="Times New Roman"/>
        </w:rPr>
        <w:t xml:space="preserve">, protected and fished reefs hosting similar cropping function potential (Fig. 2A). Algal consumption did increase with average cropper size, </w:t>
      </w:r>
      <w:r>
        <w:rPr>
          <w:rFonts w:ascii="Times New Roman" w:eastAsia="Times New Roman" w:hAnsi="Times New Roman" w:cs="Times New Roman"/>
        </w:rPr>
        <w:lastRenderedPageBreak/>
        <w:t xml:space="preserve">indicating that reefs with cropper assemblages dominated by larger fishes had a higher grazing potential (Fig. 2A). </w:t>
      </w:r>
    </w:p>
    <w:p w14:paraId="54BBD5FF"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Feeding data were more highly resolved for scraping herbivores, with all fishes assigned size-based bite areas, and either species- (27 of 35 species, 80.9% of UVC) or genera-specific bite rates (19.1%). Potential area scraped was greatest on GBR reefs (&gt; 1 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min</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ha</w:t>
      </w:r>
      <w:r>
        <w:rPr>
          <w:rFonts w:ascii="Times New Roman" w:eastAsia="Times New Roman" w:hAnsi="Times New Roman" w:cs="Times New Roman"/>
          <w:vertAlign w:val="superscript"/>
        </w:rPr>
        <w:t>-1</w:t>
      </w:r>
      <w:r>
        <w:rPr>
          <w:rFonts w:ascii="Times New Roman" w:eastAsia="Times New Roman" w:hAnsi="Times New Roman" w:cs="Times New Roman"/>
        </w:rPr>
        <w:t>) and lowest on Maldives reefs (&lt; 0.3 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min</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ha</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(Figure S3b). In contrast to croppers, scraping rates increased </w:t>
      </w:r>
      <w:commentRangeStart w:id="84"/>
      <w:r>
        <w:rPr>
          <w:rFonts w:ascii="Times New Roman" w:eastAsia="Times New Roman" w:hAnsi="Times New Roman" w:cs="Times New Roman"/>
        </w:rPr>
        <w:t xml:space="preserve">with habitat </w:t>
      </w:r>
      <w:commentRangeEnd w:id="84"/>
      <w:r w:rsidR="005201FF">
        <w:rPr>
          <w:rStyle w:val="CommentReference"/>
        </w:rPr>
        <w:commentReference w:id="84"/>
      </w:r>
      <w:r>
        <w:rPr>
          <w:rFonts w:ascii="Times New Roman" w:eastAsia="Times New Roman" w:hAnsi="Times New Roman" w:cs="Times New Roman"/>
        </w:rPr>
        <w:t xml:space="preserve">complexity (Fig. 3B), but other benthic habitat types were weak drivers (Fig. 2B). </w:t>
      </w:r>
      <w:del w:id="85" w:author="Graham, Nick" w:date="2019-02-28T10:24:00Z">
        <w:r w:rsidDel="005201FF">
          <w:rPr>
            <w:rFonts w:ascii="Times New Roman" w:eastAsia="Times New Roman" w:hAnsi="Times New Roman" w:cs="Times New Roman"/>
          </w:rPr>
          <w:delText>Pristine or wilderness conditions</w:delText>
        </w:r>
      </w:del>
      <w:ins w:id="86" w:author="Graham, Nick" w:date="2019-02-28T10:24:00Z">
        <w:r w:rsidR="005201FF">
          <w:rPr>
            <w:rFonts w:ascii="Times New Roman" w:eastAsia="Times New Roman" w:hAnsi="Times New Roman" w:cs="Times New Roman"/>
          </w:rPr>
          <w:t>Remote reefs</w:t>
        </w:r>
      </w:ins>
      <w:r>
        <w:rPr>
          <w:rFonts w:ascii="Times New Roman" w:eastAsia="Times New Roman" w:hAnsi="Times New Roman" w:cs="Times New Roman"/>
        </w:rPr>
        <w:t xml:space="preserve"> had the greatest </w:t>
      </w:r>
      <w:del w:id="87" w:author="Graham, Nick" w:date="2019-02-28T10:24:00Z">
        <w:r w:rsidDel="005201FF">
          <w:rPr>
            <w:rFonts w:ascii="Times New Roman" w:eastAsia="Times New Roman" w:hAnsi="Times New Roman" w:cs="Times New Roman"/>
          </w:rPr>
          <w:delText xml:space="preserve">effect on </w:delText>
        </w:r>
      </w:del>
      <w:r>
        <w:rPr>
          <w:rFonts w:ascii="Times New Roman" w:eastAsia="Times New Roman" w:hAnsi="Times New Roman" w:cs="Times New Roman"/>
        </w:rPr>
        <w:t xml:space="preserve">scraping rates, which were considerably </w:t>
      </w:r>
      <w:del w:id="88" w:author="Graham, Nick" w:date="2019-02-28T10:25:00Z">
        <w:r w:rsidDel="005201FF">
          <w:rPr>
            <w:rFonts w:ascii="Times New Roman" w:eastAsia="Times New Roman" w:hAnsi="Times New Roman" w:cs="Times New Roman"/>
          </w:rPr>
          <w:delText>higher at pristine reefs (Chagos) and l</w:delText>
        </w:r>
      </w:del>
      <w:ins w:id="89" w:author="Graham, Nick" w:date="2019-02-28T10:25:00Z">
        <w:r w:rsidR="005201FF">
          <w:rPr>
            <w:rFonts w:ascii="Times New Roman" w:eastAsia="Times New Roman" w:hAnsi="Times New Roman" w:cs="Times New Roman"/>
          </w:rPr>
          <w:t>l</w:t>
        </w:r>
      </w:ins>
      <w:r>
        <w:rPr>
          <w:rFonts w:ascii="Times New Roman" w:eastAsia="Times New Roman" w:hAnsi="Times New Roman" w:cs="Times New Roman"/>
        </w:rPr>
        <w:t>ower on fished reefs than protected ones (Figs. 2B, 3C). After accounting for these coarse protection effects, scraping was only weakly associated with both fishable biomass and assemblage size structure (Fig. 2B).</w:t>
      </w:r>
    </w:p>
    <w:p w14:paraId="450D846F" w14:textId="77777777" w:rsidR="00C65FB8" w:rsidRDefault="00CC0F79">
      <w:pPr>
        <w:spacing w:line="360" w:lineRule="auto"/>
        <w:ind w:firstLine="720"/>
        <w:rPr>
          <w:rFonts w:ascii="Times New Roman" w:eastAsia="Times New Roman" w:hAnsi="Times New Roman" w:cs="Times New Roman"/>
          <w:i/>
        </w:rPr>
      </w:pPr>
      <w:r>
        <w:rPr>
          <w:rFonts w:ascii="Times New Roman" w:eastAsia="Times New Roman" w:hAnsi="Times New Roman" w:cs="Times New Roman"/>
        </w:rPr>
        <w:t xml:space="preserve">Both cropping and </w:t>
      </w:r>
      <w:commentRangeStart w:id="90"/>
      <w:r>
        <w:rPr>
          <w:rFonts w:ascii="Times New Roman" w:eastAsia="Times New Roman" w:hAnsi="Times New Roman" w:cs="Times New Roman"/>
        </w:rPr>
        <w:t>scraping rates were strongly correlated with biomass</w:t>
      </w:r>
      <w:ins w:id="91" w:author="Graham, Nick" w:date="2019-02-28T10:25:00Z">
        <w:r w:rsidR="005201FF">
          <w:rPr>
            <w:rFonts w:ascii="Times New Roman" w:eastAsia="Times New Roman" w:hAnsi="Times New Roman" w:cs="Times New Roman"/>
          </w:rPr>
          <w:t xml:space="preserve"> of those groups</w:t>
        </w:r>
      </w:ins>
      <w:r>
        <w:rPr>
          <w:rFonts w:ascii="Times New Roman" w:eastAsia="Times New Roman" w:hAnsi="Times New Roman" w:cs="Times New Roman"/>
        </w:rPr>
        <w:t xml:space="preserve">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 0.83, Figure 4a), suggesting that the drivers of biomass variation would match tightly to the modelled drivers of cropper function (Fig. 2). Scraping function</w:t>
      </w:r>
      <w:commentRangeEnd w:id="90"/>
      <w:r w:rsidR="005201FF">
        <w:rPr>
          <w:rStyle w:val="CommentReference"/>
        </w:rPr>
        <w:commentReference w:id="90"/>
      </w:r>
      <w:r>
        <w:rPr>
          <w:rFonts w:ascii="Times New Roman" w:eastAsia="Times New Roman" w:hAnsi="Times New Roman" w:cs="Times New Roman"/>
        </w:rPr>
        <w:t>, however, was weakly associated with scraping biomass, suggesting that function has decoupled from underlying biomass levels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 0.55, Figure 4b). Unexplained variation in area scraped occurred across the biomass gradient, and in all four regions. For both groups, the addition of richness and evenness covariates to grazing ~ biomass models moderately improved predictive power (Table S3), indicating that decoupling of function from biomass </w:t>
      </w:r>
      <w:proofErr w:type="gramStart"/>
      <w:r>
        <w:rPr>
          <w:rFonts w:ascii="Times New Roman" w:eastAsia="Times New Roman" w:hAnsi="Times New Roman" w:cs="Times New Roman"/>
        </w:rPr>
        <w:t>was partially explained</w:t>
      </w:r>
      <w:proofErr w:type="gramEnd"/>
      <w:r>
        <w:rPr>
          <w:rFonts w:ascii="Times New Roman" w:eastAsia="Times New Roman" w:hAnsi="Times New Roman" w:cs="Times New Roman"/>
        </w:rPr>
        <w:t xml:space="preserve"> by diversity differences. These effects, however, tended to </w:t>
      </w:r>
      <w:proofErr w:type="gramStart"/>
      <w:r>
        <w:rPr>
          <w:rFonts w:ascii="Times New Roman" w:eastAsia="Times New Roman" w:hAnsi="Times New Roman" w:cs="Times New Roman"/>
        </w:rPr>
        <w:t>be driven</w:t>
      </w:r>
      <w:proofErr w:type="gramEnd"/>
      <w:r>
        <w:rPr>
          <w:rFonts w:ascii="Times New Roman" w:eastAsia="Times New Roman" w:hAnsi="Times New Roman" w:cs="Times New Roman"/>
        </w:rPr>
        <w:t xml:space="preserve"> by outlying reefs with uneven communities. For croppers, more even communities (i.e. more equitable biomass distribution among species) grazed greater areas, but the trend was weak (Fig. 5A). In contrast, low species evenness among scraping assemblages led to greater function rates, but again the trend </w:t>
      </w:r>
      <w:proofErr w:type="gramStart"/>
      <w:r>
        <w:rPr>
          <w:rFonts w:ascii="Times New Roman" w:eastAsia="Times New Roman" w:hAnsi="Times New Roman" w:cs="Times New Roman"/>
        </w:rPr>
        <w:t>was strongly influenced</w:t>
      </w:r>
      <w:proofErr w:type="gramEnd"/>
      <w:r>
        <w:rPr>
          <w:rFonts w:ascii="Times New Roman" w:eastAsia="Times New Roman" w:hAnsi="Times New Roman" w:cs="Times New Roman"/>
        </w:rPr>
        <w:t xml:space="preserve"> by outlying reefs with low evenness and high scraping rates (Fig. 5C). High richness of scraping species was also associated with greater scraping rates, but the predicted effect was weak in the context of observed scraping rates (Fig. 5B). Importantly, although diversity effects </w:t>
      </w:r>
      <w:proofErr w:type="gramStart"/>
      <w:r>
        <w:rPr>
          <w:rFonts w:ascii="Times New Roman" w:eastAsia="Times New Roman" w:hAnsi="Times New Roman" w:cs="Times New Roman"/>
        </w:rPr>
        <w:t>were generally outweighed</w:t>
      </w:r>
      <w:proofErr w:type="gramEnd"/>
      <w:r>
        <w:rPr>
          <w:rFonts w:ascii="Times New Roman" w:eastAsia="Times New Roman" w:hAnsi="Times New Roman" w:cs="Times New Roman"/>
        </w:rPr>
        <w:t xml:space="preserve"> by influences of abundance and biomass, diversity covariates did improve AIC scores (Table S3) and thus suggest that community composition contributed to decoupling of herbivore function from biomass.</w:t>
      </w:r>
    </w:p>
    <w:p w14:paraId="329E6646" w14:textId="77777777" w:rsidR="00C65FB8" w:rsidRDefault="00C65FB8">
      <w:pPr>
        <w:spacing w:line="360" w:lineRule="auto"/>
        <w:rPr>
          <w:rFonts w:ascii="Times New Roman" w:eastAsia="Times New Roman" w:hAnsi="Times New Roman" w:cs="Times New Roman"/>
          <w:b/>
        </w:rPr>
      </w:pPr>
    </w:p>
    <w:p w14:paraId="01C65E01"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32110649" w14:textId="77777777" w:rsidR="00C65FB8" w:rsidRDefault="00C65FB8">
      <w:pPr>
        <w:spacing w:line="360" w:lineRule="auto"/>
        <w:rPr>
          <w:rFonts w:ascii="Times New Roman" w:eastAsia="Times New Roman" w:hAnsi="Times New Roman" w:cs="Times New Roman"/>
        </w:rPr>
      </w:pPr>
    </w:p>
    <w:p w14:paraId="522AE1A8" w14:textId="77777777" w:rsidR="00C65FB8" w:rsidRDefault="00CC0F79">
      <w:pPr>
        <w:numPr>
          <w:ilvl w:val="0"/>
          <w:numId w:val="1"/>
        </w:numPr>
        <w:spacing w:line="360" w:lineRule="auto"/>
        <w:rPr>
          <w:rFonts w:ascii="Times New Roman" w:eastAsia="Times New Roman" w:hAnsi="Times New Roman" w:cs="Times New Roman"/>
          <w:i/>
        </w:rPr>
      </w:pPr>
      <w:r>
        <w:rPr>
          <w:rFonts w:ascii="Times New Roman" w:eastAsia="Times New Roman" w:hAnsi="Times New Roman" w:cs="Times New Roman"/>
          <w:i/>
        </w:rPr>
        <w:t xml:space="preserve">Summary </w:t>
      </w:r>
    </w:p>
    <w:p w14:paraId="521FD148"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Herbivore functioning varied substantially across the Indo-Pacific in accordance with top down (i.e. fishing pressure) and bottom up (i.e. benthic habitat) drivers which were specific to each functional group. In support of our first hypothesis, we found that small-bodied croppers </w:t>
      </w:r>
      <w:proofErr w:type="gramStart"/>
      <w:r>
        <w:rPr>
          <w:rFonts w:ascii="Times New Roman" w:eastAsia="Times New Roman" w:hAnsi="Times New Roman" w:cs="Times New Roman"/>
        </w:rPr>
        <w:t>were primarily controlled</w:t>
      </w:r>
      <w:proofErr w:type="gramEnd"/>
      <w:r>
        <w:rPr>
          <w:rFonts w:ascii="Times New Roman" w:eastAsia="Times New Roman" w:hAnsi="Times New Roman" w:cs="Times New Roman"/>
        </w:rPr>
        <w:t xml:space="preserve"> by bottom-up influences, with function </w:t>
      </w:r>
      <w:proofErr w:type="spellStart"/>
      <w:r>
        <w:rPr>
          <w:rFonts w:ascii="Times New Roman" w:eastAsia="Times New Roman" w:hAnsi="Times New Roman" w:cs="Times New Roman"/>
        </w:rPr>
        <w:t>maximised</w:t>
      </w:r>
      <w:proofErr w:type="spellEnd"/>
      <w:r>
        <w:rPr>
          <w:rFonts w:ascii="Times New Roman" w:eastAsia="Times New Roman" w:hAnsi="Times New Roman" w:cs="Times New Roman"/>
        </w:rPr>
        <w:t xml:space="preserve"> in complex habitats with high substrate availability </w:t>
      </w:r>
      <w:r>
        <w:rPr>
          <w:rFonts w:ascii="Times New Roman" w:eastAsia="Times New Roman" w:hAnsi="Times New Roman" w:cs="Times New Roman"/>
        </w:rPr>
        <w:lastRenderedPageBreak/>
        <w:t xml:space="preserve">and low </w:t>
      </w:r>
      <w:proofErr w:type="spellStart"/>
      <w:r>
        <w:rPr>
          <w:rFonts w:ascii="Times New Roman" w:eastAsia="Times New Roman" w:hAnsi="Times New Roman" w:cs="Times New Roman"/>
        </w:rPr>
        <w:t>macroalgae</w:t>
      </w:r>
      <w:proofErr w:type="spellEnd"/>
      <w:r>
        <w:rPr>
          <w:rFonts w:ascii="Times New Roman" w:eastAsia="Times New Roman" w:hAnsi="Times New Roman" w:cs="Times New Roman"/>
        </w:rPr>
        <w:t xml:space="preserve"> cover. Conversely, for larger bodied scraping fish, function was </w:t>
      </w:r>
      <w:proofErr w:type="spellStart"/>
      <w:r>
        <w:rPr>
          <w:rFonts w:ascii="Times New Roman" w:eastAsia="Times New Roman" w:hAnsi="Times New Roman" w:cs="Times New Roman"/>
        </w:rPr>
        <w:t>maximised</w:t>
      </w:r>
      <w:proofErr w:type="spellEnd"/>
      <w:r>
        <w:rPr>
          <w:rFonts w:ascii="Times New Roman" w:eastAsia="Times New Roman" w:hAnsi="Times New Roman" w:cs="Times New Roman"/>
        </w:rPr>
        <w:t xml:space="preserve"> on </w:t>
      </w:r>
      <w:ins w:id="92" w:author="Graham, Nick" w:date="2019-02-28T10:26:00Z">
        <w:r w:rsidR="005201FF">
          <w:rPr>
            <w:rFonts w:ascii="Times New Roman" w:eastAsia="Times New Roman" w:hAnsi="Times New Roman" w:cs="Times New Roman"/>
          </w:rPr>
          <w:t xml:space="preserve">more </w:t>
        </w:r>
      </w:ins>
      <w:r>
        <w:rPr>
          <w:rFonts w:ascii="Times New Roman" w:eastAsia="Times New Roman" w:hAnsi="Times New Roman" w:cs="Times New Roman"/>
        </w:rPr>
        <w:t xml:space="preserve">pristine </w:t>
      </w:r>
      <w:ins w:id="93" w:author="Graham, Nick" w:date="2019-02-28T10:26:00Z">
        <w:r w:rsidR="005201FF">
          <w:rPr>
            <w:rFonts w:ascii="Times New Roman" w:eastAsia="Times New Roman" w:hAnsi="Times New Roman" w:cs="Times New Roman"/>
          </w:rPr>
          <w:t>remote</w:t>
        </w:r>
      </w:ins>
      <w:del w:id="94" w:author="Graham, Nick" w:date="2019-02-28T10:26:00Z">
        <w:r w:rsidDel="005201FF">
          <w:rPr>
            <w:rFonts w:ascii="Times New Roman" w:eastAsia="Times New Roman" w:hAnsi="Times New Roman" w:cs="Times New Roman"/>
          </w:rPr>
          <w:delText>wilderness</w:delText>
        </w:r>
      </w:del>
      <w:r>
        <w:rPr>
          <w:rFonts w:ascii="Times New Roman" w:eastAsia="Times New Roman" w:hAnsi="Times New Roman" w:cs="Times New Roman"/>
        </w:rPr>
        <w:t xml:space="preserve"> </w:t>
      </w:r>
      <w:proofErr w:type="gramStart"/>
      <w:r>
        <w:rPr>
          <w:rFonts w:ascii="Times New Roman" w:eastAsia="Times New Roman" w:hAnsi="Times New Roman" w:cs="Times New Roman"/>
        </w:rPr>
        <w:t>reefs which</w:t>
      </w:r>
      <w:proofErr w:type="gramEnd"/>
      <w:r>
        <w:rPr>
          <w:rFonts w:ascii="Times New Roman" w:eastAsia="Times New Roman" w:hAnsi="Times New Roman" w:cs="Times New Roman"/>
        </w:rPr>
        <w:t xml:space="preserve"> have remained isolated from top-down fishing pressure</w:t>
      </w:r>
      <w:ins w:id="95" w:author="Graham, Nick" w:date="2019-02-28T10:27:00Z">
        <w:r w:rsidR="005201FF">
          <w:rPr>
            <w:rFonts w:ascii="Times New Roman" w:eastAsia="Times New Roman" w:hAnsi="Times New Roman" w:cs="Times New Roman"/>
          </w:rPr>
          <w:t>. Scraping function was</w:t>
        </w:r>
      </w:ins>
      <w:del w:id="96" w:author="Graham, Nick" w:date="2019-02-28T10:27:00Z">
        <w:r w:rsidDel="005201FF">
          <w:rPr>
            <w:rFonts w:ascii="Times New Roman" w:eastAsia="Times New Roman" w:hAnsi="Times New Roman" w:cs="Times New Roman"/>
          </w:rPr>
          <w:delText xml:space="preserve"> but</w:delText>
        </w:r>
      </w:del>
      <w:r>
        <w:rPr>
          <w:rFonts w:ascii="Times New Roman" w:eastAsia="Times New Roman" w:hAnsi="Times New Roman" w:cs="Times New Roman"/>
        </w:rPr>
        <w:t xml:space="preserve"> weakly associated with benthic habitat. Furthermore, </w:t>
      </w:r>
      <w:commentRangeStart w:id="97"/>
      <w:r>
        <w:rPr>
          <w:rFonts w:ascii="Times New Roman" w:eastAsia="Times New Roman" w:hAnsi="Times New Roman" w:cs="Times New Roman"/>
        </w:rPr>
        <w:t xml:space="preserve">grazing function </w:t>
      </w:r>
      <w:proofErr w:type="gramStart"/>
      <w:r>
        <w:rPr>
          <w:rFonts w:ascii="Times New Roman" w:eastAsia="Times New Roman" w:hAnsi="Times New Roman" w:cs="Times New Roman"/>
        </w:rPr>
        <w:t>was largely correlated</w:t>
      </w:r>
      <w:proofErr w:type="gramEnd"/>
      <w:r>
        <w:rPr>
          <w:rFonts w:ascii="Times New Roman" w:eastAsia="Times New Roman" w:hAnsi="Times New Roman" w:cs="Times New Roman"/>
        </w:rPr>
        <w:t xml:space="preserve"> with grazer </w:t>
      </w:r>
      <w:commentRangeEnd w:id="97"/>
      <w:r w:rsidR="002F09A4">
        <w:rPr>
          <w:rStyle w:val="CommentReference"/>
        </w:rPr>
        <w:commentReference w:id="97"/>
      </w:r>
      <w:r>
        <w:rPr>
          <w:rFonts w:ascii="Times New Roman" w:eastAsia="Times New Roman" w:hAnsi="Times New Roman" w:cs="Times New Roman"/>
        </w:rPr>
        <w:t>biomass, which supported our second hypothesis. By accounting for this strong dependency of grazing on fish biomass, we also identified a weak positive effect of species biodiversity (richness and evenness) on grazing rates, which demonstrates that spatial variation in the number and relative abundance of species can alter grazing functions.</w:t>
      </w:r>
    </w:p>
    <w:p w14:paraId="29AC9C89" w14:textId="77777777" w:rsidR="00C65FB8" w:rsidRDefault="00C65FB8">
      <w:pPr>
        <w:spacing w:line="360" w:lineRule="auto"/>
        <w:ind w:firstLine="720"/>
        <w:rPr>
          <w:rFonts w:ascii="Times New Roman" w:eastAsia="Times New Roman" w:hAnsi="Times New Roman" w:cs="Times New Roman"/>
        </w:rPr>
      </w:pPr>
    </w:p>
    <w:p w14:paraId="5DFE0464" w14:textId="77777777" w:rsidR="00C65FB8" w:rsidRDefault="00CC0F79">
      <w:pPr>
        <w:spacing w:line="360" w:lineRule="auto"/>
        <w:rPr>
          <w:rFonts w:ascii="Times New Roman" w:eastAsia="Times New Roman" w:hAnsi="Times New Roman" w:cs="Times New Roman"/>
          <w:i/>
        </w:rPr>
      </w:pPr>
      <w:proofErr w:type="gramStart"/>
      <w:r>
        <w:rPr>
          <w:rFonts w:ascii="Times New Roman" w:eastAsia="Times New Roman" w:hAnsi="Times New Roman" w:cs="Times New Roman"/>
          <w:i/>
        </w:rPr>
        <w:t>2..</w:t>
      </w:r>
      <w:proofErr w:type="gramEnd"/>
      <w:r>
        <w:rPr>
          <w:rFonts w:ascii="Times New Roman" w:eastAsia="Times New Roman" w:hAnsi="Times New Roman" w:cs="Times New Roman"/>
          <w:i/>
        </w:rPr>
        <w:t xml:space="preserve"> Cropper function is driven by bottom up benthic habitat </w:t>
      </w:r>
    </w:p>
    <w:p w14:paraId="74FB5B3F" w14:textId="77777777" w:rsidR="00C65FB8" w:rsidRDefault="00CC0F79">
      <w:pPr>
        <w:spacing w:line="360" w:lineRule="auto"/>
        <w:ind w:firstLine="720"/>
        <w:rPr>
          <w:rFonts w:ascii="Times New Roman" w:eastAsia="Times New Roman" w:hAnsi="Times New Roman" w:cs="Times New Roman"/>
          <w:highlight w:val="yellow"/>
        </w:rPr>
      </w:pPr>
      <w:proofErr w:type="gramStart"/>
      <w:r>
        <w:rPr>
          <w:rFonts w:ascii="Times New Roman" w:eastAsia="Times New Roman" w:hAnsi="Times New Roman" w:cs="Times New Roman"/>
        </w:rPr>
        <w:t xml:space="preserve">Cropping rates were primarily mediated by benthic habitat type, in particular structural complexity, </w:t>
      </w:r>
      <w:proofErr w:type="spellStart"/>
      <w:r>
        <w:rPr>
          <w:rFonts w:ascii="Times New Roman" w:eastAsia="Times New Roman" w:hAnsi="Times New Roman" w:cs="Times New Roman"/>
        </w:rPr>
        <w:t>macroalgae</w:t>
      </w:r>
      <w:proofErr w:type="spellEnd"/>
      <w:r>
        <w:rPr>
          <w:rFonts w:ascii="Times New Roman" w:eastAsia="Times New Roman" w:hAnsi="Times New Roman" w:cs="Times New Roman"/>
        </w:rPr>
        <w:t xml:space="preserve"> cover, and substrate availability, emphasizing the strong dependence of small-bodied reef fishes on benthic composition </w:t>
      </w:r>
      <w:hyperlink r:id="rId78">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Munday</w:t>
        </w:r>
        <w:proofErr w:type="spellEnd"/>
        <w:r>
          <w:rPr>
            <w:rFonts w:ascii="Times New Roman" w:eastAsia="Times New Roman" w:hAnsi="Times New Roman" w:cs="Times New Roman"/>
            <w:color w:val="000000"/>
          </w:rPr>
          <w:t xml:space="preserve"> and Jones 1998; Wilson et al. 2010)</w:t>
        </w:r>
        <w:proofErr w:type="gramEnd"/>
      </w:hyperlink>
      <w:r>
        <w:rPr>
          <w:rFonts w:ascii="Times New Roman" w:eastAsia="Times New Roman" w:hAnsi="Times New Roman" w:cs="Times New Roman"/>
        </w:rPr>
        <w:t xml:space="preserve">. These bottom-up processes exceeded top-down fishing effects, likely because croppers are small-bodied and not targeted in </w:t>
      </w:r>
      <w:ins w:id="98" w:author="Graham, Nick" w:date="2019-02-28T10:29:00Z">
        <w:r w:rsidR="002F09A4">
          <w:rPr>
            <w:rFonts w:ascii="Times New Roman" w:eastAsia="Times New Roman" w:hAnsi="Times New Roman" w:cs="Times New Roman"/>
          </w:rPr>
          <w:t xml:space="preserve">many </w:t>
        </w:r>
      </w:ins>
      <w:r>
        <w:rPr>
          <w:rFonts w:ascii="Times New Roman" w:eastAsia="Times New Roman" w:hAnsi="Times New Roman" w:cs="Times New Roman"/>
        </w:rPr>
        <w:t>reef-associated fisheries (</w:t>
      </w:r>
      <w:commentRangeStart w:id="99"/>
      <w:r>
        <w:rPr>
          <w:rFonts w:ascii="Times New Roman" w:eastAsia="Times New Roman" w:hAnsi="Times New Roman" w:cs="Times New Roman"/>
        </w:rPr>
        <w:t>REF</w:t>
      </w:r>
      <w:commentRangeEnd w:id="99"/>
      <w:r w:rsidR="002F09A4">
        <w:rPr>
          <w:rStyle w:val="CommentReference"/>
        </w:rPr>
        <w:commentReference w:id="99"/>
      </w:r>
      <w:r>
        <w:rPr>
          <w:rFonts w:ascii="Times New Roman" w:eastAsia="Times New Roman" w:hAnsi="Times New Roman" w:cs="Times New Roman"/>
        </w:rPr>
        <w:t xml:space="preserve">). In addition, the strong relationships between benthic composition and the grazing function of small-bodied reef fish may reflect the importance of food availability, which </w:t>
      </w:r>
      <w:proofErr w:type="gramStart"/>
      <w:r>
        <w:rPr>
          <w:rFonts w:ascii="Times New Roman" w:eastAsia="Times New Roman" w:hAnsi="Times New Roman" w:cs="Times New Roman"/>
        </w:rPr>
        <w:t>has been shown</w:t>
      </w:r>
      <w:proofErr w:type="gramEnd"/>
      <w:r>
        <w:rPr>
          <w:rFonts w:ascii="Times New Roman" w:eastAsia="Times New Roman" w:hAnsi="Times New Roman" w:cs="Times New Roman"/>
        </w:rPr>
        <w:t xml:space="preserve"> to have stronger control on coral reef </w:t>
      </w:r>
      <w:proofErr w:type="spellStart"/>
      <w:r>
        <w:rPr>
          <w:rFonts w:ascii="Times New Roman" w:eastAsia="Times New Roman" w:hAnsi="Times New Roman" w:cs="Times New Roman"/>
        </w:rPr>
        <w:t>surgeonfishes</w:t>
      </w:r>
      <w:proofErr w:type="spellEnd"/>
      <w:r>
        <w:rPr>
          <w:rFonts w:ascii="Times New Roman" w:eastAsia="Times New Roman" w:hAnsi="Times New Roman" w:cs="Times New Roman"/>
        </w:rPr>
        <w:t xml:space="preserve"> than fishing pressure (Russ et al. 2018). For example, the decrease in function with increasing </w:t>
      </w:r>
      <w:proofErr w:type="spellStart"/>
      <w:r>
        <w:rPr>
          <w:rFonts w:ascii="Times New Roman" w:eastAsia="Times New Roman" w:hAnsi="Times New Roman" w:cs="Times New Roman"/>
        </w:rPr>
        <w:t>macroalgae</w:t>
      </w:r>
      <w:proofErr w:type="spellEnd"/>
      <w:r>
        <w:rPr>
          <w:rFonts w:ascii="Times New Roman" w:eastAsia="Times New Roman" w:hAnsi="Times New Roman" w:cs="Times New Roman"/>
        </w:rPr>
        <w:t xml:space="preserve"> is likely because turf algae are less accessible to croppers under </w:t>
      </w:r>
      <w:proofErr w:type="spellStart"/>
      <w:r>
        <w:rPr>
          <w:rFonts w:ascii="Times New Roman" w:eastAsia="Times New Roman" w:hAnsi="Times New Roman" w:cs="Times New Roman"/>
        </w:rPr>
        <w:t>macroalgal</w:t>
      </w:r>
      <w:proofErr w:type="spellEnd"/>
      <w:r>
        <w:rPr>
          <w:rFonts w:ascii="Times New Roman" w:eastAsia="Times New Roman" w:hAnsi="Times New Roman" w:cs="Times New Roman"/>
        </w:rPr>
        <w:t xml:space="preserve"> canopies </w:t>
      </w:r>
      <w:hyperlink r:id="rId79">
        <w:r>
          <w:rPr>
            <w:rFonts w:ascii="Times New Roman" w:eastAsia="Times New Roman" w:hAnsi="Times New Roman" w:cs="Times New Roman"/>
            <w:color w:val="1155CC"/>
            <w:u w:val="single"/>
          </w:rPr>
          <w:t>(Roff et al. 2015)</w:t>
        </w:r>
      </w:hyperlink>
      <w:r>
        <w:rPr>
          <w:rFonts w:ascii="Times New Roman" w:eastAsia="Times New Roman" w:hAnsi="Times New Roman" w:cs="Times New Roman"/>
        </w:rPr>
        <w:t xml:space="preserve"> wh</w:t>
      </w:r>
      <w:commentRangeStart w:id="100"/>
      <w:commentRangeStart w:id="101"/>
      <w:commentRangeStart w:id="102"/>
      <w:r>
        <w:rPr>
          <w:rFonts w:ascii="Times New Roman" w:eastAsia="Times New Roman" w:hAnsi="Times New Roman" w:cs="Times New Roman"/>
        </w:rPr>
        <w:t>ereas reefs with high substrate availability support turf mats which are grazed intensively (REF)</w:t>
      </w:r>
      <w:commentRangeEnd w:id="100"/>
      <w:r>
        <w:commentReference w:id="100"/>
      </w:r>
      <w:commentRangeEnd w:id="101"/>
      <w:r>
        <w:commentReference w:id="101"/>
      </w:r>
      <w:commentRangeEnd w:id="102"/>
      <w:r>
        <w:commentReference w:id="102"/>
      </w:r>
      <w:r>
        <w:rPr>
          <w:rFonts w:ascii="Times New Roman" w:eastAsia="Times New Roman" w:hAnsi="Times New Roman" w:cs="Times New Roman"/>
        </w:rPr>
        <w:t xml:space="preserve">. </w:t>
      </w:r>
      <w:r>
        <w:rPr>
          <w:rFonts w:ascii="Times New Roman" w:eastAsia="Times New Roman" w:hAnsi="Times New Roman" w:cs="Times New Roman"/>
          <w:color w:val="0000FF"/>
        </w:rPr>
        <w:t xml:space="preserve">An increase in available grazing substrate results in an increase in function due to the spatial constraints of individuals; so that as the amount of resources increase, so too do the fish that feed on them (Williams et al 2001). </w:t>
      </w:r>
      <w:r>
        <w:rPr>
          <w:rFonts w:ascii="Times New Roman" w:eastAsia="Times New Roman" w:hAnsi="Times New Roman" w:cs="Times New Roman"/>
        </w:rPr>
        <w:t xml:space="preserve">Benthic effects superseded fishing effects, implying that cropper functioning will respond more strongly to habitat disturbances, such as coral bleaching, habitat destruction, or </w:t>
      </w:r>
      <w:commentRangeStart w:id="103"/>
      <w:commentRangeStart w:id="104"/>
      <w:commentRangeStart w:id="105"/>
      <w:r>
        <w:rPr>
          <w:rFonts w:ascii="Times New Roman" w:eastAsia="Times New Roman" w:hAnsi="Times New Roman" w:cs="Times New Roman"/>
        </w:rPr>
        <w:t xml:space="preserve">enrichment of algal </w:t>
      </w:r>
      <w:commentRangeStart w:id="106"/>
      <w:r>
        <w:rPr>
          <w:rFonts w:ascii="Times New Roman" w:eastAsia="Times New Roman" w:hAnsi="Times New Roman" w:cs="Times New Roman"/>
        </w:rPr>
        <w:t>communities</w:t>
      </w:r>
      <w:commentRangeEnd w:id="106"/>
      <w:r>
        <w:commentReference w:id="106"/>
      </w:r>
      <w:commentRangeEnd w:id="103"/>
      <w:r>
        <w:commentReference w:id="103"/>
      </w:r>
      <w:commentRangeEnd w:id="104"/>
      <w:r>
        <w:commentReference w:id="104"/>
      </w:r>
      <w:commentRangeEnd w:id="105"/>
      <w:r>
        <w:commentReference w:id="105"/>
      </w:r>
      <w:r>
        <w:rPr>
          <w:rFonts w:ascii="Times New Roman" w:eastAsia="Times New Roman" w:hAnsi="Times New Roman" w:cs="Times New Roman"/>
        </w:rPr>
        <w:t xml:space="preserve"> </w:t>
      </w:r>
      <w:commentRangeStart w:id="107"/>
      <w:r>
        <w:rPr>
          <w:rFonts w:ascii="Times New Roman" w:eastAsia="Times New Roman" w:hAnsi="Times New Roman" w:cs="Times New Roman"/>
        </w:rPr>
        <w:t>(REF)</w:t>
      </w:r>
      <w:commentRangeEnd w:id="107"/>
      <w:r>
        <w:commentReference w:id="107"/>
      </w:r>
      <w:r>
        <w:rPr>
          <w:rFonts w:ascii="Times New Roman" w:eastAsia="Times New Roman" w:hAnsi="Times New Roman" w:cs="Times New Roman"/>
        </w:rPr>
        <w:t xml:space="preserve">, than to fishing. For example, </w:t>
      </w:r>
      <w:proofErr w:type="gramStart"/>
      <w:r>
        <w:rPr>
          <w:rFonts w:ascii="Times New Roman" w:eastAsia="Times New Roman" w:hAnsi="Times New Roman" w:cs="Times New Roman"/>
        </w:rPr>
        <w:t>disturbances which</w:t>
      </w:r>
      <w:proofErr w:type="gramEnd"/>
      <w:r>
        <w:rPr>
          <w:rFonts w:ascii="Times New Roman" w:eastAsia="Times New Roman" w:hAnsi="Times New Roman" w:cs="Times New Roman"/>
        </w:rPr>
        <w:t xml:space="preserve"> increase substrate availability</w:t>
      </w:r>
      <w:ins w:id="108" w:author="Graham, Nick" w:date="2019-02-28T10:30:00Z">
        <w:r w:rsidR="002F09A4">
          <w:rPr>
            <w:rFonts w:ascii="Times New Roman" w:eastAsia="Times New Roman" w:hAnsi="Times New Roman" w:cs="Times New Roman"/>
          </w:rPr>
          <w:t xml:space="preserve"> for turf algal growth</w:t>
        </w:r>
      </w:ins>
      <w:r>
        <w:rPr>
          <w:rFonts w:ascii="Times New Roman" w:eastAsia="Times New Roman" w:hAnsi="Times New Roman" w:cs="Times New Roman"/>
        </w:rPr>
        <w:t xml:space="preserve">, such as coral mortality from heat stress, might therefore be expected to stimulate an increase in cropping function. </w:t>
      </w:r>
      <w:commentRangeStart w:id="109"/>
      <w:commentRangeStart w:id="110"/>
      <w:r>
        <w:rPr>
          <w:rFonts w:ascii="Times New Roman" w:eastAsia="Times New Roman" w:hAnsi="Times New Roman" w:cs="Times New Roman"/>
          <w:highlight w:val="yellow"/>
        </w:rPr>
        <w:t>Temporal analysis of cropping rates following habitat turnover would...</w:t>
      </w:r>
      <w:commentRangeEnd w:id="109"/>
      <w:r>
        <w:commentReference w:id="109"/>
      </w:r>
      <w:commentRangeEnd w:id="110"/>
      <w:r>
        <w:commentReference w:id="110"/>
      </w:r>
    </w:p>
    <w:p w14:paraId="69E887CE" w14:textId="77777777" w:rsidR="00C65FB8" w:rsidRDefault="00C65FB8">
      <w:pPr>
        <w:spacing w:line="360" w:lineRule="auto"/>
        <w:ind w:firstLine="720"/>
        <w:rPr>
          <w:rFonts w:ascii="Times New Roman" w:eastAsia="Times New Roman" w:hAnsi="Times New Roman" w:cs="Times New Roman"/>
        </w:rPr>
      </w:pPr>
    </w:p>
    <w:p w14:paraId="18AED6DC" w14:textId="77777777" w:rsidR="00C65FB8" w:rsidRDefault="00CC0F79">
      <w:pPr>
        <w:spacing w:line="360" w:lineRule="auto"/>
        <w:rPr>
          <w:rFonts w:ascii="Times New Roman" w:eastAsia="Times New Roman" w:hAnsi="Times New Roman" w:cs="Times New Roman"/>
          <w:i/>
        </w:rPr>
      </w:pPr>
      <w:proofErr w:type="gramStart"/>
      <w:r>
        <w:rPr>
          <w:rFonts w:ascii="Times New Roman" w:eastAsia="Times New Roman" w:hAnsi="Times New Roman" w:cs="Times New Roman"/>
          <w:i/>
        </w:rPr>
        <w:t>4..</w:t>
      </w:r>
      <w:proofErr w:type="gramEnd"/>
      <w:r>
        <w:rPr>
          <w:rFonts w:ascii="Times New Roman" w:eastAsia="Times New Roman" w:hAnsi="Times New Roman" w:cs="Times New Roman"/>
          <w:i/>
        </w:rPr>
        <w:t xml:space="preserve"> Scraper function is driven by top down fishing pressure </w:t>
      </w:r>
    </w:p>
    <w:p w14:paraId="0675746A" w14:textId="75CE753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Scraper function </w:t>
      </w:r>
      <w:proofErr w:type="gramStart"/>
      <w:r>
        <w:rPr>
          <w:rFonts w:ascii="Times New Roman" w:eastAsia="Times New Roman" w:hAnsi="Times New Roman" w:cs="Times New Roman"/>
        </w:rPr>
        <w:t>was strongly influenced</w:t>
      </w:r>
      <w:proofErr w:type="gramEnd"/>
      <w:r>
        <w:rPr>
          <w:rFonts w:ascii="Times New Roman" w:eastAsia="Times New Roman" w:hAnsi="Times New Roman" w:cs="Times New Roman"/>
        </w:rPr>
        <w:t xml:space="preserve"> by fishing pressure, decreasing at sites with high exploitation. Fishing </w:t>
      </w:r>
      <w:del w:id="111" w:author="Graham, Nick" w:date="2019-02-28T10:30:00Z">
        <w:r w:rsidDel="006503D4">
          <w:rPr>
            <w:rFonts w:ascii="Times New Roman" w:eastAsia="Times New Roman" w:hAnsi="Times New Roman" w:cs="Times New Roman"/>
          </w:rPr>
          <w:delText xml:space="preserve">at inhabited reefs </w:delText>
        </w:r>
      </w:del>
      <w:r>
        <w:rPr>
          <w:rFonts w:ascii="Times New Roman" w:eastAsia="Times New Roman" w:hAnsi="Times New Roman" w:cs="Times New Roman"/>
        </w:rPr>
        <w:t xml:space="preserve">suppressed biomass levels far below those supported at </w:t>
      </w:r>
      <w:ins w:id="112" w:author="Graham, Nick" w:date="2019-02-28T10:30:00Z">
        <w:r w:rsidR="006503D4">
          <w:rPr>
            <w:rFonts w:ascii="Times New Roman" w:eastAsia="Times New Roman" w:hAnsi="Times New Roman" w:cs="Times New Roman"/>
          </w:rPr>
          <w:t>semi-</w:t>
        </w:r>
      </w:ins>
      <w:r>
        <w:rPr>
          <w:rFonts w:ascii="Times New Roman" w:eastAsia="Times New Roman" w:hAnsi="Times New Roman" w:cs="Times New Roman"/>
        </w:rPr>
        <w:t>pristine</w:t>
      </w:r>
      <w:ins w:id="113" w:author="Graham, Nick" w:date="2019-02-28T10:30:00Z">
        <w:r w:rsidR="006503D4">
          <w:rPr>
            <w:rFonts w:ascii="Times New Roman" w:eastAsia="Times New Roman" w:hAnsi="Times New Roman" w:cs="Times New Roman"/>
          </w:rPr>
          <w:t xml:space="preserve"> remote</w:t>
        </w:r>
      </w:ins>
      <w:r>
        <w:rPr>
          <w:rFonts w:ascii="Times New Roman" w:eastAsia="Times New Roman" w:hAnsi="Times New Roman" w:cs="Times New Roman"/>
        </w:rPr>
        <w:t xml:space="preserve"> reefs such as the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Archipelago, further indicating that selectivity for large-bodied scrapers has compromised scraping functions on coral reefs </w:t>
      </w:r>
      <w:hyperlink r:id="rId80">
        <w:r>
          <w:rPr>
            <w:rFonts w:ascii="Times New Roman" w:eastAsia="Times New Roman" w:hAnsi="Times New Roman" w:cs="Times New Roman"/>
            <w:color w:val="000000"/>
          </w:rPr>
          <w:t>(Bellwood et al. 2011)</w:t>
        </w:r>
      </w:hyperlink>
      <w:r>
        <w:rPr>
          <w:rFonts w:ascii="Times New Roman" w:eastAsia="Times New Roman" w:hAnsi="Times New Roman" w:cs="Times New Roman"/>
        </w:rPr>
        <w:t>. The ‘pristine effect’ superseded influences of benthic and small-scale fishing protection, suggesting that any bottom-up control of scraping assemblages on</w:t>
      </w:r>
      <w:del w:id="114" w:author="Graham, Nick" w:date="2019-02-28T10:31:00Z">
        <w:r w:rsidDel="006503D4">
          <w:rPr>
            <w:rFonts w:ascii="Times New Roman" w:eastAsia="Times New Roman" w:hAnsi="Times New Roman" w:cs="Times New Roman"/>
          </w:rPr>
          <w:delText xml:space="preserve"> inhabited</w:delText>
        </w:r>
      </w:del>
      <w:r>
        <w:rPr>
          <w:rFonts w:ascii="Times New Roman" w:eastAsia="Times New Roman" w:hAnsi="Times New Roman" w:cs="Times New Roman"/>
        </w:rPr>
        <w:t xml:space="preserve"> reefs leads to minimal variation in their function. Furthermore, small-scale </w:t>
      </w:r>
      <w:r>
        <w:rPr>
          <w:rFonts w:ascii="Times New Roman" w:eastAsia="Times New Roman" w:hAnsi="Times New Roman" w:cs="Times New Roman"/>
        </w:rPr>
        <w:lastRenderedPageBreak/>
        <w:t>fishing protection failed to raise herbivore biomass to pristine levels, likely because of historical fishing effects (REF)</w:t>
      </w:r>
      <w:ins w:id="115" w:author="Graham, Nick" w:date="2019-02-28T10:31:00Z">
        <w:r w:rsidR="006503D4">
          <w:rPr>
            <w:rFonts w:ascii="Times New Roman" w:eastAsia="Times New Roman" w:hAnsi="Times New Roman" w:cs="Times New Roman"/>
          </w:rPr>
          <w:t>, movement of fish across reserve boundaries (Graham &amp; McClanahan 2013),</w:t>
        </w:r>
      </w:ins>
      <w:r>
        <w:rPr>
          <w:rFonts w:ascii="Times New Roman" w:eastAsia="Times New Roman" w:hAnsi="Times New Roman" w:cs="Times New Roman"/>
        </w:rPr>
        <w:t xml:space="preserve"> and low </w:t>
      </w:r>
      <w:proofErr w:type="gramStart"/>
      <w:r>
        <w:rPr>
          <w:rFonts w:ascii="Times New Roman" w:eastAsia="Times New Roman" w:hAnsi="Times New Roman" w:cs="Times New Roman"/>
        </w:rPr>
        <w:t>protection</w:t>
      </w:r>
      <w:proofErr w:type="gramEnd"/>
      <w:r>
        <w:rPr>
          <w:rFonts w:ascii="Times New Roman" w:eastAsia="Times New Roman" w:hAnsi="Times New Roman" w:cs="Times New Roman"/>
        </w:rPr>
        <w:t xml:space="preserve"> compliance (</w:t>
      </w:r>
      <w:commentRangeStart w:id="116"/>
      <w:r>
        <w:rPr>
          <w:rFonts w:ascii="Times New Roman" w:eastAsia="Times New Roman" w:hAnsi="Times New Roman" w:cs="Times New Roman"/>
        </w:rPr>
        <w:t>REF</w:t>
      </w:r>
      <w:commentRangeEnd w:id="116"/>
      <w:r w:rsidR="006503D4">
        <w:rPr>
          <w:rStyle w:val="CommentReference"/>
        </w:rPr>
        <w:commentReference w:id="116"/>
      </w:r>
      <w:r>
        <w:rPr>
          <w:rFonts w:ascii="Times New Roman" w:eastAsia="Times New Roman" w:hAnsi="Times New Roman" w:cs="Times New Roman"/>
        </w:rPr>
        <w:t xml:space="preserve">) on </w:t>
      </w:r>
      <w:ins w:id="117" w:author="Graham, Nick" w:date="2019-02-28T10:31:00Z">
        <w:r w:rsidR="006503D4">
          <w:rPr>
            <w:rFonts w:ascii="Times New Roman" w:eastAsia="Times New Roman" w:hAnsi="Times New Roman" w:cs="Times New Roman"/>
          </w:rPr>
          <w:t>many</w:t>
        </w:r>
      </w:ins>
      <w:del w:id="118" w:author="Graham, Nick" w:date="2019-02-28T10:31:00Z">
        <w:r w:rsidDel="006503D4">
          <w:rPr>
            <w:rFonts w:ascii="Times New Roman" w:eastAsia="Times New Roman" w:hAnsi="Times New Roman" w:cs="Times New Roman"/>
          </w:rPr>
          <w:delText>those</w:delText>
        </w:r>
      </w:del>
      <w:r>
        <w:rPr>
          <w:rFonts w:ascii="Times New Roman" w:eastAsia="Times New Roman" w:hAnsi="Times New Roman" w:cs="Times New Roman"/>
        </w:rPr>
        <w:t xml:space="preserve"> reefs, which can limit the effectiveness of small MPAs which </w:t>
      </w:r>
      <w:proofErr w:type="spellStart"/>
      <w:r>
        <w:rPr>
          <w:rFonts w:ascii="Times New Roman" w:eastAsia="Times New Roman" w:hAnsi="Times New Roman" w:cs="Times New Roman"/>
        </w:rPr>
        <w:t>neighbour</w:t>
      </w:r>
      <w:proofErr w:type="spellEnd"/>
      <w:r>
        <w:rPr>
          <w:rFonts w:ascii="Times New Roman" w:eastAsia="Times New Roman" w:hAnsi="Times New Roman" w:cs="Times New Roman"/>
        </w:rPr>
        <w:t xml:space="preserve"> fishing grounds. </w:t>
      </w:r>
    </w:p>
    <w:p w14:paraId="62FFCCB7" w14:textId="77777777" w:rsidR="00C65FB8" w:rsidRDefault="00C65FB8">
      <w:pPr>
        <w:spacing w:line="360" w:lineRule="auto"/>
        <w:rPr>
          <w:rFonts w:ascii="Times New Roman" w:eastAsia="Times New Roman" w:hAnsi="Times New Roman" w:cs="Times New Roman"/>
        </w:rPr>
      </w:pPr>
    </w:p>
    <w:p w14:paraId="0A5D69E4"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i/>
        </w:rPr>
        <w:t xml:space="preserve">5A. Biomass and biodiversity increase herbivore function </w:t>
      </w:r>
    </w:p>
    <w:p w14:paraId="3CB40866"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Biomass was the by far the strongest predictor of herbivory function for both functional groups, but biodiversity also had moderate effects on both cropping and scraping function. EXPLAIN EVENNESS AND RICHNESS STUFF + more on </w:t>
      </w:r>
      <w:commentRangeStart w:id="119"/>
      <w:r>
        <w:rPr>
          <w:rFonts w:ascii="Times New Roman" w:eastAsia="Times New Roman" w:hAnsi="Times New Roman" w:cs="Times New Roman"/>
        </w:rPr>
        <w:t>biomass</w:t>
      </w:r>
      <w:commentRangeEnd w:id="119"/>
      <w:r>
        <w:commentReference w:id="119"/>
      </w:r>
      <w:r>
        <w:rPr>
          <w:rFonts w:ascii="Times New Roman" w:eastAsia="Times New Roman" w:hAnsi="Times New Roman" w:cs="Times New Roman"/>
        </w:rPr>
        <w:t xml:space="preserve">  </w:t>
      </w:r>
    </w:p>
    <w:p w14:paraId="61B31036" w14:textId="77777777" w:rsidR="00C65FB8" w:rsidRDefault="00C65FB8">
      <w:pPr>
        <w:spacing w:line="360" w:lineRule="auto"/>
        <w:ind w:firstLine="720"/>
        <w:rPr>
          <w:rFonts w:ascii="Times New Roman" w:eastAsia="Times New Roman" w:hAnsi="Times New Roman" w:cs="Times New Roman"/>
        </w:rPr>
      </w:pPr>
    </w:p>
    <w:p w14:paraId="2D81DBAF" w14:textId="4FFE579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Our findings are broadly consistent with a large body of theory demonstrating the positive effect of biodiversity on ecosystem functioning</w:t>
      </w:r>
      <w:ins w:id="120" w:author="Graham, Nick" w:date="2019-02-28T10:33:00Z">
        <w:r w:rsidR="006503D4">
          <w:rPr>
            <w:rFonts w:ascii="Times New Roman" w:eastAsia="Times New Roman" w:hAnsi="Times New Roman" w:cs="Times New Roman"/>
          </w:rPr>
          <w:t xml:space="preserve"> (Duffy ref)</w:t>
        </w:r>
      </w:ins>
      <w:r>
        <w:rPr>
          <w:rFonts w:ascii="Times New Roman" w:eastAsia="Times New Roman" w:hAnsi="Times New Roman" w:cs="Times New Roman"/>
        </w:rPr>
        <w:t xml:space="preserve">, but the mechanism underlying our results </w:t>
      </w:r>
      <w:proofErr w:type="gramStart"/>
      <w:r>
        <w:rPr>
          <w:rFonts w:ascii="Times New Roman" w:eastAsia="Times New Roman" w:hAnsi="Times New Roman" w:cs="Times New Roman"/>
        </w:rPr>
        <w:t>are  unclear</w:t>
      </w:r>
      <w:proofErr w:type="gramEnd"/>
      <w:r>
        <w:rPr>
          <w:rFonts w:ascii="Times New Roman" w:eastAsia="Times New Roman" w:hAnsi="Times New Roman" w:cs="Times New Roman"/>
        </w:rPr>
        <w:t xml:space="preserve">. For coral reefs, small-scale experiments have demonstrated that biodiversity can enhance grazing function through feeding complementarity </w:t>
      </w:r>
      <w:hyperlink r:id="rId81">
        <w:r>
          <w:rPr>
            <w:rFonts w:ascii="Times New Roman" w:eastAsia="Times New Roman" w:hAnsi="Times New Roman" w:cs="Times New Roman"/>
            <w:color w:val="000000"/>
          </w:rPr>
          <w:t>(Burkepile and Hay 2008, 2011)</w:t>
        </w:r>
      </w:hyperlink>
      <w:r>
        <w:rPr>
          <w:rFonts w:ascii="Times New Roman" w:eastAsia="Times New Roman" w:hAnsi="Times New Roman" w:cs="Times New Roman"/>
        </w:rPr>
        <w:t xml:space="preserve">, yet our definition of grazing function considers potential grazing rates in terms of aggregate bite rates rather than species’ diets and feeding modes. </w:t>
      </w:r>
      <w:commentRangeStart w:id="121"/>
      <w:commentRangeStart w:id="122"/>
      <w:r>
        <w:rPr>
          <w:rFonts w:ascii="Times New Roman" w:eastAsia="Times New Roman" w:hAnsi="Times New Roman" w:cs="Times New Roman"/>
        </w:rPr>
        <w:t>Here, therefore, diversity effects appear to extend further to promote grazing rates simply by raising the number of resident species.</w:t>
      </w:r>
      <w:commentRangeEnd w:id="121"/>
      <w:r>
        <w:commentReference w:id="121"/>
      </w:r>
      <w:commentRangeEnd w:id="122"/>
      <w:r>
        <w:commentReference w:id="122"/>
      </w:r>
      <w:r>
        <w:rPr>
          <w:rFonts w:ascii="Times New Roman" w:eastAsia="Times New Roman" w:hAnsi="Times New Roman" w:cs="Times New Roman"/>
        </w:rPr>
        <w:t xml:space="preserve"> Richness effects can be confounded by abundance and sampling effort, though our analyses accounted for potentially spurious associations by using a rarefied richness estimate, including abundance and biomass in biodiversity models, and by capturing dataset-specific sampling correlations with a hierarchical random effects structure. Thus, our results are in agreement with a global-scale analysis of reef fish biomass patterns suggests that biodiversity promotes community biomass </w:t>
      </w:r>
      <w:hyperlink r:id="rId82">
        <w:r>
          <w:rPr>
            <w:rFonts w:ascii="Times New Roman" w:eastAsia="Times New Roman" w:hAnsi="Times New Roman" w:cs="Times New Roman"/>
            <w:color w:val="000000"/>
          </w:rPr>
          <w:t>(Duffy et al. 2016)</w:t>
        </w:r>
      </w:hyperlink>
      <w:r>
        <w:rPr>
          <w:rFonts w:ascii="Times New Roman" w:eastAsia="Times New Roman" w:hAnsi="Times New Roman" w:cs="Times New Roman"/>
        </w:rPr>
        <w:t>, but extend these concepts to demonstrate that positive diversity ~ biomass relationships translate into positive diversity ~ function relationships.</w:t>
      </w:r>
    </w:p>
    <w:p w14:paraId="69D589E9"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i/>
        </w:rPr>
        <w:t xml:space="preserve"> </w:t>
      </w:r>
    </w:p>
    <w:p w14:paraId="40189878"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 xml:space="preserve">5B. Biodiversity led to decoupled biomass ~ function for scrapers </w:t>
      </w:r>
    </w:p>
    <w:p w14:paraId="0A9E11DB" w14:textId="6B731D2F"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This influence of biodiversity on function partially explained why herbivore function decoupled from herbivore biomass for the scraper functional group. Scraping functions were more highly resolved than croppers, with all fishes assigned species or genera level and size specific bite rates and areas</w:t>
      </w:r>
      <w:del w:id="123" w:author="Graham, Nick" w:date="2019-02-28T10:33:00Z">
        <w:r w:rsidDel="006503D4">
          <w:rPr>
            <w:rFonts w:ascii="Times New Roman" w:eastAsia="Times New Roman" w:hAnsi="Times New Roman" w:cs="Times New Roman"/>
          </w:rPr>
          <w:delText xml:space="preserve"> size-specific bite rates and areas</w:delText>
        </w:r>
      </w:del>
      <w:r>
        <w:rPr>
          <w:rFonts w:ascii="Times New Roman" w:eastAsia="Times New Roman" w:hAnsi="Times New Roman" w:cs="Times New Roman"/>
        </w:rPr>
        <w:t xml:space="preserve"> (Lokrantz et al. 2008) and therefore our estimate of scraping function was likely to be more sensitive to changes in species diversity. In contrast, changes in cropper diversity might be obscured by the high proportion individual </w:t>
      </w:r>
      <w:proofErr w:type="gramStart"/>
      <w:r>
        <w:rPr>
          <w:rFonts w:ascii="Times New Roman" w:eastAsia="Times New Roman" w:hAnsi="Times New Roman" w:cs="Times New Roman"/>
        </w:rPr>
        <w:t>fishes</w:t>
      </w:r>
      <w:proofErr w:type="gramEnd"/>
      <w:r>
        <w:rPr>
          <w:rFonts w:ascii="Times New Roman" w:eastAsia="Times New Roman" w:hAnsi="Times New Roman" w:cs="Times New Roman"/>
        </w:rPr>
        <w:t xml:space="preserve"> assigned average grazing rates. We stress that biomass was by far the most important predictor of scraping function, and recovery or protection of scraping biomass will help ensure scraping processes are functionally intact on degraded coral reefs (Williams et al. 2016). </w:t>
      </w:r>
    </w:p>
    <w:p w14:paraId="6D1FC55D" w14:textId="77777777" w:rsidR="00C65FB8" w:rsidRDefault="00C65FB8">
      <w:pPr>
        <w:spacing w:line="360" w:lineRule="auto"/>
        <w:rPr>
          <w:rFonts w:ascii="Times New Roman" w:eastAsia="Times New Roman" w:hAnsi="Times New Roman" w:cs="Times New Roman"/>
        </w:rPr>
      </w:pPr>
    </w:p>
    <w:p w14:paraId="76E37393"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i/>
        </w:rPr>
        <w:lastRenderedPageBreak/>
        <w:t>6. Caveats</w:t>
      </w:r>
    </w:p>
    <w:p w14:paraId="0ED5B2BC"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Our predictive models did fail to account for </w:t>
      </w:r>
      <w:r>
        <w:rPr>
          <w:rFonts w:ascii="Times New Roman" w:eastAsia="Times New Roman" w:hAnsi="Times New Roman" w:cs="Times New Roman"/>
          <w:highlight w:val="yellow"/>
        </w:rPr>
        <w:t>substantial regional similaritie</w:t>
      </w:r>
      <w:r>
        <w:rPr>
          <w:rFonts w:ascii="Times New Roman" w:eastAsia="Times New Roman" w:hAnsi="Times New Roman" w:cs="Times New Roman"/>
        </w:rPr>
        <w:t xml:space="preserve">s in herbivore grazing rates, which is likely to be indicative of unmeasured processes that control fish biomass. For example, herbivore biomass variation (and thus grazing function) </w:t>
      </w:r>
      <w:proofErr w:type="gramStart"/>
      <w:r>
        <w:rPr>
          <w:rFonts w:ascii="Times New Roman" w:eastAsia="Times New Roman" w:hAnsi="Times New Roman" w:cs="Times New Roman"/>
        </w:rPr>
        <w:t>has been linked</w:t>
      </w:r>
      <w:proofErr w:type="gramEnd"/>
      <w:r>
        <w:rPr>
          <w:rFonts w:ascii="Times New Roman" w:eastAsia="Times New Roman" w:hAnsi="Times New Roman" w:cs="Times New Roman"/>
        </w:rPr>
        <w:t xml:space="preserve"> to differences in oceanic productivity </w:t>
      </w:r>
      <w:hyperlink r:id="rId83">
        <w:r>
          <w:rPr>
            <w:rFonts w:ascii="Times New Roman" w:eastAsia="Times New Roman" w:hAnsi="Times New Roman" w:cs="Times New Roman"/>
            <w:color w:val="000000"/>
          </w:rPr>
          <w:t>(Heenan et al. 2016)</w:t>
        </w:r>
      </w:hyperlink>
      <w:r>
        <w:rPr>
          <w:rFonts w:ascii="Times New Roman" w:eastAsia="Times New Roman" w:hAnsi="Times New Roman" w:cs="Times New Roman"/>
        </w:rPr>
        <w:t xml:space="preserve"> and disturbance regimes (REF). Fishable biomass is a coarse metric for historic fishing pressure, but selectivity for particular species and sizes may vary considerably among inhabited reefs (REF), while small-scale protection areas such as those in Seychelles are unlikely to be completely successful in preventing exploitation impacts (REF). Our definitions of grazing functions </w:t>
      </w:r>
      <w:proofErr w:type="gramStart"/>
      <w:r>
        <w:rPr>
          <w:rFonts w:ascii="Times New Roman" w:eastAsia="Times New Roman" w:hAnsi="Times New Roman" w:cs="Times New Roman"/>
        </w:rPr>
        <w:t>were also limited</w:t>
      </w:r>
      <w:proofErr w:type="gramEnd"/>
      <w:r>
        <w:rPr>
          <w:rFonts w:ascii="Times New Roman" w:eastAsia="Times New Roman" w:hAnsi="Times New Roman" w:cs="Times New Roman"/>
        </w:rPr>
        <w:t xml:space="preserve"> by our </w:t>
      </w:r>
      <w:proofErr w:type="spellStart"/>
      <w:r>
        <w:rPr>
          <w:rFonts w:ascii="Times New Roman" w:eastAsia="Times New Roman" w:hAnsi="Times New Roman" w:cs="Times New Roman"/>
        </w:rPr>
        <w:t>generalisation</w:t>
      </w:r>
      <w:proofErr w:type="spellEnd"/>
      <w:r>
        <w:rPr>
          <w:rFonts w:ascii="Times New Roman" w:eastAsia="Times New Roman" w:hAnsi="Times New Roman" w:cs="Times New Roman"/>
        </w:rPr>
        <w:t xml:space="preserve"> across species with similar functions but different feeding modes. For example, we were unable to account for differences in species morphology (REF), </w:t>
      </w:r>
      <w:commentRangeStart w:id="124"/>
      <w:r>
        <w:rPr>
          <w:rFonts w:ascii="Times New Roman" w:eastAsia="Times New Roman" w:hAnsi="Times New Roman" w:cs="Times New Roman"/>
        </w:rPr>
        <w:t xml:space="preserve">diet </w:t>
      </w:r>
      <w:commentRangeEnd w:id="124"/>
      <w:r>
        <w:commentReference w:id="124"/>
      </w:r>
      <w:r>
        <w:rPr>
          <w:rFonts w:ascii="Times New Roman" w:eastAsia="Times New Roman" w:hAnsi="Times New Roman" w:cs="Times New Roman"/>
        </w:rPr>
        <w:t xml:space="preserve">(e.g. </w:t>
      </w:r>
      <w:proofErr w:type="spellStart"/>
      <w:r>
        <w:rPr>
          <w:rFonts w:ascii="Times New Roman" w:eastAsia="Times New Roman" w:hAnsi="Times New Roman" w:cs="Times New Roman"/>
        </w:rPr>
        <w:t>detritivores</w:t>
      </w:r>
      <w:proofErr w:type="spellEnd"/>
      <w:r>
        <w:rPr>
          <w:rFonts w:ascii="Times New Roman" w:eastAsia="Times New Roman" w:hAnsi="Times New Roman" w:cs="Times New Roman"/>
        </w:rPr>
        <w:t xml:space="preserve"> or turf), or feeding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xml:space="preserve"> in croppers (REF). For scrapers, we were unable to account for </w:t>
      </w:r>
      <w:commentRangeStart w:id="125"/>
      <w:r>
        <w:rPr>
          <w:rFonts w:ascii="Times New Roman" w:eastAsia="Times New Roman" w:hAnsi="Times New Roman" w:cs="Times New Roman"/>
        </w:rPr>
        <w:t>changes in bite depth</w:t>
      </w:r>
      <w:commentRangeEnd w:id="125"/>
      <w:r w:rsidR="006503D4">
        <w:rPr>
          <w:rStyle w:val="CommentReference"/>
        </w:rPr>
        <w:commentReference w:id="125"/>
      </w:r>
      <w:r>
        <w:rPr>
          <w:rFonts w:ascii="Times New Roman" w:eastAsia="Times New Roman" w:hAnsi="Times New Roman" w:cs="Times New Roman"/>
        </w:rPr>
        <w:t xml:space="preserve">, which likely led to underestimates of the functional impacts of the larger excavating species </w:t>
      </w:r>
      <w:hyperlink r:id="rId84">
        <w:r>
          <w:rPr>
            <w:rFonts w:ascii="Times New Roman" w:eastAsia="Times New Roman" w:hAnsi="Times New Roman" w:cs="Times New Roman"/>
            <w:color w:val="000000"/>
          </w:rPr>
          <w:t>(Yarlett et al. 2018)</w:t>
        </w:r>
      </w:hyperlink>
      <w:r>
        <w:rPr>
          <w:rFonts w:ascii="Times New Roman" w:eastAsia="Times New Roman" w:hAnsi="Times New Roman" w:cs="Times New Roman"/>
        </w:rPr>
        <w:t xml:space="preserve">. </w:t>
      </w:r>
    </w:p>
    <w:p w14:paraId="3736922A" w14:textId="77777777" w:rsidR="00C65FB8" w:rsidRDefault="00C65FB8">
      <w:pPr>
        <w:spacing w:line="360" w:lineRule="auto"/>
        <w:ind w:firstLine="720"/>
        <w:rPr>
          <w:rFonts w:ascii="Times New Roman" w:eastAsia="Times New Roman" w:hAnsi="Times New Roman" w:cs="Times New Roman"/>
        </w:rPr>
      </w:pPr>
    </w:p>
    <w:p w14:paraId="4392341E"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Nevertheless, the modelling framework we used to generate grazing estimates is a significant improvement on the procedure employed by previous macroscale grazing studies (e.g. </w:t>
      </w:r>
      <w:hyperlink r:id="rId85">
        <w:r>
          <w:rPr>
            <w:rFonts w:ascii="Times New Roman" w:eastAsia="Times New Roman" w:hAnsi="Times New Roman" w:cs="Times New Roman"/>
            <w:color w:val="000000"/>
          </w:rPr>
          <w:t>(Bellwood et al. 2011)</w:t>
        </w:r>
      </w:hyperlink>
      <w:r>
        <w:rPr>
          <w:rFonts w:ascii="Times New Roman" w:eastAsia="Times New Roman" w:hAnsi="Times New Roman" w:cs="Times New Roman"/>
        </w:rPr>
        <w:t xml:space="preserve">. By modelling genera- and species-specific bite rates from observations collected in several regions, we were able to leverage observational data in a hierarchical </w:t>
      </w:r>
      <w:proofErr w:type="gramStart"/>
      <w:r>
        <w:rPr>
          <w:rFonts w:ascii="Times New Roman" w:eastAsia="Times New Roman" w:hAnsi="Times New Roman" w:cs="Times New Roman"/>
        </w:rPr>
        <w:t>framework which</w:t>
      </w:r>
      <w:proofErr w:type="gramEnd"/>
      <w:r>
        <w:rPr>
          <w:rFonts w:ascii="Times New Roman" w:eastAsia="Times New Roman" w:hAnsi="Times New Roman" w:cs="Times New Roman"/>
        </w:rPr>
        <w:t xml:space="preserve"> predicts grazing rates of new, related species, given uncertainties in species, genera and body sizes. For example, we were able to assign bite rates to species observed in UVC but not observed in feeding surveys, with estimates that </w:t>
      </w:r>
      <w:proofErr w:type="gramStart"/>
      <w:r>
        <w:rPr>
          <w:rFonts w:ascii="Times New Roman" w:eastAsia="Times New Roman" w:hAnsi="Times New Roman" w:cs="Times New Roman"/>
        </w:rPr>
        <w:t>were informed</w:t>
      </w:r>
      <w:proofErr w:type="gramEnd"/>
      <w:r>
        <w:rPr>
          <w:rFonts w:ascii="Times New Roman" w:eastAsia="Times New Roman" w:hAnsi="Times New Roman" w:cs="Times New Roman"/>
        </w:rPr>
        <w:t xml:space="preserve"> by the feeding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of closely related congeners. Such models </w:t>
      </w:r>
      <w:proofErr w:type="gramStart"/>
      <w:r>
        <w:rPr>
          <w:rFonts w:ascii="Times New Roman" w:eastAsia="Times New Roman" w:hAnsi="Times New Roman" w:cs="Times New Roman"/>
        </w:rPr>
        <w:t>could be further improved</w:t>
      </w:r>
      <w:proofErr w:type="gramEnd"/>
      <w:r>
        <w:rPr>
          <w:rFonts w:ascii="Times New Roman" w:eastAsia="Times New Roman" w:hAnsi="Times New Roman" w:cs="Times New Roman"/>
        </w:rPr>
        <w:t xml:space="preserve"> with additional feeding data on other herbivore species in different regions, and could even be developed to account for temperature controls on </w:t>
      </w:r>
      <w:commentRangeStart w:id="126"/>
      <w:r>
        <w:rPr>
          <w:rFonts w:ascii="Times New Roman" w:eastAsia="Times New Roman" w:hAnsi="Times New Roman" w:cs="Times New Roman"/>
        </w:rPr>
        <w:t xml:space="preserve">grazing </w:t>
      </w:r>
      <w:commentRangeEnd w:id="126"/>
      <w:r>
        <w:commentReference w:id="126"/>
      </w:r>
      <w:r>
        <w:rPr>
          <w:rFonts w:ascii="Times New Roman" w:eastAsia="Times New Roman" w:hAnsi="Times New Roman" w:cs="Times New Roman"/>
        </w:rPr>
        <w:t xml:space="preserve">rates </w:t>
      </w:r>
      <w:hyperlink r:id="rId86">
        <w:r>
          <w:rPr>
            <w:rFonts w:ascii="Times New Roman" w:eastAsia="Times New Roman" w:hAnsi="Times New Roman" w:cs="Times New Roman"/>
            <w:color w:val="000000"/>
          </w:rPr>
          <w:t>(Bruno et al. 2015)</w:t>
        </w:r>
      </w:hyperlink>
      <w:r>
        <w:rPr>
          <w:rFonts w:ascii="Times New Roman" w:eastAsia="Times New Roman" w:hAnsi="Times New Roman" w:cs="Times New Roman"/>
        </w:rPr>
        <w:t xml:space="preserve"> that might confound comparisons of grazing functioning across temperature regimes. Further observations of cropping</w:t>
      </w:r>
      <w:del w:id="127" w:author="Graham, Nick" w:date="2019-02-28T10:34:00Z">
        <w:r w:rsidDel="006503D4">
          <w:rPr>
            <w:rFonts w:ascii="Times New Roman" w:eastAsia="Times New Roman" w:hAnsi="Times New Roman" w:cs="Times New Roman"/>
          </w:rPr>
          <w:delText xml:space="preserve"> grazing</w:delText>
        </w:r>
      </w:del>
      <w:r>
        <w:rPr>
          <w:rFonts w:ascii="Times New Roman" w:eastAsia="Times New Roman" w:hAnsi="Times New Roman" w:cs="Times New Roman"/>
        </w:rPr>
        <w:t xml:space="preserve">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xml:space="preserve"> would improve the resolution of grazing predictions for individual species. Similarly, other grazing functions such as browsing </w:t>
      </w:r>
      <w:proofErr w:type="gramStart"/>
      <w:r>
        <w:rPr>
          <w:rFonts w:ascii="Times New Roman" w:eastAsia="Times New Roman" w:hAnsi="Times New Roman" w:cs="Times New Roman"/>
        </w:rPr>
        <w:t>could be estimated</w:t>
      </w:r>
      <w:proofErr w:type="gramEnd"/>
      <w:r>
        <w:rPr>
          <w:rFonts w:ascii="Times New Roman" w:eastAsia="Times New Roman" w:hAnsi="Times New Roman" w:cs="Times New Roman"/>
        </w:rPr>
        <w:t xml:space="preserve"> in the same manner, which would greatly improve our understanding </w:t>
      </w:r>
      <w:commentRangeStart w:id="128"/>
      <w:r>
        <w:rPr>
          <w:rFonts w:ascii="Times New Roman" w:eastAsia="Times New Roman" w:hAnsi="Times New Roman" w:cs="Times New Roman"/>
        </w:rPr>
        <w:t>of browser functioning beyond mass-</w:t>
      </w:r>
      <w:proofErr w:type="spellStart"/>
      <w:r>
        <w:rPr>
          <w:rFonts w:ascii="Times New Roman" w:eastAsia="Times New Roman" w:hAnsi="Times New Roman" w:cs="Times New Roman"/>
        </w:rPr>
        <w:t>standardised</w:t>
      </w:r>
      <w:proofErr w:type="spellEnd"/>
      <w:r>
        <w:rPr>
          <w:rFonts w:ascii="Times New Roman" w:eastAsia="Times New Roman" w:hAnsi="Times New Roman" w:cs="Times New Roman"/>
        </w:rPr>
        <w:t xml:space="preserve"> bite </w:t>
      </w:r>
      <w:commentRangeEnd w:id="128"/>
      <w:r w:rsidR="006503D4">
        <w:rPr>
          <w:rStyle w:val="CommentReference"/>
        </w:rPr>
        <w:commentReference w:id="128"/>
      </w:r>
      <w:r>
        <w:rPr>
          <w:rFonts w:ascii="Times New Roman" w:eastAsia="Times New Roman" w:hAnsi="Times New Roman" w:cs="Times New Roman"/>
        </w:rPr>
        <w:t>rates (which scale directly to biomass).</w:t>
      </w:r>
    </w:p>
    <w:p w14:paraId="5AE63B16" w14:textId="77777777" w:rsidR="00C65FB8" w:rsidRDefault="00C65FB8">
      <w:pPr>
        <w:spacing w:line="360" w:lineRule="auto"/>
        <w:rPr>
          <w:rFonts w:ascii="Times New Roman" w:eastAsia="Times New Roman" w:hAnsi="Times New Roman" w:cs="Times New Roman"/>
        </w:rPr>
      </w:pPr>
    </w:p>
    <w:p w14:paraId="4D75B32D"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 xml:space="preserve">7. </w:t>
      </w:r>
      <w:commentRangeStart w:id="129"/>
      <w:r>
        <w:rPr>
          <w:rFonts w:ascii="Times New Roman" w:eastAsia="Times New Roman" w:hAnsi="Times New Roman" w:cs="Times New Roman"/>
          <w:i/>
        </w:rPr>
        <w:t>Extending</w:t>
      </w:r>
      <w:commentRangeEnd w:id="129"/>
      <w:r>
        <w:commentReference w:id="129"/>
      </w:r>
      <w:r>
        <w:rPr>
          <w:rFonts w:ascii="Times New Roman" w:eastAsia="Times New Roman" w:hAnsi="Times New Roman" w:cs="Times New Roman"/>
          <w:i/>
        </w:rPr>
        <w:t xml:space="preserve"> our approach to other ecosystems - measuring functional impact with empirical data</w:t>
      </w:r>
    </w:p>
    <w:p w14:paraId="3767ACAD" w14:textId="77777777" w:rsidR="00C65FB8" w:rsidRDefault="00C65FB8">
      <w:pPr>
        <w:spacing w:line="360" w:lineRule="auto"/>
        <w:rPr>
          <w:rFonts w:ascii="Times New Roman" w:eastAsia="Times New Roman" w:hAnsi="Times New Roman" w:cs="Times New Roman"/>
        </w:rPr>
      </w:pPr>
    </w:p>
    <w:p w14:paraId="1F582ED5" w14:textId="77777777" w:rsidR="00C65FB8" w:rsidRDefault="00CC0F79">
      <w:pPr>
        <w:spacing w:line="360" w:lineRule="auto"/>
        <w:rPr>
          <w:rFonts w:ascii="Times New Roman" w:eastAsia="Times New Roman" w:hAnsi="Times New Roman" w:cs="Times New Roman"/>
        </w:rPr>
      </w:pPr>
      <w:commentRangeStart w:id="130"/>
      <w:commentRangeStart w:id="131"/>
      <w:r>
        <w:rPr>
          <w:rFonts w:ascii="Times New Roman" w:eastAsia="Times New Roman" w:hAnsi="Times New Roman" w:cs="Times New Roman"/>
        </w:rPr>
        <w:t xml:space="preserve">Additionally, it is likely that this strong relationship reflects feedback top-down control by these fishes shaping benthic community composition as also found in other habitats including, rocky intertidal </w:t>
      </w:r>
      <w:hyperlink r:id="rId87">
        <w:r>
          <w:rPr>
            <w:rFonts w:ascii="Times New Roman" w:eastAsia="Times New Roman" w:hAnsi="Times New Roman" w:cs="Times New Roman"/>
          </w:rPr>
          <w:t>(Best et al. 2014)</w:t>
        </w:r>
      </w:hyperlink>
      <w:commentRangeEnd w:id="130"/>
      <w:r>
        <w:commentReference w:id="130"/>
      </w:r>
      <w:commentRangeEnd w:id="131"/>
      <w:r>
        <w:commentReference w:id="131"/>
      </w:r>
      <w:r>
        <w:rPr>
          <w:rFonts w:ascii="Times New Roman" w:eastAsia="Times New Roman" w:hAnsi="Times New Roman" w:cs="Times New Roman"/>
        </w:rPr>
        <w:t xml:space="preserve"> and terrestrial plant communities </w:t>
      </w:r>
      <w:commentRangeStart w:id="132"/>
      <w:r>
        <w:rPr>
          <w:rFonts w:ascii="Times New Roman" w:eastAsia="Times New Roman" w:hAnsi="Times New Roman" w:cs="Times New Roman"/>
        </w:rPr>
        <w:t>(REF).</w:t>
      </w:r>
      <w:commentRangeEnd w:id="132"/>
      <w:r>
        <w:commentReference w:id="132"/>
      </w:r>
      <w:r>
        <w:rPr>
          <w:rFonts w:ascii="Times New Roman" w:eastAsia="Times New Roman" w:hAnsi="Times New Roman" w:cs="Times New Roman"/>
        </w:rPr>
        <w:t xml:space="preserve"> </w:t>
      </w:r>
    </w:p>
    <w:p w14:paraId="15096DE2" w14:textId="77777777" w:rsidR="00C65FB8" w:rsidRDefault="00C65FB8">
      <w:pPr>
        <w:spacing w:line="360" w:lineRule="auto"/>
        <w:rPr>
          <w:rFonts w:ascii="Times New Roman" w:eastAsia="Times New Roman" w:hAnsi="Times New Roman" w:cs="Times New Roman"/>
        </w:rPr>
      </w:pPr>
    </w:p>
    <w:p w14:paraId="25C93C0A"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8. Conclusion</w:t>
      </w:r>
    </w:p>
    <w:p w14:paraId="3411034E"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 xml:space="preserve">Leave </w:t>
      </w:r>
      <w:proofErr w:type="gramStart"/>
      <w:r>
        <w:rPr>
          <w:rFonts w:ascii="Times New Roman" w:eastAsia="Times New Roman" w:hAnsi="Times New Roman" w:cs="Times New Roman"/>
          <w:i/>
        </w:rPr>
        <w:t>till</w:t>
      </w:r>
      <w:proofErr w:type="gramEnd"/>
      <w:r>
        <w:rPr>
          <w:rFonts w:ascii="Times New Roman" w:eastAsia="Times New Roman" w:hAnsi="Times New Roman" w:cs="Times New Roman"/>
          <w:i/>
        </w:rPr>
        <w:t xml:space="preserve"> the end.</w:t>
      </w:r>
    </w:p>
    <w:p w14:paraId="0BB89F9B" w14:textId="77777777" w:rsidR="00C65FB8" w:rsidRDefault="00C65FB8">
      <w:pPr>
        <w:spacing w:line="360" w:lineRule="auto"/>
        <w:rPr>
          <w:rFonts w:ascii="Times New Roman" w:eastAsia="Times New Roman" w:hAnsi="Times New Roman" w:cs="Times New Roman"/>
          <w:b/>
        </w:rPr>
      </w:pPr>
    </w:p>
    <w:p w14:paraId="44CFAFBC"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t>Acknowledgements</w:t>
      </w:r>
    </w:p>
    <w:p w14:paraId="6E95A280" w14:textId="77777777" w:rsidR="00C65FB8" w:rsidRDefault="00C65FB8">
      <w:pPr>
        <w:spacing w:line="360" w:lineRule="auto"/>
        <w:rPr>
          <w:rFonts w:ascii="Times New Roman" w:eastAsia="Times New Roman" w:hAnsi="Times New Roman" w:cs="Times New Roman"/>
          <w:b/>
        </w:rPr>
      </w:pPr>
    </w:p>
    <w:p w14:paraId="7D87F538" w14:textId="77777777" w:rsidR="00C65FB8" w:rsidRDefault="00CC0F79">
      <w:pPr>
        <w:spacing w:line="360" w:lineRule="auto"/>
        <w:rPr>
          <w:rFonts w:ascii="Times New Roman" w:eastAsia="Times New Roman" w:hAnsi="Times New Roman" w:cs="Times New Roman"/>
          <w:b/>
        </w:rPr>
      </w:pPr>
      <w:hyperlink r:id="rId88">
        <w:r>
          <w:rPr>
            <w:rFonts w:ascii="Times New Roman" w:eastAsia="Times New Roman" w:hAnsi="Times New Roman" w:cs="Times New Roman"/>
            <w:b/>
            <w:color w:val="1155CC"/>
            <w:u w:val="single"/>
          </w:rPr>
          <w:t>Supplementary Material</w:t>
        </w:r>
      </w:hyperlink>
    </w:p>
    <w:p w14:paraId="63D754C3" w14:textId="77777777" w:rsidR="00C65FB8" w:rsidRDefault="00C65FB8">
      <w:pPr>
        <w:spacing w:line="360" w:lineRule="auto"/>
        <w:rPr>
          <w:rFonts w:ascii="Times New Roman" w:eastAsia="Times New Roman" w:hAnsi="Times New Roman" w:cs="Times New Roman"/>
          <w:b/>
          <w:sz w:val="26"/>
          <w:szCs w:val="26"/>
        </w:rPr>
      </w:pPr>
    </w:p>
    <w:p w14:paraId="56DB9A93" w14:textId="77777777" w:rsidR="00C65FB8" w:rsidRDefault="00CC0F79">
      <w:pPr>
        <w:spacing w:line="360" w:lineRule="auto"/>
        <w:rPr>
          <w:rFonts w:ascii="Times New Roman" w:eastAsia="Times New Roman" w:hAnsi="Times New Roman" w:cs="Times New Roman"/>
          <w:b/>
          <w:sz w:val="26"/>
          <w:szCs w:val="26"/>
        </w:rPr>
      </w:pPr>
      <w:r>
        <w:br w:type="page"/>
      </w:r>
    </w:p>
    <w:p w14:paraId="41C5DC28" w14:textId="77777777" w:rsidR="00C65FB8" w:rsidRDefault="00CC0F7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Figures</w:t>
      </w:r>
    </w:p>
    <w:p w14:paraId="5E9BD3CE" w14:textId="77777777" w:rsidR="00C65FB8" w:rsidRDefault="00CC0F79">
      <w:pPr>
        <w:spacing w:line="360" w:lineRule="auto"/>
        <w:jc w:val="center"/>
        <w:rPr>
          <w:rFonts w:ascii="Times New Roman" w:eastAsia="Times New Roman" w:hAnsi="Times New Roman" w:cs="Times New Roman"/>
          <w:b/>
        </w:rPr>
      </w:pPr>
      <w:r>
        <w:rPr>
          <w:noProof/>
          <w:lang w:val="en-GB"/>
        </w:rPr>
        <w:drawing>
          <wp:anchor distT="114300" distB="114300" distL="114300" distR="114300" simplePos="0" relativeHeight="251658240" behindDoc="0" locked="0" layoutInCell="1" hidden="0" allowOverlap="1" wp14:anchorId="407C930F" wp14:editId="06226DEF">
            <wp:simplePos x="0" y="0"/>
            <wp:positionH relativeFrom="column">
              <wp:posOffset>-347662</wp:posOffset>
            </wp:positionH>
            <wp:positionV relativeFrom="paragraph">
              <wp:posOffset>114300</wp:posOffset>
            </wp:positionV>
            <wp:extent cx="6637564" cy="3871913"/>
            <wp:effectExtent l="0" t="0" r="0" b="0"/>
            <wp:wrapSquare wrapText="bothSides" distT="114300" distB="114300" distL="114300" distR="114300"/>
            <wp:docPr id="1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9"/>
                    <a:srcRect/>
                    <a:stretch>
                      <a:fillRect/>
                    </a:stretch>
                  </pic:blipFill>
                  <pic:spPr>
                    <a:xfrm>
                      <a:off x="0" y="0"/>
                      <a:ext cx="6637564" cy="3871913"/>
                    </a:xfrm>
                    <a:prstGeom prst="rect">
                      <a:avLst/>
                    </a:prstGeom>
                    <a:ln/>
                  </pic:spPr>
                </pic:pic>
              </a:graphicData>
            </a:graphic>
          </wp:anchor>
        </w:drawing>
      </w:r>
    </w:p>
    <w:p w14:paraId="1B19678C"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t xml:space="preserve">Figure 1. Map of study sites with benthic habitat regime (B) and herbivore biomass levels (C). </w:t>
      </w:r>
      <w:r>
        <w:rPr>
          <w:rFonts w:ascii="Times New Roman" w:eastAsia="Times New Roman" w:hAnsi="Times New Roman" w:cs="Times New Roman"/>
        </w:rPr>
        <w:t xml:space="preserve">Survey sites are </w:t>
      </w:r>
      <w:proofErr w:type="spellStart"/>
      <w:r>
        <w:rPr>
          <w:rFonts w:ascii="Times New Roman" w:eastAsia="Times New Roman" w:hAnsi="Times New Roman" w:cs="Times New Roman"/>
        </w:rPr>
        <w:t>coloured</w:t>
      </w:r>
      <w:proofErr w:type="spellEnd"/>
      <w:r>
        <w:rPr>
          <w:rFonts w:ascii="Times New Roman" w:eastAsia="Times New Roman" w:hAnsi="Times New Roman" w:cs="Times New Roman"/>
        </w:rPr>
        <w:t xml:space="preserve"> by regimes identified in k-cluster analysis (rubble = yellow, </w:t>
      </w:r>
      <w:proofErr w:type="spellStart"/>
      <w:r>
        <w:rPr>
          <w:rFonts w:ascii="Times New Roman" w:eastAsia="Times New Roman" w:hAnsi="Times New Roman" w:cs="Times New Roman"/>
        </w:rPr>
        <w:t>macroalgae</w:t>
      </w:r>
      <w:proofErr w:type="spellEnd"/>
      <w:r>
        <w:rPr>
          <w:rFonts w:ascii="Times New Roman" w:eastAsia="Times New Roman" w:hAnsi="Times New Roman" w:cs="Times New Roman"/>
        </w:rPr>
        <w:t xml:space="preserve"> = green, substrate = blue, coral = red), and bar plots show mean grazing biomass (± 2 standard errors).</w:t>
      </w:r>
    </w:p>
    <w:p w14:paraId="38A613F1" w14:textId="77777777" w:rsidR="00C65FB8" w:rsidRDefault="00C65FB8">
      <w:pPr>
        <w:spacing w:line="360" w:lineRule="auto"/>
        <w:rPr>
          <w:rFonts w:ascii="Times New Roman" w:eastAsia="Times New Roman" w:hAnsi="Times New Roman" w:cs="Times New Roman"/>
          <w:b/>
        </w:rPr>
      </w:pPr>
    </w:p>
    <w:p w14:paraId="5657D339" w14:textId="77777777" w:rsidR="00C65FB8" w:rsidRDefault="00C65FB8">
      <w:pPr>
        <w:spacing w:line="360" w:lineRule="auto"/>
        <w:jc w:val="center"/>
        <w:rPr>
          <w:rFonts w:ascii="Times New Roman" w:eastAsia="Times New Roman" w:hAnsi="Times New Roman" w:cs="Times New Roman"/>
          <w:b/>
        </w:rPr>
      </w:pPr>
    </w:p>
    <w:p w14:paraId="024F2746" w14:textId="77777777" w:rsidR="00C65FB8" w:rsidRDefault="00C65FB8">
      <w:pPr>
        <w:spacing w:line="360" w:lineRule="auto"/>
        <w:rPr>
          <w:rFonts w:ascii="Times New Roman" w:eastAsia="Times New Roman" w:hAnsi="Times New Roman" w:cs="Times New Roman"/>
          <w:b/>
        </w:rPr>
      </w:pPr>
    </w:p>
    <w:p w14:paraId="31A25BAF" w14:textId="77777777" w:rsidR="00C65FB8" w:rsidRDefault="00C65FB8">
      <w:pPr>
        <w:spacing w:line="360" w:lineRule="auto"/>
        <w:rPr>
          <w:rFonts w:ascii="Times New Roman" w:eastAsia="Times New Roman" w:hAnsi="Times New Roman" w:cs="Times New Roman"/>
          <w:b/>
        </w:rPr>
      </w:pPr>
    </w:p>
    <w:p w14:paraId="3CA40558" w14:textId="77777777" w:rsidR="00C65FB8" w:rsidRDefault="00C65FB8">
      <w:pPr>
        <w:spacing w:line="360" w:lineRule="auto"/>
        <w:rPr>
          <w:rFonts w:ascii="Times New Roman" w:eastAsia="Times New Roman" w:hAnsi="Times New Roman" w:cs="Times New Roman"/>
          <w:b/>
        </w:rPr>
      </w:pPr>
    </w:p>
    <w:p w14:paraId="7B6DD75C" w14:textId="77777777" w:rsidR="00C65FB8" w:rsidRDefault="00C65FB8">
      <w:pPr>
        <w:spacing w:line="360" w:lineRule="auto"/>
        <w:rPr>
          <w:rFonts w:ascii="Times New Roman" w:eastAsia="Times New Roman" w:hAnsi="Times New Roman" w:cs="Times New Roman"/>
          <w:b/>
        </w:rPr>
      </w:pPr>
    </w:p>
    <w:p w14:paraId="3FEBCED2" w14:textId="77777777" w:rsidR="00C65FB8" w:rsidRDefault="00C65FB8">
      <w:pPr>
        <w:spacing w:line="360" w:lineRule="auto"/>
        <w:rPr>
          <w:rFonts w:ascii="Times New Roman" w:eastAsia="Times New Roman" w:hAnsi="Times New Roman" w:cs="Times New Roman"/>
          <w:b/>
        </w:rPr>
      </w:pPr>
    </w:p>
    <w:p w14:paraId="546A256E" w14:textId="77777777" w:rsidR="00C65FB8" w:rsidRDefault="00C65FB8">
      <w:pPr>
        <w:spacing w:line="360" w:lineRule="auto"/>
        <w:rPr>
          <w:rFonts w:ascii="Times New Roman" w:eastAsia="Times New Roman" w:hAnsi="Times New Roman" w:cs="Times New Roman"/>
          <w:b/>
        </w:rPr>
      </w:pPr>
    </w:p>
    <w:p w14:paraId="072AD052" w14:textId="77777777" w:rsidR="00C65FB8" w:rsidRDefault="00C65FB8">
      <w:pPr>
        <w:spacing w:line="360" w:lineRule="auto"/>
        <w:rPr>
          <w:rFonts w:ascii="Times New Roman" w:eastAsia="Times New Roman" w:hAnsi="Times New Roman" w:cs="Times New Roman"/>
          <w:b/>
        </w:rPr>
      </w:pPr>
    </w:p>
    <w:p w14:paraId="108687B9" w14:textId="77777777" w:rsidR="00C65FB8" w:rsidRDefault="00C65FB8">
      <w:pPr>
        <w:spacing w:line="360" w:lineRule="auto"/>
        <w:rPr>
          <w:rFonts w:ascii="Times New Roman" w:eastAsia="Times New Roman" w:hAnsi="Times New Roman" w:cs="Times New Roman"/>
          <w:b/>
        </w:rPr>
      </w:pPr>
    </w:p>
    <w:p w14:paraId="141184F3" w14:textId="77777777" w:rsidR="00C65FB8" w:rsidRDefault="00C65FB8">
      <w:pPr>
        <w:spacing w:line="360" w:lineRule="auto"/>
        <w:rPr>
          <w:rFonts w:ascii="Times New Roman" w:eastAsia="Times New Roman" w:hAnsi="Times New Roman" w:cs="Times New Roman"/>
          <w:b/>
        </w:rPr>
      </w:pPr>
    </w:p>
    <w:p w14:paraId="7F260F5A"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lastRenderedPageBreak/>
        <w:t>Figure 2. Relative effect of benthic composition and fishing pressure on herbivore functioning for croppers (A) and scrapers (</w:t>
      </w:r>
      <w:commentRangeStart w:id="133"/>
      <w:r>
        <w:rPr>
          <w:rFonts w:ascii="Times New Roman" w:eastAsia="Times New Roman" w:hAnsi="Times New Roman" w:cs="Times New Roman"/>
          <w:b/>
        </w:rPr>
        <w:t xml:space="preserve">B). </w:t>
      </w:r>
      <w:commentRangeEnd w:id="133"/>
      <w:r w:rsidR="006503D4">
        <w:rPr>
          <w:rStyle w:val="CommentReference"/>
        </w:rPr>
        <w:commentReference w:id="133"/>
      </w:r>
      <w:r>
        <w:rPr>
          <w:rFonts w:ascii="Gungsuh" w:eastAsia="Gungsuh" w:hAnsi="Gungsuh" w:cs="Gungsuh"/>
        </w:rPr>
        <w:t xml:space="preserve">Bars are relative effect size ratios of each covariate for top-ranking model sets (models ≤ 7 AIC units of top-ranked model), scaled to indicate very weak (0) or very important (1) drivers of grazing </w:t>
      </w:r>
      <w:r>
        <w:rPr>
          <w:rFonts w:ascii="Times New Roman" w:eastAsia="Times New Roman" w:hAnsi="Times New Roman" w:cs="Times New Roman"/>
        </w:rPr>
        <w:t>rates.</w:t>
      </w:r>
      <w:r>
        <w:rPr>
          <w:noProof/>
          <w:lang w:val="en-GB"/>
        </w:rPr>
        <w:drawing>
          <wp:anchor distT="114300" distB="114300" distL="114300" distR="114300" simplePos="0" relativeHeight="251659264" behindDoc="0" locked="0" layoutInCell="1" hidden="0" allowOverlap="1" wp14:anchorId="71E0283D" wp14:editId="3F7491C3">
            <wp:simplePos x="0" y="0"/>
            <wp:positionH relativeFrom="column">
              <wp:posOffset>-400049</wp:posOffset>
            </wp:positionH>
            <wp:positionV relativeFrom="paragraph">
              <wp:posOffset>142875</wp:posOffset>
            </wp:positionV>
            <wp:extent cx="6429375" cy="3214688"/>
            <wp:effectExtent l="0" t="0" r="0" b="0"/>
            <wp:wrapSquare wrapText="bothSides" distT="114300" distB="114300" distL="114300" distR="114300"/>
            <wp:docPr id="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90"/>
                    <a:srcRect/>
                    <a:stretch>
                      <a:fillRect/>
                    </a:stretch>
                  </pic:blipFill>
                  <pic:spPr>
                    <a:xfrm>
                      <a:off x="0" y="0"/>
                      <a:ext cx="6429375" cy="3214688"/>
                    </a:xfrm>
                    <a:prstGeom prst="rect">
                      <a:avLst/>
                    </a:prstGeom>
                    <a:ln/>
                  </pic:spPr>
                </pic:pic>
              </a:graphicData>
            </a:graphic>
          </wp:anchor>
        </w:drawing>
      </w:r>
    </w:p>
    <w:p w14:paraId="7227EEEC" w14:textId="77777777" w:rsidR="00C65FB8" w:rsidRDefault="00C65FB8">
      <w:pPr>
        <w:spacing w:line="360" w:lineRule="auto"/>
        <w:rPr>
          <w:rFonts w:ascii="Times New Roman" w:eastAsia="Times New Roman" w:hAnsi="Times New Roman" w:cs="Times New Roman"/>
        </w:rPr>
      </w:pPr>
    </w:p>
    <w:p w14:paraId="0105BE10" w14:textId="77777777" w:rsidR="00C65FB8" w:rsidRDefault="00C65FB8">
      <w:pPr>
        <w:spacing w:line="360" w:lineRule="auto"/>
        <w:rPr>
          <w:rFonts w:ascii="Times New Roman" w:eastAsia="Times New Roman" w:hAnsi="Times New Roman" w:cs="Times New Roman"/>
        </w:rPr>
      </w:pPr>
    </w:p>
    <w:p w14:paraId="545915B2" w14:textId="77777777" w:rsidR="00C65FB8" w:rsidRDefault="00C65FB8">
      <w:pPr>
        <w:spacing w:line="360" w:lineRule="auto"/>
        <w:rPr>
          <w:rFonts w:ascii="Times New Roman" w:eastAsia="Times New Roman" w:hAnsi="Times New Roman" w:cs="Times New Roman"/>
          <w:b/>
        </w:rPr>
      </w:pPr>
    </w:p>
    <w:p w14:paraId="78A23C1B" w14:textId="77777777" w:rsidR="00C65FB8" w:rsidRDefault="00C65FB8">
      <w:pPr>
        <w:spacing w:line="360" w:lineRule="auto"/>
        <w:rPr>
          <w:rFonts w:ascii="Times New Roman" w:eastAsia="Times New Roman" w:hAnsi="Times New Roman" w:cs="Times New Roman"/>
          <w:b/>
        </w:rPr>
      </w:pPr>
    </w:p>
    <w:p w14:paraId="02E8D970" w14:textId="77777777" w:rsidR="00C65FB8" w:rsidRDefault="00C65FB8">
      <w:pPr>
        <w:spacing w:line="360" w:lineRule="auto"/>
        <w:rPr>
          <w:rFonts w:ascii="Times New Roman" w:eastAsia="Times New Roman" w:hAnsi="Times New Roman" w:cs="Times New Roman"/>
          <w:b/>
        </w:rPr>
      </w:pPr>
    </w:p>
    <w:p w14:paraId="39EA5A74" w14:textId="77777777" w:rsidR="00C65FB8" w:rsidRDefault="00C65FB8">
      <w:pPr>
        <w:spacing w:line="360" w:lineRule="auto"/>
        <w:rPr>
          <w:rFonts w:ascii="Times New Roman" w:eastAsia="Times New Roman" w:hAnsi="Times New Roman" w:cs="Times New Roman"/>
          <w:b/>
        </w:rPr>
      </w:pPr>
    </w:p>
    <w:p w14:paraId="6E9CF9E5" w14:textId="77777777" w:rsidR="00C65FB8" w:rsidRDefault="00C65FB8">
      <w:pPr>
        <w:spacing w:line="360" w:lineRule="auto"/>
        <w:rPr>
          <w:rFonts w:ascii="Times New Roman" w:eastAsia="Times New Roman" w:hAnsi="Times New Roman" w:cs="Times New Roman"/>
          <w:b/>
        </w:rPr>
      </w:pPr>
    </w:p>
    <w:p w14:paraId="172BAA4C" w14:textId="77777777" w:rsidR="00C65FB8" w:rsidRDefault="00C65FB8">
      <w:pPr>
        <w:spacing w:line="360" w:lineRule="auto"/>
        <w:rPr>
          <w:rFonts w:ascii="Times New Roman" w:eastAsia="Times New Roman" w:hAnsi="Times New Roman" w:cs="Times New Roman"/>
          <w:b/>
        </w:rPr>
      </w:pPr>
    </w:p>
    <w:p w14:paraId="0130F2DD" w14:textId="77777777" w:rsidR="00C65FB8" w:rsidRDefault="00C65FB8">
      <w:pPr>
        <w:spacing w:line="360" w:lineRule="auto"/>
        <w:rPr>
          <w:rFonts w:ascii="Times New Roman" w:eastAsia="Times New Roman" w:hAnsi="Times New Roman" w:cs="Times New Roman"/>
          <w:b/>
        </w:rPr>
      </w:pPr>
    </w:p>
    <w:p w14:paraId="4DE1C62D" w14:textId="77777777" w:rsidR="00C65FB8" w:rsidRDefault="00C65FB8">
      <w:pPr>
        <w:spacing w:line="360" w:lineRule="auto"/>
        <w:rPr>
          <w:rFonts w:ascii="Times New Roman" w:eastAsia="Times New Roman" w:hAnsi="Times New Roman" w:cs="Times New Roman"/>
          <w:b/>
        </w:rPr>
      </w:pPr>
    </w:p>
    <w:p w14:paraId="697C8789" w14:textId="77777777" w:rsidR="00C65FB8" w:rsidRDefault="00C65FB8">
      <w:pPr>
        <w:spacing w:line="360" w:lineRule="auto"/>
        <w:rPr>
          <w:rFonts w:ascii="Times New Roman" w:eastAsia="Times New Roman" w:hAnsi="Times New Roman" w:cs="Times New Roman"/>
          <w:b/>
        </w:rPr>
      </w:pPr>
    </w:p>
    <w:p w14:paraId="69687A3E" w14:textId="77777777" w:rsidR="00C65FB8" w:rsidRDefault="00C65FB8">
      <w:pPr>
        <w:spacing w:line="360" w:lineRule="auto"/>
        <w:rPr>
          <w:rFonts w:ascii="Times New Roman" w:eastAsia="Times New Roman" w:hAnsi="Times New Roman" w:cs="Times New Roman"/>
          <w:b/>
        </w:rPr>
      </w:pPr>
    </w:p>
    <w:p w14:paraId="682696CE" w14:textId="77777777" w:rsidR="00C65FB8" w:rsidRDefault="00C65FB8">
      <w:pPr>
        <w:spacing w:line="360" w:lineRule="auto"/>
        <w:rPr>
          <w:rFonts w:ascii="Times New Roman" w:eastAsia="Times New Roman" w:hAnsi="Times New Roman" w:cs="Times New Roman"/>
          <w:b/>
        </w:rPr>
      </w:pPr>
    </w:p>
    <w:p w14:paraId="2B744776" w14:textId="77777777" w:rsidR="00C65FB8" w:rsidRDefault="00C65FB8">
      <w:pPr>
        <w:spacing w:line="360" w:lineRule="auto"/>
        <w:rPr>
          <w:rFonts w:ascii="Times New Roman" w:eastAsia="Times New Roman" w:hAnsi="Times New Roman" w:cs="Times New Roman"/>
          <w:b/>
        </w:rPr>
      </w:pPr>
    </w:p>
    <w:p w14:paraId="26E63F8D" w14:textId="77777777" w:rsidR="00C65FB8" w:rsidRDefault="00C65FB8">
      <w:pPr>
        <w:spacing w:line="360" w:lineRule="auto"/>
        <w:rPr>
          <w:rFonts w:ascii="Times New Roman" w:eastAsia="Times New Roman" w:hAnsi="Times New Roman" w:cs="Times New Roman"/>
          <w:b/>
        </w:rPr>
      </w:pPr>
    </w:p>
    <w:p w14:paraId="6A20DB36" w14:textId="77777777" w:rsidR="00C65FB8" w:rsidRDefault="00C65FB8">
      <w:pPr>
        <w:spacing w:line="360" w:lineRule="auto"/>
        <w:rPr>
          <w:rFonts w:ascii="Times New Roman" w:eastAsia="Times New Roman" w:hAnsi="Times New Roman" w:cs="Times New Roman"/>
          <w:b/>
        </w:rPr>
      </w:pPr>
    </w:p>
    <w:p w14:paraId="0986A267" w14:textId="77777777" w:rsidR="00C65FB8" w:rsidRDefault="00CC0F79">
      <w:pPr>
        <w:spacing w:line="360" w:lineRule="auto"/>
        <w:rPr>
          <w:rFonts w:ascii="Times New Roman" w:eastAsia="Times New Roman" w:hAnsi="Times New Roman" w:cs="Times New Roman"/>
          <w:b/>
        </w:rPr>
      </w:pPr>
      <w:r>
        <w:rPr>
          <w:noProof/>
          <w:lang w:val="en-GB"/>
        </w:rPr>
        <w:lastRenderedPageBreak/>
        <w:drawing>
          <wp:anchor distT="114300" distB="114300" distL="114300" distR="114300" simplePos="0" relativeHeight="251660288" behindDoc="0" locked="0" layoutInCell="1" hidden="0" allowOverlap="1" wp14:anchorId="7608CB5D" wp14:editId="4A6EB3B5">
            <wp:simplePos x="0" y="0"/>
            <wp:positionH relativeFrom="column">
              <wp:posOffset>-276224</wp:posOffset>
            </wp:positionH>
            <wp:positionV relativeFrom="paragraph">
              <wp:posOffset>114300</wp:posOffset>
            </wp:positionV>
            <wp:extent cx="6500813" cy="3255265"/>
            <wp:effectExtent l="0" t="0" r="0" b="0"/>
            <wp:wrapSquare wrapText="bothSides" distT="114300" distB="114300" distL="114300" distR="114300"/>
            <wp:docPr id="1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91"/>
                    <a:srcRect/>
                    <a:stretch>
                      <a:fillRect/>
                    </a:stretch>
                  </pic:blipFill>
                  <pic:spPr>
                    <a:xfrm>
                      <a:off x="0" y="0"/>
                      <a:ext cx="6500813" cy="3255265"/>
                    </a:xfrm>
                    <a:prstGeom prst="rect">
                      <a:avLst/>
                    </a:prstGeom>
                    <a:ln/>
                  </pic:spPr>
                </pic:pic>
              </a:graphicData>
            </a:graphic>
          </wp:anchor>
        </w:drawing>
      </w:r>
    </w:p>
    <w:p w14:paraId="0D10FF98"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t>Figure 3. Predicted effects of benthic and fishing drivers on cropper (A</w:t>
      </w:r>
      <w:proofErr w:type="gramStart"/>
      <w:r>
        <w:rPr>
          <w:rFonts w:ascii="Times New Roman" w:eastAsia="Times New Roman" w:hAnsi="Times New Roman" w:cs="Times New Roman"/>
          <w:b/>
        </w:rPr>
        <w:t>,B,C</w:t>
      </w:r>
      <w:proofErr w:type="gramEnd"/>
      <w:r>
        <w:rPr>
          <w:rFonts w:ascii="Times New Roman" w:eastAsia="Times New Roman" w:hAnsi="Times New Roman" w:cs="Times New Roman"/>
          <w:b/>
        </w:rPr>
        <w:t xml:space="preserve">) and scraper (C,D) function. </w:t>
      </w:r>
      <w:r>
        <w:rPr>
          <w:rFonts w:ascii="Gungsuh" w:eastAsia="Gungsuh" w:hAnsi="Gungsuh" w:cs="Gungsuh"/>
        </w:rPr>
        <w:t xml:space="preserve">Lines and points are herbivore functions as predicted by top model sets (≤ 7 AIC </w:t>
      </w:r>
      <w:r>
        <w:rPr>
          <w:rFonts w:ascii="Times New Roman" w:eastAsia="Times New Roman" w:hAnsi="Times New Roman" w:cs="Times New Roman"/>
        </w:rPr>
        <w:t xml:space="preserve">units from top-ranking model) holding other covariates to their means, with each model prediction weighted by its AIC weight and error represented as sample variance. All selected covariates had relative effect size ratios &gt; 0.4 (Fig. 2). Decile rugs indicate the spread of observed data (in A, top rug is substrate and bottom rug is </w:t>
      </w:r>
      <w:proofErr w:type="spellStart"/>
      <w:r>
        <w:rPr>
          <w:rFonts w:ascii="Times New Roman" w:eastAsia="Times New Roman" w:hAnsi="Times New Roman" w:cs="Times New Roman"/>
        </w:rPr>
        <w:t>macroalgae</w:t>
      </w:r>
      <w:proofErr w:type="spellEnd"/>
      <w:r>
        <w:rPr>
          <w:rFonts w:ascii="Times New Roman" w:eastAsia="Times New Roman" w:hAnsi="Times New Roman" w:cs="Times New Roman"/>
        </w:rPr>
        <w:t>).</w:t>
      </w:r>
    </w:p>
    <w:p w14:paraId="602A2A35" w14:textId="77777777" w:rsidR="00C65FB8" w:rsidRDefault="00C65FB8">
      <w:pPr>
        <w:spacing w:line="360" w:lineRule="auto"/>
        <w:rPr>
          <w:rFonts w:ascii="Times New Roman" w:eastAsia="Times New Roman" w:hAnsi="Times New Roman" w:cs="Times New Roman"/>
        </w:rPr>
      </w:pPr>
    </w:p>
    <w:p w14:paraId="4CA211BD" w14:textId="77777777" w:rsidR="00C65FB8" w:rsidRDefault="00C65FB8">
      <w:pPr>
        <w:spacing w:line="360" w:lineRule="auto"/>
        <w:rPr>
          <w:rFonts w:ascii="Times New Roman" w:eastAsia="Times New Roman" w:hAnsi="Times New Roman" w:cs="Times New Roman"/>
        </w:rPr>
      </w:pPr>
    </w:p>
    <w:p w14:paraId="008F5B60" w14:textId="77777777" w:rsidR="00C65FB8" w:rsidRDefault="00C65FB8">
      <w:pPr>
        <w:spacing w:line="360" w:lineRule="auto"/>
        <w:rPr>
          <w:rFonts w:ascii="Times New Roman" w:eastAsia="Times New Roman" w:hAnsi="Times New Roman" w:cs="Times New Roman"/>
        </w:rPr>
      </w:pPr>
    </w:p>
    <w:p w14:paraId="16B131F1" w14:textId="77777777" w:rsidR="00C65FB8" w:rsidRDefault="00C65FB8">
      <w:pPr>
        <w:spacing w:line="360" w:lineRule="auto"/>
        <w:rPr>
          <w:rFonts w:ascii="Times New Roman" w:eastAsia="Times New Roman" w:hAnsi="Times New Roman" w:cs="Times New Roman"/>
        </w:rPr>
      </w:pPr>
    </w:p>
    <w:p w14:paraId="26D5A9A5" w14:textId="77777777" w:rsidR="00C65FB8" w:rsidRDefault="00C65FB8">
      <w:pPr>
        <w:spacing w:line="360" w:lineRule="auto"/>
        <w:rPr>
          <w:rFonts w:ascii="Times New Roman" w:eastAsia="Times New Roman" w:hAnsi="Times New Roman" w:cs="Times New Roman"/>
        </w:rPr>
      </w:pPr>
    </w:p>
    <w:p w14:paraId="6DD9DBAB" w14:textId="77777777" w:rsidR="00C65FB8" w:rsidRDefault="00C65FB8">
      <w:pPr>
        <w:spacing w:line="360" w:lineRule="auto"/>
        <w:rPr>
          <w:rFonts w:ascii="Times New Roman" w:eastAsia="Times New Roman" w:hAnsi="Times New Roman" w:cs="Times New Roman"/>
        </w:rPr>
      </w:pPr>
    </w:p>
    <w:p w14:paraId="59CD2492" w14:textId="77777777" w:rsidR="00C65FB8" w:rsidRDefault="00C65FB8">
      <w:pPr>
        <w:spacing w:line="360" w:lineRule="auto"/>
        <w:rPr>
          <w:rFonts w:ascii="Times New Roman" w:eastAsia="Times New Roman" w:hAnsi="Times New Roman" w:cs="Times New Roman"/>
        </w:rPr>
      </w:pPr>
    </w:p>
    <w:p w14:paraId="2E00D76C" w14:textId="77777777" w:rsidR="00C65FB8" w:rsidRDefault="00C65FB8">
      <w:pPr>
        <w:spacing w:line="360" w:lineRule="auto"/>
        <w:rPr>
          <w:rFonts w:ascii="Times New Roman" w:eastAsia="Times New Roman" w:hAnsi="Times New Roman" w:cs="Times New Roman"/>
        </w:rPr>
      </w:pPr>
    </w:p>
    <w:p w14:paraId="715510AA" w14:textId="77777777" w:rsidR="00C65FB8" w:rsidRDefault="00C65FB8">
      <w:pPr>
        <w:spacing w:line="360" w:lineRule="auto"/>
        <w:rPr>
          <w:rFonts w:ascii="Times New Roman" w:eastAsia="Times New Roman" w:hAnsi="Times New Roman" w:cs="Times New Roman"/>
        </w:rPr>
      </w:pPr>
    </w:p>
    <w:p w14:paraId="676D4011" w14:textId="77777777" w:rsidR="00C65FB8" w:rsidRDefault="00C65FB8">
      <w:pPr>
        <w:spacing w:line="360" w:lineRule="auto"/>
        <w:rPr>
          <w:rFonts w:ascii="Times New Roman" w:eastAsia="Times New Roman" w:hAnsi="Times New Roman" w:cs="Times New Roman"/>
        </w:rPr>
      </w:pPr>
    </w:p>
    <w:p w14:paraId="653FC52F" w14:textId="77777777" w:rsidR="00C65FB8" w:rsidRDefault="00C65FB8">
      <w:pPr>
        <w:spacing w:line="360" w:lineRule="auto"/>
        <w:rPr>
          <w:rFonts w:ascii="Times New Roman" w:eastAsia="Times New Roman" w:hAnsi="Times New Roman" w:cs="Times New Roman"/>
        </w:rPr>
      </w:pPr>
    </w:p>
    <w:p w14:paraId="5A7C8353" w14:textId="77777777" w:rsidR="00C65FB8" w:rsidRDefault="00CC0F79">
      <w:pPr>
        <w:spacing w:line="360" w:lineRule="auto"/>
        <w:rPr>
          <w:rFonts w:ascii="Times New Roman" w:eastAsia="Times New Roman" w:hAnsi="Times New Roman" w:cs="Times New Roman"/>
        </w:rPr>
      </w:pPr>
      <w:r>
        <w:rPr>
          <w:noProof/>
          <w:lang w:val="en-GB"/>
        </w:rPr>
        <w:lastRenderedPageBreak/>
        <w:drawing>
          <wp:anchor distT="114300" distB="114300" distL="114300" distR="114300" simplePos="0" relativeHeight="251661312" behindDoc="0" locked="0" layoutInCell="1" hidden="0" allowOverlap="1" wp14:anchorId="13F10996" wp14:editId="21098960">
            <wp:simplePos x="0" y="0"/>
            <wp:positionH relativeFrom="column">
              <wp:posOffset>142875</wp:posOffset>
            </wp:positionH>
            <wp:positionV relativeFrom="paragraph">
              <wp:posOffset>133350</wp:posOffset>
            </wp:positionV>
            <wp:extent cx="5881688" cy="2945320"/>
            <wp:effectExtent l="0" t="0" r="0" b="0"/>
            <wp:wrapSquare wrapText="bothSides" distT="114300" distB="114300" distL="114300" distR="114300"/>
            <wp:docPr id="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2"/>
                    <a:srcRect/>
                    <a:stretch>
                      <a:fillRect/>
                    </a:stretch>
                  </pic:blipFill>
                  <pic:spPr>
                    <a:xfrm>
                      <a:off x="0" y="0"/>
                      <a:ext cx="5881688" cy="2945320"/>
                    </a:xfrm>
                    <a:prstGeom prst="rect">
                      <a:avLst/>
                    </a:prstGeom>
                    <a:ln/>
                  </pic:spPr>
                </pic:pic>
              </a:graphicData>
            </a:graphic>
          </wp:anchor>
        </w:drawing>
      </w:r>
    </w:p>
    <w:p w14:paraId="75C6EC87"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t xml:space="preserve">Figure 4. Association between grazing function and grazing biomass. </w:t>
      </w:r>
      <w:r>
        <w:rPr>
          <w:rFonts w:ascii="Times New Roman" w:eastAsia="Times New Roman" w:hAnsi="Times New Roman" w:cs="Times New Roman"/>
        </w:rPr>
        <w:t>Reef-level estimates of cropper algal consumption (A) and scraper area grazed (B) plotted against UVC biomass, with shapes indicating regions and labels indicating marginal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from a linear model of function ~ biomass.</w:t>
      </w:r>
    </w:p>
    <w:p w14:paraId="6B6CEE07" w14:textId="77777777" w:rsidR="00C65FB8" w:rsidRDefault="00CC0F79">
      <w:pPr>
        <w:spacing w:line="360" w:lineRule="auto"/>
        <w:rPr>
          <w:rFonts w:ascii="Times New Roman" w:eastAsia="Times New Roman" w:hAnsi="Times New Roman" w:cs="Times New Roman"/>
          <w:b/>
        </w:rPr>
      </w:pPr>
      <w:r>
        <w:rPr>
          <w:noProof/>
          <w:lang w:val="en-GB"/>
        </w:rPr>
        <w:drawing>
          <wp:anchor distT="114300" distB="114300" distL="114300" distR="114300" simplePos="0" relativeHeight="251662336" behindDoc="0" locked="0" layoutInCell="1" hidden="0" allowOverlap="1" wp14:anchorId="05E7DF1A" wp14:editId="2B6696E7">
            <wp:simplePos x="0" y="0"/>
            <wp:positionH relativeFrom="column">
              <wp:posOffset>-923924</wp:posOffset>
            </wp:positionH>
            <wp:positionV relativeFrom="paragraph">
              <wp:posOffset>247650</wp:posOffset>
            </wp:positionV>
            <wp:extent cx="7675066" cy="1928813"/>
            <wp:effectExtent l="0" t="0" r="0" b="0"/>
            <wp:wrapSquare wrapText="bothSides" distT="114300" distB="114300" distL="114300" distR="11430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3"/>
                    <a:srcRect/>
                    <a:stretch>
                      <a:fillRect/>
                    </a:stretch>
                  </pic:blipFill>
                  <pic:spPr>
                    <a:xfrm>
                      <a:off x="0" y="0"/>
                      <a:ext cx="7675066" cy="1928813"/>
                    </a:xfrm>
                    <a:prstGeom prst="rect">
                      <a:avLst/>
                    </a:prstGeom>
                    <a:ln/>
                  </pic:spPr>
                </pic:pic>
              </a:graphicData>
            </a:graphic>
          </wp:anchor>
        </w:drawing>
      </w:r>
    </w:p>
    <w:p w14:paraId="4CF46D77"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t>Figure 5. Biodiversity effects on decoupling of herbivore function from herbivore biomass.</w:t>
      </w:r>
      <w:r>
        <w:rPr>
          <w:rFonts w:ascii="Times New Roman" w:eastAsia="Times New Roman" w:hAnsi="Times New Roman" w:cs="Times New Roman"/>
        </w:rPr>
        <w:t xml:space="preserve"> Lines are predicted effect of species evenness (A, C) and species richness (rarefied) (B) on grazing rates of croppers (blue) and scrapers (yellow), accounting for biomass and abundance effects, with two standard errors. Points </w:t>
      </w:r>
      <w:proofErr w:type="gramStart"/>
      <w:r>
        <w:rPr>
          <w:rFonts w:ascii="Times New Roman" w:eastAsia="Times New Roman" w:hAnsi="Times New Roman" w:cs="Times New Roman"/>
        </w:rPr>
        <w:t>are observed</w:t>
      </w:r>
      <w:proofErr w:type="gramEnd"/>
      <w:r>
        <w:rPr>
          <w:rFonts w:ascii="Times New Roman" w:eastAsia="Times New Roman" w:hAnsi="Times New Roman" w:cs="Times New Roman"/>
        </w:rPr>
        <w:t xml:space="preserve"> values, with shapes indicating reef region. Species richness (rarefied) was not retained in the top-ranking model (by AIC) for croppers (Table SX).</w:t>
      </w:r>
    </w:p>
    <w:p w14:paraId="58184FDC" w14:textId="77777777" w:rsidR="00C65FB8" w:rsidRDefault="00C65FB8">
      <w:pPr>
        <w:spacing w:line="360" w:lineRule="auto"/>
        <w:rPr>
          <w:rFonts w:ascii="Times New Roman" w:eastAsia="Times New Roman" w:hAnsi="Times New Roman" w:cs="Times New Roman"/>
          <w:b/>
        </w:rPr>
      </w:pPr>
    </w:p>
    <w:p w14:paraId="37BC9EC3" w14:textId="77777777" w:rsidR="00C65FB8" w:rsidRDefault="00CC0F79">
      <w:pPr>
        <w:spacing w:line="360" w:lineRule="auto"/>
        <w:rPr>
          <w:rFonts w:ascii="Times New Roman" w:eastAsia="Times New Roman" w:hAnsi="Times New Roman" w:cs="Times New Roman"/>
          <w:b/>
        </w:rPr>
      </w:pPr>
      <w:r>
        <w:lastRenderedPageBreak/>
        <w:br w:type="page"/>
      </w:r>
    </w:p>
    <w:p w14:paraId="5A2371A2" w14:textId="77777777" w:rsidR="00C65FB8" w:rsidRDefault="00CC0F79">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1CCB490B" w14:textId="77777777" w:rsidR="00C65FB8" w:rsidRPr="001342BD" w:rsidRDefault="00CC0F79">
      <w:pPr>
        <w:widowControl w:val="0"/>
        <w:pBdr>
          <w:top w:val="nil"/>
          <w:left w:val="nil"/>
          <w:bottom w:val="nil"/>
          <w:right w:val="nil"/>
          <w:between w:val="nil"/>
        </w:pBdr>
        <w:spacing w:before="220" w:after="220" w:line="240" w:lineRule="auto"/>
        <w:ind w:left="440" w:hanging="440"/>
        <w:rPr>
          <w:rFonts w:ascii="Times New Roman" w:eastAsia="Times New Roman" w:hAnsi="Times New Roman" w:cs="Times New Roman"/>
          <w:color w:val="000000"/>
          <w:lang w:val="es-ES"/>
        </w:rPr>
      </w:pPr>
      <w:hyperlink r:id="rId94">
        <w:r>
          <w:rPr>
            <w:rFonts w:ascii="Times New Roman" w:eastAsia="Times New Roman" w:hAnsi="Times New Roman" w:cs="Times New Roman"/>
            <w:color w:val="000000"/>
          </w:rPr>
          <w:t xml:space="preserve">Arnold SN, Steneck RS, Mumby PJ (2010) Running the gauntlet: inhibitory effects of algal turfs on the processes of coral recruitment. </w:t>
        </w:r>
        <w:r w:rsidRPr="001342BD">
          <w:rPr>
            <w:rFonts w:ascii="Times New Roman" w:eastAsia="Times New Roman" w:hAnsi="Times New Roman" w:cs="Times New Roman"/>
            <w:color w:val="000000"/>
            <w:lang w:val="es-ES"/>
          </w:rPr>
          <w:t xml:space="preserve">Mar </w:t>
        </w:r>
        <w:proofErr w:type="spellStart"/>
        <w:r w:rsidRPr="001342BD">
          <w:rPr>
            <w:rFonts w:ascii="Times New Roman" w:eastAsia="Times New Roman" w:hAnsi="Times New Roman" w:cs="Times New Roman"/>
            <w:color w:val="000000"/>
            <w:lang w:val="es-ES"/>
          </w:rPr>
          <w:t>Ecol</w:t>
        </w:r>
        <w:proofErr w:type="spellEnd"/>
        <w:r w:rsidRPr="001342BD">
          <w:rPr>
            <w:rFonts w:ascii="Times New Roman" w:eastAsia="Times New Roman" w:hAnsi="Times New Roman" w:cs="Times New Roman"/>
            <w:color w:val="000000"/>
            <w:lang w:val="es-ES"/>
          </w:rPr>
          <w:t xml:space="preserve"> </w:t>
        </w:r>
        <w:proofErr w:type="spellStart"/>
        <w:r w:rsidRPr="001342BD">
          <w:rPr>
            <w:rFonts w:ascii="Times New Roman" w:eastAsia="Times New Roman" w:hAnsi="Times New Roman" w:cs="Times New Roman"/>
            <w:color w:val="000000"/>
            <w:lang w:val="es-ES"/>
          </w:rPr>
          <w:t>Prog</w:t>
        </w:r>
        <w:proofErr w:type="spellEnd"/>
        <w:r w:rsidRPr="001342BD">
          <w:rPr>
            <w:rFonts w:ascii="Times New Roman" w:eastAsia="Times New Roman" w:hAnsi="Times New Roman" w:cs="Times New Roman"/>
            <w:color w:val="000000"/>
            <w:lang w:val="es-ES"/>
          </w:rPr>
          <w:t xml:space="preserve"> Ser 414:91–105</w:t>
        </w:r>
      </w:hyperlink>
    </w:p>
    <w:p w14:paraId="3DBDE1C5"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5">
        <w:proofErr w:type="spellStart"/>
        <w:r w:rsidRPr="001342BD">
          <w:rPr>
            <w:rFonts w:ascii="Times New Roman" w:eastAsia="Times New Roman" w:hAnsi="Times New Roman" w:cs="Times New Roman"/>
            <w:color w:val="000000"/>
            <w:lang w:val="es-ES"/>
          </w:rPr>
          <w:t>Bartoń</w:t>
        </w:r>
        <w:proofErr w:type="spellEnd"/>
        <w:r w:rsidRPr="001342BD">
          <w:rPr>
            <w:rFonts w:ascii="Times New Roman" w:eastAsia="Times New Roman" w:hAnsi="Times New Roman" w:cs="Times New Roman"/>
            <w:color w:val="000000"/>
            <w:lang w:val="es-ES"/>
          </w:rPr>
          <w:t xml:space="preserve"> K (2013) </w:t>
        </w:r>
        <w:proofErr w:type="spellStart"/>
        <w:r w:rsidRPr="001342BD">
          <w:rPr>
            <w:rFonts w:ascii="Times New Roman" w:eastAsia="Times New Roman" w:hAnsi="Times New Roman" w:cs="Times New Roman"/>
            <w:color w:val="000000"/>
            <w:lang w:val="es-ES"/>
          </w:rPr>
          <w:t>MuMIn</w:t>
        </w:r>
        <w:proofErr w:type="spellEnd"/>
        <w:r w:rsidRPr="001342BD">
          <w:rPr>
            <w:rFonts w:ascii="Times New Roman" w:eastAsia="Times New Roman" w:hAnsi="Times New Roman" w:cs="Times New Roman"/>
            <w:color w:val="000000"/>
            <w:lang w:val="es-ES"/>
          </w:rPr>
          <w:t xml:space="preserve">: </w:t>
        </w:r>
        <w:proofErr w:type="spellStart"/>
        <w:r w:rsidRPr="001342BD">
          <w:rPr>
            <w:rFonts w:ascii="Times New Roman" w:eastAsia="Times New Roman" w:hAnsi="Times New Roman" w:cs="Times New Roman"/>
            <w:color w:val="000000"/>
            <w:lang w:val="es-ES"/>
          </w:rPr>
          <w:t>multi-model</w:t>
        </w:r>
        <w:proofErr w:type="spellEnd"/>
        <w:r w:rsidRPr="001342BD">
          <w:rPr>
            <w:rFonts w:ascii="Times New Roman" w:eastAsia="Times New Roman" w:hAnsi="Times New Roman" w:cs="Times New Roman"/>
            <w:color w:val="000000"/>
            <w:lang w:val="es-ES"/>
          </w:rPr>
          <w:t xml:space="preserve"> </w:t>
        </w:r>
        <w:proofErr w:type="spellStart"/>
        <w:r w:rsidRPr="001342BD">
          <w:rPr>
            <w:rFonts w:ascii="Times New Roman" w:eastAsia="Times New Roman" w:hAnsi="Times New Roman" w:cs="Times New Roman"/>
            <w:color w:val="000000"/>
            <w:lang w:val="es-ES"/>
          </w:rPr>
          <w:t>inference</w:t>
        </w:r>
        <w:proofErr w:type="spellEnd"/>
        <w:r w:rsidRPr="001342BD">
          <w:rPr>
            <w:rFonts w:ascii="Times New Roman" w:eastAsia="Times New Roman" w:hAnsi="Times New Roman" w:cs="Times New Roman"/>
            <w:color w:val="000000"/>
            <w:lang w:val="es-ES"/>
          </w:rPr>
          <w:t xml:space="preserve">. </w:t>
        </w:r>
        <w:r>
          <w:rPr>
            <w:rFonts w:ascii="Times New Roman" w:eastAsia="Times New Roman" w:hAnsi="Times New Roman" w:cs="Times New Roman"/>
            <w:color w:val="000000"/>
          </w:rPr>
          <w:t>R package version 1:18</w:t>
        </w:r>
      </w:hyperlink>
    </w:p>
    <w:p w14:paraId="388B13F0"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6">
        <w:r>
          <w:rPr>
            <w:rFonts w:ascii="Times New Roman" w:eastAsia="Times New Roman" w:hAnsi="Times New Roman" w:cs="Times New Roman"/>
            <w:color w:val="000000"/>
          </w:rPr>
          <w:t xml:space="preserve">Bates D, </w:t>
        </w:r>
        <w:proofErr w:type="spellStart"/>
        <w:r>
          <w:rPr>
            <w:rFonts w:ascii="Times New Roman" w:eastAsia="Times New Roman" w:hAnsi="Times New Roman" w:cs="Times New Roman"/>
            <w:color w:val="000000"/>
          </w:rPr>
          <w:t>Maechler</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Bolker</w:t>
        </w:r>
        <w:proofErr w:type="spellEnd"/>
        <w:r>
          <w:rPr>
            <w:rFonts w:ascii="Times New Roman" w:eastAsia="Times New Roman" w:hAnsi="Times New Roman" w:cs="Times New Roman"/>
            <w:color w:val="000000"/>
          </w:rPr>
          <w:t xml:space="preserve"> B, Walker S (2015) Fitting linear mixed-effects models using lme4. J Stat </w:t>
        </w:r>
        <w:proofErr w:type="spellStart"/>
        <w:r>
          <w:rPr>
            <w:rFonts w:ascii="Times New Roman" w:eastAsia="Times New Roman" w:hAnsi="Times New Roman" w:cs="Times New Roman"/>
            <w:color w:val="000000"/>
          </w:rPr>
          <w:t>Softw</w:t>
        </w:r>
        <w:proofErr w:type="spellEnd"/>
        <w:r>
          <w:rPr>
            <w:rFonts w:ascii="Times New Roman" w:eastAsia="Times New Roman" w:hAnsi="Times New Roman" w:cs="Times New Roman"/>
            <w:color w:val="000000"/>
          </w:rPr>
          <w:t xml:space="preserve"> 67:1–48</w:t>
        </w:r>
      </w:hyperlink>
    </w:p>
    <w:p w14:paraId="4A88C211"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7">
        <w:r>
          <w:rPr>
            <w:rFonts w:ascii="Times New Roman" w:eastAsia="Times New Roman" w:hAnsi="Times New Roman" w:cs="Times New Roman"/>
            <w:color w:val="000000"/>
          </w:rPr>
          <w:t xml:space="preserve">Bellwood DR, Choat JH (1990) </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 functional analysis of grazing in parrotfishes (family </w:t>
        </w:r>
        <w:proofErr w:type="spellStart"/>
        <w:r>
          <w:rPr>
            <w:rFonts w:ascii="Times New Roman" w:eastAsia="Times New Roman" w:hAnsi="Times New Roman" w:cs="Times New Roman"/>
            <w:color w:val="000000"/>
          </w:rPr>
          <w:t>Scaridae</w:t>
        </w:r>
        <w:proofErr w:type="spellEnd"/>
        <w:r>
          <w:rPr>
            <w:rFonts w:ascii="Times New Roman" w:eastAsia="Times New Roman" w:hAnsi="Times New Roman" w:cs="Times New Roman"/>
            <w:color w:val="000000"/>
          </w:rPr>
          <w:t xml:space="preserve">): the ecological implications. Environ </w:t>
        </w:r>
        <w:proofErr w:type="spellStart"/>
        <w:r>
          <w:rPr>
            <w:rFonts w:ascii="Times New Roman" w:eastAsia="Times New Roman" w:hAnsi="Times New Roman" w:cs="Times New Roman"/>
            <w:color w:val="000000"/>
          </w:rPr>
          <w:t>Biol</w:t>
        </w:r>
        <w:proofErr w:type="spellEnd"/>
        <w:r>
          <w:rPr>
            <w:rFonts w:ascii="Times New Roman" w:eastAsia="Times New Roman" w:hAnsi="Times New Roman" w:cs="Times New Roman"/>
            <w:color w:val="000000"/>
          </w:rPr>
          <w:t xml:space="preserve"> Fishes 28:189–214</w:t>
        </w:r>
      </w:hyperlink>
    </w:p>
    <w:p w14:paraId="7B89E4E2"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8">
        <w:r>
          <w:rPr>
            <w:rFonts w:ascii="Times New Roman" w:eastAsia="Times New Roman" w:hAnsi="Times New Roman" w:cs="Times New Roman"/>
            <w:color w:val="000000"/>
          </w:rPr>
          <w:t xml:space="preserve">Bellwood DR, Hoey AS, Choat JH (2003) </w:t>
        </w:r>
        <w:proofErr w:type="gramStart"/>
        <w:r>
          <w:rPr>
            <w:rFonts w:ascii="Times New Roman" w:eastAsia="Times New Roman" w:hAnsi="Times New Roman" w:cs="Times New Roman"/>
            <w:color w:val="000000"/>
          </w:rPr>
          <w:t>Limited</w:t>
        </w:r>
        <w:proofErr w:type="gramEnd"/>
        <w:r>
          <w:rPr>
            <w:rFonts w:ascii="Times New Roman" w:eastAsia="Times New Roman" w:hAnsi="Times New Roman" w:cs="Times New Roman"/>
            <w:color w:val="000000"/>
          </w:rPr>
          <w:t xml:space="preserve"> functional redundancy in high diversity systems: resilience and ecosystem function on coral reefs. </w:t>
        </w:r>
        <w:proofErr w:type="spellStart"/>
        <w:r>
          <w:rPr>
            <w:rFonts w:ascii="Times New Roman" w:eastAsia="Times New Roman" w:hAnsi="Times New Roman" w:cs="Times New Roman"/>
            <w:color w:val="000000"/>
          </w:rPr>
          <w:t>Ecol</w:t>
        </w:r>
        <w:proofErr w:type="spellEnd"/>
        <w:r>
          <w:rPr>
            <w:rFonts w:ascii="Times New Roman" w:eastAsia="Times New Roman" w:hAnsi="Times New Roman" w:cs="Times New Roman"/>
            <w:color w:val="000000"/>
          </w:rPr>
          <w:t xml:space="preserve"> Lett 6:281–285</w:t>
        </w:r>
      </w:hyperlink>
    </w:p>
    <w:p w14:paraId="741EA2B7"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9">
        <w:r>
          <w:rPr>
            <w:rFonts w:ascii="Times New Roman" w:eastAsia="Times New Roman" w:hAnsi="Times New Roman" w:cs="Times New Roman"/>
            <w:color w:val="000000"/>
          </w:rPr>
          <w:t xml:space="preserve">Bellwood DR, Hoey AS, Hughes TP (2011) Human activity selectively </w:t>
        </w:r>
        <w:proofErr w:type="gramStart"/>
        <w:r>
          <w:rPr>
            <w:rFonts w:ascii="Times New Roman" w:eastAsia="Times New Roman" w:hAnsi="Times New Roman" w:cs="Times New Roman"/>
            <w:color w:val="000000"/>
          </w:rPr>
          <w:t>impacts</w:t>
        </w:r>
        <w:proofErr w:type="gramEnd"/>
        <w:r>
          <w:rPr>
            <w:rFonts w:ascii="Times New Roman" w:eastAsia="Times New Roman" w:hAnsi="Times New Roman" w:cs="Times New Roman"/>
            <w:color w:val="000000"/>
          </w:rPr>
          <w:t xml:space="preserve"> the ecosystem roles of parrotfishes on coral reefs. </w:t>
        </w:r>
        <w:proofErr w:type="spellStart"/>
        <w:r>
          <w:rPr>
            <w:rFonts w:ascii="Times New Roman" w:eastAsia="Times New Roman" w:hAnsi="Times New Roman" w:cs="Times New Roman"/>
            <w:color w:val="000000"/>
          </w:rPr>
          <w:t>Proc</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Biol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Sci</w:t>
        </w:r>
        <w:proofErr w:type="spellEnd"/>
        <w:r>
          <w:rPr>
            <w:rFonts w:ascii="Times New Roman" w:eastAsia="Times New Roman" w:hAnsi="Times New Roman" w:cs="Times New Roman"/>
            <w:color w:val="000000"/>
          </w:rPr>
          <w:t xml:space="preserve"> 279:1621–1629</w:t>
        </w:r>
      </w:hyperlink>
    </w:p>
    <w:p w14:paraId="565546FB"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0">
        <w:r>
          <w:rPr>
            <w:rFonts w:ascii="Times New Roman" w:eastAsia="Times New Roman" w:hAnsi="Times New Roman" w:cs="Times New Roman"/>
            <w:color w:val="000000"/>
          </w:rPr>
          <w:t>Bellwood DR, Hughes TP, Folke C, Nyström M (2004) Confronting the coral reef crisis. Nature 429:827–833</w:t>
        </w:r>
      </w:hyperlink>
    </w:p>
    <w:p w14:paraId="2090F8CE"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1">
        <w:r>
          <w:rPr>
            <w:rFonts w:ascii="Times New Roman" w:eastAsia="Times New Roman" w:hAnsi="Times New Roman" w:cs="Times New Roman"/>
            <w:color w:val="000000"/>
          </w:rPr>
          <w:t xml:space="preserve">Best RJ, </w:t>
        </w:r>
        <w:proofErr w:type="spellStart"/>
        <w:r>
          <w:rPr>
            <w:rFonts w:ascii="Times New Roman" w:eastAsia="Times New Roman" w:hAnsi="Times New Roman" w:cs="Times New Roman"/>
            <w:color w:val="000000"/>
          </w:rPr>
          <w:t>Chaudoin</w:t>
        </w:r>
        <w:proofErr w:type="spellEnd"/>
        <w:r>
          <w:rPr>
            <w:rFonts w:ascii="Times New Roman" w:eastAsia="Times New Roman" w:hAnsi="Times New Roman" w:cs="Times New Roman"/>
            <w:color w:val="000000"/>
          </w:rPr>
          <w:t xml:space="preserve"> AL, Bracken MES, Graham MH, </w:t>
        </w:r>
        <w:proofErr w:type="spellStart"/>
        <w:r>
          <w:rPr>
            <w:rFonts w:ascii="Times New Roman" w:eastAsia="Times New Roman" w:hAnsi="Times New Roman" w:cs="Times New Roman"/>
            <w:color w:val="000000"/>
          </w:rPr>
          <w:t>Stachowicz</w:t>
        </w:r>
        <w:proofErr w:type="spellEnd"/>
        <w:r>
          <w:rPr>
            <w:rFonts w:ascii="Times New Roman" w:eastAsia="Times New Roman" w:hAnsi="Times New Roman" w:cs="Times New Roman"/>
            <w:color w:val="000000"/>
          </w:rPr>
          <w:t xml:space="preserve"> JJ (2014) Plant–animal diversity relationships in a rocky intertidal system depend on invertebrate body size and algal cover. Ecology 95:1308–1322</w:t>
        </w:r>
      </w:hyperlink>
    </w:p>
    <w:p w14:paraId="74A5C6B5"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2">
        <w:proofErr w:type="spellStart"/>
        <w:r>
          <w:rPr>
            <w:rFonts w:ascii="Times New Roman" w:eastAsia="Times New Roman" w:hAnsi="Times New Roman" w:cs="Times New Roman"/>
            <w:color w:val="000000"/>
          </w:rPr>
          <w:t>Bonaldo</w:t>
        </w:r>
        <w:proofErr w:type="spellEnd"/>
        <w:r>
          <w:rPr>
            <w:rFonts w:ascii="Times New Roman" w:eastAsia="Times New Roman" w:hAnsi="Times New Roman" w:cs="Times New Roman"/>
            <w:color w:val="000000"/>
          </w:rPr>
          <w:t xml:space="preserve"> RM, Bellwood DR (2008) Size-dependent variation in the functional role of the parrotfish </w:t>
        </w:r>
        <w:proofErr w:type="spellStart"/>
        <w:r>
          <w:rPr>
            <w:rFonts w:ascii="Times New Roman" w:eastAsia="Times New Roman" w:hAnsi="Times New Roman" w:cs="Times New Roman"/>
            <w:color w:val="000000"/>
          </w:rPr>
          <w:t>Scarus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rivulatus</w:t>
        </w:r>
        <w:proofErr w:type="spellEnd"/>
        <w:r>
          <w:rPr>
            <w:rFonts w:ascii="Times New Roman" w:eastAsia="Times New Roman" w:hAnsi="Times New Roman" w:cs="Times New Roman"/>
            <w:color w:val="000000"/>
          </w:rPr>
          <w:t xml:space="preserve"> on the Great Barrier Reef, Australia. Mar </w:t>
        </w:r>
        <w:proofErr w:type="spellStart"/>
        <w:r>
          <w:rPr>
            <w:rFonts w:ascii="Times New Roman" w:eastAsia="Times New Roman" w:hAnsi="Times New Roman" w:cs="Times New Roman"/>
            <w:color w:val="000000"/>
          </w:rPr>
          <w:t>Ecol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Prog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Ser</w:t>
        </w:r>
        <w:proofErr w:type="spellEnd"/>
        <w:r>
          <w:rPr>
            <w:rFonts w:ascii="Times New Roman" w:eastAsia="Times New Roman" w:hAnsi="Times New Roman" w:cs="Times New Roman"/>
            <w:color w:val="000000"/>
          </w:rPr>
          <w:t xml:space="preserve"> 360:237–244</w:t>
        </w:r>
      </w:hyperlink>
    </w:p>
    <w:p w14:paraId="16C4FFB9"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3">
        <w:proofErr w:type="spellStart"/>
        <w:r>
          <w:rPr>
            <w:rFonts w:ascii="Times New Roman" w:eastAsia="Times New Roman" w:hAnsi="Times New Roman" w:cs="Times New Roman"/>
            <w:color w:val="000000"/>
          </w:rPr>
          <w:t>Bonaldo</w:t>
        </w:r>
        <w:proofErr w:type="spellEnd"/>
        <w:r>
          <w:rPr>
            <w:rFonts w:ascii="Times New Roman" w:eastAsia="Times New Roman" w:hAnsi="Times New Roman" w:cs="Times New Roman"/>
            <w:color w:val="000000"/>
          </w:rPr>
          <w:t xml:space="preserve"> RM, Hoey AS (2014) </w:t>
        </w:r>
        <w:proofErr w:type="gramStart"/>
        <w:r>
          <w:rPr>
            <w:rFonts w:ascii="Times New Roman" w:eastAsia="Times New Roman" w:hAnsi="Times New Roman" w:cs="Times New Roman"/>
            <w:color w:val="000000"/>
          </w:rPr>
          <w:t>The</w:t>
        </w:r>
        <w:proofErr w:type="gramEnd"/>
        <w:r>
          <w:rPr>
            <w:rFonts w:ascii="Times New Roman" w:eastAsia="Times New Roman" w:hAnsi="Times New Roman" w:cs="Times New Roman"/>
            <w:color w:val="000000"/>
          </w:rPr>
          <w:t xml:space="preserve"> ecosystem roles of parrotfishes on tropical reefs. </w:t>
        </w:r>
        <w:proofErr w:type="gramStart"/>
        <w:r>
          <w:rPr>
            <w:rFonts w:ascii="Times New Roman" w:eastAsia="Times New Roman" w:hAnsi="Times New Roman" w:cs="Times New Roman"/>
            <w:color w:val="000000"/>
          </w:rPr>
          <w:t>and</w:t>
        </w:r>
        <w:proofErr w:type="gramEnd"/>
        <w:r>
          <w:rPr>
            <w:rFonts w:ascii="Times New Roman" w:eastAsia="Times New Roman" w:hAnsi="Times New Roman" w:cs="Times New Roman"/>
            <w:color w:val="000000"/>
          </w:rPr>
          <w:t xml:space="preserve"> Marine Biology: An … 52:81–132</w:t>
        </w:r>
      </w:hyperlink>
    </w:p>
    <w:p w14:paraId="1E931A53"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4">
        <w:r>
          <w:rPr>
            <w:rFonts w:ascii="Times New Roman" w:eastAsia="Times New Roman" w:hAnsi="Times New Roman" w:cs="Times New Roman"/>
            <w:color w:val="000000"/>
          </w:rPr>
          <w:t>Bruno JF, Carr LA, O’Connor MI (2015) Exploring the role of temperature in the ocean through metabolic scaling. Ecology 96:3126–3140</w:t>
        </w:r>
      </w:hyperlink>
    </w:p>
    <w:p w14:paraId="0C65ABE3"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5">
        <w:r>
          <w:rPr>
            <w:rFonts w:ascii="Times New Roman" w:eastAsia="Times New Roman" w:hAnsi="Times New Roman" w:cs="Times New Roman"/>
            <w:color w:val="000000"/>
          </w:rPr>
          <w:t xml:space="preserve">Burkepile DE, Hay ME (2008) Herbivore species richness and feeding complementarity affect community structure and function on a coral reef. </w:t>
        </w:r>
        <w:proofErr w:type="spellStart"/>
        <w:r>
          <w:rPr>
            <w:rFonts w:ascii="Times New Roman" w:eastAsia="Times New Roman" w:hAnsi="Times New Roman" w:cs="Times New Roman"/>
            <w:color w:val="000000"/>
          </w:rPr>
          <w:t>Proc</w:t>
        </w:r>
        <w:proofErr w:type="spellEnd"/>
        <w:r>
          <w:rPr>
            <w:rFonts w:ascii="Times New Roman" w:eastAsia="Times New Roman" w:hAnsi="Times New Roman" w:cs="Times New Roman"/>
            <w:color w:val="000000"/>
          </w:rPr>
          <w:t xml:space="preserve"> Natl </w:t>
        </w:r>
        <w:proofErr w:type="spellStart"/>
        <w:r>
          <w:rPr>
            <w:rFonts w:ascii="Times New Roman" w:eastAsia="Times New Roman" w:hAnsi="Times New Roman" w:cs="Times New Roman"/>
            <w:color w:val="000000"/>
          </w:rPr>
          <w:t>Acad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Sci</w:t>
        </w:r>
        <w:proofErr w:type="spellEnd"/>
        <w:r>
          <w:rPr>
            <w:rFonts w:ascii="Times New Roman" w:eastAsia="Times New Roman" w:hAnsi="Times New Roman" w:cs="Times New Roman"/>
            <w:color w:val="000000"/>
          </w:rPr>
          <w:t xml:space="preserve"> U S </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 105:16201–16206</w:t>
        </w:r>
      </w:hyperlink>
    </w:p>
    <w:p w14:paraId="337FCCC0"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6">
        <w:r>
          <w:rPr>
            <w:rFonts w:ascii="Times New Roman" w:eastAsia="Times New Roman" w:hAnsi="Times New Roman" w:cs="Times New Roman"/>
            <w:color w:val="000000"/>
          </w:rPr>
          <w:t>Burkepile DE, Hay ME (2011) Feeding complementarity versus redundancy among herbivorous fishes on a Caribbean reef. Coral Reefs 30:351–362</w:t>
        </w:r>
      </w:hyperlink>
    </w:p>
    <w:p w14:paraId="48DEBED0"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7">
        <w:r>
          <w:rPr>
            <w:rFonts w:ascii="Times New Roman" w:eastAsia="Times New Roman" w:hAnsi="Times New Roman" w:cs="Times New Roman"/>
            <w:color w:val="000000"/>
          </w:rPr>
          <w:t xml:space="preserve">Burnham KP, Anderson DR (2003) Model Selection and </w:t>
        </w:r>
        <w:proofErr w:type="spellStart"/>
        <w:r>
          <w:rPr>
            <w:rFonts w:ascii="Times New Roman" w:eastAsia="Times New Roman" w:hAnsi="Times New Roman" w:cs="Times New Roman"/>
            <w:color w:val="000000"/>
          </w:rPr>
          <w:t>Multimodel</w:t>
        </w:r>
        <w:proofErr w:type="spellEnd"/>
        <w:r>
          <w:rPr>
            <w:rFonts w:ascii="Times New Roman" w:eastAsia="Times New Roman" w:hAnsi="Times New Roman" w:cs="Times New Roman"/>
            <w:color w:val="000000"/>
          </w:rPr>
          <w:t xml:space="preserve"> Inference: A Practical Information-Theoretic Approach. Springer Science &amp; Business Media, New York</w:t>
        </w:r>
      </w:hyperlink>
    </w:p>
    <w:p w14:paraId="244AFBF8"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8">
        <w:r>
          <w:rPr>
            <w:rFonts w:ascii="Times New Roman" w:eastAsia="Times New Roman" w:hAnsi="Times New Roman" w:cs="Times New Roman"/>
            <w:color w:val="000000"/>
          </w:rPr>
          <w:t xml:space="preserve">Cade BS (2015) Model averaging and muddled </w:t>
        </w:r>
        <w:proofErr w:type="spellStart"/>
        <w:r>
          <w:rPr>
            <w:rFonts w:ascii="Times New Roman" w:eastAsia="Times New Roman" w:hAnsi="Times New Roman" w:cs="Times New Roman"/>
            <w:color w:val="000000"/>
          </w:rPr>
          <w:t>multimodel</w:t>
        </w:r>
        <w:proofErr w:type="spellEnd"/>
        <w:r>
          <w:rPr>
            <w:rFonts w:ascii="Times New Roman" w:eastAsia="Times New Roman" w:hAnsi="Times New Roman" w:cs="Times New Roman"/>
            <w:color w:val="000000"/>
          </w:rPr>
          <w:t xml:space="preserve"> inference. Ecology 96:2370–2382</w:t>
        </w:r>
      </w:hyperlink>
    </w:p>
    <w:p w14:paraId="6BB11ABB"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9">
        <w:r>
          <w:rPr>
            <w:rFonts w:ascii="Times New Roman" w:eastAsia="Times New Roman" w:hAnsi="Times New Roman" w:cs="Times New Roman"/>
            <w:color w:val="000000"/>
          </w:rPr>
          <w:t xml:space="preserve">Chao A, </w:t>
        </w:r>
        <w:proofErr w:type="spellStart"/>
        <w:r>
          <w:rPr>
            <w:rFonts w:ascii="Times New Roman" w:eastAsia="Times New Roman" w:hAnsi="Times New Roman" w:cs="Times New Roman"/>
            <w:color w:val="000000"/>
          </w:rPr>
          <w:t>Jost</w:t>
        </w:r>
        <w:proofErr w:type="spellEnd"/>
        <w:r>
          <w:rPr>
            <w:rFonts w:ascii="Times New Roman" w:eastAsia="Times New Roman" w:hAnsi="Times New Roman" w:cs="Times New Roman"/>
            <w:color w:val="000000"/>
          </w:rPr>
          <w:t xml:space="preserve"> L (2012) Coverage-based rarefaction and extrapolation: standardizing samples by completeness rather than size. Ecology 93:2533–2547</w:t>
        </w:r>
      </w:hyperlink>
    </w:p>
    <w:p w14:paraId="045B5646"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0">
        <w:proofErr w:type="spellStart"/>
        <w:r>
          <w:rPr>
            <w:rFonts w:ascii="Times New Roman" w:eastAsia="Times New Roman" w:hAnsi="Times New Roman" w:cs="Times New Roman"/>
            <w:color w:val="000000"/>
          </w:rPr>
          <w:t>Cheal</w:t>
        </w:r>
        <w:proofErr w:type="spellEnd"/>
        <w:r>
          <w:rPr>
            <w:rFonts w:ascii="Times New Roman" w:eastAsia="Times New Roman" w:hAnsi="Times New Roman" w:cs="Times New Roman"/>
            <w:color w:val="000000"/>
          </w:rPr>
          <w:t xml:space="preserve"> AJ, MacNeil MA, Cripps E, </w:t>
        </w:r>
        <w:proofErr w:type="spellStart"/>
        <w:r>
          <w:rPr>
            <w:rFonts w:ascii="Times New Roman" w:eastAsia="Times New Roman" w:hAnsi="Times New Roman" w:cs="Times New Roman"/>
            <w:color w:val="000000"/>
          </w:rPr>
          <w:t>Emslie</w:t>
        </w:r>
        <w:proofErr w:type="spellEnd"/>
        <w:r>
          <w:rPr>
            <w:rFonts w:ascii="Times New Roman" w:eastAsia="Times New Roman" w:hAnsi="Times New Roman" w:cs="Times New Roman"/>
            <w:color w:val="000000"/>
          </w:rPr>
          <w:t xml:space="preserve"> MJ, </w:t>
        </w:r>
        <w:proofErr w:type="spellStart"/>
        <w:r>
          <w:rPr>
            <w:rFonts w:ascii="Times New Roman" w:eastAsia="Times New Roman" w:hAnsi="Times New Roman" w:cs="Times New Roman"/>
            <w:color w:val="000000"/>
          </w:rPr>
          <w:t>Jonker</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Schaffelke</w:t>
        </w:r>
        <w:proofErr w:type="spellEnd"/>
        <w:r>
          <w:rPr>
            <w:rFonts w:ascii="Times New Roman" w:eastAsia="Times New Roman" w:hAnsi="Times New Roman" w:cs="Times New Roman"/>
            <w:color w:val="000000"/>
          </w:rPr>
          <w:t xml:space="preserve"> B, </w:t>
        </w:r>
        <w:proofErr w:type="spellStart"/>
        <w:r>
          <w:rPr>
            <w:rFonts w:ascii="Times New Roman" w:eastAsia="Times New Roman" w:hAnsi="Times New Roman" w:cs="Times New Roman"/>
            <w:color w:val="000000"/>
          </w:rPr>
          <w:t>Sweatman</w:t>
        </w:r>
        <w:proofErr w:type="spellEnd"/>
        <w:r>
          <w:rPr>
            <w:rFonts w:ascii="Times New Roman" w:eastAsia="Times New Roman" w:hAnsi="Times New Roman" w:cs="Times New Roman"/>
            <w:color w:val="000000"/>
          </w:rPr>
          <w:t xml:space="preserve"> H (2010) Coral–</w:t>
        </w:r>
        <w:proofErr w:type="spellStart"/>
        <w:r>
          <w:rPr>
            <w:rFonts w:ascii="Times New Roman" w:eastAsia="Times New Roman" w:hAnsi="Times New Roman" w:cs="Times New Roman"/>
            <w:color w:val="000000"/>
          </w:rPr>
          <w:t>macroalgal</w:t>
        </w:r>
        <w:proofErr w:type="spellEnd"/>
        <w:r>
          <w:rPr>
            <w:rFonts w:ascii="Times New Roman" w:eastAsia="Times New Roman" w:hAnsi="Times New Roman" w:cs="Times New Roman"/>
            <w:color w:val="000000"/>
          </w:rPr>
          <w:t xml:space="preserve"> phase shifts or reef resilience: links with diversity and functional roles of herbivorous fishes on the Great Barrier Reef. Coral Reefs 29:1005–1015</w:t>
        </w:r>
      </w:hyperlink>
    </w:p>
    <w:p w14:paraId="3F0962EB"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1">
        <w:r>
          <w:rPr>
            <w:rFonts w:ascii="Times New Roman" w:eastAsia="Times New Roman" w:hAnsi="Times New Roman" w:cs="Times New Roman"/>
            <w:color w:val="000000"/>
          </w:rPr>
          <w:t xml:space="preserve">Choat J, Clements K, Robbins W (2002) </w:t>
        </w:r>
        <w:proofErr w:type="gramStart"/>
        <w:r>
          <w:rPr>
            <w:rFonts w:ascii="Times New Roman" w:eastAsia="Times New Roman" w:hAnsi="Times New Roman" w:cs="Times New Roman"/>
            <w:color w:val="000000"/>
          </w:rPr>
          <w:t>The</w:t>
        </w:r>
        <w:proofErr w:type="gramEnd"/>
        <w:r>
          <w:rPr>
            <w:rFonts w:ascii="Times New Roman" w:eastAsia="Times New Roman" w:hAnsi="Times New Roman" w:cs="Times New Roman"/>
            <w:color w:val="000000"/>
          </w:rPr>
          <w:t xml:space="preserve"> trophic status of herbivorous fishes on coral reefs. Mar </w:t>
        </w:r>
        <w:proofErr w:type="spellStart"/>
        <w:r>
          <w:rPr>
            <w:rFonts w:ascii="Times New Roman" w:eastAsia="Times New Roman" w:hAnsi="Times New Roman" w:cs="Times New Roman"/>
            <w:color w:val="000000"/>
          </w:rPr>
          <w:t>Biol</w:t>
        </w:r>
        <w:proofErr w:type="spellEnd"/>
        <w:r>
          <w:rPr>
            <w:rFonts w:ascii="Times New Roman" w:eastAsia="Times New Roman" w:hAnsi="Times New Roman" w:cs="Times New Roman"/>
            <w:color w:val="000000"/>
          </w:rPr>
          <w:t xml:space="preserve"> 140:613–623</w:t>
        </w:r>
      </w:hyperlink>
    </w:p>
    <w:p w14:paraId="6624A0A5"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2">
        <w:proofErr w:type="spellStart"/>
        <w:r>
          <w:rPr>
            <w:rFonts w:ascii="Times New Roman" w:eastAsia="Times New Roman" w:hAnsi="Times New Roman" w:cs="Times New Roman"/>
            <w:color w:val="000000"/>
          </w:rPr>
          <w:t>Doropoulos</w:t>
        </w:r>
        <w:proofErr w:type="spellEnd"/>
        <w:r>
          <w:rPr>
            <w:rFonts w:ascii="Times New Roman" w:eastAsia="Times New Roman" w:hAnsi="Times New Roman" w:cs="Times New Roman"/>
            <w:color w:val="000000"/>
          </w:rPr>
          <w:t xml:space="preserve"> C, </w:t>
        </w:r>
        <w:proofErr w:type="spellStart"/>
        <w:r>
          <w:rPr>
            <w:rFonts w:ascii="Times New Roman" w:eastAsia="Times New Roman" w:hAnsi="Times New Roman" w:cs="Times New Roman"/>
            <w:color w:val="000000"/>
          </w:rPr>
          <w:t>Hyndes</w:t>
        </w:r>
        <w:proofErr w:type="spellEnd"/>
        <w:r>
          <w:rPr>
            <w:rFonts w:ascii="Times New Roman" w:eastAsia="Times New Roman" w:hAnsi="Times New Roman" w:cs="Times New Roman"/>
            <w:color w:val="000000"/>
          </w:rPr>
          <w:t xml:space="preserve"> GA, </w:t>
        </w:r>
        <w:proofErr w:type="spellStart"/>
        <w:r>
          <w:rPr>
            <w:rFonts w:ascii="Times New Roman" w:eastAsia="Times New Roman" w:hAnsi="Times New Roman" w:cs="Times New Roman"/>
            <w:color w:val="000000"/>
          </w:rPr>
          <w:t>Abecasis</w:t>
        </w:r>
        <w:proofErr w:type="spellEnd"/>
        <w:r>
          <w:rPr>
            <w:rFonts w:ascii="Times New Roman" w:eastAsia="Times New Roman" w:hAnsi="Times New Roman" w:cs="Times New Roman"/>
            <w:color w:val="000000"/>
          </w:rPr>
          <w:t xml:space="preserve"> D, </w:t>
        </w:r>
        <w:proofErr w:type="spellStart"/>
        <w:r>
          <w:rPr>
            <w:rFonts w:ascii="Times New Roman" w:eastAsia="Times New Roman" w:hAnsi="Times New Roman" w:cs="Times New Roman"/>
            <w:color w:val="000000"/>
          </w:rPr>
          <w:t>Vergés</w:t>
        </w:r>
        <w:proofErr w:type="spellEnd"/>
        <w:r>
          <w:rPr>
            <w:rFonts w:ascii="Times New Roman" w:eastAsia="Times New Roman" w:hAnsi="Times New Roman" w:cs="Times New Roman"/>
            <w:color w:val="000000"/>
          </w:rPr>
          <w:t xml:space="preserve"> A (2013) Herbivores strongly influence algal recruitment in both coral- and algal-dominated coral reef habitats. Mar </w:t>
        </w:r>
        <w:proofErr w:type="spellStart"/>
        <w:r>
          <w:rPr>
            <w:rFonts w:ascii="Times New Roman" w:eastAsia="Times New Roman" w:hAnsi="Times New Roman" w:cs="Times New Roman"/>
            <w:color w:val="000000"/>
          </w:rPr>
          <w:t>Ecol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Prog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Ser</w:t>
        </w:r>
        <w:proofErr w:type="spellEnd"/>
        <w:r>
          <w:rPr>
            <w:rFonts w:ascii="Times New Roman" w:eastAsia="Times New Roman" w:hAnsi="Times New Roman" w:cs="Times New Roman"/>
            <w:color w:val="000000"/>
          </w:rPr>
          <w:t xml:space="preserve"> 486:153–164</w:t>
        </w:r>
      </w:hyperlink>
    </w:p>
    <w:p w14:paraId="2633BA87"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3">
        <w:proofErr w:type="spellStart"/>
        <w:r>
          <w:rPr>
            <w:rFonts w:ascii="Times New Roman" w:eastAsia="Times New Roman" w:hAnsi="Times New Roman" w:cs="Times New Roman"/>
            <w:color w:val="000000"/>
          </w:rPr>
          <w:t>Doropoulos</w:t>
        </w:r>
        <w:proofErr w:type="spellEnd"/>
        <w:r>
          <w:rPr>
            <w:rFonts w:ascii="Times New Roman" w:eastAsia="Times New Roman" w:hAnsi="Times New Roman" w:cs="Times New Roman"/>
            <w:color w:val="000000"/>
          </w:rPr>
          <w:t xml:space="preserve"> C, Ward S, Marshell A, Diaz-Pulido G, Mumby PJ (2012) Interactions among chronic and acute impacts on coral recruits: the importance of size-escape thresholds. Ecology 93:2131–2138</w:t>
        </w:r>
      </w:hyperlink>
    </w:p>
    <w:p w14:paraId="298785B1"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4">
        <w:r>
          <w:rPr>
            <w:rFonts w:ascii="Times New Roman" w:eastAsia="Times New Roman" w:hAnsi="Times New Roman" w:cs="Times New Roman"/>
            <w:color w:val="000000"/>
          </w:rPr>
          <w:t xml:space="preserve">Duffy JE, </w:t>
        </w:r>
        <w:proofErr w:type="spellStart"/>
        <w:r>
          <w:rPr>
            <w:rFonts w:ascii="Times New Roman" w:eastAsia="Times New Roman" w:hAnsi="Times New Roman" w:cs="Times New Roman"/>
            <w:color w:val="000000"/>
          </w:rPr>
          <w:t>Lefcheck</w:t>
        </w:r>
        <w:proofErr w:type="spellEnd"/>
        <w:r>
          <w:rPr>
            <w:rFonts w:ascii="Times New Roman" w:eastAsia="Times New Roman" w:hAnsi="Times New Roman" w:cs="Times New Roman"/>
            <w:color w:val="000000"/>
          </w:rPr>
          <w:t xml:space="preserve"> JS, Stuart-Smith RD, Navarrete SA, Edgar GJ (2016) Biodiversity enhances reef fish biomass and resistance to climate change. </w:t>
        </w:r>
        <w:proofErr w:type="spellStart"/>
        <w:r>
          <w:rPr>
            <w:rFonts w:ascii="Times New Roman" w:eastAsia="Times New Roman" w:hAnsi="Times New Roman" w:cs="Times New Roman"/>
            <w:color w:val="000000"/>
          </w:rPr>
          <w:t>Proc</w:t>
        </w:r>
        <w:proofErr w:type="spellEnd"/>
        <w:r>
          <w:rPr>
            <w:rFonts w:ascii="Times New Roman" w:eastAsia="Times New Roman" w:hAnsi="Times New Roman" w:cs="Times New Roman"/>
            <w:color w:val="000000"/>
          </w:rPr>
          <w:t xml:space="preserve"> Natl </w:t>
        </w:r>
        <w:proofErr w:type="spellStart"/>
        <w:r>
          <w:rPr>
            <w:rFonts w:ascii="Times New Roman" w:eastAsia="Times New Roman" w:hAnsi="Times New Roman" w:cs="Times New Roman"/>
            <w:color w:val="000000"/>
          </w:rPr>
          <w:t>Acad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Sci</w:t>
        </w:r>
        <w:proofErr w:type="spellEnd"/>
        <w:r>
          <w:rPr>
            <w:rFonts w:ascii="Times New Roman" w:eastAsia="Times New Roman" w:hAnsi="Times New Roman" w:cs="Times New Roman"/>
            <w:color w:val="000000"/>
          </w:rPr>
          <w:t xml:space="preserve"> U S </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 113:6230–6235</w:t>
        </w:r>
      </w:hyperlink>
    </w:p>
    <w:p w14:paraId="4F209710"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5">
        <w:r>
          <w:rPr>
            <w:rFonts w:ascii="Times New Roman" w:eastAsia="Times New Roman" w:hAnsi="Times New Roman" w:cs="Times New Roman"/>
            <w:color w:val="000000"/>
          </w:rPr>
          <w:t xml:space="preserve">Edwards CB, Friedlander AM, Green AG, </w:t>
        </w:r>
        <w:proofErr w:type="spellStart"/>
        <w:r>
          <w:rPr>
            <w:rFonts w:ascii="Times New Roman" w:eastAsia="Times New Roman" w:hAnsi="Times New Roman" w:cs="Times New Roman"/>
            <w:color w:val="000000"/>
          </w:rPr>
          <w:t>Hardt</w:t>
        </w:r>
        <w:proofErr w:type="spellEnd"/>
        <w:r>
          <w:rPr>
            <w:rFonts w:ascii="Times New Roman" w:eastAsia="Times New Roman" w:hAnsi="Times New Roman" w:cs="Times New Roman"/>
            <w:color w:val="000000"/>
          </w:rPr>
          <w:t xml:space="preserve"> MJ, Sala E, </w:t>
        </w:r>
        <w:proofErr w:type="spellStart"/>
        <w:r>
          <w:rPr>
            <w:rFonts w:ascii="Times New Roman" w:eastAsia="Times New Roman" w:hAnsi="Times New Roman" w:cs="Times New Roman"/>
            <w:color w:val="000000"/>
          </w:rPr>
          <w:t>Sweatman</w:t>
        </w:r>
        <w:proofErr w:type="spellEnd"/>
        <w:r>
          <w:rPr>
            <w:rFonts w:ascii="Times New Roman" w:eastAsia="Times New Roman" w:hAnsi="Times New Roman" w:cs="Times New Roman"/>
            <w:color w:val="000000"/>
          </w:rPr>
          <w:t xml:space="preserve"> HP, Williams ID, Zgliczynski B, Sandin SA, Smith JE (2014) Global assessment of the status of coral reef herbivorous fishes: evidence for fishing effects. </w:t>
        </w:r>
        <w:proofErr w:type="spellStart"/>
        <w:r>
          <w:rPr>
            <w:rFonts w:ascii="Times New Roman" w:eastAsia="Times New Roman" w:hAnsi="Times New Roman" w:cs="Times New Roman"/>
            <w:color w:val="000000"/>
          </w:rPr>
          <w:t>Proc</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Biol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Sci</w:t>
        </w:r>
        <w:proofErr w:type="spellEnd"/>
        <w:r>
          <w:rPr>
            <w:rFonts w:ascii="Times New Roman" w:eastAsia="Times New Roman" w:hAnsi="Times New Roman" w:cs="Times New Roman"/>
            <w:color w:val="000000"/>
          </w:rPr>
          <w:t xml:space="preserve"> 281:20131835</w:t>
        </w:r>
      </w:hyperlink>
    </w:p>
    <w:p w14:paraId="305030C2"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6">
        <w:r>
          <w:rPr>
            <w:rFonts w:ascii="Times New Roman" w:eastAsia="Times New Roman" w:hAnsi="Times New Roman" w:cs="Times New Roman"/>
            <w:color w:val="000000"/>
          </w:rPr>
          <w:t xml:space="preserve">Froese R, </w:t>
        </w:r>
        <w:proofErr w:type="spellStart"/>
        <w:r>
          <w:rPr>
            <w:rFonts w:ascii="Times New Roman" w:eastAsia="Times New Roman" w:hAnsi="Times New Roman" w:cs="Times New Roman"/>
            <w:color w:val="000000"/>
          </w:rPr>
          <w:t>Pauly</w:t>
        </w:r>
        <w:proofErr w:type="spellEnd"/>
        <w:r>
          <w:rPr>
            <w:rFonts w:ascii="Times New Roman" w:eastAsia="Times New Roman" w:hAnsi="Times New Roman" w:cs="Times New Roman"/>
            <w:color w:val="000000"/>
          </w:rPr>
          <w:t xml:space="preserve"> D (2018) </w:t>
        </w:r>
        <w:proofErr w:type="spellStart"/>
        <w:r>
          <w:rPr>
            <w:rFonts w:ascii="Times New Roman" w:eastAsia="Times New Roman" w:hAnsi="Times New Roman" w:cs="Times New Roman"/>
            <w:color w:val="000000"/>
          </w:rPr>
          <w:t>FishBase</w:t>
        </w:r>
        <w:proofErr w:type="spellEnd"/>
        <w:r>
          <w:rPr>
            <w:rFonts w:ascii="Times New Roman" w:eastAsia="Times New Roman" w:hAnsi="Times New Roman" w:cs="Times New Roman"/>
            <w:color w:val="000000"/>
          </w:rPr>
          <w:t>.</w:t>
        </w:r>
      </w:hyperlink>
    </w:p>
    <w:p w14:paraId="0F6B4431"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7">
        <w:r>
          <w:rPr>
            <w:rFonts w:ascii="Times New Roman" w:eastAsia="Times New Roman" w:hAnsi="Times New Roman" w:cs="Times New Roman"/>
            <w:color w:val="000000"/>
          </w:rPr>
          <w:t>Gilmour JP, Smith LD, Heyward AJ, Baird AH, Pratchett MS (2013) Recovery of an isolated coral reef system following severe disturbance. Science 340:69–71</w:t>
        </w:r>
      </w:hyperlink>
    </w:p>
    <w:p w14:paraId="2123CABE"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8">
        <w:r>
          <w:rPr>
            <w:rFonts w:ascii="Times New Roman" w:eastAsia="Times New Roman" w:hAnsi="Times New Roman" w:cs="Times New Roman"/>
            <w:color w:val="000000"/>
          </w:rPr>
          <w:t>Graham NAJ, Jennings S, MacNeil MA, Mouillot D, Wilson SK (2015) Predicting climate-driven regime shifts versus rebound potential in coral reefs. Nature 518:94–97</w:t>
        </w:r>
      </w:hyperlink>
    </w:p>
    <w:p w14:paraId="7525A4AD"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9">
        <w:r>
          <w:rPr>
            <w:rFonts w:ascii="Times New Roman" w:eastAsia="Times New Roman" w:hAnsi="Times New Roman" w:cs="Times New Roman"/>
            <w:color w:val="000000"/>
          </w:rPr>
          <w:t xml:space="preserve">Graham NAJ, McClanahan TR (2013) The Last Call for Marine </w:t>
        </w:r>
        <w:proofErr w:type="gramStart"/>
        <w:r>
          <w:rPr>
            <w:rFonts w:ascii="Times New Roman" w:eastAsia="Times New Roman" w:hAnsi="Times New Roman" w:cs="Times New Roman"/>
            <w:color w:val="000000"/>
          </w:rPr>
          <w:t>Wilderness?</w:t>
        </w:r>
        <w:proofErr w:type="gramEnd"/>
        <w:r>
          <w:rPr>
            <w:rFonts w:ascii="Times New Roman" w:eastAsia="Times New Roman" w:hAnsi="Times New Roman" w:cs="Times New Roman"/>
            <w:color w:val="000000"/>
          </w:rPr>
          <w:t xml:space="preserve"> Bioscience 63:397–402</w:t>
        </w:r>
      </w:hyperlink>
    </w:p>
    <w:p w14:paraId="402B6FE4"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0">
        <w:r>
          <w:rPr>
            <w:rFonts w:ascii="Times New Roman" w:eastAsia="Times New Roman" w:hAnsi="Times New Roman" w:cs="Times New Roman"/>
            <w:color w:val="000000"/>
          </w:rPr>
          <w:t>Green AL, Bellwood DR (2009) Monitoring functional groups of herbivorous reef fishes as indicators of coral reef resilience - A practical guide for coral reef managers in the Asia Pacific region.</w:t>
        </w:r>
      </w:hyperlink>
    </w:p>
    <w:p w14:paraId="5D705F29"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1">
        <w:r>
          <w:rPr>
            <w:rFonts w:ascii="Times New Roman" w:eastAsia="Times New Roman" w:hAnsi="Times New Roman" w:cs="Times New Roman"/>
            <w:color w:val="000000"/>
          </w:rPr>
          <w:t xml:space="preserve">Heenan A, Hoey AS, Williams GJ, Williams ID (2016) Natural bounds on herbivorous coral reef fishes. </w:t>
        </w:r>
        <w:proofErr w:type="spellStart"/>
        <w:r>
          <w:rPr>
            <w:rFonts w:ascii="Times New Roman" w:eastAsia="Times New Roman" w:hAnsi="Times New Roman" w:cs="Times New Roman"/>
            <w:color w:val="000000"/>
          </w:rPr>
          <w:t>Proc</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Biol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Sci</w:t>
        </w:r>
        <w:proofErr w:type="spellEnd"/>
        <w:r>
          <w:rPr>
            <w:rFonts w:ascii="Times New Roman" w:eastAsia="Times New Roman" w:hAnsi="Times New Roman" w:cs="Times New Roman"/>
            <w:color w:val="000000"/>
          </w:rPr>
          <w:t xml:space="preserve"> 283:20161716</w:t>
        </w:r>
      </w:hyperlink>
    </w:p>
    <w:p w14:paraId="3AFF7FDC"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2">
        <w:r>
          <w:rPr>
            <w:rFonts w:ascii="Times New Roman" w:eastAsia="Times New Roman" w:hAnsi="Times New Roman" w:cs="Times New Roman"/>
            <w:color w:val="000000"/>
          </w:rPr>
          <w:t>Hoey AS, Bellwood DR (2008) Cross-shelf variation in the role of parrotfishes on the Great Barrier Reef. Coral Reefs 27:37–47</w:t>
        </w:r>
      </w:hyperlink>
    </w:p>
    <w:p w14:paraId="76D8FE33"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3">
        <w:r>
          <w:rPr>
            <w:rFonts w:ascii="Times New Roman" w:eastAsia="Times New Roman" w:hAnsi="Times New Roman" w:cs="Times New Roman"/>
            <w:color w:val="000000"/>
          </w:rPr>
          <w:t xml:space="preserve">Howard Choat J, Robbins WD, Clements KD (2004) </w:t>
        </w:r>
        <w:proofErr w:type="gramStart"/>
        <w:r>
          <w:rPr>
            <w:rFonts w:ascii="Times New Roman" w:eastAsia="Times New Roman" w:hAnsi="Times New Roman" w:cs="Times New Roman"/>
            <w:color w:val="000000"/>
          </w:rPr>
          <w:t>The</w:t>
        </w:r>
        <w:proofErr w:type="gramEnd"/>
        <w:r>
          <w:rPr>
            <w:rFonts w:ascii="Times New Roman" w:eastAsia="Times New Roman" w:hAnsi="Times New Roman" w:cs="Times New Roman"/>
            <w:color w:val="000000"/>
          </w:rPr>
          <w:t xml:space="preserve"> trophic status of herbivorous fishes on coral reefs. Mar </w:t>
        </w:r>
        <w:proofErr w:type="spellStart"/>
        <w:r>
          <w:rPr>
            <w:rFonts w:ascii="Times New Roman" w:eastAsia="Times New Roman" w:hAnsi="Times New Roman" w:cs="Times New Roman"/>
            <w:color w:val="000000"/>
          </w:rPr>
          <w:t>Biol</w:t>
        </w:r>
        <w:proofErr w:type="spellEnd"/>
        <w:r>
          <w:rPr>
            <w:rFonts w:ascii="Times New Roman" w:eastAsia="Times New Roman" w:hAnsi="Times New Roman" w:cs="Times New Roman"/>
            <w:color w:val="000000"/>
          </w:rPr>
          <w:t xml:space="preserve"> 145:445–454</w:t>
        </w:r>
      </w:hyperlink>
    </w:p>
    <w:p w14:paraId="7D9CDE37"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4">
        <w:r>
          <w:rPr>
            <w:rFonts w:ascii="Times New Roman" w:eastAsia="Times New Roman" w:hAnsi="Times New Roman" w:cs="Times New Roman"/>
            <w:color w:val="000000"/>
          </w:rPr>
          <w:t xml:space="preserve">Hsieh TC, Ma KH, Chao A (2016) </w:t>
        </w:r>
        <w:proofErr w:type="spellStart"/>
        <w:r>
          <w:rPr>
            <w:rFonts w:ascii="Times New Roman" w:eastAsia="Times New Roman" w:hAnsi="Times New Roman" w:cs="Times New Roman"/>
            <w:color w:val="000000"/>
          </w:rPr>
          <w:t>iNEXT</w:t>
        </w:r>
        <w:proofErr w:type="spellEnd"/>
        <w:r>
          <w:rPr>
            <w:rFonts w:ascii="Times New Roman" w:eastAsia="Times New Roman" w:hAnsi="Times New Roman" w:cs="Times New Roman"/>
            <w:color w:val="000000"/>
          </w:rPr>
          <w:t xml:space="preserve">: an R package for rarefaction and extrapolation of species diversity (Hill numbers). Methods </w:t>
        </w:r>
        <w:proofErr w:type="spellStart"/>
        <w:r>
          <w:rPr>
            <w:rFonts w:ascii="Times New Roman" w:eastAsia="Times New Roman" w:hAnsi="Times New Roman" w:cs="Times New Roman"/>
            <w:color w:val="000000"/>
          </w:rPr>
          <w:t>Ecol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Evol</w:t>
        </w:r>
        <w:proofErr w:type="spellEnd"/>
        <w:r>
          <w:rPr>
            <w:rFonts w:ascii="Times New Roman" w:eastAsia="Times New Roman" w:hAnsi="Times New Roman" w:cs="Times New Roman"/>
            <w:color w:val="000000"/>
          </w:rPr>
          <w:t xml:space="preserve"> 7:1451–1456</w:t>
        </w:r>
      </w:hyperlink>
    </w:p>
    <w:p w14:paraId="0605CF35"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5">
        <w:r>
          <w:rPr>
            <w:rFonts w:ascii="Times New Roman" w:eastAsia="Times New Roman" w:hAnsi="Times New Roman" w:cs="Times New Roman"/>
            <w:color w:val="000000"/>
          </w:rPr>
          <w:t xml:space="preserve">Hughes TP, Rodrigues MJ, Bellwood DR, </w:t>
        </w:r>
        <w:proofErr w:type="spellStart"/>
        <w:r>
          <w:rPr>
            <w:rFonts w:ascii="Times New Roman" w:eastAsia="Times New Roman" w:hAnsi="Times New Roman" w:cs="Times New Roman"/>
            <w:color w:val="000000"/>
          </w:rPr>
          <w:t>Ceccarelli</w:t>
        </w:r>
        <w:proofErr w:type="spellEnd"/>
        <w:r>
          <w:rPr>
            <w:rFonts w:ascii="Times New Roman" w:eastAsia="Times New Roman" w:hAnsi="Times New Roman" w:cs="Times New Roman"/>
            <w:color w:val="000000"/>
          </w:rPr>
          <w:t xml:space="preserve"> D, Hoegh-Guldberg O, McCook L, </w:t>
        </w:r>
        <w:proofErr w:type="spellStart"/>
        <w:r>
          <w:rPr>
            <w:rFonts w:ascii="Times New Roman" w:eastAsia="Times New Roman" w:hAnsi="Times New Roman" w:cs="Times New Roman"/>
            <w:color w:val="000000"/>
          </w:rPr>
          <w:t>Moltschaniwskyj</w:t>
        </w:r>
        <w:proofErr w:type="spellEnd"/>
        <w:r>
          <w:rPr>
            <w:rFonts w:ascii="Times New Roman" w:eastAsia="Times New Roman" w:hAnsi="Times New Roman" w:cs="Times New Roman"/>
            <w:color w:val="000000"/>
          </w:rPr>
          <w:t xml:space="preserve"> N, Pratchett MS, Steneck RS, Willis B (2007) Phase shifts, herbivory, and the resilience of coral reefs to climate change. </w:t>
        </w:r>
        <w:proofErr w:type="spellStart"/>
        <w:r>
          <w:rPr>
            <w:rFonts w:ascii="Times New Roman" w:eastAsia="Times New Roman" w:hAnsi="Times New Roman" w:cs="Times New Roman"/>
            <w:color w:val="000000"/>
          </w:rPr>
          <w:t>Curr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Biol</w:t>
        </w:r>
        <w:proofErr w:type="spellEnd"/>
        <w:r>
          <w:rPr>
            <w:rFonts w:ascii="Times New Roman" w:eastAsia="Times New Roman" w:hAnsi="Times New Roman" w:cs="Times New Roman"/>
            <w:color w:val="000000"/>
          </w:rPr>
          <w:t xml:space="preserve"> 17:360–365</w:t>
        </w:r>
      </w:hyperlink>
    </w:p>
    <w:p w14:paraId="27EAD509"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6">
        <w:r>
          <w:rPr>
            <w:rFonts w:ascii="Times New Roman" w:eastAsia="Times New Roman" w:hAnsi="Times New Roman" w:cs="Times New Roman"/>
            <w:color w:val="000000"/>
          </w:rPr>
          <w:t xml:space="preserve">Jouffray J-B, Nyström M, Norström AV, Williams ID, Wedding LM, Kittinger JN, Williams GJ (2015) Identifying multiple coral reef regimes and their drivers across the Hawaiian archipelago. </w:t>
        </w:r>
        <w:proofErr w:type="spellStart"/>
        <w:r>
          <w:rPr>
            <w:rFonts w:ascii="Times New Roman" w:eastAsia="Times New Roman" w:hAnsi="Times New Roman" w:cs="Times New Roman"/>
            <w:color w:val="000000"/>
          </w:rPr>
          <w:t>Philos</w:t>
        </w:r>
        <w:proofErr w:type="spellEnd"/>
        <w:r>
          <w:rPr>
            <w:rFonts w:ascii="Times New Roman" w:eastAsia="Times New Roman" w:hAnsi="Times New Roman" w:cs="Times New Roman"/>
            <w:color w:val="000000"/>
          </w:rPr>
          <w:t xml:space="preserve"> Trans R </w:t>
        </w:r>
        <w:proofErr w:type="spellStart"/>
        <w:r>
          <w:rPr>
            <w:rFonts w:ascii="Times New Roman" w:eastAsia="Times New Roman" w:hAnsi="Times New Roman" w:cs="Times New Roman"/>
            <w:color w:val="000000"/>
          </w:rPr>
          <w:t>Soc</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Lond</w:t>
        </w:r>
        <w:proofErr w:type="spellEnd"/>
        <w:r>
          <w:rPr>
            <w:rFonts w:ascii="Times New Roman" w:eastAsia="Times New Roman" w:hAnsi="Times New Roman" w:cs="Times New Roman"/>
            <w:color w:val="000000"/>
          </w:rPr>
          <w:t xml:space="preserve"> B </w:t>
        </w:r>
        <w:proofErr w:type="spellStart"/>
        <w:r>
          <w:rPr>
            <w:rFonts w:ascii="Times New Roman" w:eastAsia="Times New Roman" w:hAnsi="Times New Roman" w:cs="Times New Roman"/>
            <w:color w:val="000000"/>
          </w:rPr>
          <w:t>Biol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Sci</w:t>
        </w:r>
        <w:proofErr w:type="spellEnd"/>
        <w:r>
          <w:rPr>
            <w:rFonts w:ascii="Times New Roman" w:eastAsia="Times New Roman" w:hAnsi="Times New Roman" w:cs="Times New Roman"/>
            <w:color w:val="000000"/>
          </w:rPr>
          <w:t xml:space="preserve"> 370:20130268</w:t>
        </w:r>
      </w:hyperlink>
    </w:p>
    <w:p w14:paraId="76FB7742"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7">
        <w:proofErr w:type="spellStart"/>
        <w:r>
          <w:rPr>
            <w:rFonts w:ascii="Times New Roman" w:eastAsia="Times New Roman" w:hAnsi="Times New Roman" w:cs="Times New Roman"/>
            <w:color w:val="000000"/>
          </w:rPr>
          <w:t>Keesing</w:t>
        </w:r>
        <w:proofErr w:type="spellEnd"/>
        <w:r>
          <w:rPr>
            <w:rFonts w:ascii="Times New Roman" w:eastAsia="Times New Roman" w:hAnsi="Times New Roman" w:cs="Times New Roman"/>
            <w:color w:val="000000"/>
          </w:rPr>
          <w:t xml:space="preserve"> F, Young TP (2014) Cascading Consequences of the Loss of Large Mammals in an African Savanna. Bioscience 64:487–495</w:t>
        </w:r>
      </w:hyperlink>
    </w:p>
    <w:p w14:paraId="281B19A3"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8">
        <w:proofErr w:type="spellStart"/>
        <w:r>
          <w:rPr>
            <w:rFonts w:ascii="Times New Roman" w:eastAsia="Times New Roman" w:hAnsi="Times New Roman" w:cs="Times New Roman"/>
            <w:color w:val="000000"/>
          </w:rPr>
          <w:t>Ledlie</w:t>
        </w:r>
        <w:proofErr w:type="spellEnd"/>
        <w:r>
          <w:rPr>
            <w:rFonts w:ascii="Times New Roman" w:eastAsia="Times New Roman" w:hAnsi="Times New Roman" w:cs="Times New Roman"/>
            <w:color w:val="000000"/>
          </w:rPr>
          <w:t xml:space="preserve"> MH, Graham NAJ, Bythell JC, Wilson SK, Jennings S, Polunin NVC, </w:t>
        </w:r>
        <w:proofErr w:type="spellStart"/>
        <w:r>
          <w:rPr>
            <w:rFonts w:ascii="Times New Roman" w:eastAsia="Times New Roman" w:hAnsi="Times New Roman" w:cs="Times New Roman"/>
            <w:color w:val="000000"/>
          </w:rPr>
          <w:t>Hardcastle</w:t>
        </w:r>
        <w:proofErr w:type="spellEnd"/>
        <w:r>
          <w:rPr>
            <w:rFonts w:ascii="Times New Roman" w:eastAsia="Times New Roman" w:hAnsi="Times New Roman" w:cs="Times New Roman"/>
            <w:color w:val="000000"/>
          </w:rPr>
          <w:t xml:space="preserve"> J (2007) Phase </w:t>
        </w:r>
        <w:r>
          <w:rPr>
            <w:rFonts w:ascii="Times New Roman" w:eastAsia="Times New Roman" w:hAnsi="Times New Roman" w:cs="Times New Roman"/>
            <w:color w:val="000000"/>
          </w:rPr>
          <w:lastRenderedPageBreak/>
          <w:t>shifts and the role of herbivory in the resilience of coral reefs. Coral Reefs 26:641–653</w:t>
        </w:r>
      </w:hyperlink>
    </w:p>
    <w:p w14:paraId="32B34307"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9">
        <w:r>
          <w:rPr>
            <w:rFonts w:ascii="Times New Roman" w:eastAsia="Times New Roman" w:hAnsi="Times New Roman" w:cs="Times New Roman"/>
            <w:color w:val="000000"/>
          </w:rPr>
          <w:t xml:space="preserve">Lokrantz J, Nyström M, </w:t>
        </w:r>
        <w:proofErr w:type="spellStart"/>
        <w:r>
          <w:rPr>
            <w:rFonts w:ascii="Times New Roman" w:eastAsia="Times New Roman" w:hAnsi="Times New Roman" w:cs="Times New Roman"/>
            <w:color w:val="000000"/>
          </w:rPr>
          <w:t>Thyresson</w:t>
        </w:r>
        <w:proofErr w:type="spellEnd"/>
        <w:r>
          <w:rPr>
            <w:rFonts w:ascii="Times New Roman" w:eastAsia="Times New Roman" w:hAnsi="Times New Roman" w:cs="Times New Roman"/>
            <w:color w:val="000000"/>
          </w:rPr>
          <w:t xml:space="preserve"> M, Johansson C (2008) </w:t>
        </w:r>
        <w:proofErr w:type="gramStart"/>
        <w:r>
          <w:rPr>
            <w:rFonts w:ascii="Times New Roman" w:eastAsia="Times New Roman" w:hAnsi="Times New Roman" w:cs="Times New Roman"/>
            <w:color w:val="000000"/>
          </w:rPr>
          <w:t>The</w:t>
        </w:r>
        <w:proofErr w:type="gramEnd"/>
        <w:r>
          <w:rPr>
            <w:rFonts w:ascii="Times New Roman" w:eastAsia="Times New Roman" w:hAnsi="Times New Roman" w:cs="Times New Roman"/>
            <w:color w:val="000000"/>
          </w:rPr>
          <w:t xml:space="preserve"> non-linear relationship between body size and function in parrotfishes. Coral Reefs 27:967–974</w:t>
        </w:r>
      </w:hyperlink>
    </w:p>
    <w:p w14:paraId="221F41F4"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0">
        <w:r>
          <w:rPr>
            <w:rFonts w:ascii="Times New Roman" w:eastAsia="Times New Roman" w:hAnsi="Times New Roman" w:cs="Times New Roman"/>
            <w:color w:val="000000"/>
          </w:rPr>
          <w:t xml:space="preserve">Marshell A, Mumby PJ (2015) </w:t>
        </w:r>
        <w:proofErr w:type="gramStart"/>
        <w:r>
          <w:rPr>
            <w:rFonts w:ascii="Times New Roman" w:eastAsia="Times New Roman" w:hAnsi="Times New Roman" w:cs="Times New Roman"/>
            <w:color w:val="000000"/>
          </w:rPr>
          <w:t>The</w:t>
        </w:r>
        <w:proofErr w:type="gramEnd"/>
        <w:r>
          <w:rPr>
            <w:rFonts w:ascii="Times New Roman" w:eastAsia="Times New Roman" w:hAnsi="Times New Roman" w:cs="Times New Roman"/>
            <w:color w:val="000000"/>
          </w:rPr>
          <w:t xml:space="preserve"> role of surgeonfish (Acanthuridae) in maintaining algal turf biomass on coral reefs. J </w:t>
        </w:r>
        <w:proofErr w:type="spellStart"/>
        <w:r>
          <w:rPr>
            <w:rFonts w:ascii="Times New Roman" w:eastAsia="Times New Roman" w:hAnsi="Times New Roman" w:cs="Times New Roman"/>
            <w:color w:val="000000"/>
          </w:rPr>
          <w:t>Exp</w:t>
        </w:r>
        <w:proofErr w:type="spellEnd"/>
        <w:r>
          <w:rPr>
            <w:rFonts w:ascii="Times New Roman" w:eastAsia="Times New Roman" w:hAnsi="Times New Roman" w:cs="Times New Roman"/>
            <w:color w:val="000000"/>
          </w:rPr>
          <w:t xml:space="preserve"> Mar Bio </w:t>
        </w:r>
        <w:proofErr w:type="spellStart"/>
        <w:r>
          <w:rPr>
            <w:rFonts w:ascii="Times New Roman" w:eastAsia="Times New Roman" w:hAnsi="Times New Roman" w:cs="Times New Roman"/>
            <w:color w:val="000000"/>
          </w:rPr>
          <w:t>Ecol</w:t>
        </w:r>
        <w:proofErr w:type="spellEnd"/>
        <w:r>
          <w:rPr>
            <w:rFonts w:ascii="Times New Roman" w:eastAsia="Times New Roman" w:hAnsi="Times New Roman" w:cs="Times New Roman"/>
            <w:color w:val="000000"/>
          </w:rPr>
          <w:t xml:space="preserve"> 473:152–160</w:t>
        </w:r>
      </w:hyperlink>
    </w:p>
    <w:p w14:paraId="24320263"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1">
        <w:r>
          <w:rPr>
            <w:rFonts w:ascii="Times New Roman" w:eastAsia="Times New Roman" w:hAnsi="Times New Roman" w:cs="Times New Roman"/>
            <w:color w:val="000000"/>
          </w:rPr>
          <w:t xml:space="preserve">McClanahan TR, Maina JM, Graham NAJ, Jones KR (2016) Modeling Reef Fish Biomass, Recovery Potential, and Management Priorities in the Western Indian Ocean. </w:t>
        </w:r>
        <w:proofErr w:type="spellStart"/>
        <w:r>
          <w:rPr>
            <w:rFonts w:ascii="Times New Roman" w:eastAsia="Times New Roman" w:hAnsi="Times New Roman" w:cs="Times New Roman"/>
            <w:color w:val="000000"/>
          </w:rPr>
          <w:t>PLoS</w:t>
        </w:r>
        <w:proofErr w:type="spellEnd"/>
        <w:r>
          <w:rPr>
            <w:rFonts w:ascii="Times New Roman" w:eastAsia="Times New Roman" w:hAnsi="Times New Roman" w:cs="Times New Roman"/>
            <w:color w:val="000000"/>
          </w:rPr>
          <w:t xml:space="preserve"> One 11:e0154585</w:t>
        </w:r>
      </w:hyperlink>
    </w:p>
    <w:p w14:paraId="2D925427"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2">
        <w:proofErr w:type="spellStart"/>
        <w:r>
          <w:rPr>
            <w:rFonts w:ascii="Times New Roman" w:eastAsia="Times New Roman" w:hAnsi="Times New Roman" w:cs="Times New Roman"/>
            <w:color w:val="000000"/>
          </w:rPr>
          <w:t>McElreath</w:t>
        </w:r>
        <w:proofErr w:type="spellEnd"/>
        <w:r>
          <w:rPr>
            <w:rFonts w:ascii="Times New Roman" w:eastAsia="Times New Roman" w:hAnsi="Times New Roman" w:cs="Times New Roman"/>
            <w:color w:val="000000"/>
          </w:rPr>
          <w:t xml:space="preserve"> R (2017) Rethinking: statistical Rethinking book package. R package version 1:</w:t>
        </w:r>
      </w:hyperlink>
    </w:p>
    <w:p w14:paraId="61B31AE2"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3">
        <w:proofErr w:type="gramStart"/>
        <w:r>
          <w:rPr>
            <w:rFonts w:ascii="Times New Roman" w:eastAsia="Times New Roman" w:hAnsi="Times New Roman" w:cs="Times New Roman"/>
            <w:color w:val="000000"/>
          </w:rPr>
          <w:t xml:space="preserve">Metcalfe DB, Asner GP, Martin RE, Silva </w:t>
        </w:r>
        <w:proofErr w:type="spellStart"/>
        <w:r>
          <w:rPr>
            <w:rFonts w:ascii="Times New Roman" w:eastAsia="Times New Roman" w:hAnsi="Times New Roman" w:cs="Times New Roman"/>
            <w:color w:val="000000"/>
          </w:rPr>
          <w:t>Espejo</w:t>
        </w:r>
        <w:proofErr w:type="spellEnd"/>
        <w:r>
          <w:rPr>
            <w:rFonts w:ascii="Times New Roman" w:eastAsia="Times New Roman" w:hAnsi="Times New Roman" w:cs="Times New Roman"/>
            <w:color w:val="000000"/>
          </w:rPr>
          <w:t xml:space="preserve"> JE, </w:t>
        </w:r>
        <w:proofErr w:type="spellStart"/>
        <w:r>
          <w:rPr>
            <w:rFonts w:ascii="Times New Roman" w:eastAsia="Times New Roman" w:hAnsi="Times New Roman" w:cs="Times New Roman"/>
            <w:color w:val="000000"/>
          </w:rPr>
          <w:t>Huasco</w:t>
        </w:r>
        <w:proofErr w:type="spellEnd"/>
        <w:r>
          <w:rPr>
            <w:rFonts w:ascii="Times New Roman" w:eastAsia="Times New Roman" w:hAnsi="Times New Roman" w:cs="Times New Roman"/>
            <w:color w:val="000000"/>
          </w:rPr>
          <w:t xml:space="preserve"> WH, </w:t>
        </w:r>
        <w:proofErr w:type="spellStart"/>
        <w:r>
          <w:rPr>
            <w:rFonts w:ascii="Times New Roman" w:eastAsia="Times New Roman" w:hAnsi="Times New Roman" w:cs="Times New Roman"/>
            <w:color w:val="000000"/>
          </w:rPr>
          <w:t>Farfán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Amézquita</w:t>
        </w:r>
        <w:proofErr w:type="spellEnd"/>
        <w:r>
          <w:rPr>
            <w:rFonts w:ascii="Times New Roman" w:eastAsia="Times New Roman" w:hAnsi="Times New Roman" w:cs="Times New Roman"/>
            <w:color w:val="000000"/>
          </w:rPr>
          <w:t xml:space="preserve"> FF, Carranza-Jimenez L, </w:t>
        </w:r>
        <w:proofErr w:type="spellStart"/>
        <w:r>
          <w:rPr>
            <w:rFonts w:ascii="Times New Roman" w:eastAsia="Times New Roman" w:hAnsi="Times New Roman" w:cs="Times New Roman"/>
            <w:color w:val="000000"/>
          </w:rPr>
          <w:t>Galiano</w:t>
        </w:r>
        <w:proofErr w:type="spellEnd"/>
        <w:r>
          <w:rPr>
            <w:rFonts w:ascii="Times New Roman" w:eastAsia="Times New Roman" w:hAnsi="Times New Roman" w:cs="Times New Roman"/>
            <w:color w:val="000000"/>
          </w:rPr>
          <w:t xml:space="preserve"> Cabrera DF, Baca LD, </w:t>
        </w:r>
        <w:proofErr w:type="spellStart"/>
        <w:r>
          <w:rPr>
            <w:rFonts w:ascii="Times New Roman" w:eastAsia="Times New Roman" w:hAnsi="Times New Roman" w:cs="Times New Roman"/>
            <w:color w:val="000000"/>
          </w:rPr>
          <w:t>Sinca</w:t>
        </w:r>
        <w:proofErr w:type="spellEnd"/>
        <w:r>
          <w:rPr>
            <w:rFonts w:ascii="Times New Roman" w:eastAsia="Times New Roman" w:hAnsi="Times New Roman" w:cs="Times New Roman"/>
            <w:color w:val="000000"/>
          </w:rPr>
          <w:t xml:space="preserve"> F, </w:t>
        </w:r>
        <w:proofErr w:type="spellStart"/>
        <w:r>
          <w:rPr>
            <w:rFonts w:ascii="Times New Roman" w:eastAsia="Times New Roman" w:hAnsi="Times New Roman" w:cs="Times New Roman"/>
            <w:color w:val="000000"/>
          </w:rPr>
          <w:t>Huaraca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Quispe</w:t>
        </w:r>
        <w:proofErr w:type="spellEnd"/>
        <w:r>
          <w:rPr>
            <w:rFonts w:ascii="Times New Roman" w:eastAsia="Times New Roman" w:hAnsi="Times New Roman" w:cs="Times New Roman"/>
            <w:color w:val="000000"/>
          </w:rPr>
          <w:t xml:space="preserve"> LP, </w:t>
        </w:r>
        <w:proofErr w:type="spellStart"/>
        <w:r>
          <w:rPr>
            <w:rFonts w:ascii="Times New Roman" w:eastAsia="Times New Roman" w:hAnsi="Times New Roman" w:cs="Times New Roman"/>
            <w:color w:val="000000"/>
          </w:rPr>
          <w:t>Taype</w:t>
        </w:r>
        <w:proofErr w:type="spellEnd"/>
        <w:r>
          <w:rPr>
            <w:rFonts w:ascii="Times New Roman" w:eastAsia="Times New Roman" w:hAnsi="Times New Roman" w:cs="Times New Roman"/>
            <w:color w:val="000000"/>
          </w:rPr>
          <w:t xml:space="preserve"> IA, Mora LE, </w:t>
        </w:r>
        <w:proofErr w:type="spellStart"/>
        <w:r>
          <w:rPr>
            <w:rFonts w:ascii="Times New Roman" w:eastAsia="Times New Roman" w:hAnsi="Times New Roman" w:cs="Times New Roman"/>
            <w:color w:val="000000"/>
          </w:rPr>
          <w:t>Dávila</w:t>
        </w:r>
        <w:proofErr w:type="spellEnd"/>
        <w:r>
          <w:rPr>
            <w:rFonts w:ascii="Times New Roman" w:eastAsia="Times New Roman" w:hAnsi="Times New Roman" w:cs="Times New Roman"/>
            <w:color w:val="000000"/>
          </w:rPr>
          <w:t xml:space="preserve"> AR, Solórzano MM, Puma </w:t>
        </w:r>
        <w:proofErr w:type="spellStart"/>
        <w:r>
          <w:rPr>
            <w:rFonts w:ascii="Times New Roman" w:eastAsia="Times New Roman" w:hAnsi="Times New Roman" w:cs="Times New Roman"/>
            <w:color w:val="000000"/>
          </w:rPr>
          <w:t>Vilca</w:t>
        </w:r>
        <w:proofErr w:type="spellEnd"/>
        <w:r>
          <w:rPr>
            <w:rFonts w:ascii="Times New Roman" w:eastAsia="Times New Roman" w:hAnsi="Times New Roman" w:cs="Times New Roman"/>
            <w:color w:val="000000"/>
          </w:rPr>
          <w:t xml:space="preserve"> BL, </w:t>
        </w:r>
        <w:proofErr w:type="spellStart"/>
        <w:r>
          <w:rPr>
            <w:rFonts w:ascii="Times New Roman" w:eastAsia="Times New Roman" w:hAnsi="Times New Roman" w:cs="Times New Roman"/>
            <w:color w:val="000000"/>
          </w:rPr>
          <w:t>Laupa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Román</w:t>
        </w:r>
        <w:proofErr w:type="spellEnd"/>
        <w:r>
          <w:rPr>
            <w:rFonts w:ascii="Times New Roman" w:eastAsia="Times New Roman" w:hAnsi="Times New Roman" w:cs="Times New Roman"/>
            <w:color w:val="000000"/>
          </w:rPr>
          <w:t xml:space="preserve"> JM, Guerra </w:t>
        </w:r>
        <w:proofErr w:type="spellStart"/>
        <w:r>
          <w:rPr>
            <w:rFonts w:ascii="Times New Roman" w:eastAsia="Times New Roman" w:hAnsi="Times New Roman" w:cs="Times New Roman"/>
            <w:color w:val="000000"/>
          </w:rPr>
          <w:t>Bustios</w:t>
        </w:r>
        <w:proofErr w:type="spellEnd"/>
        <w:r>
          <w:rPr>
            <w:rFonts w:ascii="Times New Roman" w:eastAsia="Times New Roman" w:hAnsi="Times New Roman" w:cs="Times New Roman"/>
            <w:color w:val="000000"/>
          </w:rPr>
          <w:t xml:space="preserve"> PC, Revilla NS, </w:t>
        </w:r>
        <w:proofErr w:type="spellStart"/>
        <w:r>
          <w:rPr>
            <w:rFonts w:ascii="Times New Roman" w:eastAsia="Times New Roman" w:hAnsi="Times New Roman" w:cs="Times New Roman"/>
            <w:color w:val="000000"/>
          </w:rPr>
          <w:t>Tupayachi</w:t>
        </w:r>
        <w:proofErr w:type="spellEnd"/>
        <w:r>
          <w:rPr>
            <w:rFonts w:ascii="Times New Roman" w:eastAsia="Times New Roman" w:hAnsi="Times New Roman" w:cs="Times New Roman"/>
            <w:color w:val="000000"/>
          </w:rPr>
          <w:t xml:space="preserve"> R, </w:t>
        </w:r>
        <w:proofErr w:type="spellStart"/>
        <w:r>
          <w:rPr>
            <w:rFonts w:ascii="Times New Roman" w:eastAsia="Times New Roman" w:hAnsi="Times New Roman" w:cs="Times New Roman"/>
            <w:color w:val="000000"/>
          </w:rPr>
          <w:t>Girardin</w:t>
        </w:r>
        <w:proofErr w:type="spellEnd"/>
        <w:r>
          <w:rPr>
            <w:rFonts w:ascii="Times New Roman" w:eastAsia="Times New Roman" w:hAnsi="Times New Roman" w:cs="Times New Roman"/>
            <w:color w:val="000000"/>
          </w:rPr>
          <w:t xml:space="preserve"> CAJ, Doughty CE, Malhi Y (2014) Herbivory makes major contributions to ecosystem carbon and nutrient cycling in tropical forests.</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Ecol</w:t>
        </w:r>
        <w:proofErr w:type="spellEnd"/>
        <w:r>
          <w:rPr>
            <w:rFonts w:ascii="Times New Roman" w:eastAsia="Times New Roman" w:hAnsi="Times New Roman" w:cs="Times New Roman"/>
            <w:color w:val="000000"/>
          </w:rPr>
          <w:t xml:space="preserve"> Lett 17:324–332</w:t>
        </w:r>
      </w:hyperlink>
    </w:p>
    <w:p w14:paraId="2F1B2B37"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4">
        <w:r>
          <w:rPr>
            <w:rFonts w:ascii="Times New Roman" w:eastAsia="Times New Roman" w:hAnsi="Times New Roman" w:cs="Times New Roman"/>
            <w:color w:val="000000"/>
          </w:rPr>
          <w:t xml:space="preserve">Mumby PJ, Dahlgren CP, Harborne AR, Kappel CV, Micheli F, </w:t>
        </w:r>
        <w:proofErr w:type="spellStart"/>
        <w:r>
          <w:rPr>
            <w:rFonts w:ascii="Times New Roman" w:eastAsia="Times New Roman" w:hAnsi="Times New Roman" w:cs="Times New Roman"/>
            <w:color w:val="000000"/>
          </w:rPr>
          <w:t>Brumbaugh</w:t>
        </w:r>
        <w:proofErr w:type="spellEnd"/>
        <w:r>
          <w:rPr>
            <w:rFonts w:ascii="Times New Roman" w:eastAsia="Times New Roman" w:hAnsi="Times New Roman" w:cs="Times New Roman"/>
            <w:color w:val="000000"/>
          </w:rPr>
          <w:t xml:space="preserve"> DR, Holmes KE, Mendes JM, Broad K, </w:t>
        </w:r>
        <w:proofErr w:type="spellStart"/>
        <w:r>
          <w:rPr>
            <w:rFonts w:ascii="Times New Roman" w:eastAsia="Times New Roman" w:hAnsi="Times New Roman" w:cs="Times New Roman"/>
            <w:color w:val="000000"/>
          </w:rPr>
          <w:t>Sanchirico</w:t>
        </w:r>
        <w:proofErr w:type="spellEnd"/>
        <w:r>
          <w:rPr>
            <w:rFonts w:ascii="Times New Roman" w:eastAsia="Times New Roman" w:hAnsi="Times New Roman" w:cs="Times New Roman"/>
            <w:color w:val="000000"/>
          </w:rPr>
          <w:t xml:space="preserve"> JN, </w:t>
        </w:r>
        <w:proofErr w:type="spellStart"/>
        <w:r>
          <w:rPr>
            <w:rFonts w:ascii="Times New Roman" w:eastAsia="Times New Roman" w:hAnsi="Times New Roman" w:cs="Times New Roman"/>
            <w:color w:val="000000"/>
          </w:rPr>
          <w:t>Buch</w:t>
        </w:r>
        <w:proofErr w:type="spellEnd"/>
        <w:r>
          <w:rPr>
            <w:rFonts w:ascii="Times New Roman" w:eastAsia="Times New Roman" w:hAnsi="Times New Roman" w:cs="Times New Roman"/>
            <w:color w:val="000000"/>
          </w:rPr>
          <w:t xml:space="preserve"> K, Box S, </w:t>
        </w:r>
        <w:proofErr w:type="spellStart"/>
        <w:r>
          <w:rPr>
            <w:rFonts w:ascii="Times New Roman" w:eastAsia="Times New Roman" w:hAnsi="Times New Roman" w:cs="Times New Roman"/>
            <w:color w:val="000000"/>
          </w:rPr>
          <w:t>Stoffle</w:t>
        </w:r>
        <w:proofErr w:type="spellEnd"/>
        <w:r>
          <w:rPr>
            <w:rFonts w:ascii="Times New Roman" w:eastAsia="Times New Roman" w:hAnsi="Times New Roman" w:cs="Times New Roman"/>
            <w:color w:val="000000"/>
          </w:rPr>
          <w:t xml:space="preserve"> RW, Gill AB (2006) Fishing, trophic cascades, and the process of grazing on coral reefs. Science 311:98–101</w:t>
        </w:r>
      </w:hyperlink>
    </w:p>
    <w:p w14:paraId="4055B206"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5">
        <w:proofErr w:type="spellStart"/>
        <w:r>
          <w:rPr>
            <w:rFonts w:ascii="Times New Roman" w:eastAsia="Times New Roman" w:hAnsi="Times New Roman" w:cs="Times New Roman"/>
            <w:color w:val="000000"/>
          </w:rPr>
          <w:t>Munday</w:t>
        </w:r>
        <w:proofErr w:type="spellEnd"/>
        <w:r>
          <w:rPr>
            <w:rFonts w:ascii="Times New Roman" w:eastAsia="Times New Roman" w:hAnsi="Times New Roman" w:cs="Times New Roman"/>
            <w:color w:val="000000"/>
          </w:rPr>
          <w:t xml:space="preserve"> PL, Jones GP (1998) The Ecological Implications of Small Body Size Among Coral-Reef Fishes. Ocean Coast </w:t>
        </w:r>
        <w:proofErr w:type="spellStart"/>
        <w:r>
          <w:rPr>
            <w:rFonts w:ascii="Times New Roman" w:eastAsia="Times New Roman" w:hAnsi="Times New Roman" w:cs="Times New Roman"/>
            <w:color w:val="000000"/>
          </w:rPr>
          <w:t>Manag</w:t>
        </w:r>
        <w:proofErr w:type="spellEnd"/>
        <w:r>
          <w:rPr>
            <w:rFonts w:ascii="Times New Roman" w:eastAsia="Times New Roman" w:hAnsi="Times New Roman" w:cs="Times New Roman"/>
            <w:color w:val="000000"/>
          </w:rPr>
          <w:t xml:space="preserve"> 36:373–411</w:t>
        </w:r>
      </w:hyperlink>
    </w:p>
    <w:p w14:paraId="329B703D"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6">
        <w:r>
          <w:rPr>
            <w:rFonts w:ascii="Times New Roman" w:eastAsia="Times New Roman" w:hAnsi="Times New Roman" w:cs="Times New Roman"/>
            <w:color w:val="000000"/>
          </w:rPr>
          <w:t xml:space="preserve">Nash KL, Graham NAJ, Bellwood DR (2013) Fish foraging patterns, vulnerability to fishing, and implications for the management of ecosystem function across scales. </w:t>
        </w:r>
        <w:proofErr w:type="spellStart"/>
        <w:r>
          <w:rPr>
            <w:rFonts w:ascii="Times New Roman" w:eastAsia="Times New Roman" w:hAnsi="Times New Roman" w:cs="Times New Roman"/>
            <w:color w:val="000000"/>
          </w:rPr>
          <w:t>Ecol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Appl</w:t>
        </w:r>
        <w:proofErr w:type="spellEnd"/>
        <w:r>
          <w:rPr>
            <w:rFonts w:ascii="Times New Roman" w:eastAsia="Times New Roman" w:hAnsi="Times New Roman" w:cs="Times New Roman"/>
            <w:color w:val="000000"/>
          </w:rPr>
          <w:t xml:space="preserve"> 23:1632–1644</w:t>
        </w:r>
      </w:hyperlink>
    </w:p>
    <w:p w14:paraId="102DA8C2"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7">
        <w:r>
          <w:rPr>
            <w:rFonts w:ascii="Times New Roman" w:eastAsia="Times New Roman" w:hAnsi="Times New Roman" w:cs="Times New Roman"/>
            <w:color w:val="000000"/>
          </w:rPr>
          <w:t xml:space="preserve">Nash KL, Graham NAJ, Jennings S, Wilson SK, Bellwood DR (2016) Herbivore cross-scale redundancy supports response diversity and promotes coral reef resilience. J </w:t>
        </w:r>
        <w:proofErr w:type="spellStart"/>
        <w:r>
          <w:rPr>
            <w:rFonts w:ascii="Times New Roman" w:eastAsia="Times New Roman" w:hAnsi="Times New Roman" w:cs="Times New Roman"/>
            <w:color w:val="000000"/>
          </w:rPr>
          <w:t>Appl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Ecol</w:t>
        </w:r>
        <w:proofErr w:type="spellEnd"/>
        <w:r>
          <w:rPr>
            <w:rFonts w:ascii="Times New Roman" w:eastAsia="Times New Roman" w:hAnsi="Times New Roman" w:cs="Times New Roman"/>
            <w:color w:val="000000"/>
          </w:rPr>
          <w:t xml:space="preserve"> 53:646–655</w:t>
        </w:r>
      </w:hyperlink>
    </w:p>
    <w:p w14:paraId="42AFD0BA"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8">
        <w:proofErr w:type="spellStart"/>
        <w:r>
          <w:rPr>
            <w:rFonts w:ascii="Times New Roman" w:eastAsia="Times New Roman" w:hAnsi="Times New Roman" w:cs="Times New Roman"/>
            <w:color w:val="000000"/>
          </w:rPr>
          <w:t>Oksanen</w:t>
        </w:r>
        <w:proofErr w:type="spellEnd"/>
        <w:r>
          <w:rPr>
            <w:rFonts w:ascii="Times New Roman" w:eastAsia="Times New Roman" w:hAnsi="Times New Roman" w:cs="Times New Roman"/>
            <w:color w:val="000000"/>
          </w:rPr>
          <w:t xml:space="preserve"> J, Guillaume Blanchet F, Friendly M, </w:t>
        </w:r>
        <w:proofErr w:type="spellStart"/>
        <w:r>
          <w:rPr>
            <w:rFonts w:ascii="Times New Roman" w:eastAsia="Times New Roman" w:hAnsi="Times New Roman" w:cs="Times New Roman"/>
            <w:color w:val="000000"/>
          </w:rPr>
          <w:t>Kindt</w:t>
        </w:r>
        <w:proofErr w:type="spellEnd"/>
        <w:r>
          <w:rPr>
            <w:rFonts w:ascii="Times New Roman" w:eastAsia="Times New Roman" w:hAnsi="Times New Roman" w:cs="Times New Roman"/>
            <w:color w:val="000000"/>
          </w:rPr>
          <w:t xml:space="preserve"> R, Legendre P, McGlinn D, Minchin PR, O’Hara RB, Simpson GL, </w:t>
        </w:r>
        <w:proofErr w:type="spellStart"/>
        <w:r>
          <w:rPr>
            <w:rFonts w:ascii="Times New Roman" w:eastAsia="Times New Roman" w:hAnsi="Times New Roman" w:cs="Times New Roman"/>
            <w:color w:val="000000"/>
          </w:rPr>
          <w:t>Solymos</w:t>
        </w:r>
        <w:proofErr w:type="spellEnd"/>
        <w:r>
          <w:rPr>
            <w:rFonts w:ascii="Times New Roman" w:eastAsia="Times New Roman" w:hAnsi="Times New Roman" w:cs="Times New Roman"/>
            <w:color w:val="000000"/>
          </w:rPr>
          <w:t xml:space="preserve"> P, Stevens MHH, </w:t>
        </w:r>
        <w:proofErr w:type="spellStart"/>
        <w:r>
          <w:rPr>
            <w:rFonts w:ascii="Times New Roman" w:eastAsia="Times New Roman" w:hAnsi="Times New Roman" w:cs="Times New Roman"/>
            <w:color w:val="000000"/>
          </w:rPr>
          <w:t>Szoecs</w:t>
        </w:r>
        <w:proofErr w:type="spellEnd"/>
        <w:r>
          <w:rPr>
            <w:rFonts w:ascii="Times New Roman" w:eastAsia="Times New Roman" w:hAnsi="Times New Roman" w:cs="Times New Roman"/>
            <w:color w:val="000000"/>
          </w:rPr>
          <w:t xml:space="preserve"> E, Wagner H (2017) vegan: Community Ecology Package. R package </w:t>
        </w:r>
        <w:proofErr w:type="spellStart"/>
        <w:r>
          <w:rPr>
            <w:rFonts w:ascii="Times New Roman" w:eastAsia="Times New Roman" w:hAnsi="Times New Roman" w:cs="Times New Roman"/>
            <w:color w:val="000000"/>
          </w:rPr>
          <w:t>ersion</w:t>
        </w:r>
        <w:proofErr w:type="spellEnd"/>
        <w:r>
          <w:rPr>
            <w:rFonts w:ascii="Times New Roman" w:eastAsia="Times New Roman" w:hAnsi="Times New Roman" w:cs="Times New Roman"/>
            <w:color w:val="000000"/>
          </w:rPr>
          <w:t xml:space="preserve"> 2.4-4:</w:t>
        </w:r>
      </w:hyperlink>
    </w:p>
    <w:p w14:paraId="6DE73686"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9">
        <w:r>
          <w:rPr>
            <w:rFonts w:ascii="Times New Roman" w:eastAsia="Times New Roman" w:hAnsi="Times New Roman" w:cs="Times New Roman"/>
            <w:color w:val="000000"/>
          </w:rPr>
          <w:t xml:space="preserve">Polunin NVC, </w:t>
        </w:r>
        <w:proofErr w:type="spellStart"/>
        <w:r>
          <w:rPr>
            <w:rFonts w:ascii="Times New Roman" w:eastAsia="Times New Roman" w:hAnsi="Times New Roman" w:cs="Times New Roman"/>
            <w:color w:val="000000"/>
          </w:rPr>
          <w:t>Harmelin</w:t>
        </w:r>
        <w:proofErr w:type="spellEnd"/>
        <w:r>
          <w:rPr>
            <w:rFonts w:ascii="Times New Roman" w:eastAsia="Times New Roman" w:hAnsi="Times New Roman" w:cs="Times New Roman"/>
            <w:color w:val="000000"/>
          </w:rPr>
          <w:t xml:space="preserve">-Vivien M, </w:t>
        </w:r>
        <w:proofErr w:type="spellStart"/>
        <w:r>
          <w:rPr>
            <w:rFonts w:ascii="Times New Roman" w:eastAsia="Times New Roman" w:hAnsi="Times New Roman" w:cs="Times New Roman"/>
            <w:color w:val="000000"/>
          </w:rPr>
          <w:t>Galzin</w:t>
        </w:r>
        <w:proofErr w:type="spellEnd"/>
        <w:r>
          <w:rPr>
            <w:rFonts w:ascii="Times New Roman" w:eastAsia="Times New Roman" w:hAnsi="Times New Roman" w:cs="Times New Roman"/>
            <w:color w:val="000000"/>
          </w:rPr>
          <w:t xml:space="preserve"> R (1995) Contrasts in algal food processing among five herbivorous coral-reef fishes. J Fish </w:t>
        </w:r>
        <w:proofErr w:type="spellStart"/>
        <w:r>
          <w:rPr>
            <w:rFonts w:ascii="Times New Roman" w:eastAsia="Times New Roman" w:hAnsi="Times New Roman" w:cs="Times New Roman"/>
            <w:color w:val="000000"/>
          </w:rPr>
          <w:t>Biol</w:t>
        </w:r>
        <w:proofErr w:type="spellEnd"/>
        <w:r>
          <w:rPr>
            <w:rFonts w:ascii="Times New Roman" w:eastAsia="Times New Roman" w:hAnsi="Times New Roman" w:cs="Times New Roman"/>
            <w:color w:val="000000"/>
          </w:rPr>
          <w:t xml:space="preserve"> 47:455–465</w:t>
        </w:r>
      </w:hyperlink>
    </w:p>
    <w:p w14:paraId="5A23B368"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40">
        <w:r>
          <w:rPr>
            <w:rFonts w:ascii="Times New Roman" w:eastAsia="Times New Roman" w:hAnsi="Times New Roman" w:cs="Times New Roman"/>
            <w:color w:val="000000"/>
          </w:rPr>
          <w:t xml:space="preserve">Polunin NVC, Roberts CM (1993) Greater biomass and value of target coral-reef fishes in </w:t>
        </w:r>
        <w:proofErr w:type="gramStart"/>
        <w:r>
          <w:rPr>
            <w:rFonts w:ascii="Times New Roman" w:eastAsia="Times New Roman" w:hAnsi="Times New Roman" w:cs="Times New Roman"/>
            <w:color w:val="000000"/>
          </w:rPr>
          <w:t>two</w:t>
        </w:r>
        <w:proofErr w:type="gramEnd"/>
        <w:r>
          <w:rPr>
            <w:rFonts w:ascii="Times New Roman" w:eastAsia="Times New Roman" w:hAnsi="Times New Roman" w:cs="Times New Roman"/>
            <w:color w:val="000000"/>
          </w:rPr>
          <w:t xml:space="preserve"> small Caribbean marine reserves. Marine Ecology-Progress Series 100:167–167</w:t>
        </w:r>
      </w:hyperlink>
    </w:p>
    <w:p w14:paraId="26A67905"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41">
        <w:r>
          <w:rPr>
            <w:rFonts w:ascii="Times New Roman" w:eastAsia="Times New Roman" w:hAnsi="Times New Roman" w:cs="Times New Roman"/>
            <w:color w:val="000000"/>
          </w:rPr>
          <w:t xml:space="preserve">Robinson JPW, Williams ID, Edwards AM, McPherson J, Yeager L, Vigliola L, </w:t>
        </w:r>
        <w:proofErr w:type="spellStart"/>
        <w:r>
          <w:rPr>
            <w:rFonts w:ascii="Times New Roman" w:eastAsia="Times New Roman" w:hAnsi="Times New Roman" w:cs="Times New Roman"/>
            <w:color w:val="000000"/>
          </w:rPr>
          <w:t>Brainard</w:t>
        </w:r>
        <w:proofErr w:type="spellEnd"/>
        <w:r>
          <w:rPr>
            <w:rFonts w:ascii="Times New Roman" w:eastAsia="Times New Roman" w:hAnsi="Times New Roman" w:cs="Times New Roman"/>
            <w:color w:val="000000"/>
          </w:rPr>
          <w:t xml:space="preserve"> RE, Baum JK (2017) Fishing degrades size structure of coral reef fish communities. Glob Chang </w:t>
        </w:r>
        <w:proofErr w:type="spellStart"/>
        <w:r>
          <w:rPr>
            <w:rFonts w:ascii="Times New Roman" w:eastAsia="Times New Roman" w:hAnsi="Times New Roman" w:cs="Times New Roman"/>
            <w:color w:val="000000"/>
          </w:rPr>
          <w:t>Biol</w:t>
        </w:r>
        <w:proofErr w:type="spellEnd"/>
        <w:r>
          <w:rPr>
            <w:rFonts w:ascii="Times New Roman" w:eastAsia="Times New Roman" w:hAnsi="Times New Roman" w:cs="Times New Roman"/>
            <w:color w:val="000000"/>
          </w:rPr>
          <w:t xml:space="preserve"> 23:1009–1022</w:t>
        </w:r>
      </w:hyperlink>
    </w:p>
    <w:p w14:paraId="5B7D7F4B"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42">
        <w:r>
          <w:rPr>
            <w:rFonts w:ascii="Times New Roman" w:eastAsia="Times New Roman" w:hAnsi="Times New Roman" w:cs="Times New Roman"/>
            <w:color w:val="000000"/>
          </w:rPr>
          <w:t>Robinson JPW, Williams ID, Yeager LA, McPherson JM, Clark J, Oliver TA, Baum JK (2018) Environmental conditions and herbivore biomass determine coral reef benthic community composition: implications for quantitative baselines. Coral Reefs</w:t>
        </w:r>
      </w:hyperlink>
    </w:p>
    <w:p w14:paraId="78894F36"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43">
        <w:proofErr w:type="spellStart"/>
        <w:r>
          <w:rPr>
            <w:rFonts w:ascii="Times New Roman" w:eastAsia="Times New Roman" w:hAnsi="Times New Roman" w:cs="Times New Roman"/>
            <w:color w:val="000000"/>
          </w:rPr>
          <w:t>Rooij</w:t>
        </w:r>
        <w:proofErr w:type="spellEnd"/>
        <w:r>
          <w:rPr>
            <w:rFonts w:ascii="Times New Roman" w:eastAsia="Times New Roman" w:hAnsi="Times New Roman" w:cs="Times New Roman"/>
            <w:color w:val="000000"/>
          </w:rPr>
          <w:t xml:space="preserve"> JM, </w:t>
        </w:r>
        <w:proofErr w:type="spellStart"/>
        <w:r>
          <w:rPr>
            <w:rFonts w:ascii="Times New Roman" w:eastAsia="Times New Roman" w:hAnsi="Times New Roman" w:cs="Times New Roman"/>
            <w:color w:val="000000"/>
          </w:rPr>
          <w:t>Videler</w:t>
        </w:r>
        <w:proofErr w:type="spellEnd"/>
        <w:r>
          <w:rPr>
            <w:rFonts w:ascii="Times New Roman" w:eastAsia="Times New Roman" w:hAnsi="Times New Roman" w:cs="Times New Roman"/>
            <w:color w:val="000000"/>
          </w:rPr>
          <w:t xml:space="preserve"> JJ, Bruggemann JH (1998) High biomass and production but low energy transfer efficiency of Caribbean parrotfish: implications for trophic models of coral reefs. J Fish </w:t>
        </w:r>
        <w:proofErr w:type="spellStart"/>
        <w:r>
          <w:rPr>
            <w:rFonts w:ascii="Times New Roman" w:eastAsia="Times New Roman" w:hAnsi="Times New Roman" w:cs="Times New Roman"/>
            <w:color w:val="000000"/>
          </w:rPr>
          <w:t>Biol</w:t>
        </w:r>
        <w:proofErr w:type="spellEnd"/>
        <w:r>
          <w:rPr>
            <w:rFonts w:ascii="Times New Roman" w:eastAsia="Times New Roman" w:hAnsi="Times New Roman" w:cs="Times New Roman"/>
            <w:color w:val="000000"/>
          </w:rPr>
          <w:t xml:space="preserve"> 53:154–178</w:t>
        </w:r>
      </w:hyperlink>
    </w:p>
    <w:p w14:paraId="46B0CB32"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rPr>
      </w:pPr>
      <w:hyperlink r:id="rId144">
        <w:proofErr w:type="spellStart"/>
        <w:r>
          <w:rPr>
            <w:rFonts w:ascii="Times New Roman" w:eastAsia="Times New Roman" w:hAnsi="Times New Roman" w:cs="Times New Roman"/>
            <w:color w:val="000000"/>
          </w:rPr>
          <w:t>Ro</w:t>
        </w:r>
      </w:hyperlink>
      <w:hyperlink r:id="rId145">
        <w:r>
          <w:rPr>
            <w:rFonts w:ascii="Times New Roman" w:eastAsia="Times New Roman" w:hAnsi="Times New Roman" w:cs="Times New Roman"/>
          </w:rPr>
          <w:t>yo</w:t>
        </w:r>
        <w:proofErr w:type="spellEnd"/>
        <w:r>
          <w:rPr>
            <w:rFonts w:ascii="Times New Roman" w:eastAsia="Times New Roman" w:hAnsi="Times New Roman" w:cs="Times New Roman"/>
          </w:rPr>
          <w:t xml:space="preserve"> AA, Collins R, Adams MB, </w:t>
        </w:r>
        <w:proofErr w:type="spellStart"/>
        <w:r>
          <w:rPr>
            <w:rFonts w:ascii="Times New Roman" w:eastAsia="Times New Roman" w:hAnsi="Times New Roman" w:cs="Times New Roman"/>
          </w:rPr>
          <w:t>Kirschbaum</w:t>
        </w:r>
        <w:proofErr w:type="spellEnd"/>
        <w:r>
          <w:rPr>
            <w:rFonts w:ascii="Times New Roman" w:eastAsia="Times New Roman" w:hAnsi="Times New Roman" w:cs="Times New Roman"/>
          </w:rPr>
          <w:t xml:space="preserve"> C, Carson WP (2010) Pervasive interactions between ungulate browsers and disturbance regimes promote temperate forest herbaceous diversity. Ecology </w:t>
        </w:r>
      </w:hyperlink>
      <w:hyperlink r:id="rId146">
        <w:r>
          <w:rPr>
            <w:rFonts w:ascii="Times New Roman" w:eastAsia="Times New Roman" w:hAnsi="Times New Roman" w:cs="Times New Roman"/>
          </w:rPr>
          <w:t>91:93–105</w:t>
        </w:r>
      </w:hyperlink>
    </w:p>
    <w:p w14:paraId="07700B51"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FF"/>
          <w:u w:val="single"/>
        </w:rPr>
      </w:pPr>
      <w:proofErr w:type="spellStart"/>
      <w:r>
        <w:rPr>
          <w:rFonts w:ascii="Times New Roman" w:eastAsia="Times New Roman" w:hAnsi="Times New Roman" w:cs="Times New Roman"/>
          <w:color w:val="0000FF"/>
          <w:highlight w:val="white"/>
          <w:u w:val="single"/>
        </w:rPr>
        <w:t>Prieditis</w:t>
      </w:r>
      <w:proofErr w:type="spellEnd"/>
      <w:r>
        <w:rPr>
          <w:rFonts w:ascii="Times New Roman" w:eastAsia="Times New Roman" w:hAnsi="Times New Roman" w:cs="Times New Roman"/>
          <w:color w:val="0000FF"/>
          <w:highlight w:val="white"/>
          <w:u w:val="single"/>
        </w:rPr>
        <w:t xml:space="preserve">, A., Howlett, S.J., </w:t>
      </w:r>
      <w:proofErr w:type="spellStart"/>
      <w:r>
        <w:rPr>
          <w:rFonts w:ascii="Times New Roman" w:eastAsia="Times New Roman" w:hAnsi="Times New Roman" w:cs="Times New Roman"/>
          <w:color w:val="0000FF"/>
          <w:highlight w:val="white"/>
          <w:u w:val="single"/>
        </w:rPr>
        <w:t>Baumanis</w:t>
      </w:r>
      <w:proofErr w:type="spellEnd"/>
      <w:r>
        <w:rPr>
          <w:rFonts w:ascii="Times New Roman" w:eastAsia="Times New Roman" w:hAnsi="Times New Roman" w:cs="Times New Roman"/>
          <w:color w:val="0000FF"/>
          <w:highlight w:val="white"/>
          <w:u w:val="single"/>
        </w:rPr>
        <w:t xml:space="preserve">, J., </w:t>
      </w:r>
      <w:proofErr w:type="spellStart"/>
      <w:r>
        <w:rPr>
          <w:rFonts w:ascii="Times New Roman" w:eastAsia="Times New Roman" w:hAnsi="Times New Roman" w:cs="Times New Roman"/>
          <w:color w:val="0000FF"/>
          <w:highlight w:val="white"/>
          <w:u w:val="single"/>
        </w:rPr>
        <w:t>Bagrade</w:t>
      </w:r>
      <w:proofErr w:type="spellEnd"/>
      <w:r>
        <w:rPr>
          <w:rFonts w:ascii="Times New Roman" w:eastAsia="Times New Roman" w:hAnsi="Times New Roman" w:cs="Times New Roman"/>
          <w:color w:val="0000FF"/>
          <w:highlight w:val="white"/>
          <w:u w:val="single"/>
        </w:rPr>
        <w:t xml:space="preserve">, G., Done, G., </w:t>
      </w:r>
      <w:proofErr w:type="spellStart"/>
      <w:r>
        <w:rPr>
          <w:rFonts w:ascii="Times New Roman" w:eastAsia="Times New Roman" w:hAnsi="Times New Roman" w:cs="Times New Roman"/>
          <w:color w:val="0000FF"/>
          <w:highlight w:val="white"/>
          <w:u w:val="single"/>
        </w:rPr>
        <w:t>Jansons</w:t>
      </w:r>
      <w:proofErr w:type="spellEnd"/>
      <w:r>
        <w:rPr>
          <w:rFonts w:ascii="Times New Roman" w:eastAsia="Times New Roman" w:hAnsi="Times New Roman" w:cs="Times New Roman"/>
          <w:color w:val="0000FF"/>
          <w:highlight w:val="white"/>
          <w:u w:val="single"/>
        </w:rPr>
        <w:t xml:space="preserve">, A., </w:t>
      </w:r>
      <w:proofErr w:type="spellStart"/>
      <w:r>
        <w:rPr>
          <w:rFonts w:ascii="Times New Roman" w:eastAsia="Times New Roman" w:hAnsi="Times New Roman" w:cs="Times New Roman"/>
          <w:color w:val="0000FF"/>
          <w:highlight w:val="white"/>
          <w:u w:val="single"/>
        </w:rPr>
        <w:t>Neimane</w:t>
      </w:r>
      <w:proofErr w:type="spellEnd"/>
      <w:r>
        <w:rPr>
          <w:rFonts w:ascii="Times New Roman" w:eastAsia="Times New Roman" w:hAnsi="Times New Roman" w:cs="Times New Roman"/>
          <w:color w:val="0000FF"/>
          <w:highlight w:val="white"/>
          <w:u w:val="single"/>
        </w:rPr>
        <w:t xml:space="preserve">, U., </w:t>
      </w:r>
      <w:proofErr w:type="spellStart"/>
      <w:r>
        <w:rPr>
          <w:rFonts w:ascii="Times New Roman" w:eastAsia="Times New Roman" w:hAnsi="Times New Roman" w:cs="Times New Roman"/>
          <w:color w:val="0000FF"/>
          <w:highlight w:val="white"/>
          <w:u w:val="single"/>
        </w:rPr>
        <w:t>Ornicans</w:t>
      </w:r>
      <w:proofErr w:type="spellEnd"/>
      <w:r>
        <w:rPr>
          <w:rFonts w:ascii="Times New Roman" w:eastAsia="Times New Roman" w:hAnsi="Times New Roman" w:cs="Times New Roman"/>
          <w:color w:val="0000FF"/>
          <w:highlight w:val="white"/>
          <w:u w:val="single"/>
        </w:rPr>
        <w:t xml:space="preserve">, A., </w:t>
      </w:r>
      <w:proofErr w:type="spellStart"/>
      <w:r>
        <w:rPr>
          <w:rFonts w:ascii="Times New Roman" w:eastAsia="Times New Roman" w:hAnsi="Times New Roman" w:cs="Times New Roman"/>
          <w:color w:val="0000FF"/>
          <w:highlight w:val="white"/>
          <w:u w:val="single"/>
        </w:rPr>
        <w:t>Stepanova</w:t>
      </w:r>
      <w:proofErr w:type="spellEnd"/>
      <w:r>
        <w:rPr>
          <w:rFonts w:ascii="Times New Roman" w:eastAsia="Times New Roman" w:hAnsi="Times New Roman" w:cs="Times New Roman"/>
          <w:color w:val="0000FF"/>
          <w:highlight w:val="white"/>
          <w:u w:val="single"/>
        </w:rPr>
        <w:t xml:space="preserve">, A., Smits, A. and </w:t>
      </w:r>
      <w:proofErr w:type="spellStart"/>
      <w:r>
        <w:rPr>
          <w:rFonts w:ascii="Times New Roman" w:eastAsia="Times New Roman" w:hAnsi="Times New Roman" w:cs="Times New Roman"/>
          <w:color w:val="0000FF"/>
          <w:highlight w:val="white"/>
          <w:u w:val="single"/>
        </w:rPr>
        <w:t>Zunna</w:t>
      </w:r>
      <w:proofErr w:type="spellEnd"/>
      <w:r>
        <w:rPr>
          <w:rFonts w:ascii="Times New Roman" w:eastAsia="Times New Roman" w:hAnsi="Times New Roman" w:cs="Times New Roman"/>
          <w:color w:val="0000FF"/>
          <w:highlight w:val="white"/>
          <w:u w:val="single"/>
        </w:rPr>
        <w:t xml:space="preserve">, A., 2017. Quantification of Deer Browsing in </w:t>
      </w:r>
      <w:proofErr w:type="gramStart"/>
      <w:r>
        <w:rPr>
          <w:rFonts w:ascii="Times New Roman" w:eastAsia="Times New Roman" w:hAnsi="Times New Roman" w:cs="Times New Roman"/>
          <w:color w:val="0000FF"/>
          <w:highlight w:val="white"/>
          <w:u w:val="single"/>
        </w:rPr>
        <w:t>Summer</w:t>
      </w:r>
      <w:proofErr w:type="gramEnd"/>
      <w:r>
        <w:rPr>
          <w:rFonts w:ascii="Times New Roman" w:eastAsia="Times New Roman" w:hAnsi="Times New Roman" w:cs="Times New Roman"/>
          <w:color w:val="0000FF"/>
          <w:highlight w:val="white"/>
          <w:u w:val="single"/>
        </w:rPr>
        <w:t xml:space="preserve"> and Its Importance for Game Management in Latvia. </w:t>
      </w:r>
      <w:r>
        <w:rPr>
          <w:rFonts w:ascii="Times New Roman" w:eastAsia="Times New Roman" w:hAnsi="Times New Roman" w:cs="Times New Roman"/>
          <w:i/>
          <w:color w:val="0000FF"/>
          <w:highlight w:val="white"/>
          <w:u w:val="single"/>
        </w:rPr>
        <w:t>BALTIC FORESTRY</w:t>
      </w:r>
      <w:r>
        <w:rPr>
          <w:rFonts w:ascii="Times New Roman" w:eastAsia="Times New Roman" w:hAnsi="Times New Roman" w:cs="Times New Roman"/>
          <w:color w:val="0000FF"/>
          <w:highlight w:val="white"/>
          <w:u w:val="single"/>
        </w:rPr>
        <w:t xml:space="preserve">, </w:t>
      </w:r>
      <w:r>
        <w:rPr>
          <w:rFonts w:ascii="Times New Roman" w:eastAsia="Times New Roman" w:hAnsi="Times New Roman" w:cs="Times New Roman"/>
          <w:i/>
          <w:color w:val="0000FF"/>
          <w:highlight w:val="white"/>
          <w:u w:val="single"/>
        </w:rPr>
        <w:t>23</w:t>
      </w:r>
      <w:r>
        <w:rPr>
          <w:rFonts w:ascii="Times New Roman" w:eastAsia="Times New Roman" w:hAnsi="Times New Roman" w:cs="Times New Roman"/>
          <w:color w:val="0000FF"/>
          <w:highlight w:val="white"/>
          <w:u w:val="single"/>
        </w:rPr>
        <w:t>(2), pp.423-431.</w:t>
      </w:r>
    </w:p>
    <w:p w14:paraId="706EE735"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rPr>
      </w:pPr>
      <w:hyperlink r:id="rId147">
        <w:r>
          <w:rPr>
            <w:rFonts w:ascii="Times New Roman" w:eastAsia="Times New Roman" w:hAnsi="Times New Roman" w:cs="Times New Roman"/>
          </w:rPr>
          <w:t xml:space="preserve">Russ GR, </w:t>
        </w:r>
      </w:hyperlink>
      <w:hyperlink r:id="rId148">
        <w:proofErr w:type="spellStart"/>
        <w:r>
          <w:rPr>
            <w:rFonts w:ascii="Times New Roman" w:eastAsia="Times New Roman" w:hAnsi="Times New Roman" w:cs="Times New Roman"/>
          </w:rPr>
          <w:t>Questel</w:t>
        </w:r>
        <w:proofErr w:type="spellEnd"/>
        <w:r>
          <w:rPr>
            <w:rFonts w:ascii="Times New Roman" w:eastAsia="Times New Roman" w:hAnsi="Times New Roman" w:cs="Times New Roman"/>
          </w:rPr>
          <w:t xml:space="preserve"> S-LA, </w:t>
        </w:r>
        <w:proofErr w:type="spellStart"/>
        <w:r>
          <w:rPr>
            <w:rFonts w:ascii="Times New Roman" w:eastAsia="Times New Roman" w:hAnsi="Times New Roman" w:cs="Times New Roman"/>
          </w:rPr>
          <w:t>Rizzari</w:t>
        </w:r>
        <w:proofErr w:type="spellEnd"/>
        <w:r>
          <w:rPr>
            <w:rFonts w:ascii="Times New Roman" w:eastAsia="Times New Roman" w:hAnsi="Times New Roman" w:cs="Times New Roman"/>
          </w:rPr>
          <w:t xml:space="preserve"> JR, Alcala AC (2015)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parrotfish–coral relationship: refuting the ubiquity of a prevailing paradigm. Mar </w:t>
        </w:r>
        <w:proofErr w:type="spellStart"/>
        <w:r>
          <w:rPr>
            <w:rFonts w:ascii="Times New Roman" w:eastAsia="Times New Roman" w:hAnsi="Times New Roman" w:cs="Times New Roman"/>
          </w:rPr>
          <w:t>Biol</w:t>
        </w:r>
        <w:proofErr w:type="spellEnd"/>
        <w:r>
          <w:rPr>
            <w:rFonts w:ascii="Times New Roman" w:eastAsia="Times New Roman" w:hAnsi="Times New Roman" w:cs="Times New Roman"/>
          </w:rPr>
          <w:t xml:space="preserve"> 162:2029–2045</w:t>
        </w:r>
      </w:hyperlink>
    </w:p>
    <w:p w14:paraId="69A8D2B7"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49">
        <w:proofErr w:type="spellStart"/>
        <w:r>
          <w:rPr>
            <w:rFonts w:ascii="Times New Roman" w:eastAsia="Times New Roman" w:hAnsi="Times New Roman" w:cs="Times New Roman"/>
          </w:rPr>
          <w:t>Samoilys</w:t>
        </w:r>
        <w:proofErr w:type="spellEnd"/>
        <w:r>
          <w:rPr>
            <w:rFonts w:ascii="Times New Roman" w:eastAsia="Times New Roman" w:hAnsi="Times New Roman" w:cs="Times New Roman"/>
          </w:rPr>
          <w:t xml:space="preserve"> MA, Carlos G (2000) Determining Methods of Underwater Visual Census for Estimating the Abundance of </w:t>
        </w:r>
      </w:hyperlink>
      <w:hyperlink r:id="rId150">
        <w:r>
          <w:rPr>
            <w:rFonts w:ascii="Times New Roman" w:eastAsia="Times New Roman" w:hAnsi="Times New Roman" w:cs="Times New Roman"/>
            <w:color w:val="000000"/>
          </w:rPr>
          <w:t xml:space="preserve">Coral Reef Fishes. Environ </w:t>
        </w:r>
        <w:proofErr w:type="spellStart"/>
        <w:r>
          <w:rPr>
            <w:rFonts w:ascii="Times New Roman" w:eastAsia="Times New Roman" w:hAnsi="Times New Roman" w:cs="Times New Roman"/>
            <w:color w:val="000000"/>
          </w:rPr>
          <w:t>Biol</w:t>
        </w:r>
        <w:proofErr w:type="spellEnd"/>
        <w:r>
          <w:rPr>
            <w:rFonts w:ascii="Times New Roman" w:eastAsia="Times New Roman" w:hAnsi="Times New Roman" w:cs="Times New Roman"/>
            <w:color w:val="000000"/>
          </w:rPr>
          <w:t xml:space="preserve"> Fishes 57:289–304</w:t>
        </w:r>
      </w:hyperlink>
    </w:p>
    <w:p w14:paraId="0CA89711"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51">
        <w:proofErr w:type="spellStart"/>
        <w:r>
          <w:rPr>
            <w:rFonts w:ascii="Times New Roman" w:eastAsia="Times New Roman" w:hAnsi="Times New Roman" w:cs="Times New Roman"/>
            <w:color w:val="000000"/>
          </w:rPr>
          <w:t>Schielzeth</w:t>
        </w:r>
        <w:proofErr w:type="spellEnd"/>
        <w:r>
          <w:rPr>
            <w:rFonts w:ascii="Times New Roman" w:eastAsia="Times New Roman" w:hAnsi="Times New Roman" w:cs="Times New Roman"/>
            <w:color w:val="000000"/>
          </w:rPr>
          <w:t xml:space="preserve"> H (2010) Simple means to improve the interpretability of regression coefficients: Interpretation of regression coefficients. Methods </w:t>
        </w:r>
        <w:proofErr w:type="spellStart"/>
        <w:r>
          <w:rPr>
            <w:rFonts w:ascii="Times New Roman" w:eastAsia="Times New Roman" w:hAnsi="Times New Roman" w:cs="Times New Roman"/>
            <w:color w:val="000000"/>
          </w:rPr>
          <w:t>Ecol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Evol</w:t>
        </w:r>
        <w:proofErr w:type="spellEnd"/>
        <w:r>
          <w:rPr>
            <w:rFonts w:ascii="Times New Roman" w:eastAsia="Times New Roman" w:hAnsi="Times New Roman" w:cs="Times New Roman"/>
            <w:color w:val="000000"/>
          </w:rPr>
          <w:t xml:space="preserve"> 1:103–113</w:t>
        </w:r>
      </w:hyperlink>
    </w:p>
    <w:p w14:paraId="3AB81FD2"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rPr>
      </w:pPr>
      <w:hyperlink r:id="rId152">
        <w:r>
          <w:rPr>
            <w:rFonts w:ascii="Times New Roman" w:eastAsia="Times New Roman" w:hAnsi="Times New Roman" w:cs="Times New Roman"/>
            <w:color w:val="000000"/>
          </w:rPr>
          <w:t>Wils</w:t>
        </w:r>
      </w:hyperlink>
      <w:hyperlink r:id="rId153">
        <w:r>
          <w:rPr>
            <w:rFonts w:ascii="Times New Roman" w:eastAsia="Times New Roman" w:hAnsi="Times New Roman" w:cs="Times New Roman"/>
            <w:color w:val="000000"/>
          </w:rPr>
          <w:t xml:space="preserve">on SK, Fisher R, Pratchett MS, Graham NAJ, Dulvy NK, Turner RA, </w:t>
        </w:r>
        <w:proofErr w:type="spellStart"/>
        <w:r>
          <w:rPr>
            <w:rFonts w:ascii="Times New Roman" w:eastAsia="Times New Roman" w:hAnsi="Times New Roman" w:cs="Times New Roman"/>
            <w:color w:val="000000"/>
          </w:rPr>
          <w:t>Cakacaka</w:t>
        </w:r>
        <w:proofErr w:type="spellEnd"/>
        <w:r>
          <w:rPr>
            <w:rFonts w:ascii="Times New Roman" w:eastAsia="Times New Roman" w:hAnsi="Times New Roman" w:cs="Times New Roman"/>
            <w:color w:val="000000"/>
          </w:rPr>
          <w:t xml:space="preserve"> A, Polunin NVC (2010) Habitat degradation and fishing effects on the size structure of coral reef fish communities. </w:t>
        </w:r>
        <w:proofErr w:type="spellStart"/>
        <w:r>
          <w:rPr>
            <w:rFonts w:ascii="Times New Roman" w:eastAsia="Times New Roman" w:hAnsi="Times New Roman" w:cs="Times New Roman"/>
            <w:color w:val="000000"/>
          </w:rPr>
          <w:t>Ecol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Appl</w:t>
        </w:r>
        <w:proofErr w:type="spellEnd"/>
        <w:r>
          <w:rPr>
            <w:rFonts w:ascii="Times New Roman" w:eastAsia="Times New Roman" w:hAnsi="Times New Roman" w:cs="Times New Roman"/>
            <w:color w:val="000000"/>
          </w:rPr>
          <w:t xml:space="preserve"> 20:442–451</w:t>
        </w:r>
      </w:hyperlink>
    </w:p>
    <w:p w14:paraId="44A9A16B"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FF"/>
        </w:rPr>
      </w:pPr>
      <w:r>
        <w:rPr>
          <w:rFonts w:ascii="Times New Roman" w:eastAsia="Times New Roman" w:hAnsi="Times New Roman" w:cs="Times New Roman"/>
          <w:color w:val="0000FF"/>
          <w:highlight w:val="white"/>
        </w:rPr>
        <w:t xml:space="preserve">Williams, I.D., Polunin, N.V. and </w:t>
      </w:r>
      <w:proofErr w:type="spellStart"/>
      <w:r>
        <w:rPr>
          <w:rFonts w:ascii="Times New Roman" w:eastAsia="Times New Roman" w:hAnsi="Times New Roman" w:cs="Times New Roman"/>
          <w:color w:val="0000FF"/>
          <w:highlight w:val="white"/>
        </w:rPr>
        <w:t>Hendrick</w:t>
      </w:r>
      <w:proofErr w:type="spellEnd"/>
      <w:r>
        <w:rPr>
          <w:rFonts w:ascii="Times New Roman" w:eastAsia="Times New Roman" w:hAnsi="Times New Roman" w:cs="Times New Roman"/>
          <w:color w:val="0000FF"/>
          <w:highlight w:val="white"/>
        </w:rPr>
        <w:t xml:space="preserve">, V.J., 2001. Limits to grazing by herbivorous fishes and the impact of low coral cover on </w:t>
      </w:r>
      <w:proofErr w:type="spellStart"/>
      <w:r>
        <w:rPr>
          <w:rFonts w:ascii="Times New Roman" w:eastAsia="Times New Roman" w:hAnsi="Times New Roman" w:cs="Times New Roman"/>
          <w:color w:val="0000FF"/>
          <w:highlight w:val="white"/>
        </w:rPr>
        <w:t>macroalgal</w:t>
      </w:r>
      <w:proofErr w:type="spellEnd"/>
      <w:r>
        <w:rPr>
          <w:rFonts w:ascii="Times New Roman" w:eastAsia="Times New Roman" w:hAnsi="Times New Roman" w:cs="Times New Roman"/>
          <w:color w:val="0000FF"/>
          <w:highlight w:val="white"/>
        </w:rPr>
        <w:t xml:space="preserve"> abundance on a coral reef in Belize. </w:t>
      </w:r>
      <w:r>
        <w:rPr>
          <w:rFonts w:ascii="Times New Roman" w:eastAsia="Times New Roman" w:hAnsi="Times New Roman" w:cs="Times New Roman"/>
          <w:i/>
          <w:color w:val="0000FF"/>
          <w:highlight w:val="white"/>
        </w:rPr>
        <w:t>Marine Ecology Progress Series</w:t>
      </w:r>
      <w:r>
        <w:rPr>
          <w:rFonts w:ascii="Times New Roman" w:eastAsia="Times New Roman" w:hAnsi="Times New Roman" w:cs="Times New Roman"/>
          <w:color w:val="0000FF"/>
          <w:highlight w:val="white"/>
        </w:rPr>
        <w:t xml:space="preserve">, </w:t>
      </w:r>
      <w:r>
        <w:rPr>
          <w:rFonts w:ascii="Times New Roman" w:eastAsia="Times New Roman" w:hAnsi="Times New Roman" w:cs="Times New Roman"/>
          <w:i/>
          <w:color w:val="0000FF"/>
          <w:highlight w:val="white"/>
        </w:rPr>
        <w:t>222</w:t>
      </w:r>
      <w:r>
        <w:rPr>
          <w:rFonts w:ascii="Times New Roman" w:eastAsia="Times New Roman" w:hAnsi="Times New Roman" w:cs="Times New Roman"/>
          <w:color w:val="0000FF"/>
          <w:highlight w:val="white"/>
        </w:rPr>
        <w:t>, pp.187-196.</w:t>
      </w:r>
    </w:p>
    <w:p w14:paraId="3AA24F74"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54">
        <w:r>
          <w:rPr>
            <w:rFonts w:ascii="Times New Roman" w:eastAsia="Times New Roman" w:hAnsi="Times New Roman" w:cs="Times New Roman"/>
            <w:color w:val="000000"/>
          </w:rPr>
          <w:t xml:space="preserve">Wilson SK, Graham NAJ, Polunin NVC (2007) Appraisal of visual assessments of habitat complexity and benthic composition on coral reefs. Mar </w:t>
        </w:r>
        <w:proofErr w:type="spellStart"/>
        <w:r>
          <w:rPr>
            <w:rFonts w:ascii="Times New Roman" w:eastAsia="Times New Roman" w:hAnsi="Times New Roman" w:cs="Times New Roman"/>
            <w:color w:val="000000"/>
          </w:rPr>
          <w:t>Biol</w:t>
        </w:r>
        <w:proofErr w:type="spellEnd"/>
        <w:r>
          <w:rPr>
            <w:rFonts w:ascii="Times New Roman" w:eastAsia="Times New Roman" w:hAnsi="Times New Roman" w:cs="Times New Roman"/>
            <w:color w:val="000000"/>
          </w:rPr>
          <w:t xml:space="preserve"> 151:1069–1076</w:t>
        </w:r>
      </w:hyperlink>
    </w:p>
    <w:p w14:paraId="7FCED6D9"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55">
        <w:r>
          <w:rPr>
            <w:rFonts w:ascii="Times New Roman" w:eastAsia="Times New Roman" w:hAnsi="Times New Roman" w:cs="Times New Roman"/>
            <w:color w:val="000000"/>
          </w:rPr>
          <w:t xml:space="preserve">Yarlett RT, Perry CT, Wilson RW, Philpot KE (2018) Constraining species-size class variability in rates of parrotfish </w:t>
        </w:r>
        <w:proofErr w:type="spellStart"/>
        <w:r>
          <w:rPr>
            <w:rFonts w:ascii="Times New Roman" w:eastAsia="Times New Roman" w:hAnsi="Times New Roman" w:cs="Times New Roman"/>
            <w:color w:val="000000"/>
          </w:rPr>
          <w:t>bioerosion</w:t>
        </w:r>
        <w:proofErr w:type="spellEnd"/>
        <w:r>
          <w:rPr>
            <w:rFonts w:ascii="Times New Roman" w:eastAsia="Times New Roman" w:hAnsi="Times New Roman" w:cs="Times New Roman"/>
            <w:color w:val="000000"/>
          </w:rPr>
          <w:t xml:space="preserve"> on Maldivian coral reefs: implications for regional-scale </w:t>
        </w:r>
        <w:proofErr w:type="spellStart"/>
        <w:r>
          <w:rPr>
            <w:rFonts w:ascii="Times New Roman" w:eastAsia="Times New Roman" w:hAnsi="Times New Roman" w:cs="Times New Roman"/>
            <w:color w:val="000000"/>
          </w:rPr>
          <w:t>bioerosion</w:t>
        </w:r>
        <w:proofErr w:type="spellEnd"/>
        <w:r>
          <w:rPr>
            <w:rFonts w:ascii="Times New Roman" w:eastAsia="Times New Roman" w:hAnsi="Times New Roman" w:cs="Times New Roman"/>
            <w:color w:val="000000"/>
          </w:rPr>
          <w:t xml:space="preserve"> estimates. Mar </w:t>
        </w:r>
        <w:proofErr w:type="spellStart"/>
        <w:r>
          <w:rPr>
            <w:rFonts w:ascii="Times New Roman" w:eastAsia="Times New Roman" w:hAnsi="Times New Roman" w:cs="Times New Roman"/>
            <w:color w:val="000000"/>
          </w:rPr>
          <w:t>Ecol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Prog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Ser</w:t>
        </w:r>
        <w:proofErr w:type="spellEnd"/>
        <w:r>
          <w:rPr>
            <w:rFonts w:ascii="Times New Roman" w:eastAsia="Times New Roman" w:hAnsi="Times New Roman" w:cs="Times New Roman"/>
            <w:color w:val="000000"/>
          </w:rPr>
          <w:t xml:space="preserve"> 590:155–169</w:t>
        </w:r>
      </w:hyperlink>
    </w:p>
    <w:p w14:paraId="3D154E80"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56">
        <w:proofErr w:type="spellStart"/>
        <w:r>
          <w:rPr>
            <w:rFonts w:ascii="Times New Roman" w:eastAsia="Times New Roman" w:hAnsi="Times New Roman" w:cs="Times New Roman"/>
            <w:color w:val="000000"/>
          </w:rPr>
          <w:t>Zimov</w:t>
        </w:r>
        <w:proofErr w:type="spellEnd"/>
        <w:r>
          <w:rPr>
            <w:rFonts w:ascii="Times New Roman" w:eastAsia="Times New Roman" w:hAnsi="Times New Roman" w:cs="Times New Roman"/>
            <w:color w:val="000000"/>
          </w:rPr>
          <w:t xml:space="preserve"> SA, </w:t>
        </w:r>
        <w:proofErr w:type="spellStart"/>
        <w:r>
          <w:rPr>
            <w:rFonts w:ascii="Times New Roman" w:eastAsia="Times New Roman" w:hAnsi="Times New Roman" w:cs="Times New Roman"/>
            <w:color w:val="000000"/>
          </w:rPr>
          <w:t>Chuprynin</w:t>
        </w:r>
        <w:proofErr w:type="spellEnd"/>
        <w:r>
          <w:rPr>
            <w:rFonts w:ascii="Times New Roman" w:eastAsia="Times New Roman" w:hAnsi="Times New Roman" w:cs="Times New Roman"/>
            <w:color w:val="000000"/>
          </w:rPr>
          <w:t xml:space="preserve"> VI, </w:t>
        </w:r>
        <w:proofErr w:type="spellStart"/>
        <w:r>
          <w:rPr>
            <w:rFonts w:ascii="Times New Roman" w:eastAsia="Times New Roman" w:hAnsi="Times New Roman" w:cs="Times New Roman"/>
            <w:color w:val="000000"/>
          </w:rPr>
          <w:t>Oreshko</w:t>
        </w:r>
        <w:proofErr w:type="spellEnd"/>
        <w:r>
          <w:rPr>
            <w:rFonts w:ascii="Times New Roman" w:eastAsia="Times New Roman" w:hAnsi="Times New Roman" w:cs="Times New Roman"/>
            <w:color w:val="000000"/>
          </w:rPr>
          <w:t xml:space="preserve"> AP, Chapin FS, Reynolds JF, Chapin MC (1995) Steppe-Tundra Transition: </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 Herbivore-Driven Biome Shift at the End of the Pleistocene. Am Nat 146:765–</w:t>
        </w:r>
        <w:proofErr w:type="gramStart"/>
        <w:r>
          <w:rPr>
            <w:rFonts w:ascii="Times New Roman" w:eastAsia="Times New Roman" w:hAnsi="Times New Roman" w:cs="Times New Roman"/>
            <w:color w:val="000000"/>
          </w:rPr>
          <w:t>794</w:t>
        </w:r>
        <w:proofErr w:type="gramEnd"/>
      </w:hyperlink>
    </w:p>
    <w:p w14:paraId="75714E27" w14:textId="77777777" w:rsidR="00C65FB8" w:rsidRDefault="00C65FB8">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rPr>
      </w:pPr>
    </w:p>
    <w:sectPr w:rsidR="00C65FB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Graham, Nick" w:date="2019-02-28T09:57:00Z" w:initials="GN">
    <w:p w14:paraId="72335C34" w14:textId="77777777" w:rsidR="00CC0F79" w:rsidRDefault="00CC0F79">
      <w:pPr>
        <w:pStyle w:val="CommentText"/>
      </w:pPr>
      <w:r>
        <w:rPr>
          <w:rStyle w:val="CommentReference"/>
        </w:rPr>
        <w:annotationRef/>
      </w:r>
      <w:r>
        <w:t>What about this?</w:t>
      </w:r>
    </w:p>
  </w:comment>
  <w:comment w:id="6" w:author="James Robinson" w:date="2018-12-21T14:41:00Z" w:initials="">
    <w:p w14:paraId="37652483" w14:textId="77777777" w:rsidR="00CC0F79" w:rsidRDefault="00CC0F79">
      <w:pPr>
        <w:widowControl w:val="0"/>
        <w:pBdr>
          <w:top w:val="nil"/>
          <w:left w:val="nil"/>
          <w:bottom w:val="nil"/>
          <w:right w:val="nil"/>
          <w:between w:val="nil"/>
        </w:pBdr>
        <w:spacing w:line="240" w:lineRule="auto"/>
        <w:rPr>
          <w:color w:val="000000"/>
        </w:rPr>
      </w:pPr>
      <w:r>
        <w:rPr>
          <w:color w:val="000000"/>
        </w:rPr>
        <w:t xml:space="preserve">Andy - can you please invite Alexia </w:t>
      </w:r>
      <w:proofErr w:type="spellStart"/>
      <w:r>
        <w:rPr>
          <w:color w:val="000000"/>
        </w:rPr>
        <w:t>Graba</w:t>
      </w:r>
      <w:proofErr w:type="spellEnd"/>
      <w:r>
        <w:rPr>
          <w:color w:val="000000"/>
        </w:rPr>
        <w:t>-Landry? I think you mentioned we were using some of her feeding data</w:t>
      </w:r>
    </w:p>
  </w:comment>
  <w:comment w:id="8" w:author="Graham, Nick" w:date="2019-02-28T10:00:00Z" w:initials="GN">
    <w:p w14:paraId="3E36858A" w14:textId="77777777" w:rsidR="00CC0F79" w:rsidRDefault="00CC0F79">
      <w:pPr>
        <w:pStyle w:val="CommentText"/>
      </w:pPr>
      <w:r>
        <w:rPr>
          <w:rStyle w:val="CommentReference"/>
        </w:rPr>
        <w:annotationRef/>
      </w:r>
      <w:r>
        <w:t>James – don’t want the author list to get too long and crazy, but the benthic data were collected by Shaun (Seychelles), Kirsty Nash (Maldives), Morgan Pratchett (</w:t>
      </w:r>
      <w:proofErr w:type="spellStart"/>
      <w:r>
        <w:t>Chagos</w:t>
      </w:r>
      <w:proofErr w:type="spellEnd"/>
      <w:r>
        <w:t xml:space="preserve">), Fraser J-Hartley (GBR). I can perhaps write to them and say we have developed this paper and ask if they would like to contribute, or are happy for the data to be used and them acknowledged. </w:t>
      </w:r>
    </w:p>
  </w:comment>
  <w:comment w:id="7" w:author="James Robinson" w:date="2018-12-19T15:58:00Z" w:initials="">
    <w:p w14:paraId="4CADD1B4" w14:textId="77777777" w:rsidR="00CC0F79" w:rsidRDefault="00CC0F79">
      <w:pPr>
        <w:widowControl w:val="0"/>
        <w:pBdr>
          <w:top w:val="nil"/>
          <w:left w:val="nil"/>
          <w:bottom w:val="nil"/>
          <w:right w:val="nil"/>
          <w:between w:val="nil"/>
        </w:pBdr>
        <w:spacing w:line="240" w:lineRule="auto"/>
        <w:rPr>
          <w:color w:val="000000"/>
        </w:rPr>
      </w:pPr>
      <w:r>
        <w:rPr>
          <w:color w:val="000000"/>
        </w:rPr>
        <w:t>Shaun Wilson? Seychelles benthic data</w:t>
      </w:r>
    </w:p>
  </w:comment>
  <w:comment w:id="23" w:author="Graham, Nick" w:date="2019-02-28T09:58:00Z" w:initials="GN">
    <w:p w14:paraId="4352C6AC" w14:textId="77777777" w:rsidR="00CC0F79" w:rsidRDefault="00CC0F79">
      <w:pPr>
        <w:pStyle w:val="CommentText"/>
      </w:pPr>
      <w:r>
        <w:rPr>
          <w:rStyle w:val="CommentReference"/>
        </w:rPr>
        <w:annotationRef/>
      </w:r>
      <w:r>
        <w:t>Potential referees while I think of them:</w:t>
      </w:r>
    </w:p>
    <w:p w14:paraId="599C9DFB" w14:textId="77777777" w:rsidR="00CC0F79" w:rsidRDefault="00CC0F79">
      <w:pPr>
        <w:pStyle w:val="CommentText"/>
      </w:pPr>
    </w:p>
    <w:p w14:paraId="68659CCB" w14:textId="77777777" w:rsidR="00CC0F79" w:rsidRDefault="00CC0F79">
      <w:pPr>
        <w:pStyle w:val="CommentText"/>
      </w:pPr>
      <w:r>
        <w:t>D Rasher</w:t>
      </w:r>
    </w:p>
    <w:p w14:paraId="1D3D0631" w14:textId="77777777" w:rsidR="00CC0F79" w:rsidRDefault="00CC0F79">
      <w:pPr>
        <w:pStyle w:val="CommentText"/>
      </w:pPr>
      <w:r>
        <w:t>A Marshell</w:t>
      </w:r>
    </w:p>
    <w:p w14:paraId="49235599" w14:textId="77777777" w:rsidR="00CC0F79" w:rsidRDefault="00CC0F79">
      <w:pPr>
        <w:pStyle w:val="CommentText"/>
      </w:pPr>
      <w:r>
        <w:t xml:space="preserve">R </w:t>
      </w:r>
      <w:proofErr w:type="spellStart"/>
      <w:r>
        <w:t>Bonaldo</w:t>
      </w:r>
      <w:proofErr w:type="spellEnd"/>
    </w:p>
    <w:p w14:paraId="6B97B994" w14:textId="77777777" w:rsidR="00CC0F79" w:rsidRDefault="00CC0F79">
      <w:pPr>
        <w:pStyle w:val="CommentText"/>
      </w:pPr>
      <w:r>
        <w:t>D Burkepile</w:t>
      </w:r>
    </w:p>
    <w:p w14:paraId="36B74B4B" w14:textId="77777777" w:rsidR="00CC0F79" w:rsidRDefault="00CC0F79">
      <w:pPr>
        <w:pStyle w:val="CommentText"/>
      </w:pPr>
      <w:r>
        <w:t>S Bejarano</w:t>
      </w:r>
    </w:p>
    <w:p w14:paraId="30D03EB5" w14:textId="77777777" w:rsidR="00CC0F79" w:rsidRDefault="00CC0F79">
      <w:pPr>
        <w:pStyle w:val="CommentText"/>
      </w:pPr>
      <w:r>
        <w:t>G Edgar</w:t>
      </w:r>
    </w:p>
  </w:comment>
  <w:comment w:id="29" w:author="Graham, Nick" w:date="2019-02-28T10:04:00Z" w:initials="GN">
    <w:p w14:paraId="40028404" w14:textId="77777777" w:rsidR="00CC0F79" w:rsidRDefault="00CC0F79">
      <w:pPr>
        <w:pStyle w:val="CommentText"/>
      </w:pPr>
      <w:r>
        <w:rPr>
          <w:rStyle w:val="CommentReference"/>
        </w:rPr>
        <w:annotationRef/>
      </w:r>
      <w:r>
        <w:t xml:space="preserve">Not hugely clear in this paragraph why browsers not explained in more detail. I </w:t>
      </w:r>
      <w:proofErr w:type="spellStart"/>
      <w:r>
        <w:t>realise</w:t>
      </w:r>
      <w:proofErr w:type="spellEnd"/>
      <w:r>
        <w:t xml:space="preserve"> it is because we focus on croppers and scrapers in the data, but may need to make the transition a bit smoother here.</w:t>
      </w:r>
    </w:p>
  </w:comment>
  <w:comment w:id="30" w:author="Graham, Nick" w:date="2019-02-28T10:03:00Z" w:initials="GN">
    <w:p w14:paraId="3B8F5443" w14:textId="77777777" w:rsidR="00CC0F79" w:rsidRDefault="00CC0F79">
      <w:pPr>
        <w:pStyle w:val="CommentText"/>
      </w:pPr>
      <w:r>
        <w:rPr>
          <w:rStyle w:val="CommentReference"/>
        </w:rPr>
        <w:annotationRef/>
      </w:r>
      <w:r>
        <w:t xml:space="preserve">Need to revise this to include Clements and Choat recent work on parrotfishes and </w:t>
      </w:r>
      <w:proofErr w:type="spellStart"/>
      <w:r>
        <w:t>macrophagus</w:t>
      </w:r>
      <w:proofErr w:type="spellEnd"/>
      <w:r>
        <w:t>. Function (cleared benthic space) the same, but resources the fish are after quite different.</w:t>
      </w:r>
    </w:p>
  </w:comment>
  <w:comment w:id="39" w:author="Graham, Nick" w:date="2019-02-28T10:09:00Z" w:initials="GN">
    <w:p w14:paraId="04A05AC5" w14:textId="77777777" w:rsidR="00CC0F79" w:rsidRDefault="00CC0F79">
      <w:pPr>
        <w:pStyle w:val="CommentText"/>
      </w:pPr>
      <w:r>
        <w:rPr>
          <w:rStyle w:val="CommentReference"/>
        </w:rPr>
        <w:annotationRef/>
      </w:r>
      <w:r>
        <w:t>This sentence is not clear. Is the argument that the relative role of bottom up versus top down control of grazing functions need to be elucidated across broad geographic scales?</w:t>
      </w:r>
    </w:p>
    <w:p w14:paraId="16C6F589" w14:textId="77777777" w:rsidR="00CC0F79" w:rsidRDefault="00CC0F79">
      <w:pPr>
        <w:pStyle w:val="CommentText"/>
      </w:pPr>
    </w:p>
    <w:p w14:paraId="69C6448F" w14:textId="77777777" w:rsidR="00CC0F79" w:rsidRDefault="00CC0F79">
      <w:pPr>
        <w:pStyle w:val="CommentText"/>
      </w:pPr>
      <w:r>
        <w:t xml:space="preserve">Perhaps also something about gaining a </w:t>
      </w:r>
      <w:proofErr w:type="spellStart"/>
      <w:r>
        <w:t>macroecological</w:t>
      </w:r>
      <w:proofErr w:type="spellEnd"/>
      <w:r>
        <w:t xml:space="preserve"> understanding of grazing functions should be brought in, given the title idea(s)</w:t>
      </w:r>
    </w:p>
  </w:comment>
  <w:comment w:id="43" w:author="Graham, Nick" w:date="2019-02-28T10:11:00Z" w:initials="GN">
    <w:p w14:paraId="76412033" w14:textId="77777777" w:rsidR="00CC0F79" w:rsidRDefault="00CC0F79">
      <w:pPr>
        <w:pStyle w:val="CommentText"/>
      </w:pPr>
      <w:r>
        <w:rPr>
          <w:rStyle w:val="CommentReference"/>
        </w:rPr>
        <w:annotationRef/>
      </w:r>
      <w:r>
        <w:t>Good paragraph</w:t>
      </w:r>
    </w:p>
  </w:comment>
  <w:comment w:id="44" w:author="Graham, Nick" w:date="2019-02-28T10:13:00Z" w:initials="GN">
    <w:p w14:paraId="3B7D4734" w14:textId="77777777" w:rsidR="00CC0F79" w:rsidRDefault="00CC0F79">
      <w:pPr>
        <w:pStyle w:val="CommentText"/>
      </w:pPr>
      <w:r>
        <w:rPr>
          <w:rStyle w:val="CommentReference"/>
        </w:rPr>
        <w:annotationRef/>
      </w:r>
      <w:r>
        <w:t>I’d delete this bit also, but your call</w:t>
      </w:r>
    </w:p>
  </w:comment>
  <w:comment w:id="64" w:author="Graham, Nick" w:date="2019-02-28T10:17:00Z" w:initials="GN">
    <w:p w14:paraId="50216756" w14:textId="77777777" w:rsidR="00CC0F79" w:rsidRDefault="00CC0F79">
      <w:pPr>
        <w:pStyle w:val="CommentText"/>
      </w:pPr>
      <w:r>
        <w:rPr>
          <w:rStyle w:val="CommentReference"/>
        </w:rPr>
        <w:annotationRef/>
      </w:r>
      <w:r>
        <w:t>Are the surveys individual replicates (</w:t>
      </w:r>
      <w:r w:rsidR="005201FF">
        <w:t>i.e. a point count or transect)? If so, I’d be more explicit</w:t>
      </w:r>
    </w:p>
  </w:comment>
  <w:comment w:id="65" w:author="Jeneen Hadj-Hammou" w:date="2019-01-10T09:35:00Z" w:initials="">
    <w:p w14:paraId="2C863917" w14:textId="77777777" w:rsidR="00CC0F79" w:rsidRDefault="00CC0F79">
      <w:pPr>
        <w:widowControl w:val="0"/>
        <w:pBdr>
          <w:top w:val="nil"/>
          <w:left w:val="nil"/>
          <w:bottom w:val="nil"/>
          <w:right w:val="nil"/>
          <w:between w:val="nil"/>
        </w:pBdr>
        <w:spacing w:line="240" w:lineRule="auto"/>
        <w:rPr>
          <w:color w:val="000000"/>
        </w:rPr>
      </w:pPr>
      <w:r>
        <w:rPr>
          <w:color w:val="000000"/>
        </w:rPr>
        <w:t>Function is typically thought of over space and time, so calling it "area grazed" rather than "area grazed per unit time" or rate of area grazed is misleading because if the reader doesn't go back to the methods, they might assume croppers is a rate measurement but scrapers is just area.</w:t>
      </w:r>
    </w:p>
  </w:comment>
  <w:comment w:id="66" w:author="Jan Dajka" w:date="2019-01-14T09:46:00Z" w:initials="">
    <w:p w14:paraId="344901F2" w14:textId="77777777" w:rsidR="00CC0F79" w:rsidRDefault="00CC0F79">
      <w:pPr>
        <w:widowControl w:val="0"/>
        <w:pBdr>
          <w:top w:val="nil"/>
          <w:left w:val="nil"/>
          <w:bottom w:val="nil"/>
          <w:right w:val="nil"/>
          <w:between w:val="nil"/>
        </w:pBdr>
        <w:spacing w:line="240" w:lineRule="auto"/>
        <w:rPr>
          <w:color w:val="000000"/>
        </w:rPr>
      </w:pPr>
      <w:r>
        <w:rPr>
          <w:color w:val="000000"/>
        </w:rPr>
        <w:t>Very good point. I wish I was this smart.</w:t>
      </w:r>
    </w:p>
  </w:comment>
  <w:comment w:id="67" w:author="James Robinson" w:date="2019-01-18T12:06:00Z" w:initials="">
    <w:p w14:paraId="6FDC6B8A" w14:textId="77777777" w:rsidR="00CC0F79" w:rsidRDefault="00CC0F79">
      <w:pPr>
        <w:widowControl w:val="0"/>
        <w:pBdr>
          <w:top w:val="nil"/>
          <w:left w:val="nil"/>
          <w:bottom w:val="nil"/>
          <w:right w:val="nil"/>
          <w:between w:val="nil"/>
        </w:pBdr>
        <w:spacing w:line="240" w:lineRule="auto"/>
        <w:rPr>
          <w:color w:val="000000"/>
        </w:rPr>
      </w:pPr>
      <w:proofErr w:type="spellStart"/>
      <w:r>
        <w:rPr>
          <w:color w:val="000000"/>
        </w:rPr>
        <w:t>Goooood</w:t>
      </w:r>
      <w:proofErr w:type="spellEnd"/>
      <w:r>
        <w:rPr>
          <w:color w:val="000000"/>
        </w:rPr>
        <w:t xml:space="preserve"> point. It's in the units, and now in the text. Question though:</w:t>
      </w:r>
    </w:p>
    <w:p w14:paraId="76168A09" w14:textId="77777777" w:rsidR="00CC0F79" w:rsidRDefault="00CC0F79">
      <w:pPr>
        <w:widowControl w:val="0"/>
        <w:pBdr>
          <w:top w:val="nil"/>
          <w:left w:val="nil"/>
          <w:bottom w:val="nil"/>
          <w:right w:val="nil"/>
          <w:between w:val="nil"/>
        </w:pBdr>
        <w:spacing w:line="240" w:lineRule="auto"/>
        <w:rPr>
          <w:color w:val="000000"/>
        </w:rPr>
      </w:pPr>
    </w:p>
    <w:p w14:paraId="59BA73AE" w14:textId="77777777" w:rsidR="00CC0F79" w:rsidRDefault="00CC0F79">
      <w:pPr>
        <w:widowControl w:val="0"/>
        <w:pBdr>
          <w:top w:val="nil"/>
          <w:left w:val="nil"/>
          <w:bottom w:val="nil"/>
          <w:right w:val="nil"/>
          <w:between w:val="nil"/>
        </w:pBdr>
        <w:spacing w:line="240" w:lineRule="auto"/>
        <w:rPr>
          <w:color w:val="000000"/>
        </w:rPr>
      </w:pPr>
      <w:r>
        <w:rPr>
          <w:color w:val="000000"/>
        </w:rPr>
        <w:t xml:space="preserve">I've calculated </w:t>
      </w:r>
      <w:proofErr w:type="spellStart"/>
      <w:r>
        <w:rPr>
          <w:color w:val="000000"/>
        </w:rPr>
        <w:t>metre</w:t>
      </w:r>
      <w:proofErr w:type="spellEnd"/>
      <w:r>
        <w:rPr>
          <w:color w:val="000000"/>
        </w:rPr>
        <w:t xml:space="preserve"> squared per hectare, because this matches up with the biomass estimates (kg per hectare), and cropping rates (g algae per hectare per min).</w:t>
      </w:r>
    </w:p>
    <w:p w14:paraId="60F4B027" w14:textId="77777777" w:rsidR="00CC0F79" w:rsidRDefault="00CC0F79">
      <w:pPr>
        <w:widowControl w:val="0"/>
        <w:pBdr>
          <w:top w:val="nil"/>
          <w:left w:val="nil"/>
          <w:bottom w:val="nil"/>
          <w:right w:val="nil"/>
          <w:between w:val="nil"/>
        </w:pBdr>
        <w:spacing w:line="240" w:lineRule="auto"/>
        <w:rPr>
          <w:color w:val="000000"/>
        </w:rPr>
      </w:pPr>
    </w:p>
    <w:p w14:paraId="2616AF1F" w14:textId="77777777" w:rsidR="00CC0F79" w:rsidRDefault="00CC0F79">
      <w:pPr>
        <w:widowControl w:val="0"/>
        <w:pBdr>
          <w:top w:val="nil"/>
          <w:left w:val="nil"/>
          <w:bottom w:val="nil"/>
          <w:right w:val="nil"/>
          <w:between w:val="nil"/>
        </w:pBdr>
        <w:spacing w:line="240" w:lineRule="auto"/>
        <w:rPr>
          <w:color w:val="000000"/>
        </w:rPr>
      </w:pPr>
      <w:r>
        <w:rPr>
          <w:color w:val="000000"/>
        </w:rPr>
        <w:t>This is an area within an area. Is that confusing? It makes sense to me logically but I feel like we might be asked to just present area grazed per minute.</w:t>
      </w:r>
    </w:p>
  </w:comment>
  <w:comment w:id="71" w:author="Graham, Nick" w:date="2019-02-28T10:18:00Z" w:initials="GN">
    <w:p w14:paraId="4F4901C4" w14:textId="77777777" w:rsidR="005201FF" w:rsidRDefault="005201FF">
      <w:pPr>
        <w:pStyle w:val="CommentText"/>
      </w:pPr>
      <w:r>
        <w:rPr>
          <w:rStyle w:val="CommentReference"/>
        </w:rPr>
        <w:annotationRef/>
      </w:r>
      <w:r>
        <w:t xml:space="preserve">Are these are </w:t>
      </w:r>
      <w:proofErr w:type="spellStart"/>
      <w:r>
        <w:t>standardised</w:t>
      </w:r>
      <w:proofErr w:type="spellEnd"/>
      <w:r>
        <w:t xml:space="preserve"> (given pint counts cover smaller area than the transects)?</w:t>
      </w:r>
    </w:p>
  </w:comment>
  <w:comment w:id="72" w:author="Graham, Nick" w:date="2019-02-28T10:20:00Z" w:initials="GN">
    <w:p w14:paraId="3ED59D50" w14:textId="77777777" w:rsidR="005201FF" w:rsidRDefault="005201FF">
      <w:pPr>
        <w:pStyle w:val="CommentText"/>
      </w:pPr>
      <w:r>
        <w:rPr>
          <w:rStyle w:val="CommentReference"/>
        </w:rPr>
        <w:annotationRef/>
      </w:r>
      <w:r>
        <w:t>Listing countries is a bit misleading as you are giving values for individual extreme replicates, rather than country level averages.</w:t>
      </w:r>
    </w:p>
  </w:comment>
  <w:comment w:id="73" w:author="Graham, Nick" w:date="2019-02-28T10:19:00Z" w:initials="GN">
    <w:p w14:paraId="2400C920" w14:textId="77777777" w:rsidR="005201FF" w:rsidRDefault="005201FF">
      <w:pPr>
        <w:pStyle w:val="CommentText"/>
      </w:pPr>
      <w:r>
        <w:rPr>
          <w:rStyle w:val="CommentReference"/>
        </w:rPr>
        <w:annotationRef/>
      </w:r>
      <w:r>
        <w:t xml:space="preserve">How did you </w:t>
      </w:r>
      <w:proofErr w:type="spellStart"/>
      <w:r>
        <w:t>categorise</w:t>
      </w:r>
      <w:proofErr w:type="spellEnd"/>
      <w:r>
        <w:t xml:space="preserve"> reefs among these?</w:t>
      </w:r>
    </w:p>
  </w:comment>
  <w:comment w:id="79" w:author="Graham, Nick" w:date="2019-02-28T10:19:00Z" w:initials="GN">
    <w:p w14:paraId="4D3099E8" w14:textId="77777777" w:rsidR="005201FF" w:rsidRDefault="005201FF">
      <w:pPr>
        <w:pStyle w:val="CommentText"/>
      </w:pPr>
      <w:r>
        <w:rPr>
          <w:rStyle w:val="CommentReference"/>
        </w:rPr>
        <w:annotationRef/>
      </w:r>
      <w:r>
        <w:t>Really? Which ones</w:t>
      </w:r>
    </w:p>
  </w:comment>
  <w:comment w:id="80" w:author="Graham, Nick" w:date="2019-02-28T10:21:00Z" w:initials="GN">
    <w:p w14:paraId="5C8D257B" w14:textId="77777777" w:rsidR="005201FF" w:rsidRDefault="005201FF">
      <w:pPr>
        <w:pStyle w:val="CommentText"/>
      </w:pPr>
      <w:r>
        <w:rPr>
          <w:rStyle w:val="CommentReference"/>
        </w:rPr>
        <w:annotationRef/>
      </w:r>
      <w:r>
        <w:t>Not sure this descriptive opening paragraph adds a lot of meat</w:t>
      </w:r>
    </w:p>
  </w:comment>
  <w:comment w:id="81" w:author="Graham, Nick" w:date="2019-02-28T10:22:00Z" w:initials="GN">
    <w:p w14:paraId="2DE3D579" w14:textId="77777777" w:rsidR="005201FF" w:rsidRDefault="005201FF">
      <w:pPr>
        <w:pStyle w:val="CommentText"/>
      </w:pPr>
      <w:r>
        <w:rPr>
          <w:rStyle w:val="CommentReference"/>
        </w:rPr>
        <w:annotationRef/>
      </w:r>
      <w:r>
        <w:t xml:space="preserve">Yes, but important to note we only looked at croppers and scrapers. </w:t>
      </w:r>
      <w:proofErr w:type="spellStart"/>
      <w:r>
        <w:t>Macroalgal</w:t>
      </w:r>
      <w:proofErr w:type="spellEnd"/>
      <w:r>
        <w:t xml:space="preserve"> browsers not included in analyses</w:t>
      </w:r>
    </w:p>
  </w:comment>
  <w:comment w:id="84" w:author="Graham, Nick" w:date="2019-02-28T10:23:00Z" w:initials="GN">
    <w:p w14:paraId="18814B1E" w14:textId="77777777" w:rsidR="005201FF" w:rsidRDefault="005201FF">
      <w:pPr>
        <w:pStyle w:val="CommentText"/>
      </w:pPr>
      <w:r>
        <w:rPr>
          <w:rStyle w:val="CommentReference"/>
        </w:rPr>
        <w:annotationRef/>
      </w:r>
      <w:r>
        <w:t>Is this structural complexity? I’d replace ‘habitat’ with ‘structural’ here and in figures if so.</w:t>
      </w:r>
    </w:p>
  </w:comment>
  <w:comment w:id="90" w:author="Graham, Nick" w:date="2019-02-28T10:25:00Z" w:initials="GN">
    <w:p w14:paraId="332B6E4E" w14:textId="77777777" w:rsidR="005201FF" w:rsidRDefault="005201FF">
      <w:pPr>
        <w:pStyle w:val="CommentText"/>
      </w:pPr>
      <w:r>
        <w:rPr>
          <w:rStyle w:val="CommentReference"/>
        </w:rPr>
        <w:annotationRef/>
      </w:r>
      <w:r>
        <w:t>Not clear what the difference between scraping rates and function are. First strongly correlated with biomass, second weakly.</w:t>
      </w:r>
    </w:p>
  </w:comment>
  <w:comment w:id="97" w:author="Graham, Nick" w:date="2019-02-28T10:27:00Z" w:initials="GN">
    <w:p w14:paraId="243366DA" w14:textId="77777777" w:rsidR="002F09A4" w:rsidRDefault="002F09A4">
      <w:pPr>
        <w:pStyle w:val="CommentText"/>
      </w:pPr>
      <w:r>
        <w:rPr>
          <w:rStyle w:val="CommentReference"/>
        </w:rPr>
        <w:annotationRef/>
      </w:r>
      <w:r>
        <w:t xml:space="preserve">Are you talking about cropping and scraping now. It gets a bit confusing with the terminology throughout. Use herbivory, grazing, cropping, scraping (rates and function). Suggest try to </w:t>
      </w:r>
      <w:proofErr w:type="spellStart"/>
      <w:r>
        <w:t>minimise</w:t>
      </w:r>
      <w:proofErr w:type="spellEnd"/>
      <w:r>
        <w:t xml:space="preserve"> diversity of language, and be very consistent when referring to certain ones. </w:t>
      </w:r>
    </w:p>
  </w:comment>
  <w:comment w:id="99" w:author="Graham, Nick" w:date="2019-02-28T10:29:00Z" w:initials="GN">
    <w:p w14:paraId="62FD7BBB" w14:textId="77777777" w:rsidR="002F09A4" w:rsidRDefault="002F09A4">
      <w:pPr>
        <w:pStyle w:val="CommentText"/>
      </w:pPr>
      <w:r>
        <w:rPr>
          <w:rStyle w:val="CommentReference"/>
        </w:rPr>
        <w:annotationRef/>
      </w:r>
      <w:r>
        <w:t>Maybe Cinner &amp; McClanahan, or Hicks and McClanahan?</w:t>
      </w:r>
    </w:p>
  </w:comment>
  <w:comment w:id="100" w:author="Jeneen Hadj-Hammou" w:date="2019-02-01T13:12:00Z" w:initials="">
    <w:p w14:paraId="31809A2A" w14:textId="77777777" w:rsidR="00CC0F79" w:rsidRDefault="00CC0F79">
      <w:pPr>
        <w:widowControl w:val="0"/>
        <w:pBdr>
          <w:top w:val="nil"/>
          <w:left w:val="nil"/>
          <w:bottom w:val="nil"/>
          <w:right w:val="nil"/>
          <w:between w:val="nil"/>
        </w:pBdr>
        <w:spacing w:line="240" w:lineRule="auto"/>
        <w:rPr>
          <w:color w:val="000000"/>
        </w:rPr>
      </w:pPr>
      <w:r>
        <w:rPr>
          <w:color w:val="000000"/>
        </w:rPr>
        <w:t>Sam: increase in availability of turf substrate with an increase in function does not mean the same as an increase in "grazing intensity". (SEE BLUE, REMOVE HIGHLIGHT)</w:t>
      </w:r>
    </w:p>
  </w:comment>
  <w:comment w:id="101" w:author="James Robinson" w:date="2019-02-04T05:02:00Z" w:initials="">
    <w:p w14:paraId="2DA6FFF2" w14:textId="77777777" w:rsidR="00CC0F79" w:rsidRDefault="00CC0F79">
      <w:pPr>
        <w:widowControl w:val="0"/>
        <w:pBdr>
          <w:top w:val="nil"/>
          <w:left w:val="nil"/>
          <w:bottom w:val="nil"/>
          <w:right w:val="nil"/>
          <w:between w:val="nil"/>
        </w:pBdr>
        <w:spacing w:line="240" w:lineRule="auto"/>
        <w:rPr>
          <w:color w:val="000000"/>
        </w:rPr>
      </w:pPr>
      <w:r>
        <w:rPr>
          <w:color w:val="000000"/>
        </w:rPr>
        <w:t>This is implied though - more fish = more function = more intense grazing?</w:t>
      </w:r>
    </w:p>
    <w:p w14:paraId="7AB5B3B6" w14:textId="77777777" w:rsidR="00CC0F79" w:rsidRDefault="00CC0F79">
      <w:pPr>
        <w:widowControl w:val="0"/>
        <w:pBdr>
          <w:top w:val="nil"/>
          <w:left w:val="nil"/>
          <w:bottom w:val="nil"/>
          <w:right w:val="nil"/>
          <w:between w:val="nil"/>
        </w:pBdr>
        <w:spacing w:line="240" w:lineRule="auto"/>
        <w:rPr>
          <w:color w:val="000000"/>
        </w:rPr>
      </w:pPr>
    </w:p>
    <w:p w14:paraId="27BC544A" w14:textId="77777777" w:rsidR="00CC0F79" w:rsidRDefault="00CC0F79">
      <w:pPr>
        <w:widowControl w:val="0"/>
        <w:pBdr>
          <w:top w:val="nil"/>
          <w:left w:val="nil"/>
          <w:bottom w:val="nil"/>
          <w:right w:val="nil"/>
          <w:between w:val="nil"/>
        </w:pBdr>
        <w:spacing w:line="240" w:lineRule="auto"/>
        <w:rPr>
          <w:color w:val="000000"/>
        </w:rPr>
      </w:pPr>
      <w:r>
        <w:rPr>
          <w:color w:val="000000"/>
        </w:rPr>
        <w:t>And backed up by evidence that substrate availability = turf cover? (</w:t>
      </w:r>
      <w:proofErr w:type="gramStart"/>
      <w:r>
        <w:rPr>
          <w:color w:val="000000"/>
        </w:rPr>
        <w:t>we</w:t>
      </w:r>
      <w:proofErr w:type="gramEnd"/>
      <w:r>
        <w:rPr>
          <w:color w:val="000000"/>
        </w:rPr>
        <w:t xml:space="preserve"> don't have turf metric, so substrate is a proxy). Need a good ref for substrate = turf, any ideas?</w:t>
      </w:r>
    </w:p>
  </w:comment>
  <w:comment w:id="102" w:author="Samantha Howlett" w:date="2019-02-18T12:46:00Z" w:initials="">
    <w:p w14:paraId="7EFA686E" w14:textId="77777777" w:rsidR="00CC0F79" w:rsidRDefault="00CC0F79">
      <w:pPr>
        <w:widowControl w:val="0"/>
        <w:pBdr>
          <w:top w:val="nil"/>
          <w:left w:val="nil"/>
          <w:bottom w:val="nil"/>
          <w:right w:val="nil"/>
          <w:between w:val="nil"/>
        </w:pBdr>
        <w:spacing w:line="240" w:lineRule="auto"/>
        <w:rPr>
          <w:color w:val="000000"/>
        </w:rPr>
      </w:pPr>
      <w:proofErr w:type="gramStart"/>
      <w:r>
        <w:rPr>
          <w:color w:val="000000"/>
        </w:rPr>
        <w:t>hmmm</w:t>
      </w:r>
      <w:proofErr w:type="gramEnd"/>
      <w:r>
        <w:rPr>
          <w:color w:val="000000"/>
        </w:rPr>
        <w:t>, to me there is a difference. There is more substrate, and more grazing fishes associated with it, but can we say that per m is grazed more intensively?</w:t>
      </w:r>
    </w:p>
  </w:comment>
  <w:comment w:id="106" w:author="Jeneen Hadj-Hammou" w:date="2019-02-01T13:18:00Z" w:initials="">
    <w:p w14:paraId="67854416" w14:textId="77777777" w:rsidR="00CC0F79" w:rsidRDefault="00CC0F79">
      <w:pPr>
        <w:widowControl w:val="0"/>
        <w:pBdr>
          <w:top w:val="nil"/>
          <w:left w:val="nil"/>
          <w:bottom w:val="nil"/>
          <w:right w:val="nil"/>
          <w:between w:val="nil"/>
        </w:pBdr>
        <w:spacing w:line="240" w:lineRule="auto"/>
        <w:rPr>
          <w:color w:val="000000"/>
        </w:rPr>
      </w:pPr>
      <w:r>
        <w:rPr>
          <w:color w:val="000000"/>
        </w:rPr>
        <w:t>Also, "Structural complexity mediates functional structure of reef fish assemblages among coral habitats" (Richardson et al., 2017)</w:t>
      </w:r>
    </w:p>
  </w:comment>
  <w:comment w:id="103" w:author="Jan Dajka" w:date="2019-01-18T15:03:00Z" w:initials="">
    <w:p w14:paraId="7E91F135" w14:textId="77777777" w:rsidR="00CC0F79" w:rsidRDefault="00CC0F79">
      <w:pPr>
        <w:widowControl w:val="0"/>
        <w:pBdr>
          <w:top w:val="nil"/>
          <w:left w:val="nil"/>
          <w:bottom w:val="nil"/>
          <w:right w:val="nil"/>
          <w:between w:val="nil"/>
        </w:pBdr>
        <w:spacing w:line="240" w:lineRule="auto"/>
        <w:rPr>
          <w:color w:val="000000"/>
        </w:rPr>
      </w:pPr>
      <w:r>
        <w:rPr>
          <w:color w:val="000000"/>
        </w:rPr>
        <w:t xml:space="preserve">Algae, they're "clever" little critters. Different species/genera/families grow in </w:t>
      </w:r>
      <w:proofErr w:type="spellStart"/>
      <w:r>
        <w:rPr>
          <w:color w:val="000000"/>
        </w:rPr>
        <w:t>each others</w:t>
      </w:r>
      <w:proofErr w:type="spellEnd"/>
      <w:r>
        <w:rPr>
          <w:color w:val="000000"/>
        </w:rPr>
        <w:t xml:space="preserve"> canopy and can remain relatively protected from grazing pressure. Pete </w:t>
      </w:r>
      <w:proofErr w:type="spellStart"/>
      <w:r>
        <w:rPr>
          <w:color w:val="000000"/>
        </w:rPr>
        <w:t>Mumby's</w:t>
      </w:r>
      <w:proofErr w:type="spellEnd"/>
      <w:r>
        <w:rPr>
          <w:color w:val="000000"/>
        </w:rPr>
        <w:t xml:space="preserve"> lab has a good chunk of references on this. (Roff et al. 2015A, B, </w:t>
      </w:r>
      <w:proofErr w:type="spellStart"/>
      <w:r>
        <w:rPr>
          <w:color w:val="000000"/>
        </w:rPr>
        <w:t>Doropoulos</w:t>
      </w:r>
      <w:proofErr w:type="spellEnd"/>
      <w:r>
        <w:rPr>
          <w:color w:val="000000"/>
        </w:rPr>
        <w:t xml:space="preserve"> et al. 2014, 2016)</w:t>
      </w:r>
    </w:p>
  </w:comment>
  <w:comment w:id="104" w:author="Jan Dajka" w:date="2019-01-18T15:05:00Z" w:initials="">
    <w:p w14:paraId="3FDF69B4" w14:textId="77777777" w:rsidR="00CC0F79" w:rsidRDefault="00CC0F79">
      <w:pPr>
        <w:widowControl w:val="0"/>
        <w:pBdr>
          <w:top w:val="nil"/>
          <w:left w:val="nil"/>
          <w:bottom w:val="nil"/>
          <w:right w:val="nil"/>
          <w:between w:val="nil"/>
        </w:pBdr>
        <w:spacing w:line="240" w:lineRule="auto"/>
        <w:rPr>
          <w:color w:val="000000"/>
        </w:rPr>
      </w:pPr>
      <w:r>
        <w:rPr>
          <w:color w:val="000000"/>
        </w:rPr>
        <w:t xml:space="preserve">Or even in between coral branches: High branching coral proportion -&gt; decrease of herbivory rate per algae </w:t>
      </w:r>
      <w:proofErr w:type="spellStart"/>
      <w:r>
        <w:rPr>
          <w:color w:val="000000"/>
        </w:rPr>
        <w:t>Lobophora</w:t>
      </w:r>
      <w:proofErr w:type="spellEnd"/>
      <w:r>
        <w:rPr>
          <w:color w:val="000000"/>
        </w:rPr>
        <w:t xml:space="preserve"> (Bennet et al. 2010).</w:t>
      </w:r>
    </w:p>
  </w:comment>
  <w:comment w:id="105" w:author="James Robinson" w:date="2019-01-28T10:49:00Z" w:initials="">
    <w:p w14:paraId="78E6E425" w14:textId="77777777" w:rsidR="00CC0F79" w:rsidRDefault="00CC0F79">
      <w:pPr>
        <w:widowControl w:val="0"/>
        <w:pBdr>
          <w:top w:val="nil"/>
          <w:left w:val="nil"/>
          <w:bottom w:val="nil"/>
          <w:right w:val="nil"/>
          <w:between w:val="nil"/>
        </w:pBdr>
        <w:spacing w:line="240" w:lineRule="auto"/>
        <w:rPr>
          <w:color w:val="000000"/>
        </w:rPr>
      </w:pPr>
      <w:r>
        <w:rPr>
          <w:color w:val="000000"/>
        </w:rPr>
        <w:t>Interesting. Did not know that. May explain why we didn't find a strong coral cover effect for croppers.</w:t>
      </w:r>
    </w:p>
  </w:comment>
  <w:comment w:id="107" w:author="Jan Dajka" w:date="2019-02-01T10:06:00Z" w:initials="">
    <w:p w14:paraId="4CCB63C4" w14:textId="77777777" w:rsidR="00CC0F79" w:rsidRDefault="00CC0F79">
      <w:pPr>
        <w:widowControl w:val="0"/>
        <w:pBdr>
          <w:top w:val="nil"/>
          <w:left w:val="nil"/>
          <w:bottom w:val="nil"/>
          <w:right w:val="nil"/>
          <w:between w:val="nil"/>
        </w:pBdr>
        <w:spacing w:line="240" w:lineRule="auto"/>
        <w:rPr>
          <w:color w:val="000000"/>
        </w:rPr>
      </w:pPr>
      <w:r>
        <w:rPr>
          <w:color w:val="000000"/>
        </w:rPr>
        <w:t xml:space="preserve">If we don't go with the added detail about algal communities, this reference is gold: </w:t>
      </w:r>
    </w:p>
    <w:p w14:paraId="31BF27A7" w14:textId="77777777" w:rsidR="00CC0F79" w:rsidRDefault="00CC0F79">
      <w:pPr>
        <w:widowControl w:val="0"/>
        <w:pBdr>
          <w:top w:val="nil"/>
          <w:left w:val="nil"/>
          <w:bottom w:val="nil"/>
          <w:right w:val="nil"/>
          <w:between w:val="nil"/>
        </w:pBdr>
        <w:spacing w:line="240" w:lineRule="auto"/>
        <w:rPr>
          <w:color w:val="000000"/>
        </w:rPr>
      </w:pPr>
    </w:p>
    <w:p w14:paraId="0D60F628" w14:textId="77777777" w:rsidR="00CC0F79" w:rsidRDefault="00CC0F79">
      <w:pPr>
        <w:widowControl w:val="0"/>
        <w:pBdr>
          <w:top w:val="nil"/>
          <w:left w:val="nil"/>
          <w:bottom w:val="nil"/>
          <w:right w:val="nil"/>
          <w:between w:val="nil"/>
        </w:pBdr>
        <w:spacing w:line="240" w:lineRule="auto"/>
        <w:rPr>
          <w:color w:val="000000"/>
        </w:rPr>
      </w:pPr>
      <w:r>
        <w:rPr>
          <w:color w:val="000000"/>
        </w:rPr>
        <w:t xml:space="preserve">Fulton CJ, Abesamis RA, Berkström C, Depczynski M, Graham NAJ, Holmes TH, Kulbicki M, Noble MM, Radford BT, </w:t>
      </w:r>
      <w:proofErr w:type="spellStart"/>
      <w:r>
        <w:rPr>
          <w:color w:val="000000"/>
        </w:rPr>
        <w:t>Tano</w:t>
      </w:r>
      <w:proofErr w:type="spellEnd"/>
      <w:r>
        <w:rPr>
          <w:color w:val="000000"/>
        </w:rPr>
        <w:t xml:space="preserve"> S, </w:t>
      </w:r>
      <w:proofErr w:type="spellStart"/>
      <w:r>
        <w:rPr>
          <w:color w:val="000000"/>
        </w:rPr>
        <w:t>Tinkler</w:t>
      </w:r>
      <w:proofErr w:type="spellEnd"/>
      <w:r>
        <w:rPr>
          <w:color w:val="000000"/>
        </w:rPr>
        <w:t xml:space="preserve"> P, </w:t>
      </w:r>
      <w:proofErr w:type="spellStart"/>
      <w:r>
        <w:rPr>
          <w:color w:val="000000"/>
        </w:rPr>
        <w:t>Wernberg</w:t>
      </w:r>
      <w:proofErr w:type="spellEnd"/>
      <w:r>
        <w:rPr>
          <w:color w:val="000000"/>
        </w:rPr>
        <w:t xml:space="preserve"> T, Wilson SK (2019) Form and function of tropical </w:t>
      </w:r>
      <w:proofErr w:type="spellStart"/>
      <w:r>
        <w:rPr>
          <w:color w:val="000000"/>
        </w:rPr>
        <w:t>macroalgal</w:t>
      </w:r>
      <w:proofErr w:type="spellEnd"/>
      <w:r>
        <w:rPr>
          <w:color w:val="000000"/>
        </w:rPr>
        <w:t xml:space="preserve"> reefs in the Anthropocene. Functional Ecology 0:1–11</w:t>
      </w:r>
    </w:p>
  </w:comment>
  <w:comment w:id="109" w:author="Samantha Howlett" w:date="2019-01-30T16:21:00Z" w:initials="">
    <w:p w14:paraId="5BD010C1" w14:textId="77777777" w:rsidR="00CC0F79" w:rsidRDefault="00CC0F79">
      <w:pPr>
        <w:widowControl w:val="0"/>
        <w:pBdr>
          <w:top w:val="nil"/>
          <w:left w:val="nil"/>
          <w:bottom w:val="nil"/>
          <w:right w:val="nil"/>
          <w:between w:val="nil"/>
        </w:pBdr>
        <w:spacing w:line="240" w:lineRule="auto"/>
        <w:rPr>
          <w:color w:val="000000"/>
        </w:rPr>
      </w:pPr>
      <w:r>
        <w:rPr>
          <w:color w:val="000000"/>
        </w:rPr>
        <w:t>Going to calculate this for Moorea for my second Chapter....</w:t>
      </w:r>
    </w:p>
  </w:comment>
  <w:comment w:id="110" w:author="James Robinson" w:date="2019-02-01T14:00:00Z" w:initials="">
    <w:p w14:paraId="581FAD1B" w14:textId="77777777" w:rsidR="00CC0F79" w:rsidRDefault="00CC0F79">
      <w:pPr>
        <w:widowControl w:val="0"/>
        <w:pBdr>
          <w:top w:val="nil"/>
          <w:left w:val="nil"/>
          <w:bottom w:val="nil"/>
          <w:right w:val="nil"/>
          <w:between w:val="nil"/>
        </w:pBdr>
        <w:spacing w:line="240" w:lineRule="auto"/>
        <w:rPr>
          <w:color w:val="000000"/>
        </w:rPr>
      </w:pPr>
      <w:r>
        <w:rPr>
          <w:color w:val="000000"/>
        </w:rPr>
        <w:t xml:space="preserve">Awesome! I was going to figure out what would be best to put in that sentence but sounds like you might have something in mind? Could be a good place to highlight why your 2nd chap will be important - can you add something on why a temporal </w:t>
      </w:r>
      <w:proofErr w:type="gramStart"/>
      <w:r>
        <w:rPr>
          <w:color w:val="000000"/>
        </w:rPr>
        <w:t>analysis  would</w:t>
      </w:r>
      <w:proofErr w:type="gramEnd"/>
      <w:r>
        <w:rPr>
          <w:color w:val="000000"/>
        </w:rPr>
        <w:t xml:space="preserve"> be useful?</w:t>
      </w:r>
    </w:p>
  </w:comment>
  <w:comment w:id="116" w:author="Graham, Nick" w:date="2019-02-28T10:32:00Z" w:initials="GN">
    <w:p w14:paraId="0C73AA5B" w14:textId="648FA671" w:rsidR="006503D4" w:rsidRDefault="006503D4">
      <w:pPr>
        <w:pStyle w:val="CommentText"/>
      </w:pPr>
      <w:r>
        <w:rPr>
          <w:rStyle w:val="CommentReference"/>
        </w:rPr>
        <w:annotationRef/>
      </w:r>
      <w:proofErr w:type="spellStart"/>
      <w:r>
        <w:t>Bergseth</w:t>
      </w:r>
      <w:proofErr w:type="spellEnd"/>
      <w:r>
        <w:t xml:space="preserve"> et al. 2018 Nature Sustainability</w:t>
      </w:r>
    </w:p>
  </w:comment>
  <w:comment w:id="119" w:author="Jeneen Hadj-Hammou" w:date="2019-01-16T14:31:00Z" w:initials="">
    <w:p w14:paraId="5240BB5A" w14:textId="77777777" w:rsidR="00CC0F79" w:rsidRDefault="00CC0F79">
      <w:pPr>
        <w:widowControl w:val="0"/>
        <w:pBdr>
          <w:top w:val="nil"/>
          <w:left w:val="nil"/>
          <w:bottom w:val="nil"/>
          <w:right w:val="nil"/>
          <w:between w:val="nil"/>
        </w:pBdr>
        <w:spacing w:line="240" w:lineRule="auto"/>
        <w:rPr>
          <w:color w:val="000000"/>
        </w:rPr>
      </w:pPr>
      <w:proofErr w:type="spellStart"/>
      <w:r>
        <w:rPr>
          <w:color w:val="000000"/>
        </w:rPr>
        <w:t>Violle</w:t>
      </w:r>
      <w:proofErr w:type="spellEnd"/>
      <w:r>
        <w:rPr>
          <w:color w:val="000000"/>
        </w:rPr>
        <w:t xml:space="preserve"> et al. 2017 - discussion</w:t>
      </w:r>
    </w:p>
  </w:comment>
  <w:comment w:id="121" w:author="Jamie McDevitt-Irwin" w:date="2018-12-20T19:01:00Z" w:initials="">
    <w:p w14:paraId="18603DAB" w14:textId="77777777" w:rsidR="00CC0F79" w:rsidRDefault="00CC0F79">
      <w:pPr>
        <w:widowControl w:val="0"/>
        <w:pBdr>
          <w:top w:val="nil"/>
          <w:left w:val="nil"/>
          <w:bottom w:val="nil"/>
          <w:right w:val="nil"/>
          <w:between w:val="nil"/>
        </w:pBdr>
        <w:spacing w:line="240" w:lineRule="auto"/>
        <w:rPr>
          <w:color w:val="000000"/>
        </w:rPr>
      </w:pPr>
      <w:r>
        <w:rPr>
          <w:color w:val="000000"/>
        </w:rPr>
        <w:t>Could it also be due to the different species having different bite rates? Like some have faster bite rates than others, so if you increase the number of species you increase your probability of getting faster biting species? Then increased grazing rate -increased function.</w:t>
      </w:r>
    </w:p>
  </w:comment>
  <w:comment w:id="122" w:author="James Robinson" w:date="2018-12-21T08:44:00Z" w:initials="">
    <w:p w14:paraId="3F2A9805" w14:textId="77777777" w:rsidR="00CC0F79" w:rsidRDefault="00CC0F79">
      <w:pPr>
        <w:widowControl w:val="0"/>
        <w:pBdr>
          <w:top w:val="nil"/>
          <w:left w:val="nil"/>
          <w:bottom w:val="nil"/>
          <w:right w:val="nil"/>
          <w:between w:val="nil"/>
        </w:pBdr>
        <w:spacing w:line="240" w:lineRule="auto"/>
        <w:rPr>
          <w:color w:val="000000"/>
        </w:rPr>
      </w:pPr>
      <w:r>
        <w:rPr>
          <w:color w:val="000000"/>
        </w:rPr>
        <w:t>I thought so but no. Have done a huge amount of comparing individual species rates, rare species, etc. but the rarer species don't seem to have the highest bite rates (but then its confounded by size and abundance for scrapers too, so may be too hard to detect).</w:t>
      </w:r>
    </w:p>
  </w:comment>
  <w:comment w:id="124" w:author="Samantha Howlett" w:date="2019-02-01T14:31:00Z" w:initials="">
    <w:p w14:paraId="6016DBEB" w14:textId="77777777" w:rsidR="00CC0F79" w:rsidRDefault="00CC0F79">
      <w:pPr>
        <w:widowControl w:val="0"/>
        <w:pBdr>
          <w:top w:val="nil"/>
          <w:left w:val="nil"/>
          <w:bottom w:val="nil"/>
          <w:right w:val="nil"/>
          <w:between w:val="nil"/>
        </w:pBdr>
        <w:spacing w:line="240" w:lineRule="auto"/>
        <w:rPr>
          <w:color w:val="000000"/>
        </w:rPr>
      </w:pPr>
      <w:proofErr w:type="gramStart"/>
      <w:r>
        <w:rPr>
          <w:color w:val="000000"/>
        </w:rPr>
        <w:t>post-ingestion</w:t>
      </w:r>
      <w:proofErr w:type="gramEnd"/>
      <w:r>
        <w:rPr>
          <w:color w:val="000000"/>
        </w:rPr>
        <w:t xml:space="preserve"> processing- e.g. hind gut fermentation and nutrient absorption </w:t>
      </w:r>
      <w:proofErr w:type="spellStart"/>
      <w:r>
        <w:rPr>
          <w:color w:val="000000"/>
        </w:rPr>
        <w:t>etc</w:t>
      </w:r>
      <w:proofErr w:type="spellEnd"/>
      <w:r>
        <w:rPr>
          <w:color w:val="000000"/>
        </w:rPr>
        <w:t xml:space="preserve"> refs</w:t>
      </w:r>
    </w:p>
  </w:comment>
  <w:comment w:id="125" w:author="Graham, Nick" w:date="2019-02-28T10:33:00Z" w:initials="GN">
    <w:p w14:paraId="3A339267" w14:textId="38842769" w:rsidR="006503D4" w:rsidRDefault="006503D4">
      <w:pPr>
        <w:pStyle w:val="CommentText"/>
      </w:pPr>
      <w:r>
        <w:rPr>
          <w:rStyle w:val="CommentReference"/>
        </w:rPr>
        <w:annotationRef/>
      </w:r>
      <w:r>
        <w:t xml:space="preserve">Only if interested in </w:t>
      </w:r>
      <w:proofErr w:type="spellStart"/>
      <w:r>
        <w:t>bioerosion</w:t>
      </w:r>
      <w:proofErr w:type="spellEnd"/>
      <w:r>
        <w:t>? Which we were not</w:t>
      </w:r>
    </w:p>
  </w:comment>
  <w:comment w:id="126" w:author="Samantha Howlett" w:date="2019-02-01T14:33:00Z" w:initials="">
    <w:p w14:paraId="67FFB9FC" w14:textId="77777777" w:rsidR="00CC0F79" w:rsidRDefault="00CC0F79">
      <w:pPr>
        <w:widowControl w:val="0"/>
        <w:pBdr>
          <w:top w:val="nil"/>
          <w:left w:val="nil"/>
          <w:bottom w:val="nil"/>
          <w:right w:val="nil"/>
          <w:between w:val="nil"/>
        </w:pBdr>
        <w:spacing w:line="240" w:lineRule="auto"/>
        <w:rPr>
          <w:color w:val="000000"/>
        </w:rPr>
      </w:pPr>
      <w:r>
        <w:rPr>
          <w:color w:val="000000"/>
        </w:rPr>
        <w:t>Seasonal variations between species also</w:t>
      </w:r>
    </w:p>
  </w:comment>
  <w:comment w:id="128" w:author="Graham, Nick" w:date="2019-02-28T10:34:00Z" w:initials="GN">
    <w:p w14:paraId="40E8C52E" w14:textId="0FEA1DA6" w:rsidR="006503D4" w:rsidRDefault="006503D4">
      <w:pPr>
        <w:pStyle w:val="CommentText"/>
      </w:pPr>
      <w:r>
        <w:rPr>
          <w:rStyle w:val="CommentReference"/>
        </w:rPr>
        <w:annotationRef/>
      </w:r>
      <w:r>
        <w:t>Not in this paper?</w:t>
      </w:r>
    </w:p>
  </w:comment>
  <w:comment w:id="129" w:author="James Robinson" w:date="2019-01-28T10:54:00Z" w:initials="">
    <w:p w14:paraId="588EDCCD" w14:textId="77777777" w:rsidR="00CC0F79" w:rsidRDefault="00CC0F79">
      <w:pPr>
        <w:widowControl w:val="0"/>
        <w:pBdr>
          <w:top w:val="nil"/>
          <w:left w:val="nil"/>
          <w:bottom w:val="nil"/>
          <w:right w:val="nil"/>
          <w:between w:val="nil"/>
        </w:pBdr>
        <w:spacing w:line="240" w:lineRule="auto"/>
        <w:rPr>
          <w:color w:val="000000"/>
        </w:rPr>
      </w:pPr>
      <w:r>
        <w:rPr>
          <w:color w:val="000000"/>
        </w:rPr>
        <w:t>I think it would be good to have an additional paragraph on how our approach might be used in other systems. Brings in Jan's points about top-down vs bottom-up, and would expand our audience a bit. How can observational data be used to quantify changes in function at large scales?</w:t>
      </w:r>
    </w:p>
  </w:comment>
  <w:comment w:id="130" w:author="Jan Dajka" w:date="2019-01-18T15:10:00Z" w:initials="">
    <w:p w14:paraId="7BB97FA8" w14:textId="77777777" w:rsidR="00CC0F79" w:rsidRDefault="00CC0F79">
      <w:pPr>
        <w:widowControl w:val="0"/>
        <w:pBdr>
          <w:top w:val="nil"/>
          <w:left w:val="nil"/>
          <w:bottom w:val="nil"/>
          <w:right w:val="nil"/>
          <w:between w:val="nil"/>
        </w:pBdr>
        <w:spacing w:line="240" w:lineRule="auto"/>
        <w:rPr>
          <w:color w:val="000000"/>
        </w:rPr>
      </w:pPr>
      <w:r>
        <w:rPr>
          <w:color w:val="000000"/>
        </w:rPr>
        <w:t>With feedback, do you mean that the fish are shaping the benthos that is then affecting them? Could just explain the rocky intertidal example in a short sentence perhaps to make that clearer.</w:t>
      </w:r>
    </w:p>
  </w:comment>
  <w:comment w:id="131" w:author="James Robinson" w:date="2019-01-22T08:57:00Z" w:initials="">
    <w:p w14:paraId="16635269" w14:textId="77777777" w:rsidR="00CC0F79" w:rsidRDefault="00CC0F79">
      <w:pPr>
        <w:widowControl w:val="0"/>
        <w:pBdr>
          <w:top w:val="nil"/>
          <w:left w:val="nil"/>
          <w:bottom w:val="nil"/>
          <w:right w:val="nil"/>
          <w:between w:val="nil"/>
        </w:pBdr>
        <w:spacing w:line="240" w:lineRule="auto"/>
        <w:rPr>
          <w:color w:val="000000"/>
        </w:rPr>
      </w:pPr>
      <w:r>
        <w:rPr>
          <w:color w:val="000000"/>
        </w:rPr>
        <w:t>Yep absolutely. Probably more appropriate coral reef studies out there we could put in.</w:t>
      </w:r>
    </w:p>
  </w:comment>
  <w:comment w:id="132" w:author="Jan Dajka" w:date="2019-01-18T15:15:00Z" w:initials="">
    <w:p w14:paraId="7B5D3BB7" w14:textId="77777777" w:rsidR="00CC0F79" w:rsidRDefault="00CC0F79">
      <w:pPr>
        <w:widowControl w:val="0"/>
        <w:pBdr>
          <w:top w:val="nil"/>
          <w:left w:val="nil"/>
          <w:bottom w:val="nil"/>
          <w:right w:val="nil"/>
          <w:between w:val="nil"/>
        </w:pBdr>
        <w:spacing w:line="240" w:lineRule="auto"/>
        <w:rPr>
          <w:color w:val="000000"/>
        </w:rPr>
      </w:pPr>
      <w:r>
        <w:rPr>
          <w:color w:val="000000"/>
        </w:rPr>
        <w:t xml:space="preserve">Classic example is the grass-fire-cycle in rainforests. </w:t>
      </w:r>
    </w:p>
    <w:p w14:paraId="42C8D6D0" w14:textId="77777777" w:rsidR="00CC0F79" w:rsidRDefault="00CC0F79">
      <w:pPr>
        <w:widowControl w:val="0"/>
        <w:pBdr>
          <w:top w:val="nil"/>
          <w:left w:val="nil"/>
          <w:bottom w:val="nil"/>
          <w:right w:val="nil"/>
          <w:between w:val="nil"/>
        </w:pBdr>
        <w:spacing w:line="240" w:lineRule="auto"/>
        <w:rPr>
          <w:color w:val="000000"/>
        </w:rPr>
      </w:pPr>
    </w:p>
    <w:p w14:paraId="2DE5C2CE" w14:textId="77777777" w:rsidR="00CC0F79" w:rsidRDefault="00CC0F79">
      <w:pPr>
        <w:widowControl w:val="0"/>
        <w:pBdr>
          <w:top w:val="nil"/>
          <w:left w:val="nil"/>
          <w:bottom w:val="nil"/>
          <w:right w:val="nil"/>
          <w:between w:val="nil"/>
        </w:pBdr>
        <w:spacing w:line="240" w:lineRule="auto"/>
        <w:rPr>
          <w:color w:val="000000"/>
        </w:rPr>
      </w:pPr>
      <w:r>
        <w:rPr>
          <w:color w:val="000000"/>
        </w:rPr>
        <w:t>Invasive grasses (bottom-up) come into originally inflammable rainforests through anthropogenic wood clearing (top-down) and render the forest more and more flammable to subsequent fires (top-down) to ultimately create a grass savannah.</w:t>
      </w:r>
    </w:p>
    <w:p w14:paraId="626F191F" w14:textId="77777777" w:rsidR="00CC0F79" w:rsidRDefault="00CC0F79">
      <w:pPr>
        <w:widowControl w:val="0"/>
        <w:pBdr>
          <w:top w:val="nil"/>
          <w:left w:val="nil"/>
          <w:bottom w:val="nil"/>
          <w:right w:val="nil"/>
          <w:between w:val="nil"/>
        </w:pBdr>
        <w:spacing w:line="240" w:lineRule="auto"/>
        <w:rPr>
          <w:color w:val="000000"/>
        </w:rPr>
      </w:pPr>
    </w:p>
    <w:p w14:paraId="5B23B49E" w14:textId="77777777" w:rsidR="00CC0F79" w:rsidRDefault="00CC0F79">
      <w:pPr>
        <w:widowControl w:val="0"/>
        <w:pBdr>
          <w:top w:val="nil"/>
          <w:left w:val="nil"/>
          <w:bottom w:val="nil"/>
          <w:right w:val="nil"/>
          <w:between w:val="nil"/>
        </w:pBdr>
        <w:spacing w:line="240" w:lineRule="auto"/>
        <w:rPr>
          <w:color w:val="000000"/>
        </w:rPr>
      </w:pPr>
      <w:r w:rsidRPr="001342BD">
        <w:rPr>
          <w:color w:val="000000"/>
          <w:lang w:val="it-IT"/>
        </w:rPr>
        <w:t xml:space="preserve">D'Antonio, C. M., and P. M. </w:t>
      </w:r>
      <w:proofErr w:type="spellStart"/>
      <w:r w:rsidRPr="001342BD">
        <w:rPr>
          <w:color w:val="000000"/>
          <w:lang w:val="it-IT"/>
        </w:rPr>
        <w:t>Vitousek</w:t>
      </w:r>
      <w:proofErr w:type="spellEnd"/>
      <w:r w:rsidRPr="001342BD">
        <w:rPr>
          <w:color w:val="000000"/>
          <w:lang w:val="it-IT"/>
        </w:rPr>
        <w:t xml:space="preserve">. </w:t>
      </w:r>
      <w:r>
        <w:rPr>
          <w:color w:val="000000"/>
        </w:rPr>
        <w:t>1992. Biological invasions by exotic grasses, the grass/fire cycle and global change. Annual Review of Ecology and Systematics 23:63-87.</w:t>
      </w:r>
    </w:p>
    <w:p w14:paraId="03D502FE" w14:textId="77777777" w:rsidR="00CC0F79" w:rsidRDefault="00CC0F79">
      <w:pPr>
        <w:widowControl w:val="0"/>
        <w:pBdr>
          <w:top w:val="nil"/>
          <w:left w:val="nil"/>
          <w:bottom w:val="nil"/>
          <w:right w:val="nil"/>
          <w:between w:val="nil"/>
        </w:pBdr>
        <w:spacing w:line="240" w:lineRule="auto"/>
        <w:rPr>
          <w:color w:val="000000"/>
        </w:rPr>
      </w:pPr>
    </w:p>
    <w:p w14:paraId="1DE08BD7" w14:textId="77777777" w:rsidR="00CC0F79" w:rsidRDefault="00CC0F79">
      <w:pPr>
        <w:widowControl w:val="0"/>
        <w:pBdr>
          <w:top w:val="nil"/>
          <w:left w:val="nil"/>
          <w:bottom w:val="nil"/>
          <w:right w:val="nil"/>
          <w:between w:val="nil"/>
        </w:pBdr>
        <w:spacing w:line="240" w:lineRule="auto"/>
        <w:rPr>
          <w:color w:val="000000"/>
        </w:rPr>
      </w:pPr>
      <w:r>
        <w:rPr>
          <w:color w:val="000000"/>
        </w:rPr>
        <w:t xml:space="preserve">Cochrane, M. A., A. </w:t>
      </w:r>
      <w:proofErr w:type="spellStart"/>
      <w:r>
        <w:rPr>
          <w:color w:val="000000"/>
        </w:rPr>
        <w:t>Alencar</w:t>
      </w:r>
      <w:proofErr w:type="spellEnd"/>
      <w:r>
        <w:rPr>
          <w:color w:val="000000"/>
        </w:rPr>
        <w:t>, M. D. Schulze, C. M. Souza Jr, D. C. Nepstad, P. Lefebvre, and E. A. Davidson. 1999. Positive Feedbacks in the fire dynamic of closed canopy tropical forests. Science 284:1832-1835.</w:t>
      </w:r>
    </w:p>
    <w:p w14:paraId="4A61681C" w14:textId="77777777" w:rsidR="00CC0F79" w:rsidRDefault="00CC0F79">
      <w:pPr>
        <w:widowControl w:val="0"/>
        <w:pBdr>
          <w:top w:val="nil"/>
          <w:left w:val="nil"/>
          <w:bottom w:val="nil"/>
          <w:right w:val="nil"/>
          <w:between w:val="nil"/>
        </w:pBdr>
        <w:spacing w:line="240" w:lineRule="auto"/>
        <w:rPr>
          <w:color w:val="000000"/>
        </w:rPr>
      </w:pPr>
    </w:p>
    <w:p w14:paraId="15E3CC12" w14:textId="77777777" w:rsidR="00CC0F79" w:rsidRDefault="00CC0F79">
      <w:pPr>
        <w:widowControl w:val="0"/>
        <w:pBdr>
          <w:top w:val="nil"/>
          <w:left w:val="nil"/>
          <w:bottom w:val="nil"/>
          <w:right w:val="nil"/>
          <w:between w:val="nil"/>
        </w:pBdr>
        <w:spacing w:line="240" w:lineRule="auto"/>
        <w:rPr>
          <w:color w:val="000000"/>
        </w:rPr>
      </w:pPr>
      <w:r>
        <w:rPr>
          <w:color w:val="000000"/>
        </w:rPr>
        <w:t>Cochrane, M. A. 2003. Fire science for rainforests. Nature 421:913-919.</w:t>
      </w:r>
    </w:p>
  </w:comment>
  <w:comment w:id="133" w:author="Graham, Nick" w:date="2019-02-28T10:35:00Z" w:initials="GN">
    <w:p w14:paraId="2380239A" w14:textId="23EC59DA" w:rsidR="006503D4" w:rsidRDefault="006503D4">
      <w:pPr>
        <w:pStyle w:val="CommentText"/>
      </w:pPr>
      <w:r>
        <w:rPr>
          <w:rStyle w:val="CommentReference"/>
        </w:rPr>
        <w:annotationRef/>
      </w:r>
      <w:r>
        <w:t>Structural complexity still pretty important effect for the scrapers – played down a bit in the 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335C34" w15:done="0"/>
  <w15:commentEx w15:paraId="37652483" w15:done="0"/>
  <w15:commentEx w15:paraId="3E36858A" w15:done="0"/>
  <w15:commentEx w15:paraId="4CADD1B4" w15:done="0"/>
  <w15:commentEx w15:paraId="30D03EB5" w15:done="0"/>
  <w15:commentEx w15:paraId="40028404" w15:done="0"/>
  <w15:commentEx w15:paraId="3B8F5443" w15:done="0"/>
  <w15:commentEx w15:paraId="69C6448F" w15:done="0"/>
  <w15:commentEx w15:paraId="76412033" w15:done="0"/>
  <w15:commentEx w15:paraId="3B7D4734" w15:done="0"/>
  <w15:commentEx w15:paraId="50216756" w15:done="0"/>
  <w15:commentEx w15:paraId="2C863917" w15:done="0"/>
  <w15:commentEx w15:paraId="344901F2" w15:done="0"/>
  <w15:commentEx w15:paraId="2616AF1F" w15:done="0"/>
  <w15:commentEx w15:paraId="4F4901C4" w15:done="0"/>
  <w15:commentEx w15:paraId="3ED59D50" w15:done="0"/>
  <w15:commentEx w15:paraId="2400C920" w15:done="0"/>
  <w15:commentEx w15:paraId="4D3099E8" w15:done="0"/>
  <w15:commentEx w15:paraId="5C8D257B" w15:done="0"/>
  <w15:commentEx w15:paraId="2DE3D579" w15:done="0"/>
  <w15:commentEx w15:paraId="18814B1E" w15:done="0"/>
  <w15:commentEx w15:paraId="332B6E4E" w15:done="0"/>
  <w15:commentEx w15:paraId="243366DA" w15:done="0"/>
  <w15:commentEx w15:paraId="62FD7BBB" w15:done="0"/>
  <w15:commentEx w15:paraId="31809A2A" w15:done="0"/>
  <w15:commentEx w15:paraId="27BC544A" w15:done="0"/>
  <w15:commentEx w15:paraId="7EFA686E" w15:done="0"/>
  <w15:commentEx w15:paraId="67854416" w15:done="0"/>
  <w15:commentEx w15:paraId="7E91F135" w15:done="0"/>
  <w15:commentEx w15:paraId="3FDF69B4" w15:done="0"/>
  <w15:commentEx w15:paraId="78E6E425" w15:done="0"/>
  <w15:commentEx w15:paraId="0D60F628" w15:done="0"/>
  <w15:commentEx w15:paraId="5BD010C1" w15:done="0"/>
  <w15:commentEx w15:paraId="581FAD1B" w15:done="0"/>
  <w15:commentEx w15:paraId="0C73AA5B" w15:done="0"/>
  <w15:commentEx w15:paraId="5240BB5A" w15:done="0"/>
  <w15:commentEx w15:paraId="18603DAB" w15:done="0"/>
  <w15:commentEx w15:paraId="3F2A9805" w15:done="0"/>
  <w15:commentEx w15:paraId="6016DBEB" w15:done="0"/>
  <w15:commentEx w15:paraId="3A339267" w15:done="0"/>
  <w15:commentEx w15:paraId="67FFB9FC" w15:done="0"/>
  <w15:commentEx w15:paraId="40E8C52E" w15:done="0"/>
  <w15:commentEx w15:paraId="588EDCCD" w15:done="0"/>
  <w15:commentEx w15:paraId="7BB97FA8" w15:done="0"/>
  <w15:commentEx w15:paraId="16635269" w15:done="0"/>
  <w15:commentEx w15:paraId="15E3CC12" w15:done="0"/>
  <w15:commentEx w15:paraId="238023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ngsuh">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ham, Nick">
    <w15:presenceInfo w15:providerId="AD" w15:userId="S-1-5-21-725345543-1229272821-1177238915-296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FB8"/>
    <w:rsid w:val="001342BD"/>
    <w:rsid w:val="002F09A4"/>
    <w:rsid w:val="005201FF"/>
    <w:rsid w:val="006503D4"/>
    <w:rsid w:val="00C65FB8"/>
    <w:rsid w:val="00CC0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paperpile.com/c/Iay8oB/QSaL+eQAv" TargetMode="External"/><Relationship Id="rId117" Type="http://schemas.openxmlformats.org/officeDocument/2006/relationships/hyperlink" Target="http://paperpile.com/b/Iay8oB/FgmJ" TargetMode="External"/><Relationship Id="rId21" Type="http://schemas.openxmlformats.org/officeDocument/2006/relationships/hyperlink" Target="https://paperpile.com/c/Iay8oB/rorn" TargetMode="External"/><Relationship Id="rId42" Type="http://schemas.openxmlformats.org/officeDocument/2006/relationships/image" Target="media/image1.png"/><Relationship Id="rId47" Type="http://schemas.openxmlformats.org/officeDocument/2006/relationships/hyperlink" Target="about:blank" TargetMode="External"/><Relationship Id="rId63" Type="http://schemas.openxmlformats.org/officeDocument/2006/relationships/image" Target="media/image8.png"/><Relationship Id="rId68" Type="http://schemas.openxmlformats.org/officeDocument/2006/relationships/hyperlink" Target="https://paperpile.com/c/Iay8oB/wKrn" TargetMode="External"/><Relationship Id="rId84" Type="http://schemas.openxmlformats.org/officeDocument/2006/relationships/hyperlink" Target="https://paperpile.com/c/Iay8oB/1p54" TargetMode="External"/><Relationship Id="rId89" Type="http://schemas.openxmlformats.org/officeDocument/2006/relationships/image" Target="media/image10.jpg"/><Relationship Id="rId112" Type="http://schemas.openxmlformats.org/officeDocument/2006/relationships/hyperlink" Target="http://paperpile.com/b/Iay8oB/gkwk" TargetMode="External"/><Relationship Id="rId133" Type="http://schemas.openxmlformats.org/officeDocument/2006/relationships/hyperlink" Target="http://paperpile.com/b/Iay8oB/RhDT" TargetMode="External"/><Relationship Id="rId138" Type="http://schemas.openxmlformats.org/officeDocument/2006/relationships/hyperlink" Target="http://paperpile.com/b/Iay8oB/eqbr" TargetMode="External"/><Relationship Id="rId154" Type="http://schemas.openxmlformats.org/officeDocument/2006/relationships/hyperlink" Target="http://paperpile.com/b/Iay8oB/yDQB" TargetMode="External"/><Relationship Id="rId159" Type="http://schemas.openxmlformats.org/officeDocument/2006/relationships/theme" Target="theme/theme1.xml"/><Relationship Id="rId16" Type="http://schemas.openxmlformats.org/officeDocument/2006/relationships/hyperlink" Target="https://paperpile.com/c/Iay8oB/rorn+DxjM" TargetMode="External"/><Relationship Id="rId107" Type="http://schemas.openxmlformats.org/officeDocument/2006/relationships/hyperlink" Target="http://paperpile.com/b/Iay8oB/wKrn" TargetMode="External"/><Relationship Id="rId11" Type="http://schemas.openxmlformats.org/officeDocument/2006/relationships/hyperlink" Target="https://paperpile.com/c/Iay8oB/AUW7+I1kg+WYbC" TargetMode="External"/><Relationship Id="rId32" Type="http://schemas.openxmlformats.org/officeDocument/2006/relationships/hyperlink" Target="https://paperpile.com/c/Iay8oB/3Xbx" TargetMode="External"/><Relationship Id="rId37" Type="http://schemas.openxmlformats.org/officeDocument/2006/relationships/hyperlink" Target="https://paperpile.com/c/Iay8oB/eQAv" TargetMode="External"/><Relationship Id="rId53" Type="http://schemas.openxmlformats.org/officeDocument/2006/relationships/image" Target="media/image5.png"/><Relationship Id="rId58" Type="http://schemas.openxmlformats.org/officeDocument/2006/relationships/hyperlink" Target="https://paperpile.com/c/Iay8oB/VGu4+zzEn" TargetMode="External"/><Relationship Id="rId74" Type="http://schemas.openxmlformats.org/officeDocument/2006/relationships/hyperlink" Target="https://paperpile.com/c/Iay8oB/1aQT" TargetMode="External"/><Relationship Id="rId79" Type="http://schemas.openxmlformats.org/officeDocument/2006/relationships/hyperlink" Target="https://paperpile.com/c/Iay8oB/HOVM" TargetMode="External"/><Relationship Id="rId102" Type="http://schemas.openxmlformats.org/officeDocument/2006/relationships/hyperlink" Target="http://paperpile.com/b/Iay8oB/oKpw" TargetMode="External"/><Relationship Id="rId123" Type="http://schemas.openxmlformats.org/officeDocument/2006/relationships/hyperlink" Target="http://paperpile.com/b/Iay8oB/n61t" TargetMode="External"/><Relationship Id="rId128" Type="http://schemas.openxmlformats.org/officeDocument/2006/relationships/hyperlink" Target="http://paperpile.com/b/Iay8oB/r4IQ" TargetMode="External"/><Relationship Id="rId144" Type="http://schemas.openxmlformats.org/officeDocument/2006/relationships/hyperlink" Target="http://paperpile.com/b/Iay8oB/TOHJ" TargetMode="External"/><Relationship Id="rId149" Type="http://schemas.openxmlformats.org/officeDocument/2006/relationships/hyperlink" Target="http://paperpile.com/b/Iay8oB/6cHo" TargetMode="External"/><Relationship Id="rId5" Type="http://schemas.openxmlformats.org/officeDocument/2006/relationships/comments" Target="comments.xml"/><Relationship Id="rId90" Type="http://schemas.openxmlformats.org/officeDocument/2006/relationships/image" Target="media/image11.jpg"/><Relationship Id="rId95" Type="http://schemas.openxmlformats.org/officeDocument/2006/relationships/hyperlink" Target="http://paperpile.com/b/Iay8oB/Xwtv" TargetMode="External"/><Relationship Id="rId22" Type="http://schemas.openxmlformats.org/officeDocument/2006/relationships/hyperlink" Target="https://paperpile.com/c/Iay8oB/gkwk" TargetMode="External"/><Relationship Id="rId27" Type="http://schemas.openxmlformats.org/officeDocument/2006/relationships/hyperlink" Target="https://paperpile.com/c/Iay8oB/oKpw" TargetMode="External"/><Relationship Id="rId43" Type="http://schemas.openxmlformats.org/officeDocument/2006/relationships/hyperlink" Target="about:blank" TargetMode="External"/><Relationship Id="rId48" Type="http://schemas.openxmlformats.org/officeDocument/2006/relationships/image" Target="media/image3.png"/><Relationship Id="rId64" Type="http://schemas.openxmlformats.org/officeDocument/2006/relationships/hyperlink" Target="https://paperpile.com/c/Iay8oB/Xwtv" TargetMode="External"/><Relationship Id="rId69" Type="http://schemas.openxmlformats.org/officeDocument/2006/relationships/hyperlink" Target="https://paperpile.com/c/Iay8oB/B8mT" TargetMode="External"/><Relationship Id="rId113" Type="http://schemas.openxmlformats.org/officeDocument/2006/relationships/hyperlink" Target="http://paperpile.com/b/Iay8oB/1ovZ" TargetMode="External"/><Relationship Id="rId118" Type="http://schemas.openxmlformats.org/officeDocument/2006/relationships/hyperlink" Target="http://paperpile.com/b/Iay8oB/GLjo" TargetMode="External"/><Relationship Id="rId134" Type="http://schemas.openxmlformats.org/officeDocument/2006/relationships/hyperlink" Target="http://paperpile.com/b/Iay8oB/EFTC" TargetMode="External"/><Relationship Id="rId139" Type="http://schemas.openxmlformats.org/officeDocument/2006/relationships/hyperlink" Target="http://paperpile.com/b/Iay8oB/li2S" TargetMode="External"/><Relationship Id="rId80" Type="http://schemas.openxmlformats.org/officeDocument/2006/relationships/hyperlink" Target="https://paperpile.com/c/Iay8oB/9rNA" TargetMode="External"/><Relationship Id="rId85" Type="http://schemas.openxmlformats.org/officeDocument/2006/relationships/hyperlink" Target="https://paperpile.com/c/Iay8oB/9rNA" TargetMode="External"/><Relationship Id="rId150" Type="http://schemas.openxmlformats.org/officeDocument/2006/relationships/hyperlink" Target="http://paperpile.com/b/Iay8oB/6cHo" TargetMode="External"/><Relationship Id="rId155" Type="http://schemas.openxmlformats.org/officeDocument/2006/relationships/hyperlink" Target="http://paperpile.com/b/Iay8oB/1p54" TargetMode="External"/><Relationship Id="rId12" Type="http://schemas.openxmlformats.org/officeDocument/2006/relationships/hyperlink" Target="https://paperpile.com/c/Iay8oB/WYbC+r4IQ+EGiw" TargetMode="External"/><Relationship Id="rId17" Type="http://schemas.openxmlformats.org/officeDocument/2006/relationships/hyperlink" Target="https://paperpile.com/c/Iay8oB/jxwS" TargetMode="External"/><Relationship Id="rId33" Type="http://schemas.openxmlformats.org/officeDocument/2006/relationships/hyperlink" Target="https://paperpile.com/c/Iay8oB/yQix" TargetMode="External"/><Relationship Id="rId38" Type="http://schemas.openxmlformats.org/officeDocument/2006/relationships/hyperlink" Target="https://paperpile.com/c/Iay8oB/Abyz" TargetMode="External"/><Relationship Id="rId59" Type="http://schemas.openxmlformats.org/officeDocument/2006/relationships/hyperlink" Target="https://paperpile.com/c/Iay8oB/sckJ" TargetMode="External"/><Relationship Id="rId103" Type="http://schemas.openxmlformats.org/officeDocument/2006/relationships/hyperlink" Target="http://paperpile.com/b/Iay8oB/DxjM" TargetMode="External"/><Relationship Id="rId108" Type="http://schemas.openxmlformats.org/officeDocument/2006/relationships/hyperlink" Target="http://paperpile.com/b/Iay8oB/B8mT" TargetMode="External"/><Relationship Id="rId124" Type="http://schemas.openxmlformats.org/officeDocument/2006/relationships/hyperlink" Target="http://paperpile.com/b/Iay8oB/zzEn" TargetMode="External"/><Relationship Id="rId129" Type="http://schemas.openxmlformats.org/officeDocument/2006/relationships/hyperlink" Target="http://paperpile.com/b/Iay8oB/QSaL" TargetMode="External"/><Relationship Id="rId20" Type="http://schemas.openxmlformats.org/officeDocument/2006/relationships/hyperlink" Target="https://paperpile.com/c/Iay8oB/qeW3" TargetMode="External"/><Relationship Id="rId41" Type="http://schemas.openxmlformats.org/officeDocument/2006/relationships/hyperlink" Target="about:blank" TargetMode="External"/><Relationship Id="rId54" Type="http://schemas.openxmlformats.org/officeDocument/2006/relationships/hyperlink" Target="about:blank" TargetMode="External"/><Relationship Id="rId62" Type="http://schemas.openxmlformats.org/officeDocument/2006/relationships/hyperlink" Target="about:blank" TargetMode="External"/><Relationship Id="rId70" Type="http://schemas.openxmlformats.org/officeDocument/2006/relationships/hyperlink" Target="about:blank" TargetMode="External"/><Relationship Id="rId75" Type="http://schemas.openxmlformats.org/officeDocument/2006/relationships/hyperlink" Target="https://paperpile.com/c/Iay8oB/Xwtv" TargetMode="External"/><Relationship Id="rId83" Type="http://schemas.openxmlformats.org/officeDocument/2006/relationships/hyperlink" Target="https://paperpile.com/c/Iay8oB/3WhX" TargetMode="External"/><Relationship Id="rId88" Type="http://schemas.openxmlformats.org/officeDocument/2006/relationships/hyperlink" Target="https://docs.google.com/document/d/1A6pmhDZbFS4G8MH2bl3PVhSFB9b_CZZxkg8GoGngsyI/edit?usp=sharing" TargetMode="External"/><Relationship Id="rId91" Type="http://schemas.openxmlformats.org/officeDocument/2006/relationships/image" Target="media/image12.jpg"/><Relationship Id="rId96" Type="http://schemas.openxmlformats.org/officeDocument/2006/relationships/hyperlink" Target="http://paperpile.com/b/Iay8oB/1aQT" TargetMode="External"/><Relationship Id="rId111" Type="http://schemas.openxmlformats.org/officeDocument/2006/relationships/hyperlink" Target="http://paperpile.com/b/Iay8oB/vIcA" TargetMode="External"/><Relationship Id="rId132" Type="http://schemas.openxmlformats.org/officeDocument/2006/relationships/hyperlink" Target="http://paperpile.com/b/Iay8oB/zbHK" TargetMode="External"/><Relationship Id="rId140" Type="http://schemas.openxmlformats.org/officeDocument/2006/relationships/hyperlink" Target="http://paperpile.com/b/Iay8oB/Z09c" TargetMode="External"/><Relationship Id="rId145" Type="http://schemas.openxmlformats.org/officeDocument/2006/relationships/hyperlink" Target="http://paperpile.com/b/Iay8oB/TOHJ" TargetMode="External"/><Relationship Id="rId153" Type="http://schemas.openxmlformats.org/officeDocument/2006/relationships/hyperlink" Target="http://paperpile.com/b/Iay8oB/7vLY"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paperpile.com/c/Iay8oB/6PpY" TargetMode="External"/><Relationship Id="rId23" Type="http://schemas.openxmlformats.org/officeDocument/2006/relationships/hyperlink" Target="https://paperpile.com/c/Iay8oB/FgmJ+3WhX" TargetMode="External"/><Relationship Id="rId28" Type="http://schemas.openxmlformats.org/officeDocument/2006/relationships/hyperlink" Target="https://paperpile.com/c/Iay8oB/Jw1X+QSaL" TargetMode="External"/><Relationship Id="rId36" Type="http://schemas.openxmlformats.org/officeDocument/2006/relationships/hyperlink" Target="https://paperpile.com/c/Iay8oB/yDQB" TargetMode="External"/><Relationship Id="rId49" Type="http://schemas.openxmlformats.org/officeDocument/2006/relationships/hyperlink" Target="about:blank" TargetMode="External"/><Relationship Id="rId57" Type="http://schemas.openxmlformats.org/officeDocument/2006/relationships/hyperlink" Target="https://paperpile.com/c/Iay8oB/KrVV" TargetMode="External"/><Relationship Id="rId106" Type="http://schemas.openxmlformats.org/officeDocument/2006/relationships/hyperlink" Target="http://paperpile.com/b/Iay8oB/r7a7" TargetMode="External"/><Relationship Id="rId114" Type="http://schemas.openxmlformats.org/officeDocument/2006/relationships/hyperlink" Target="http://paperpile.com/b/Iay8oB/imyB" TargetMode="External"/><Relationship Id="rId119" Type="http://schemas.openxmlformats.org/officeDocument/2006/relationships/hyperlink" Target="http://paperpile.com/b/Iay8oB/3Xbx" TargetMode="External"/><Relationship Id="rId127" Type="http://schemas.openxmlformats.org/officeDocument/2006/relationships/hyperlink" Target="http://paperpile.com/b/Iay8oB/I1kg" TargetMode="External"/><Relationship Id="rId10" Type="http://schemas.openxmlformats.org/officeDocument/2006/relationships/hyperlink" Target="https://paperpile.com/c/Iay8oB/TOHJ" TargetMode="External"/><Relationship Id="rId31" Type="http://schemas.openxmlformats.org/officeDocument/2006/relationships/hyperlink" Target="https://paperpile.com/c/Iay8oB/pVwY" TargetMode="External"/><Relationship Id="rId44" Type="http://schemas.openxmlformats.org/officeDocument/2006/relationships/image" Target="media/image2.png"/><Relationship Id="rId52"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https://paperpile.com/c/Iay8oB/wKrn" TargetMode="External"/><Relationship Id="rId73" Type="http://schemas.openxmlformats.org/officeDocument/2006/relationships/hyperlink" Target="https://paperpile.com/c/Iay8oB/zzEn" TargetMode="External"/><Relationship Id="rId78" Type="http://schemas.openxmlformats.org/officeDocument/2006/relationships/hyperlink" Target="https://paperpile.com/c/Iay8oB/7vLY+Jw1X" TargetMode="External"/><Relationship Id="rId81" Type="http://schemas.openxmlformats.org/officeDocument/2006/relationships/hyperlink" Target="https://paperpile.com/c/Iay8oB/Ayr9+r7a7" TargetMode="External"/><Relationship Id="rId86" Type="http://schemas.openxmlformats.org/officeDocument/2006/relationships/hyperlink" Target="https://paperpile.com/c/Iay8oB/ctWN" TargetMode="External"/><Relationship Id="rId94" Type="http://schemas.openxmlformats.org/officeDocument/2006/relationships/hyperlink" Target="http://paperpile.com/b/Iay8oB/6PpY" TargetMode="External"/><Relationship Id="rId99" Type="http://schemas.openxmlformats.org/officeDocument/2006/relationships/hyperlink" Target="http://paperpile.com/b/Iay8oB/9rNA" TargetMode="External"/><Relationship Id="rId101" Type="http://schemas.openxmlformats.org/officeDocument/2006/relationships/hyperlink" Target="http://paperpile.com/b/Iay8oB/DJq9" TargetMode="External"/><Relationship Id="rId122" Type="http://schemas.openxmlformats.org/officeDocument/2006/relationships/hyperlink" Target="http://paperpile.com/b/Iay8oB/7BHe" TargetMode="External"/><Relationship Id="rId130" Type="http://schemas.openxmlformats.org/officeDocument/2006/relationships/hyperlink" Target="http://paperpile.com/b/Iay8oB/fxNU" TargetMode="External"/><Relationship Id="rId135" Type="http://schemas.openxmlformats.org/officeDocument/2006/relationships/hyperlink" Target="http://paperpile.com/b/Iay8oB/Jw1X" TargetMode="External"/><Relationship Id="rId143" Type="http://schemas.openxmlformats.org/officeDocument/2006/relationships/hyperlink" Target="http://paperpile.com/b/Iay8oB/UTVd" TargetMode="External"/><Relationship Id="rId148" Type="http://schemas.openxmlformats.org/officeDocument/2006/relationships/hyperlink" Target="http://paperpile.com/b/Iay8oB/rorn" TargetMode="External"/><Relationship Id="rId151" Type="http://schemas.openxmlformats.org/officeDocument/2006/relationships/hyperlink" Target="http://paperpile.com/b/Iay8oB/sckJ" TargetMode="External"/><Relationship Id="rId156" Type="http://schemas.openxmlformats.org/officeDocument/2006/relationships/hyperlink" Target="http://paperpile.com/b/Iay8oB/AUW7" TargetMode="External"/><Relationship Id="rId4" Type="http://schemas.openxmlformats.org/officeDocument/2006/relationships/webSettings" Target="webSettings.xml"/><Relationship Id="rId9" Type="http://schemas.openxmlformats.org/officeDocument/2006/relationships/hyperlink" Target="https://paperpile.com/c/Iay8oB/TOHJ" TargetMode="External"/><Relationship Id="rId13" Type="http://schemas.openxmlformats.org/officeDocument/2006/relationships/hyperlink" Target="https://paperpile.com/c/Iay8oB/jxwS" TargetMode="External"/><Relationship Id="rId18" Type="http://schemas.openxmlformats.org/officeDocument/2006/relationships/hyperlink" Target="https://paperpile.com/c/Iay8oB/EFTC+Ayr9" TargetMode="External"/><Relationship Id="rId39" Type="http://schemas.openxmlformats.org/officeDocument/2006/relationships/hyperlink" Target="https://paperpile.com/c/Iay8oB/vIcA+n61t" TargetMode="External"/><Relationship Id="rId109" Type="http://schemas.openxmlformats.org/officeDocument/2006/relationships/hyperlink" Target="http://paperpile.com/b/Iay8oB/VGu4" TargetMode="External"/><Relationship Id="rId34" Type="http://schemas.openxmlformats.org/officeDocument/2006/relationships/hyperlink" Target="https://paperpile.com/c/Iay8oB/6cHo" TargetMode="External"/><Relationship Id="rId50" Type="http://schemas.openxmlformats.org/officeDocument/2006/relationships/hyperlink" Target="about:blank" TargetMode="External"/><Relationship Id="rId55" Type="http://schemas.openxmlformats.org/officeDocument/2006/relationships/image" Target="media/image6.png"/><Relationship Id="rId76" Type="http://schemas.openxmlformats.org/officeDocument/2006/relationships/hyperlink" Target="https://paperpile.com/c/Iay8oB/zbHK" TargetMode="External"/><Relationship Id="rId97" Type="http://schemas.openxmlformats.org/officeDocument/2006/relationships/hyperlink" Target="http://paperpile.com/b/Iay8oB/tPmm" TargetMode="External"/><Relationship Id="rId104" Type="http://schemas.openxmlformats.org/officeDocument/2006/relationships/hyperlink" Target="http://paperpile.com/b/Iay8oB/ctWN" TargetMode="External"/><Relationship Id="rId120" Type="http://schemas.openxmlformats.org/officeDocument/2006/relationships/hyperlink" Target="http://paperpile.com/b/Iay8oB/Abyz" TargetMode="External"/><Relationship Id="rId125" Type="http://schemas.openxmlformats.org/officeDocument/2006/relationships/hyperlink" Target="http://paperpile.com/b/Iay8oB/WYbC" TargetMode="External"/><Relationship Id="rId141" Type="http://schemas.openxmlformats.org/officeDocument/2006/relationships/hyperlink" Target="http://paperpile.com/b/Iay8oB/xcWY" TargetMode="External"/><Relationship Id="rId146" Type="http://schemas.openxmlformats.org/officeDocument/2006/relationships/hyperlink" Target="http://paperpile.com/b/Iay8oB/TOHJ" TargetMode="External"/><Relationship Id="rId7" Type="http://schemas.openxmlformats.org/officeDocument/2006/relationships/hyperlink" Target="https://paperpile.com/c/Iay8oB/RhDT" TargetMode="External"/><Relationship Id="rId71" Type="http://schemas.openxmlformats.org/officeDocument/2006/relationships/image" Target="media/image9.png"/><Relationship Id="rId92" Type="http://schemas.openxmlformats.org/officeDocument/2006/relationships/image" Target="media/image13.jpg"/><Relationship Id="rId2" Type="http://schemas.openxmlformats.org/officeDocument/2006/relationships/styles" Target="styles.xml"/><Relationship Id="rId29" Type="http://schemas.openxmlformats.org/officeDocument/2006/relationships/hyperlink" Target="https://paperpile.com/c/Iay8oB/xcWY" TargetMode="External"/><Relationship Id="rId24" Type="http://schemas.openxmlformats.org/officeDocument/2006/relationships/hyperlink" Target="https://paperpile.com/c/Iay8oB/hZnX+pVwY" TargetMode="External"/><Relationship Id="rId40" Type="http://schemas.openxmlformats.org/officeDocument/2006/relationships/hyperlink" Target="https://paperpile.com/c/Iay8oB/1ovZ" TargetMode="External"/><Relationship Id="rId45" Type="http://schemas.openxmlformats.org/officeDocument/2006/relationships/hyperlink" Target="https://paperpile.com/c/Iay8oB/fxNU" TargetMode="External"/><Relationship Id="rId66" Type="http://schemas.openxmlformats.org/officeDocument/2006/relationships/hyperlink" Target="https://paperpile.com/c/Iay8oB/B8mT" TargetMode="External"/><Relationship Id="rId87" Type="http://schemas.openxmlformats.org/officeDocument/2006/relationships/hyperlink" Target="https://paperpile.com/c/Iay8oB/DJq9" TargetMode="External"/><Relationship Id="rId110" Type="http://schemas.openxmlformats.org/officeDocument/2006/relationships/hyperlink" Target="http://paperpile.com/b/Iay8oB/EGiw" TargetMode="External"/><Relationship Id="rId115" Type="http://schemas.openxmlformats.org/officeDocument/2006/relationships/hyperlink" Target="http://paperpile.com/b/Iay8oB/qeW3" TargetMode="External"/><Relationship Id="rId131" Type="http://schemas.openxmlformats.org/officeDocument/2006/relationships/hyperlink" Target="http://paperpile.com/b/Iay8oB/ev5r" TargetMode="External"/><Relationship Id="rId136" Type="http://schemas.openxmlformats.org/officeDocument/2006/relationships/hyperlink" Target="http://paperpile.com/b/Iay8oB/eQAv" TargetMode="External"/><Relationship Id="rId157" Type="http://schemas.openxmlformats.org/officeDocument/2006/relationships/fontTable" Target="fontTable.xml"/><Relationship Id="rId61" Type="http://schemas.openxmlformats.org/officeDocument/2006/relationships/image" Target="media/image7.png"/><Relationship Id="rId82" Type="http://schemas.openxmlformats.org/officeDocument/2006/relationships/hyperlink" Target="https://paperpile.com/c/Iay8oB/imyB" TargetMode="External"/><Relationship Id="rId152" Type="http://schemas.openxmlformats.org/officeDocument/2006/relationships/hyperlink" Target="http://paperpile.com/b/Iay8oB/7vLY" TargetMode="External"/><Relationship Id="rId19" Type="http://schemas.openxmlformats.org/officeDocument/2006/relationships/hyperlink" Target="https://paperpile.com/c/Iay8oB/KrVV+GLjo+hZnX" TargetMode="External"/><Relationship Id="rId14" Type="http://schemas.openxmlformats.org/officeDocument/2006/relationships/hyperlink" Target="https://paperpile.com/c/Iay8oB/tPmm+li2S+Abyz" TargetMode="External"/><Relationship Id="rId30" Type="http://schemas.openxmlformats.org/officeDocument/2006/relationships/hyperlink" Target="https://paperpile.com/c/Iay8oB/7BHe" TargetMode="External"/><Relationship Id="rId35" Type="http://schemas.openxmlformats.org/officeDocument/2006/relationships/hyperlink" Target="https://paperpile.com/c/Iay8oB/Z09c" TargetMode="External"/><Relationship Id="rId56" Type="http://schemas.openxmlformats.org/officeDocument/2006/relationships/hyperlink" Target="https://paperpile.com/c/Iay8oB/ev5r" TargetMode="External"/><Relationship Id="rId77" Type="http://schemas.openxmlformats.org/officeDocument/2006/relationships/hyperlink" Target="https://paperpile.com/c/Iay8oB/eqbr" TargetMode="External"/><Relationship Id="rId100" Type="http://schemas.openxmlformats.org/officeDocument/2006/relationships/hyperlink" Target="http://paperpile.com/b/Iay8oB/jxwS" TargetMode="External"/><Relationship Id="rId105" Type="http://schemas.openxmlformats.org/officeDocument/2006/relationships/hyperlink" Target="http://paperpile.com/b/Iay8oB/Ayr9" TargetMode="External"/><Relationship Id="rId126" Type="http://schemas.openxmlformats.org/officeDocument/2006/relationships/hyperlink" Target="http://paperpile.com/b/Iay8oB/KrVV" TargetMode="External"/><Relationship Id="rId147" Type="http://schemas.openxmlformats.org/officeDocument/2006/relationships/hyperlink" Target="http://paperpile.com/b/Iay8oB/rorn" TargetMode="External"/><Relationship Id="rId8" Type="http://schemas.openxmlformats.org/officeDocument/2006/relationships/hyperlink" Target="https://paperpile.com/c/Iay8oB/TOHJ" TargetMode="External"/><Relationship Id="rId51" Type="http://schemas.openxmlformats.org/officeDocument/2006/relationships/image" Target="media/image4.png"/><Relationship Id="rId72" Type="http://schemas.openxmlformats.org/officeDocument/2006/relationships/hyperlink" Target="https://paperpile.com/c/Iay8oB/wKrn" TargetMode="External"/><Relationship Id="rId93" Type="http://schemas.openxmlformats.org/officeDocument/2006/relationships/image" Target="media/image14.jpg"/><Relationship Id="rId98" Type="http://schemas.openxmlformats.org/officeDocument/2006/relationships/hyperlink" Target="http://paperpile.com/b/Iay8oB/HM0f" TargetMode="External"/><Relationship Id="rId121" Type="http://schemas.openxmlformats.org/officeDocument/2006/relationships/hyperlink" Target="http://paperpile.com/b/Iay8oB/3WhX" TargetMode="External"/><Relationship Id="rId142" Type="http://schemas.openxmlformats.org/officeDocument/2006/relationships/hyperlink" Target="http://paperpile.com/b/Iay8oB/hZnX" TargetMode="External"/><Relationship Id="rId3" Type="http://schemas.openxmlformats.org/officeDocument/2006/relationships/settings" Target="settings.xml"/><Relationship Id="rId25" Type="http://schemas.openxmlformats.org/officeDocument/2006/relationships/hyperlink" Target="https://paperpile.com/c/Iay8oB/tPmm+HM0f" TargetMode="External"/><Relationship Id="rId46" Type="http://schemas.openxmlformats.org/officeDocument/2006/relationships/hyperlink" Target="https://paperpile.com/c/Iay8oB/UTVd" TargetMode="External"/><Relationship Id="rId67" Type="http://schemas.openxmlformats.org/officeDocument/2006/relationships/hyperlink" Target="https://paperpile.com/c/Iay8oB/xcWY" TargetMode="External"/><Relationship Id="rId116" Type="http://schemas.openxmlformats.org/officeDocument/2006/relationships/hyperlink" Target="http://paperpile.com/b/Iay8oB/yQix" TargetMode="External"/><Relationship Id="rId137" Type="http://schemas.openxmlformats.org/officeDocument/2006/relationships/hyperlink" Target="http://paperpile.com/b/Iay8oB/pVwY" TargetMode="External"/><Relationship Id="rId158"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8134</Words>
  <Characters>46370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Graham, Nick</cp:lastModifiedBy>
  <cp:revision>3</cp:revision>
  <dcterms:created xsi:type="dcterms:W3CDTF">2019-02-28T10:30:00Z</dcterms:created>
  <dcterms:modified xsi:type="dcterms:W3CDTF">2019-02-28T10:35:00Z</dcterms:modified>
</cp:coreProperties>
</file>