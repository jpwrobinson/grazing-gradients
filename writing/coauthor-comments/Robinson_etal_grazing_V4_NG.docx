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 xml:space="preserve">potential on coral </w:t>
      </w:r>
      <w:commentRangeStart w:id="0"/>
      <w:r w:rsidR="00CA6075" w:rsidRPr="00F65782">
        <w:rPr>
          <w:b/>
          <w:sz w:val="28"/>
        </w:rPr>
        <w:t>reefs</w:t>
      </w:r>
      <w:commentRangeEnd w:id="0"/>
      <w:r w:rsidR="0043217A">
        <w:rPr>
          <w:rStyle w:val="CommentReference"/>
          <w:rFonts w:ascii="Arial" w:eastAsia="Arial" w:hAnsi="Arial" w:cs="Arial"/>
          <w:lang w:val="en" w:eastAsia="en-GB"/>
        </w:rPr>
        <w:commentReference w:id="0"/>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proofErr w:type="gramStart"/>
      <w:r w:rsidRPr="00F510B7">
        <w:t>functional</w:t>
      </w:r>
      <w:proofErr w:type="gramEnd"/>
      <w:r w:rsidRPr="00F510B7">
        <w:t xml:space="preserve"> ecology, herbivory, fishing, bottom-up, top-down, grazing, benthic</w:t>
      </w:r>
    </w:p>
    <w:p w14:paraId="6FB0E70E" w14:textId="77777777" w:rsidR="00802E3F" w:rsidRDefault="00802E3F">
      <w:pPr>
        <w:spacing w:line="276" w:lineRule="auto"/>
        <w:rPr>
          <w:b/>
          <w:sz w:val="28"/>
        </w:rPr>
      </w:pPr>
      <w:r>
        <w:rPr>
          <w:b/>
          <w:sz w:val="28"/>
        </w:rPr>
        <w:br w:type="page"/>
      </w:r>
    </w:p>
    <w:p w14:paraId="4EE771B4" w14:textId="33A2FE00"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329]</w:t>
      </w:r>
    </w:p>
    <w:p w14:paraId="28F97ACD" w14:textId="75F9A59C" w:rsidR="00D11C80" w:rsidRDefault="00D11C80" w:rsidP="00D244ED">
      <w:pPr>
        <w:spacing w:line="480" w:lineRule="auto"/>
        <w:ind w:firstLine="720"/>
      </w:pPr>
      <w:r w:rsidRPr="00D11C80">
        <w:t xml:space="preserve">Herbivory is </w:t>
      </w:r>
      <w:r w:rsidR="006803D9">
        <w:t xml:space="preserve">a key process on </w:t>
      </w:r>
      <w:r>
        <w:t xml:space="preserve">coral </w:t>
      </w:r>
      <w:proofErr w:type="gramStart"/>
      <w:r>
        <w:t>reefs</w:t>
      </w:r>
      <w:r w:rsidR="00BA595A">
        <w:t xml:space="preserve"> </w:t>
      </w:r>
      <w:r w:rsidR="005773E3">
        <w:t>which</w:t>
      </w:r>
      <w:proofErr w:type="gramEnd"/>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 xml:space="preserve">Though our understanding of spatiotemporal variation in grazer biomass is </w:t>
      </w:r>
      <w:proofErr w:type="gramStart"/>
      <w:r w:rsidR="00F5370A">
        <w:t>well developed</w:t>
      </w:r>
      <w:proofErr w:type="gramEnd"/>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w:t>
      </w:r>
      <w:commentRangeStart w:id="1"/>
      <w:r w:rsidR="00F93D4E">
        <w:t xml:space="preserve"> cropping and scraping</w:t>
      </w:r>
      <w:commentRangeEnd w:id="1"/>
      <w:r w:rsidR="0043217A">
        <w:rPr>
          <w:rStyle w:val="CommentReference"/>
          <w:rFonts w:ascii="Arial" w:eastAsia="Arial" w:hAnsi="Arial" w:cs="Arial"/>
          <w:lang w:val="en" w:eastAsia="en-GB"/>
        </w:rPr>
        <w:commentReference w:id="1"/>
      </w:r>
      <w:r w:rsidR="00F93D4E">
        <w:t xml:space="preserve">, </w:t>
      </w:r>
      <w:r>
        <w:t xml:space="preserve">at the </w:t>
      </w:r>
      <w:r w:rsidR="004C02B5">
        <w:t xml:space="preserve">spatial scale of </w:t>
      </w:r>
      <w:r>
        <w:t>individual coral reefs. By including a range of reef states</w:t>
      </w:r>
      <w:r w:rsidR="00D032E9">
        <w:t>,</w:t>
      </w:r>
      <w:r>
        <w:t xml:space="preserve"> from coral to algal dominance and </w:t>
      </w:r>
      <w:proofErr w:type="gramStart"/>
      <w:r>
        <w:t>heavily-fished</w:t>
      </w:r>
      <w:proofErr w:type="gramEnd"/>
      <w:r>
        <w:t xml:space="preserve">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t>
      </w:r>
      <w:proofErr w:type="gramStart"/>
      <w:r>
        <w:t>were primarily influenced</w:t>
      </w:r>
      <w:proofErr w:type="gramEnd"/>
      <w:r>
        <w:t xml:space="preserve">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t>
      </w:r>
      <w:proofErr w:type="gramStart"/>
      <w:r w:rsidR="00646B4F">
        <w:t>was tightly correlated</w:t>
      </w:r>
      <w:proofErr w:type="gramEnd"/>
      <w:r w:rsidR="00646B4F">
        <w:t xml:space="preserve">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commentRangeStart w:id="2"/>
      <w:r w:rsidR="00F44DD8">
        <w:t xml:space="preserve">By combining biomass estimates with bite rates in a hierarchical modelling approach, we provide a framework </w:t>
      </w:r>
      <w:r w:rsidR="00A57619">
        <w:t xml:space="preserve">for converting fish size </w:t>
      </w:r>
      <w:r w:rsidR="00A57619">
        <w:lastRenderedPageBreak/>
        <w:t>data into coral reef grazing potential.</w:t>
      </w:r>
      <w:r w:rsidR="004C02B5">
        <w:t xml:space="preserve"> Overall, we quantify grazing gradients across the Indo-Pacific to identify the important benthic and fishing drivers of grazing potential by herbivore assemblages on coral reefs.</w:t>
      </w:r>
      <w:commentRangeEnd w:id="2"/>
      <w:r w:rsidR="0043217A">
        <w:rPr>
          <w:rStyle w:val="CommentReference"/>
          <w:rFonts w:ascii="Arial" w:eastAsia="Arial" w:hAnsi="Arial" w:cs="Arial"/>
          <w:lang w:val="en" w:eastAsia="en-GB"/>
        </w:rPr>
        <w:commentReference w:id="2"/>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w:t>
      </w:r>
      <w:proofErr w:type="gramStart"/>
      <w:r w:rsidR="00E738D3">
        <w:t xml:space="preserve">are </w:t>
      </w:r>
      <w:r w:rsidRPr="00F510B7">
        <w:t>generally measured</w:t>
      </w:r>
      <w:proofErr w:type="gramEnd"/>
      <w:r w:rsidRPr="00F510B7">
        <w:t xml:space="preserve">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proofErr w:type="gramStart"/>
      <w:r w:rsidRPr="00F510B7">
        <w:t>impact</w:t>
      </w:r>
      <w:proofErr w:type="gramEnd"/>
      <w:r w:rsidRPr="00F510B7">
        <w:t xml:space="preserve">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xml:space="preserve">, </w:t>
      </w:r>
      <w:proofErr w:type="gramStart"/>
      <w:r w:rsidR="00D43742">
        <w:rPr>
          <w:color w:val="000000"/>
        </w:rPr>
        <w:t>Hughes</w:t>
      </w:r>
      <w:proofErr w:type="gramEnd"/>
      <w:r w:rsidR="00D43742">
        <w:rPr>
          <w:color w:val="000000"/>
        </w:rPr>
        <w:t xml:space="preserve"> et al. 2017</w:t>
      </w:r>
      <w:r w:rsidRPr="00F510B7">
        <w:rPr>
          <w:color w:val="000000"/>
        </w:rPr>
        <w:t>)</w:t>
      </w:r>
      <w:r w:rsidRPr="00F510B7">
        <w:t>.</w:t>
      </w:r>
    </w:p>
    <w:p w14:paraId="0BC53171" w14:textId="1B94AAAA" w:rsidR="000D367B" w:rsidRDefault="00CC0F79" w:rsidP="00655336">
      <w:pPr>
        <w:spacing w:line="480" w:lineRule="auto"/>
        <w:ind w:firstLine="720"/>
      </w:pPr>
      <w:r w:rsidRPr="00F510B7">
        <w:t xml:space="preserve">On tropical coral reefs, </w:t>
      </w:r>
      <w:r w:rsidR="005F5E21">
        <w:t xml:space="preserve">the removal of algae by herbivorous fishes is a critical </w:t>
      </w:r>
      <w:proofErr w:type="gramStart"/>
      <w:r w:rsidR="005F5E21">
        <w:t>process which</w:t>
      </w:r>
      <w:proofErr w:type="gramEnd"/>
      <w:r w:rsidR="005F5E21">
        <w:t xml:space="preserve"> clears space for coral settlement and growth </w:t>
      </w:r>
      <w:r w:rsidR="005F5E21" w:rsidRPr="00F510B7">
        <w:rPr>
          <w:color w:val="000000"/>
        </w:rPr>
        <w:t>(Bellwood et al. 2004)</w:t>
      </w:r>
      <w:r w:rsidR="005F5E21">
        <w:t xml:space="preserve">. Herbivorous fishes </w:t>
      </w:r>
      <w:proofErr w:type="gramStart"/>
      <w:r w:rsidR="005F5E21">
        <w:t>can be categorized</w:t>
      </w:r>
      <w:proofErr w:type="gramEnd"/>
      <w:r w:rsidR="005F5E21">
        <w:t xml:space="preserve">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commentRangeStart w:id="3"/>
      <w:proofErr w:type="spellStart"/>
      <w:r w:rsidR="00FC4CC7" w:rsidRPr="00346E23">
        <w:t>Scarin</w:t>
      </w:r>
      <w:r w:rsidR="00C005CD" w:rsidRPr="00346E23">
        <w:t>i</w:t>
      </w:r>
      <w:commentRangeEnd w:id="3"/>
      <w:proofErr w:type="spellEnd"/>
      <w:r w:rsidR="0043217A">
        <w:rPr>
          <w:rStyle w:val="CommentReference"/>
          <w:rFonts w:ascii="Arial" w:eastAsia="Arial" w:hAnsi="Arial" w:cs="Arial"/>
          <w:lang w:val="en" w:eastAsia="en-GB"/>
        </w:rPr>
        <w:commentReference w:id="3"/>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ins w:id="4" w:author="Graham, Nick" w:date="2019-05-13T13:47:00Z">
        <w:r w:rsidR="0043217A">
          <w:t>,</w:t>
        </w:r>
      </w:ins>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5F926789"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r w:rsidR="00CC0F79" w:rsidRPr="00F510B7">
        <w:rPr>
          <w:color w:val="000000"/>
        </w:rPr>
        <w:t>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ins w:id="5" w:author="Graham, Nick" w:date="2019-05-13T13:48:00Z">
        <w:r w:rsidR="0043217A">
          <w:t>heavily</w:t>
        </w:r>
      </w:ins>
      <w:del w:id="6" w:author="Graham, Nick" w:date="2019-05-13T13:48:00Z">
        <w:r w:rsidR="00CC0F79" w:rsidRPr="00F510B7" w:rsidDel="0043217A">
          <w:delText>ov</w:delText>
        </w:r>
      </w:del>
      <w:ins w:id="7" w:author="Graham, Nick" w:date="2019-05-13T13:48:00Z">
        <w:r w:rsidR="0043217A">
          <w:t xml:space="preserve"> </w:t>
        </w:r>
      </w:ins>
      <w:del w:id="8" w:author="Graham, Nick" w:date="2019-05-13T13:48:00Z">
        <w:r w:rsidR="00CC0F79" w:rsidRPr="00F510B7" w:rsidDel="0043217A">
          <w:delText>er</w:delText>
        </w:r>
      </w:del>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del w:id="9" w:author="Graham, Nick" w:date="2019-05-13T13:48:00Z">
        <w:r w:rsidR="008A5F8A" w:rsidDel="0043217A">
          <w:delText xml:space="preserve">effect </w:delText>
        </w:r>
      </w:del>
      <w:ins w:id="10" w:author="Graham, Nick" w:date="2019-05-13T13:48:00Z">
        <w:r w:rsidR="0043217A">
          <w:t>influence</w:t>
        </w:r>
        <w:r w:rsidR="0043217A">
          <w:t xml:space="preserve"> </w:t>
        </w:r>
      </w:ins>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 xml:space="preserve">ing </w:t>
      </w:r>
      <w:proofErr w:type="gramStart"/>
      <w:r w:rsidR="00C0795E">
        <w:t>fishes</w:t>
      </w:r>
      <w:r w:rsidR="00C0795E" w:rsidRPr="00F510B7">
        <w:t xml:space="preserve"> </w:t>
      </w:r>
      <w:r w:rsidR="000F78EF" w:rsidRPr="00F510B7">
        <w:t>which</w:t>
      </w:r>
      <w:proofErr w:type="gramEnd"/>
      <w:r w:rsidR="000F78EF" w:rsidRPr="00F510B7">
        <w:t xml:space="preserve">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proofErr w:type="gramStart"/>
      <w:r w:rsidR="00E6769D">
        <w:t xml:space="preserve">is </w:t>
      </w:r>
      <w:r w:rsidR="00CC0F79" w:rsidRPr="00F510B7">
        <w:t>mediated</w:t>
      </w:r>
      <w:proofErr w:type="gramEnd"/>
      <w:r w:rsidR="00CC0F79" w:rsidRPr="00F510B7">
        <w:t xml:space="preserve">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proofErr w:type="gramStart"/>
      <w:r w:rsidR="00C06521">
        <w:t xml:space="preserve">have been </w:t>
      </w:r>
      <w:r w:rsidR="00D1308E">
        <w:t>developed</w:t>
      </w:r>
      <w:proofErr w:type="gramEnd"/>
      <w:r w:rsidR="00D1308E">
        <w:t xml:space="preserve">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w:t>
      </w:r>
      <w:r w:rsidRPr="00F510B7">
        <w:lastRenderedPageBreak/>
        <w:t xml:space="preserve">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BE7F7D6" w:rsidR="00C65FB8" w:rsidRPr="00F510B7" w:rsidRDefault="004E3652" w:rsidP="00AC3B70">
      <w:pPr>
        <w:spacing w:line="480" w:lineRule="auto"/>
        <w:ind w:firstLine="720"/>
      </w:pPr>
      <w:r>
        <w:t xml:space="preserve">We surveyed </w:t>
      </w:r>
      <w:r w:rsidR="00146CA7">
        <w:t>72</w:t>
      </w:r>
      <w:r w:rsidRPr="004E3652">
        <w:t xml:space="preserve"> </w:t>
      </w:r>
      <w:del w:id="11" w:author="Graham, Nick" w:date="2019-05-13T13:48:00Z">
        <w:r w:rsidRPr="004E3652" w:rsidDel="0043217A">
          <w:delText xml:space="preserve">reefs </w:delText>
        </w:r>
      </w:del>
      <w:ins w:id="12" w:author="Graham, Nick" w:date="2019-05-13T13:48:00Z">
        <w:r w:rsidR="0043217A">
          <w:t>site</w:t>
        </w:r>
        <w:r w:rsidR="0043217A" w:rsidRPr="004E3652">
          <w:t xml:space="preserve">s </w:t>
        </w:r>
      </w:ins>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ins w:id="13" w:author="Graham, Nick" w:date="2019-05-13T13:48:00Z">
        <w:r w:rsidR="0043217A">
          <w:t xml:space="preserve">8 replicate </w:t>
        </w:r>
      </w:ins>
      <w:r w:rsidR="00CC0F79" w:rsidRPr="00F510B7">
        <w:t xml:space="preserve">point counts of 7 m radius (Seychelles) or </w:t>
      </w:r>
      <w:ins w:id="14" w:author="Graham, Nick" w:date="2019-05-13T13:48:00Z">
        <w:r w:rsidR="0043217A">
          <w:t xml:space="preserve">4 replicate </w:t>
        </w:r>
      </w:ins>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3-8 m depth. </w:t>
      </w:r>
      <w:ins w:id="15" w:author="Graham, Nick" w:date="2019-05-13T13:51:00Z">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ins>
      <w:r w:rsidR="00CC0F79" w:rsidRPr="00F510B7">
        <w:t xml:space="preserve">Surveys </w:t>
      </w:r>
      <w:proofErr w:type="gramStart"/>
      <w:r w:rsidR="00CC0F79" w:rsidRPr="00F510B7">
        <w:t>were designed</w:t>
      </w:r>
      <w:proofErr w:type="gramEnd"/>
      <w:r w:rsidR="00CC0F79" w:rsidRPr="00F510B7">
        <w:t xml:space="preserve"> to minimise diver avoidance or attracting fish</w:t>
      </w:r>
      <w:r w:rsidR="00C0795E">
        <w:t xml:space="preserve"> and</w:t>
      </w:r>
      <w:r w:rsidR="00683DA4">
        <w:t xml:space="preserve"> were</w:t>
      </w:r>
      <w:r w:rsidR="00C0795E">
        <w:t xml:space="preserve"> conducted by a single observer</w:t>
      </w:r>
      <w:ins w:id="16" w:author="Graham, Nick" w:date="2019-05-13T13:49:00Z">
        <w:r w:rsidR="0043217A">
          <w:t xml:space="preserve"> (NAJG)</w:t>
        </w:r>
      </w:ins>
      <w:r w:rsidR="00CC0F79" w:rsidRPr="00F510B7">
        <w:t>. In point counts, large mobile species were censused before smaller territorial species. In belt transects, large</w:t>
      </w:r>
      <w:ins w:id="17" w:author="Graham, Nick" w:date="2019-05-13T13:49:00Z">
        <w:r w:rsidR="0043217A">
          <w:t>r</w:t>
        </w:r>
      </w:ins>
      <w:r w:rsidR="00CC0F79" w:rsidRPr="00F510B7">
        <w:t xml:space="preserve"> mobile fish </w:t>
      </w:r>
      <w:commentRangeStart w:id="18"/>
      <w:del w:id="19" w:author="Graham, Nick" w:date="2019-05-13T13:49:00Z">
        <w:r w:rsidR="00C252A4" w:rsidDel="0043217A">
          <w:delText xml:space="preserve">(&gt; xxcm </w:delText>
        </w:r>
        <w:commentRangeEnd w:id="18"/>
        <w:r w:rsidR="006E0831" w:rsidDel="0043217A">
          <w:rPr>
            <w:rStyle w:val="CommentReference"/>
            <w:rFonts w:ascii="Arial" w:eastAsia="Arial" w:hAnsi="Arial" w:cs="Arial"/>
            <w:lang w:val="en" w:eastAsia="en-GB"/>
          </w:rPr>
          <w:commentReference w:id="18"/>
        </w:r>
        <w:r w:rsidR="00C252A4" w:rsidDel="0043217A">
          <w:delText xml:space="preserve">total length, TL) </w:delText>
        </w:r>
      </w:del>
      <w:r w:rsidR="00CC0F79" w:rsidRPr="00F510B7">
        <w:t>were surveyed in a 5</w:t>
      </w:r>
      <w:r w:rsidR="00C252A4">
        <w:t>-</w:t>
      </w:r>
      <w:r w:rsidR="00CC0F79" w:rsidRPr="00F510B7">
        <w:t xml:space="preserve">m </w:t>
      </w:r>
      <w:r w:rsidR="00C252A4">
        <w:t>wide belt while simultaneously deploying the transect tape</w:t>
      </w:r>
      <w:r w:rsidR="00CC0F79" w:rsidRPr="00F510B7">
        <w:t>, and small</w:t>
      </w:r>
      <w:ins w:id="20" w:author="Graham, Nick" w:date="2019-05-13T13:49:00Z">
        <w:r w:rsidR="0043217A">
          <w:t>er</w:t>
        </w:r>
      </w:ins>
      <w:r w:rsidR="00CC0F79" w:rsidRPr="00F510B7">
        <w:t xml:space="preserve"> site-attached </w:t>
      </w:r>
      <w:ins w:id="21" w:author="Graham, Nick" w:date="2019-05-13T13:50:00Z">
        <w:r w:rsidR="0043217A">
          <w:t xml:space="preserve">damselfish </w:t>
        </w:r>
      </w:ins>
      <w:r w:rsidR="00CC0F79" w:rsidRPr="00F510B7">
        <w:t>species</w:t>
      </w:r>
      <w:del w:id="22" w:author="Graham, Nick" w:date="2019-05-13T13:50:00Z">
        <w:r w:rsidR="00CC0F79" w:rsidRPr="00F510B7" w:rsidDel="0043217A">
          <w:delText xml:space="preserve"> </w:delText>
        </w:r>
        <w:r w:rsidR="00C252A4" w:rsidDel="0043217A">
          <w:delText xml:space="preserve">(&lt; </w:delText>
        </w:r>
        <w:r w:rsidR="00C252A4" w:rsidRPr="00E35FED" w:rsidDel="0043217A">
          <w:rPr>
            <w:highlight w:val="yellow"/>
          </w:rPr>
          <w:delText>xx</w:delText>
        </w:r>
        <w:r w:rsidR="00C252A4" w:rsidDel="0043217A">
          <w:delText xml:space="preserve">cm TL) </w:delText>
        </w:r>
      </w:del>
      <w:ins w:id="23" w:author="Graham, Nick" w:date="2019-05-13T13:50:00Z">
        <w:r w:rsidR="0043217A">
          <w:t xml:space="preserve"> </w:t>
        </w:r>
      </w:ins>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t>
      </w:r>
      <w:r w:rsidR="00CC0F79" w:rsidRPr="00F510B7">
        <w:lastRenderedPageBreak/>
        <w:t xml:space="preserve">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t>
      </w:r>
      <w:proofErr w:type="gramStart"/>
      <w:r w:rsidR="00CC0F79" w:rsidRPr="00F510B7">
        <w:t>were calibrated</w:t>
      </w:r>
      <w:proofErr w:type="gramEnd"/>
      <w:r w:rsidR="00CC0F79" w:rsidRPr="00F510B7">
        <w:t xml:space="preserve">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del w:id="24" w:author="Graham, Nick" w:date="2019-05-13T13:50:00Z">
        <w:r w:rsidR="00683DA4" w:rsidDel="0043217A">
          <w:delText>W</w:delText>
        </w:r>
        <w:r w:rsidR="00CC0F79" w:rsidRPr="00F510B7" w:rsidDel="0043217A">
          <w:delText>e combined two UVC methods to e</w:delText>
        </w:r>
      </w:del>
      <w:del w:id="25" w:author="Graham, Nick" w:date="2019-05-13T13:51:00Z">
        <w:r w:rsidR="00CC0F79" w:rsidRPr="00F510B7" w:rsidDel="0043217A">
          <w:delText>stimate fish biomass</w:delText>
        </w:r>
        <w:r w:rsidR="00683DA4" w:rsidDel="0043217A">
          <w:delText xml:space="preserve"> </w:delText>
        </w:r>
      </w:del>
      <w:del w:id="26" w:author="Graham, Nick" w:date="2019-05-13T13:50:00Z">
        <w:r w:rsidR="00683DA4" w:rsidDel="0043217A">
          <w:delText>a</w:delText>
        </w:r>
      </w:del>
      <w:del w:id="27" w:author="Graham, Nick" w:date="2019-05-13T13:51:00Z">
        <w:r w:rsidR="00683DA4" w:rsidDel="0043217A">
          <w:delText>s</w:delText>
        </w:r>
        <w:r w:rsidR="00CC0F79" w:rsidRPr="00F510B7" w:rsidDel="0043217A">
          <w:delText xml:space="preserve"> point counts and belt transects give comparable biomass estimates </w:delText>
        </w:r>
        <w:r w:rsidR="00CC0F79" w:rsidRPr="00F510B7" w:rsidDel="0043217A">
          <w:rPr>
            <w:color w:val="000000"/>
          </w:rPr>
          <w:delText>(Samoilys and Carlos 2000)</w:delText>
        </w:r>
        <w:r w:rsidR="00CC0F79" w:rsidRPr="00F510B7" w:rsidDel="0043217A">
          <w:delText>.</w:delText>
        </w:r>
      </w:del>
      <w:r w:rsidR="00CC0F79" w:rsidRPr="00F510B7">
        <w:t xml:space="preserve"> </w:t>
      </w:r>
    </w:p>
    <w:p w14:paraId="1DEF0C5E" w14:textId="1A81F540"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commentRangeStart w:id="28"/>
      <w:del w:id="29" w:author="Graham, Nick" w:date="2019-05-13T13:51:00Z">
        <w:r w:rsidR="00C0795E" w:rsidDel="0043217A">
          <w:delText xml:space="preserve">eight </w:delText>
        </w:r>
      </w:del>
      <w:ins w:id="30" w:author="Graham, Nick" w:date="2019-05-13T13:51:00Z">
        <w:r w:rsidR="0043217A">
          <w:t>four</w:t>
        </w:r>
        <w:commentRangeEnd w:id="28"/>
        <w:r w:rsidR="0043217A">
          <w:rPr>
            <w:rStyle w:val="CommentReference"/>
            <w:rFonts w:ascii="Arial" w:eastAsia="Arial" w:hAnsi="Arial" w:cs="Arial"/>
            <w:lang w:val="en" w:eastAsia="en-GB"/>
          </w:rPr>
          <w:commentReference w:id="28"/>
        </w:r>
        <w:r w:rsidR="0043217A">
          <w:t xml:space="preserve"> </w:t>
        </w:r>
      </w:ins>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w:t>
      </w:r>
      <w:proofErr w:type="gramStart"/>
      <w:r w:rsidRPr="00F510B7">
        <w:t>0</w:t>
      </w:r>
      <w:proofErr w:type="gramEnd"/>
      <w:r w:rsidRPr="00F510B7">
        <w:t xml:space="preserve">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w:t>
      </w:r>
      <w:proofErr w:type="gramStart"/>
      <w:r w:rsidRPr="00F510B7">
        <w:t>are described</w:t>
      </w:r>
      <w:proofErr w:type="gramEnd"/>
      <w:r w:rsidRPr="00F510B7">
        <w:t xml:space="preserve">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t>
      </w:r>
      <w:proofErr w:type="gramStart"/>
      <w:r w:rsidRPr="00F510B7">
        <w:t>were conducted</w:t>
      </w:r>
      <w:proofErr w:type="gramEnd"/>
      <w:r w:rsidRPr="00F510B7">
        <w:t xml:space="preserve">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proofErr w:type="gramStart"/>
      <w:r w:rsidR="00B961A2" w:rsidRPr="00CD62ED">
        <w:rPr>
          <w:color w:val="000000" w:themeColor="text1"/>
        </w:rPr>
        <w:t xml:space="preserve">was </w:t>
      </w:r>
      <w:r w:rsidR="00C0795E">
        <w:rPr>
          <w:color w:val="000000" w:themeColor="text1"/>
        </w:rPr>
        <w:t>haphazard</w:t>
      </w:r>
      <w:r w:rsidR="00B961A2" w:rsidRPr="00CD62ED">
        <w:rPr>
          <w:color w:val="000000" w:themeColor="text1"/>
        </w:rPr>
        <w:t>ly selected</w:t>
      </w:r>
      <w:proofErr w:type="gramEnd"/>
      <w:r w:rsidR="00B961A2" w:rsidRPr="00CD62ED">
        <w:rPr>
          <w:color w:val="000000" w:themeColor="text1"/>
        </w:rPr>
        <w:t xml:space="preserve"> and its body length (total length in </w:t>
      </w:r>
      <w:r w:rsidR="00B961A2" w:rsidRPr="00CD62ED">
        <w:rPr>
          <w:color w:val="000000" w:themeColor="text1"/>
        </w:rPr>
        <w:lastRenderedPageBreak/>
        <w:t xml:space="preserve">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t>
      </w:r>
      <w:proofErr w:type="gramStart"/>
      <w:r w:rsidR="00B961A2">
        <w:rPr>
          <w:color w:val="000000" w:themeColor="text1"/>
        </w:rPr>
        <w:t>was followed</w:t>
      </w:r>
      <w:proofErr w:type="gramEnd"/>
      <w:r w:rsidR="00B961A2">
        <w:rPr>
          <w:color w:val="000000" w:themeColor="text1"/>
        </w:rPr>
        <w:t xml:space="preserve">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ins w:id="31" w:author="Graham, Nick" w:date="2019-05-13T13:52:00Z">
        <w:r w:rsidR="00567286">
          <w:t xml:space="preserve">estimated the </w:t>
        </w:r>
      </w:ins>
      <w:r w:rsidR="00CA230A">
        <w:t>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4116AF8E" w14:textId="6597E83D" w:rsidR="00C65FB8" w:rsidRPr="00F510B7" w:rsidRDefault="00C0795E" w:rsidP="00AC3B70">
      <w:pPr>
        <w:spacing w:line="480" w:lineRule="auto"/>
        <w:ind w:firstLine="720"/>
      </w:pPr>
      <w:commentRangeStart w:id="32"/>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w:t>
      </w:r>
      <w:proofErr w:type="gramStart"/>
      <w:r>
        <w:t>in the amount of</w:t>
      </w:r>
      <w:proofErr w:type="gramEnd"/>
      <w:r>
        <w:t xml:space="preserve"> material/substratum that is removed during the feeding action. Croppers remove the upper portions of the algae and associated detritus and microbes leaving the basal portions of the algae intact on the substratum, while scrap</w:t>
      </w:r>
      <w:ins w:id="33" w:author="Graham, Nick" w:date="2019-05-13T13:52:00Z">
        <w:r w:rsidR="00567286">
          <w:t>ers</w:t>
        </w:r>
      </w:ins>
      <w:del w:id="34" w:author="Graham, Nick" w:date="2019-05-13T13:52:00Z">
        <w:r w:rsidDel="00567286">
          <w:delText>ing parrotfishes</w:delText>
        </w:r>
      </w:del>
      <w:r>
        <w:t xml:space="preserve"> remove shallow pieces of the substratum together with the EAM, leaving distinct bite scars </w:t>
      </w:r>
      <w:r w:rsidR="00CC0F79" w:rsidRPr="00F510B7">
        <w:rPr>
          <w:color w:val="000000"/>
        </w:rPr>
        <w:t>(Choat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commentRangeEnd w:id="32"/>
      <w:r w:rsidR="00567286">
        <w:rPr>
          <w:rStyle w:val="CommentReference"/>
          <w:rFonts w:ascii="Arial" w:eastAsia="Arial" w:hAnsi="Arial" w:cs="Arial"/>
          <w:lang w:val="en" w:eastAsia="en-GB"/>
        </w:rPr>
        <w:commentReference w:id="32"/>
      </w:r>
    </w:p>
    <w:p w14:paraId="1E59A358" w14:textId="6285C306"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w:t>
      </w:r>
      <w:r w:rsidR="00CC0F79" w:rsidRPr="00F510B7">
        <w:lastRenderedPageBreak/>
        <w:t>species- and genera-specific bite rates (</w:t>
      </w:r>
      <w:proofErr w:type="spellStart"/>
      <w:r w:rsidR="00CC0F79" w:rsidRPr="00F510B7">
        <w:t>Eqs</w:t>
      </w:r>
      <w:proofErr w:type="spellEnd"/>
      <w:r w:rsidR="00CC0F79" w:rsidRPr="00F510B7">
        <w:t>. 1</w:t>
      </w:r>
      <w:proofErr w:type="gramStart"/>
      <w:r w:rsidR="00CC0F79" w:rsidRPr="00F510B7">
        <w:t>,2</w:t>
      </w:r>
      <w:proofErr w:type="gramEnd"/>
      <w:r w:rsidR="00CC0F79" w:rsidRPr="00F510B7">
        <w:t>)</w:t>
      </w:r>
      <w:r w:rsidR="0011368F">
        <w:t xml:space="preserve">. In our </w:t>
      </w:r>
      <w:r w:rsidR="00BE3A24">
        <w:t xml:space="preserve">cropper </w:t>
      </w:r>
      <w:r w:rsidR="0011368F">
        <w:t>feeding data, bite rates were</w:t>
      </w:r>
      <w:ins w:id="35" w:author="Graham, Nick" w:date="2019-05-13T13:53:00Z">
        <w:r w:rsidR="00567286">
          <w:t xml:space="preserve"> only</w:t>
        </w:r>
      </w:ins>
      <w:r w:rsidR="0011368F">
        <w:t xml:space="preserv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lang w:eastAsia="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lang w:eastAsia="en-GB"/>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commentRangeStart w:id="36"/>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(Marshell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t>
      </w:r>
      <w:proofErr w:type="gramStart"/>
      <w:r w:rsidR="00CC0F79" w:rsidRPr="00F510B7">
        <w:t>was linked</w:t>
      </w:r>
      <w:proofErr w:type="gramEnd"/>
      <w:r w:rsidR="00CC0F79" w:rsidRPr="00F510B7">
        <w:t xml:space="preserve"> to body mass </w:t>
      </w:r>
      <w:r w:rsidR="00BE0E64">
        <w:t>(</w:t>
      </w:r>
      <w:r w:rsidR="002D277B" w:rsidRPr="00CA359A">
        <w:rPr>
          <w:i/>
        </w:rPr>
        <w:t>M</w:t>
      </w:r>
      <w:r w:rsidR="002D277B">
        <w:t xml:space="preserve">, </w:t>
      </w:r>
      <w:r w:rsidR="00BE0E64">
        <w:t xml:space="preserve">grams) </w:t>
      </w:r>
      <w:r w:rsidR="00CC0F79" w:rsidRPr="00F510B7">
        <w:t>as</w:t>
      </w:r>
      <w:commentRangeEnd w:id="36"/>
      <w:r w:rsidR="00567286">
        <w:rPr>
          <w:rStyle w:val="CommentReference"/>
          <w:rFonts w:ascii="Arial" w:eastAsia="Arial" w:hAnsi="Arial" w:cs="Arial"/>
          <w:lang w:val="en" w:eastAsia="en-GB"/>
        </w:rPr>
        <w:commentReference w:id="36"/>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lang w:eastAsia="en-GB"/>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proofErr w:type="gramStart"/>
      <w:r w:rsidRPr="00F510B7">
        <w:t>which</w:t>
      </w:r>
      <w:proofErr w:type="gramEnd"/>
      <w:r w:rsidRPr="00F510B7">
        <w:t xml:space="preserve">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w:t>
      </w:r>
      <w:commentRangeStart w:id="37"/>
      <w:r w:rsidRPr="00F510B7">
        <w:t>Feeding observations provided estimates of bite rates, which we modelled as a function of body size (</w:t>
      </w:r>
      <w:r w:rsidRPr="00CA359A">
        <w:rPr>
          <w:i/>
        </w:rPr>
        <w:t>TL</w:t>
      </w:r>
      <w:r w:rsidRPr="00F510B7">
        <w:t>, cm) according to species- and genera-specific grazing rates, for gamma distributed errors</w:t>
      </w:r>
      <w:commentRangeEnd w:id="37"/>
      <w:r w:rsidR="00567286">
        <w:rPr>
          <w:rStyle w:val="CommentReference"/>
          <w:rFonts w:ascii="Arial" w:eastAsia="Arial" w:hAnsi="Arial" w:cs="Arial"/>
          <w:lang w:val="en" w:eastAsia="en-GB"/>
        </w:rPr>
        <w:commentReference w:id="37"/>
      </w:r>
      <w:r w:rsidRPr="00F510B7">
        <w:t xml:space="preserve">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lang w:eastAsia="en-GB"/>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lang w:eastAsia="en-GB"/>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commentRangeStart w:id="38"/>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w:t>
      </w:r>
      <w:commentRangeEnd w:id="38"/>
      <w:r w:rsidR="00567286">
        <w:rPr>
          <w:rStyle w:val="CommentReference"/>
          <w:rFonts w:ascii="Arial" w:eastAsia="Arial" w:hAnsi="Arial" w:cs="Arial"/>
          <w:lang w:val="en" w:eastAsia="en-GB"/>
        </w:rPr>
        <w:commentReference w:id="38"/>
      </w:r>
      <w:r w:rsidRPr="00F510B7">
        <w:t xml:space="preserve"> for Gamma distributed errors (</w:t>
      </w:r>
      <w:proofErr w:type="spellStart"/>
      <w:r w:rsidRPr="00F510B7">
        <w:t>Eqs</w:t>
      </w:r>
      <w:proofErr w:type="spellEnd"/>
      <w:r w:rsidRPr="00F510B7">
        <w:t>. 6</w:t>
      </w:r>
      <w:proofErr w:type="gramStart"/>
      <w:r w:rsidRPr="00F510B7">
        <w:t>,7</w:t>
      </w:r>
      <w:proofErr w:type="gramEnd"/>
      <w:r w:rsidRPr="00F510B7">
        <w:t xml:space="preserve">).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lang w:eastAsia="en-GB"/>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lang w:eastAsia="en-GB"/>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w:t>
      </w:r>
      <w:proofErr w:type="gramStart"/>
      <w:r w:rsidRPr="00F510B7">
        <w:t>Species which were not observed in feeding observations</w:t>
      </w:r>
      <w:proofErr w:type="gramEnd"/>
      <w:r w:rsidRPr="00F510B7">
        <w:t xml:space="preserve">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6F1313C5" w:rsidR="00C65FB8" w:rsidRDefault="00C65FB8" w:rsidP="00AC3B70">
      <w:pPr>
        <w:spacing w:line="480" w:lineRule="auto"/>
        <w:rPr>
          <w:ins w:id="39" w:author="Graham, Nick" w:date="2019-05-13T14:03:00Z"/>
        </w:rPr>
      </w:pPr>
    </w:p>
    <w:p w14:paraId="49EA6DE4" w14:textId="7F78ED60" w:rsidR="00567286" w:rsidRPr="00567286" w:rsidRDefault="008C1EF9" w:rsidP="00AC3B70">
      <w:pPr>
        <w:spacing w:line="480" w:lineRule="auto"/>
        <w:rPr>
          <w:ins w:id="40" w:author="Graham, Nick" w:date="2019-05-13T14:03:00Z"/>
          <w:i/>
          <w:rPrChange w:id="41" w:author="Graham, Nick" w:date="2019-05-13T14:03:00Z">
            <w:rPr>
              <w:ins w:id="42" w:author="Graham, Nick" w:date="2019-05-13T14:03:00Z"/>
            </w:rPr>
          </w:rPrChange>
        </w:rPr>
      </w:pPr>
      <w:commentRangeStart w:id="43"/>
      <w:ins w:id="44" w:author="Graham, Nick" w:date="2019-05-13T14:04:00Z">
        <w:r>
          <w:rPr>
            <w:i/>
          </w:rPr>
          <w:t>Explanatory covariates</w:t>
        </w:r>
        <w:commentRangeEnd w:id="43"/>
        <w:r>
          <w:rPr>
            <w:rStyle w:val="CommentReference"/>
            <w:rFonts w:ascii="Arial" w:eastAsia="Arial" w:hAnsi="Arial" w:cs="Arial"/>
            <w:lang w:val="en" w:eastAsia="en-GB"/>
          </w:rPr>
          <w:commentReference w:id="43"/>
        </w:r>
      </w:ins>
    </w:p>
    <w:p w14:paraId="5A9F34C1" w14:textId="77777777" w:rsidR="00567286" w:rsidRPr="00F510B7" w:rsidRDefault="00567286" w:rsidP="00AC3B70">
      <w:pPr>
        <w:spacing w:line="480" w:lineRule="auto"/>
      </w:pPr>
    </w:p>
    <w:p w14:paraId="0DC64FF6" w14:textId="102EC127" w:rsidR="00C65FB8" w:rsidRPr="00F510B7" w:rsidDel="00567286" w:rsidRDefault="00CC0F79" w:rsidP="001E48FC">
      <w:pPr>
        <w:spacing w:line="480" w:lineRule="auto"/>
        <w:outlineLvl w:val="0"/>
        <w:rPr>
          <w:del w:id="45" w:author="Graham, Nick" w:date="2019-05-13T14:02:00Z"/>
        </w:rPr>
      </w:pPr>
      <w:del w:id="46" w:author="Graham, Nick" w:date="2019-05-13T14:02:00Z">
        <w:r w:rsidRPr="00F510B7" w:rsidDel="00567286">
          <w:rPr>
            <w:i/>
          </w:rPr>
          <w:delText>Statistical modelling</w:delText>
        </w:r>
      </w:del>
    </w:p>
    <w:p w14:paraId="0BF63F6D" w14:textId="6CB4B7DA" w:rsidR="00C65FB8" w:rsidRPr="00F510B7" w:rsidDel="00567286" w:rsidRDefault="00C65FB8" w:rsidP="00AC3B70">
      <w:pPr>
        <w:spacing w:line="480" w:lineRule="auto"/>
        <w:rPr>
          <w:del w:id="47" w:author="Graham, Nick" w:date="2019-05-13T14:02:00Z"/>
        </w:rPr>
      </w:pPr>
    </w:p>
    <w:p w14:paraId="15595399" w14:textId="4D934351" w:rsidR="00715D12" w:rsidRDefault="00CC0F79" w:rsidP="00AC3B70">
      <w:pPr>
        <w:spacing w:line="480" w:lineRule="auto"/>
        <w:ind w:firstLine="720"/>
      </w:pPr>
      <w:del w:id="48" w:author="Graham, Nick" w:date="2019-05-13T14:02:00Z">
        <w:r w:rsidRPr="00F510B7" w:rsidDel="00567286">
          <w:delText xml:space="preserve">We modelled variation in herbivore functioning according to </w:delText>
        </w:r>
        <w:r w:rsidR="00D26F6E" w:rsidDel="00567286">
          <w:delText xml:space="preserve">1) </w:delText>
        </w:r>
        <w:r w:rsidRPr="00F510B7" w:rsidDel="00567286">
          <w:delText xml:space="preserve">gradients in benthic habitat composition </w:delText>
        </w:r>
        <w:r w:rsidR="00D26F6E" w:rsidDel="00567286">
          <w:delText xml:space="preserve">and </w:delText>
        </w:r>
      </w:del>
      <w:del w:id="49" w:author="Graham, Nick" w:date="2019-05-13T13:58:00Z">
        <w:r w:rsidRPr="00F510B7" w:rsidDel="00567286">
          <w:delText xml:space="preserve">exploitation </w:delText>
        </w:r>
      </w:del>
      <w:del w:id="50" w:author="Graham, Nick" w:date="2019-05-13T14:02:00Z">
        <w:r w:rsidRPr="00F510B7" w:rsidDel="00567286">
          <w:delText>pressure</w:delText>
        </w:r>
        <w:r w:rsidR="00D26F6E" w:rsidDel="00567286">
          <w:delText xml:space="preserve"> </w:delText>
        </w:r>
        <w:r w:rsidRPr="00F510B7" w:rsidDel="00567286">
          <w:delText xml:space="preserve">and </w:delText>
        </w:r>
        <w:r w:rsidR="00D26F6E" w:rsidDel="00567286">
          <w:delText xml:space="preserve">2) grazer biomass and </w:delText>
        </w:r>
        <w:r w:rsidRPr="00F510B7" w:rsidDel="00567286">
          <w:delText xml:space="preserve">assemblage </w:delText>
        </w:r>
        <w:r w:rsidR="00D26F6E" w:rsidDel="00567286">
          <w:delText>size structure</w:delText>
        </w:r>
        <w:r w:rsidRPr="00F510B7" w:rsidDel="00567286">
          <w:delText xml:space="preserve">. </w:delText>
        </w:r>
      </w:del>
      <w:del w:id="51" w:author="Graham, Nick" w:date="2019-05-13T14:03:00Z">
        <w:r w:rsidRPr="00F510B7" w:rsidDel="008C1EF9">
          <w:delText>Explanatory covariates were derived from fish and benthic surveys.</w:delText>
        </w:r>
      </w:del>
      <w:del w:id="52" w:author="Graham, Nick" w:date="2019-05-13T14:04:00Z">
        <w:r w:rsidRPr="00F510B7" w:rsidDel="008C1EF9">
          <w:delText xml:space="preserve"> </w:delText>
        </w:r>
      </w:del>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 xml:space="preserve">to </w:t>
      </w:r>
      <w:proofErr w:type="gramStart"/>
      <w:r w:rsidRPr="00F510B7">
        <w:t>heavily-exploited</w:t>
      </w:r>
      <w:proofErr w:type="gramEnd"/>
      <w:r w:rsidRPr="00F510B7">
        <w:t xml:space="preserve"> reefs</w:t>
      </w:r>
      <w:r w:rsidR="000E2F0C" w:rsidRPr="00F510B7">
        <w:t xml:space="preserve"> in Seychelles</w:t>
      </w:r>
      <w:r w:rsidRPr="00F510B7">
        <w:t xml:space="preserve">, we estimated </w:t>
      </w:r>
      <w:del w:id="53" w:author="Graham, Nick" w:date="2019-05-13T13:59:00Z">
        <w:r w:rsidRPr="00F510B7" w:rsidDel="00567286">
          <w:delText xml:space="preserve">total </w:delText>
        </w:r>
      </w:del>
      <w:r w:rsidR="00D24A2B">
        <w:t>fish</w:t>
      </w:r>
      <w:ins w:id="54" w:author="Graham, Nick" w:date="2019-05-13T13:59:00Z">
        <w:r w:rsidR="00567286">
          <w:t>able</w:t>
        </w:r>
      </w:ins>
      <w:del w:id="55" w:author="Graham, Nick" w:date="2019-05-13T13:59:00Z">
        <w:r w:rsidR="00D24A2B" w:rsidDel="00567286">
          <w:delText xml:space="preserve"> </w:delText>
        </w:r>
        <w:r w:rsidRPr="00F510B7" w:rsidDel="00567286">
          <w:delText>community</w:delText>
        </w:r>
      </w:del>
      <w:r w:rsidRPr="00F510B7">
        <w:t xml:space="preserve"> biomass as a proxy for exploitation pressure. </w:t>
      </w:r>
      <w:r w:rsidR="008B0F4C" w:rsidRPr="00F510B7">
        <w:t xml:space="preserve">This proxy, </w:t>
      </w:r>
      <w:ins w:id="56" w:author="Graham, Nick" w:date="2019-05-13T14:00:00Z">
        <w:r w:rsidR="00567286">
          <w:t xml:space="preserve">based on total fish community </w:t>
        </w:r>
      </w:ins>
      <w:del w:id="57" w:author="Graham, Nick" w:date="2019-05-13T14:00:00Z">
        <w:r w:rsidR="008B0F4C" w:rsidRPr="00F510B7" w:rsidDel="00567286">
          <w:delText>hereafter f</w:delText>
        </w:r>
        <w:r w:rsidRPr="00F510B7" w:rsidDel="00567286">
          <w:delText xml:space="preserve">ishable </w:delText>
        </w:r>
      </w:del>
      <w:r w:rsidRPr="00F510B7">
        <w:t>biomass</w:t>
      </w:r>
      <w:r w:rsidR="008B0F4C" w:rsidRPr="00F510B7">
        <w:t>,</w:t>
      </w:r>
      <w:r w:rsidRPr="00F510B7">
        <w:t xml:space="preserve"> is highly sensitive to exploitation pressure </w:t>
      </w:r>
      <w:commentRangeStart w:id="58"/>
      <w:r w:rsidRPr="00F510B7">
        <w:t>and, in the Indian Ocean, is predicte</w:t>
      </w:r>
      <w:commentRangeEnd w:id="58"/>
      <w:r w:rsidR="00567286">
        <w:rPr>
          <w:rStyle w:val="CommentReference"/>
          <w:rFonts w:ascii="Arial" w:eastAsia="Arial" w:hAnsi="Arial" w:cs="Arial"/>
          <w:lang w:val="en" w:eastAsia="en-GB"/>
        </w:rPr>
        <w:commentReference w:id="58"/>
      </w:r>
      <w:r w:rsidRPr="00F510B7">
        <w:t>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xml:space="preserve">. </w:t>
      </w:r>
      <w:ins w:id="59" w:author="Graham, Nick" w:date="2019-05-13T14:01:00Z">
        <w:r w:rsidR="00567286">
          <w:t xml:space="preserve">Fishable biomass </w:t>
        </w:r>
        <w:proofErr w:type="gramStart"/>
        <w:r w:rsidR="00567286">
          <w:t>has been used</w:t>
        </w:r>
        <w:proofErr w:type="gramEnd"/>
        <w:r w:rsidR="00567286">
          <w:t xml:space="preserve"> to represent large-scale fishing gradients in numerous studies (e.g. </w:t>
        </w:r>
        <w:commentRangeStart w:id="60"/>
        <w:r w:rsidR="00567286">
          <w:t>McClanahan et al. 2011; Graham et al. 2017</w:t>
        </w:r>
      </w:ins>
      <w:commentRangeEnd w:id="60"/>
      <w:ins w:id="61" w:author="Graham, Nick" w:date="2019-05-13T14:02:00Z">
        <w:r w:rsidR="00567286">
          <w:rPr>
            <w:rStyle w:val="CommentReference"/>
            <w:rFonts w:ascii="Arial" w:eastAsia="Arial" w:hAnsi="Arial" w:cs="Arial"/>
            <w:lang w:val="en" w:eastAsia="en-GB"/>
          </w:rPr>
          <w:commentReference w:id="60"/>
        </w:r>
      </w:ins>
      <w:ins w:id="62" w:author="Graham, Nick" w:date="2019-05-13T14:01:00Z">
        <w:r w:rsidR="00567286">
          <w:t xml:space="preserv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1D87A0E3" w:rsidR="00216D13" w:rsidRDefault="00CC0F79" w:rsidP="00AC3B70">
      <w:pPr>
        <w:spacing w:line="480" w:lineRule="auto"/>
        <w:ind w:firstLine="720"/>
      </w:pPr>
      <w:r w:rsidRPr="00F510B7">
        <w:t xml:space="preserve">Second, benthic surveys provided site-level estimates of benthic composition. We estimated </w:t>
      </w:r>
      <w:ins w:id="63" w:author="Graham, Nick" w:date="2019-05-13T14:09:00Z">
        <w:r w:rsidR="008C1EF9" w:rsidRPr="00F510B7">
          <w:t>structural complexity</w:t>
        </w:r>
        <w:r w:rsidR="008C1EF9" w:rsidRPr="00F510B7">
          <w:t xml:space="preserve"> </w:t>
        </w:r>
        <w:r w:rsidR="008C1EF9">
          <w:t xml:space="preserve">and </w:t>
        </w:r>
      </w:ins>
      <w:r w:rsidRPr="00F510B7">
        <w:t xml:space="preserve">the site-level cover for four major habitat-forming groups (live hard coral, macroalgae, available substrate, and rubble) </w:t>
      </w:r>
      <w:del w:id="64" w:author="Graham, Nick" w:date="2019-05-13T14:09:00Z">
        <w:r w:rsidRPr="00F510B7" w:rsidDel="008C1EF9">
          <w:delText xml:space="preserve">and structural complexity </w:delText>
        </w:r>
      </w:del>
      <w:r w:rsidRPr="00F510B7">
        <w:t xml:space="preserve">by averaging across replicates at each site. </w:t>
      </w:r>
      <w:proofErr w:type="gramStart"/>
      <w:r w:rsidR="00DA026A">
        <w:t xml:space="preserve">Available substrate was the total cover of </w:t>
      </w:r>
      <w:commentRangeStart w:id="65"/>
      <w:r w:rsidR="00DA026A">
        <w:t>rock</w:t>
      </w:r>
      <w:r w:rsidR="005363C9">
        <w:t>, bare substrate,</w:t>
      </w:r>
      <w:r w:rsidR="00DA026A">
        <w:t xml:space="preserve"> and turf algae</w:t>
      </w:r>
      <w:r w:rsidR="00125D0B">
        <w:t>,</w:t>
      </w:r>
      <w:commentRangeEnd w:id="65"/>
      <w:r w:rsidR="008C1EF9">
        <w:rPr>
          <w:rStyle w:val="CommentReference"/>
          <w:rFonts w:ascii="Arial" w:eastAsia="Arial" w:hAnsi="Arial" w:cs="Arial"/>
          <w:lang w:val="en" w:eastAsia="en-GB"/>
        </w:rPr>
        <w:commentReference w:id="65"/>
      </w:r>
      <w:r w:rsidR="00DA026A">
        <w:t xml:space="preserve"> and represents the area of substrate available for EAM growth.</w:t>
      </w:r>
      <w:proofErr w:type="gramEnd"/>
      <w:r w:rsidR="00DA026A">
        <w:t xml:space="preserve"> </w:t>
      </w:r>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t>
      </w:r>
      <w:proofErr w:type="gramStart"/>
      <w:r w:rsidRPr="00F510B7">
        <w:t>was found</w:t>
      </w:r>
      <w:proofErr w:type="gramEnd"/>
      <w:r w:rsidRPr="00F510B7">
        <w:t xml:space="preserve">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proofErr w:type="gramStart"/>
      <w:r w:rsidR="00FB77BE" w:rsidRPr="00F510B7">
        <w:t xml:space="preserve">Seychelles </w:t>
      </w:r>
      <w:commentRangeStart w:id="66"/>
      <w:r w:rsidRPr="00F510B7">
        <w:t>which</w:t>
      </w:r>
      <w:proofErr w:type="gramEnd"/>
      <w:r w:rsidRPr="00F510B7">
        <w:t xml:space="preserve"> were surveyed in multiple years</w:t>
      </w:r>
      <w:commentRangeEnd w:id="66"/>
      <w:r w:rsidR="008C1EF9">
        <w:rPr>
          <w:rStyle w:val="CommentReference"/>
          <w:rFonts w:ascii="Arial" w:eastAsia="Arial" w:hAnsi="Arial" w:cs="Arial"/>
          <w:lang w:val="en" w:eastAsia="en-GB"/>
        </w:rPr>
        <w:commentReference w:id="66"/>
      </w:r>
      <w:r w:rsidRPr="00F510B7">
        <w:t xml:space="preserve">, we estimated regimes at each site by averaging cover values over time. </w:t>
      </w:r>
    </w:p>
    <w:p w14:paraId="7EE34243" w14:textId="0C6D9FF8" w:rsidR="00216D13" w:rsidRDefault="00216D13" w:rsidP="00AC3B70">
      <w:pPr>
        <w:spacing w:line="480" w:lineRule="auto"/>
        <w:ind w:firstLine="720"/>
        <w:rPr>
          <w:ins w:id="67" w:author="Graham, Nick" w:date="2019-05-13T14:02:00Z"/>
        </w:rPr>
      </w:pPr>
      <w:commentRangeStart w:id="68"/>
      <w:r>
        <w:lastRenderedPageBreak/>
        <w:t xml:space="preserve">Third, </w:t>
      </w:r>
      <w:commentRangeEnd w:id="68"/>
      <w:r w:rsidR="008C1EF9">
        <w:rPr>
          <w:rStyle w:val="CommentReference"/>
          <w:rFonts w:ascii="Arial" w:eastAsia="Arial" w:hAnsi="Arial" w:cs="Arial"/>
          <w:lang w:val="en" w:eastAsia="en-GB"/>
        </w:rPr>
        <w:commentReference w:id="68"/>
      </w:r>
      <w:r>
        <w:t>we estimated the biomass of each functional group (kg ha</w:t>
      </w:r>
      <w:r w:rsidRPr="00B10182">
        <w:rPr>
          <w:vertAlign w:val="superscript"/>
        </w:rPr>
        <w:t>-1</w:t>
      </w:r>
      <w:r>
        <w:t xml:space="preserve">) and a large fish indicator </w:t>
      </w:r>
      <w:commentRangeStart w:id="69"/>
      <w:r>
        <w:t>(LFI) as a measure of size structure.</w:t>
      </w:r>
      <w:commentRangeEnd w:id="69"/>
      <w:r w:rsidR="008C1EF9">
        <w:rPr>
          <w:rStyle w:val="CommentReference"/>
          <w:rFonts w:ascii="Arial" w:eastAsia="Arial" w:hAnsi="Arial" w:cs="Arial"/>
          <w:lang w:val="en" w:eastAsia="en-GB"/>
        </w:rPr>
        <w:commentReference w:id="69"/>
      </w:r>
      <w:r>
        <w:t xml:space="preserv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t>
      </w:r>
      <w:proofErr w:type="gramStart"/>
      <w:r>
        <w:t xml:space="preserve">were estimated for each replicate and </w:t>
      </w:r>
      <w:r w:rsidR="00B462CB">
        <w:t xml:space="preserve">then </w:t>
      </w:r>
      <w:r>
        <w:t xml:space="preserve">averaged </w:t>
      </w:r>
      <w:r w:rsidR="00B462CB">
        <w:t xml:space="preserve">for </w:t>
      </w:r>
      <w:r>
        <w:t>each reef</w:t>
      </w:r>
      <w:proofErr w:type="gramEnd"/>
      <w:r>
        <w:t>.</w:t>
      </w:r>
    </w:p>
    <w:p w14:paraId="649EA583" w14:textId="77777777" w:rsidR="00567286" w:rsidRDefault="00567286" w:rsidP="00AC3B70">
      <w:pPr>
        <w:spacing w:line="480" w:lineRule="auto"/>
        <w:ind w:firstLine="720"/>
      </w:pPr>
    </w:p>
    <w:p w14:paraId="2281FC62" w14:textId="77777777" w:rsidR="00567286" w:rsidRPr="00F510B7" w:rsidRDefault="00567286" w:rsidP="00567286">
      <w:pPr>
        <w:spacing w:line="480" w:lineRule="auto"/>
        <w:outlineLvl w:val="0"/>
        <w:rPr>
          <w:ins w:id="70" w:author="Graham, Nick" w:date="2019-05-13T14:02:00Z"/>
        </w:rPr>
      </w:pPr>
      <w:ins w:id="71" w:author="Graham, Nick" w:date="2019-05-13T14:02:00Z">
        <w:r w:rsidRPr="00F510B7">
          <w:rPr>
            <w:i/>
          </w:rPr>
          <w:t>Statistical modelling</w:t>
        </w:r>
      </w:ins>
    </w:p>
    <w:p w14:paraId="6FBC0B79" w14:textId="77777777" w:rsidR="00567286" w:rsidRPr="00F510B7" w:rsidRDefault="00567286" w:rsidP="00567286">
      <w:pPr>
        <w:spacing w:line="480" w:lineRule="auto"/>
        <w:rPr>
          <w:ins w:id="72" w:author="Graham, Nick" w:date="2019-05-13T14:02:00Z"/>
        </w:rPr>
      </w:pPr>
    </w:p>
    <w:p w14:paraId="3F6ED2DB" w14:textId="4B1469A5" w:rsidR="00C65FB8" w:rsidRDefault="00567286" w:rsidP="00567286">
      <w:pPr>
        <w:spacing w:line="480" w:lineRule="auto"/>
        <w:ind w:firstLine="720"/>
      </w:pPr>
      <w:ins w:id="73" w:author="Graham, Nick" w:date="2019-05-13T14:02:00Z">
        <w:r w:rsidRPr="00F510B7">
          <w:t xml:space="preserve">We modelled variation in herbivore </w:t>
        </w:r>
        <w:proofErr w:type="gramStart"/>
        <w:r w:rsidRPr="00F510B7">
          <w:t xml:space="preserve">functioning according to </w:t>
        </w:r>
        <w:r>
          <w:t xml:space="preserve">1) </w:t>
        </w:r>
        <w:r w:rsidRPr="00F510B7">
          <w:t xml:space="preserve">gradients in benthic habitat composition </w:t>
        </w:r>
        <w:r>
          <w:t>and fishing</w:t>
        </w:r>
        <w:r w:rsidRPr="00F510B7">
          <w:t xml:space="preserve"> </w:t>
        </w:r>
        <w:r w:rsidRPr="00F510B7">
          <w:t>pressure</w:t>
        </w:r>
        <w:r>
          <w:t xml:space="preserve"> </w:t>
        </w:r>
        <w:r w:rsidRPr="00F510B7">
          <w:t xml:space="preserve">and </w:t>
        </w:r>
        <w:r>
          <w:t xml:space="preserve">2) grazing rates estimated from grazer biomass and </w:t>
        </w:r>
        <w:r w:rsidRPr="00F510B7">
          <w:t xml:space="preserve">assemblage </w:t>
        </w:r>
        <w:r>
          <w:t>size structure</w:t>
        </w:r>
        <w:proofErr w:type="gramEnd"/>
        <w:r w:rsidRPr="00F510B7">
          <w:t xml:space="preserve">. </w:t>
        </w:r>
      </w:ins>
      <w:r w:rsidR="00CC0F79" w:rsidRPr="00F510B7">
        <w:t>Prior to statistical modelling, w</w:t>
      </w:r>
      <w:commentRangeStart w:id="74"/>
      <w:r w:rsidR="00CC0F79" w:rsidRPr="00F510B7">
        <w:t xml:space="preserve">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 xml:space="preserve">) </w:t>
      </w:r>
      <w:r w:rsidR="00CC0F79" w:rsidRPr="00F510B7">
        <w:rPr>
          <w:color w:val="000000"/>
        </w:rPr>
        <w:t>(</w:t>
      </w:r>
      <w:commentRangeEnd w:id="74"/>
      <w:proofErr w:type="spellStart"/>
      <w:r w:rsidR="009D4463">
        <w:rPr>
          <w:rStyle w:val="CommentReference"/>
          <w:rFonts w:ascii="Arial" w:eastAsia="Arial" w:hAnsi="Arial" w:cs="Arial"/>
          <w:lang w:val="en" w:eastAsia="en-GB"/>
        </w:rPr>
        <w:commentReference w:id="74"/>
      </w:r>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w:t>
      </w:r>
      <w:proofErr w:type="spellStart"/>
      <w:r w:rsidR="00CC0F79" w:rsidRPr="00F510B7">
        <w:t>macroalgae</w:t>
      </w:r>
      <w:proofErr w:type="spellEnd"/>
      <w:r w:rsidR="00CC0F79" w:rsidRPr="00F510B7">
        <w:t xml:space="preserve">, </w:t>
      </w:r>
      <w:commentRangeStart w:id="75"/>
      <w:r w:rsidR="00CC0F79" w:rsidRPr="00F510B7">
        <w:t>sand,</w:t>
      </w:r>
      <w:commentRangeEnd w:id="75"/>
      <w:r w:rsidR="009D4463">
        <w:rPr>
          <w:rStyle w:val="CommentReference"/>
          <w:rFonts w:ascii="Arial" w:eastAsia="Arial" w:hAnsi="Arial" w:cs="Arial"/>
          <w:lang w:val="en" w:eastAsia="en-GB"/>
        </w:rPr>
        <w:commentReference w:id="75"/>
      </w:r>
      <w:r w:rsidR="00CC0F79" w:rsidRPr="00F510B7">
        <w:t xml:space="preserve"> rubble and structural complexity) and four </w:t>
      </w:r>
      <w:ins w:id="76" w:author="Graham, Nick" w:date="2019-05-13T14:16:00Z">
        <w:r w:rsidR="009D4463">
          <w:t>fishing</w:t>
        </w:r>
      </w:ins>
      <w:del w:id="77" w:author="Graham, Nick" w:date="2019-05-13T14:16:00Z">
        <w:r w:rsidR="00CC0F79" w:rsidRPr="00F510B7" w:rsidDel="009D4463">
          <w:delText>exploitation</w:delText>
        </w:r>
      </w:del>
      <w:r w:rsidR="00CC0F79" w:rsidRPr="00F510B7">
        <w:t xml:space="preserve"> fixed effects (fishable biomass, </w:t>
      </w:r>
      <w:r w:rsidR="005B08D9">
        <w:t>remote</w:t>
      </w:r>
      <w:r w:rsidR="00CC0F79" w:rsidRPr="00F510B7">
        <w:t xml:space="preserve"> reef, protected reef </w:t>
      </w:r>
      <w:commentRangeStart w:id="78"/>
      <w:r w:rsidR="00CC0F79" w:rsidRPr="00F510B7">
        <w:t>and mean size</w:t>
      </w:r>
      <w:commentRangeEnd w:id="78"/>
      <w:r w:rsidR="009D4463">
        <w:rPr>
          <w:rStyle w:val="CommentReference"/>
          <w:rFonts w:ascii="Arial" w:eastAsia="Arial" w:hAnsi="Arial" w:cs="Arial"/>
          <w:lang w:val="en" w:eastAsia="en-GB"/>
        </w:rPr>
        <w:commentReference w:id="78"/>
      </w:r>
      <w:r w:rsidR="00CC0F79" w:rsidRPr="00F510B7">
        <w:t>), for gamma 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t>
      </w:r>
      <w:proofErr w:type="gramStart"/>
      <w:r w:rsidR="00CC0F79" w:rsidRPr="00F510B7">
        <w:t>was modelled</w:t>
      </w:r>
      <w:proofErr w:type="gramEnd"/>
      <w:r w:rsidR="00CC0F79" w:rsidRPr="00F510B7">
        <w:t xml:space="preserve">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lang w:eastAsia="en-GB"/>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19">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lastRenderedPageBreak/>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proofErr w:type="gramStart"/>
      <w:r w:rsidR="006F2CEC">
        <w:t>Initial modelling indicated support for multiple competing models (i.e. ∆AIC &lt; 2), so w</w:t>
      </w:r>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w:t>
      </w:r>
      <w:proofErr w:type="gramEnd"/>
      <w:r w:rsidRPr="00F510B7">
        <w:t xml:space="preserve"> These scaled t-values represent the relative effect size of each covariate between </w:t>
      </w:r>
      <w:proofErr w:type="gramStart"/>
      <w:r w:rsidRPr="00F510B7">
        <w:t>0</w:t>
      </w:r>
      <w:proofErr w:type="gramEnd"/>
      <w:r w:rsidRPr="00F510B7">
        <w:t xml:space="preserve">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7FFDF6A6"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t>
      </w:r>
      <w:proofErr w:type="gramStart"/>
      <w:r w:rsidR="00646D0D">
        <w:t>will be underpinned</w:t>
      </w:r>
      <w:proofErr w:type="gramEnd"/>
      <w:r w:rsidR="00646D0D">
        <w:t xml:space="preserve">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t>
      </w:r>
      <w:proofErr w:type="gramStart"/>
      <w:r w:rsidR="00EF5A35">
        <w:t>were derived</w:t>
      </w:r>
      <w:proofErr w:type="gramEnd"/>
      <w:r w:rsidR="00EF5A35">
        <w:t xml:space="preserve">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del w:id="79" w:author="Graham, Nick" w:date="2019-05-13T14:20:00Z">
        <w:r w:rsidR="003F7D0A" w:rsidDel="009D4463">
          <w:delText xml:space="preserve">Because </w:delText>
        </w:r>
        <w:r w:rsidR="0092005E" w:rsidDel="009D4463">
          <w:delText>d</w:delText>
        </w:r>
      </w:del>
      <w:ins w:id="80" w:author="Graham, Nick" w:date="2019-05-13T14:20:00Z">
        <w:r w:rsidR="009D4463">
          <w:t>D</w:t>
        </w:r>
      </w:ins>
      <w:r w:rsidR="0092005E">
        <w:t xml:space="preserve">epletion of large-bodied fish </w:t>
      </w:r>
      <w:proofErr w:type="gramStart"/>
      <w:r w:rsidR="002B3563">
        <w:t>may</w:t>
      </w:r>
      <w:r w:rsidR="003F7D0A">
        <w:t xml:space="preserve"> </w:t>
      </w:r>
      <w:r w:rsidR="002B3563">
        <w:t>be offset</w:t>
      </w:r>
      <w:proofErr w:type="gramEnd"/>
      <w:r w:rsidR="002B3563">
        <w:t xml:space="preserve"> by increase</w:t>
      </w:r>
      <w:r w:rsidR="0061029D">
        <w:t xml:space="preserve">d abundances of </w:t>
      </w:r>
      <w:r w:rsidR="002B3563">
        <w:t>small</w:t>
      </w:r>
      <w:r w:rsidR="0061029D">
        <w:t>er individuals</w:t>
      </w:r>
      <w:r w:rsidR="00551B68">
        <w:t xml:space="preserve"> (Bellwood et al. 2012)</w:t>
      </w:r>
      <w:del w:id="81" w:author="Graham, Nick" w:date="2019-05-13T14:20:00Z">
        <w:r w:rsidR="0061029D" w:rsidDel="009D4463">
          <w:delText xml:space="preserve">, </w:delText>
        </w:r>
        <w:r w:rsidR="003F7D0A" w:rsidDel="009D4463">
          <w:delText xml:space="preserve">we also expected </w:delText>
        </w:r>
        <w:r w:rsidR="0092005E" w:rsidDel="009D4463">
          <w:delText xml:space="preserve">assemblages </w:delText>
        </w:r>
        <w:r w:rsidR="00DA20C5" w:rsidDel="009D4463">
          <w:delText xml:space="preserve">dominated by </w:delText>
        </w:r>
        <w:r w:rsidR="0092005E" w:rsidDel="009D4463">
          <w:delText xml:space="preserve">large </w:delText>
        </w:r>
        <w:r w:rsidR="00123B53" w:rsidDel="009D4463">
          <w:delText>fishes</w:delText>
        </w:r>
        <w:r w:rsidR="008A3CFC" w:rsidDel="009D4463">
          <w:delText xml:space="preserve"> </w:delText>
        </w:r>
        <w:r w:rsidR="0092005E" w:rsidDel="009D4463">
          <w:delText xml:space="preserve">to have lower </w:delText>
        </w:r>
        <w:r w:rsidR="00A20C70" w:rsidDel="009D4463">
          <w:delText>grazing</w:delText>
        </w:r>
        <w:r w:rsidR="002B3563" w:rsidDel="009D4463">
          <w:delText xml:space="preserve"> </w:delText>
        </w:r>
        <w:r w:rsidR="003F7D0A" w:rsidDel="009D4463">
          <w:delText>rates</w:delText>
        </w:r>
        <w:r w:rsidR="00D500C8" w:rsidDel="009D4463">
          <w:delText>, for a given level of biomass</w:delText>
        </w:r>
      </w:del>
      <w:r w:rsidR="00071DD2">
        <w:t>.</w:t>
      </w:r>
      <w:commentRangeStart w:id="82"/>
      <w:r w:rsidR="00822D12">
        <w:t xml:space="preserve"> </w:t>
      </w:r>
      <w:r w:rsidR="007B39CF">
        <w:t>Thus</w:t>
      </w:r>
      <w:r w:rsidR="00551B68">
        <w:t xml:space="preserve">, </w:t>
      </w:r>
      <w:r w:rsidR="007B39CF">
        <w:t xml:space="preserve">we </w:t>
      </w:r>
      <w:del w:id="83" w:author="Graham, Nick" w:date="2019-05-13T14:20:00Z">
        <w:r w:rsidR="007B39CF" w:rsidDel="009D4463">
          <w:delText xml:space="preserve">next </w:delText>
        </w:r>
      </w:del>
      <w:r>
        <w:t>examine</w:t>
      </w:r>
      <w:r w:rsidR="007B39CF">
        <w:t>d</w:t>
      </w:r>
      <w:r>
        <w:t xml:space="preserve"> how grazing functions vary with assemblage </w:t>
      </w:r>
      <w:ins w:id="84" w:author="Graham, Nick" w:date="2019-05-13T14:20:00Z">
        <w:r w:rsidR="009D4463">
          <w:t xml:space="preserve">size </w:t>
        </w:r>
      </w:ins>
      <w:r w:rsidR="007B39CF">
        <w:t>structure by</w:t>
      </w:r>
      <w:r>
        <w:t xml:space="preserve"> </w:t>
      </w:r>
      <w:r w:rsidR="007B39CF">
        <w:t xml:space="preserve">modelling </w:t>
      </w:r>
      <w:r w:rsidR="00551B68">
        <w:t xml:space="preserve">the </w:t>
      </w:r>
      <w:r>
        <w:t>effect</w:t>
      </w:r>
      <w:r w:rsidR="007B39CF">
        <w:t>s</w:t>
      </w:r>
      <w:r>
        <w:t xml:space="preserve"> of grazer biomass and proportion of large-bodied fishes 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lastRenderedPageBreak/>
        <w:t>linear mixed effects model</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commentRangeEnd w:id="82"/>
      <w:r w:rsidR="009D4463">
        <w:rPr>
          <w:rStyle w:val="CommentReference"/>
          <w:rFonts w:ascii="Arial" w:eastAsia="Arial" w:hAnsi="Arial" w:cs="Arial"/>
          <w:lang w:val="en" w:eastAsia="en-GB"/>
        </w:rPr>
        <w:commentReference w:id="82"/>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181592">
        <w:t xml:space="preserve"> </w:t>
      </w:r>
      <w:r w:rsidRPr="00F510B7">
        <w:rPr>
          <w:color w:val="000000"/>
        </w:rPr>
        <w:t>(Burnham and Anderson 2003)</w:t>
      </w:r>
      <w:r w:rsidR="00345DA1">
        <w:t>, selecting the top-ranked model for interpretation and visualization.</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6E1C0A3" w:rsidR="00C65FB8" w:rsidRDefault="0099730E" w:rsidP="00AC3B70">
      <w:pPr>
        <w:spacing w:line="480" w:lineRule="auto"/>
        <w:ind w:firstLine="720"/>
      </w:pPr>
      <w:del w:id="85" w:author="Graham, Nick" w:date="2019-05-13T14:22:00Z">
        <w:r w:rsidDel="009D4463">
          <w:delText>V</w:delText>
        </w:r>
        <w:r w:rsidR="00570F7E" w:rsidDel="009D4463">
          <w:delText xml:space="preserve">isual census data </w:delText>
        </w:r>
        <w:r w:rsidDel="009D4463">
          <w:delText xml:space="preserve">were integrated with </w:delText>
        </w:r>
        <w:r w:rsidRPr="00F65782" w:rsidDel="009D4463">
          <w:rPr>
            <w:i/>
          </w:rPr>
          <w:delText>in situ</w:delText>
        </w:r>
        <w:r w:rsidDel="009D4463">
          <w:delText xml:space="preserve"> feeding observations for </w:delText>
        </w:r>
        <w:r w:rsidR="000126FB" w:rsidDel="009D4463">
          <w:delText xml:space="preserve">72 </w:delText>
        </w:r>
        <w:r w:rsidR="00570F7E" w:rsidDel="009D4463">
          <w:delText>reefs in four Indo-Pacific archipelagos</w:delText>
        </w:r>
        <w:r w:rsidDel="009D4463">
          <w:delText xml:space="preserve">. </w:delText>
        </w:r>
      </w:del>
      <w:r w:rsidR="00CC0F79" w:rsidRPr="00F510B7">
        <w:t xml:space="preserve">For </w:t>
      </w:r>
      <w:r w:rsidR="00C0795E" w:rsidRPr="00F510B7">
        <w:t>cropp</w:t>
      </w:r>
      <w:r w:rsidR="00C0795E">
        <w:t>ing fishes</w:t>
      </w:r>
      <w:r w:rsidR="009F35F9">
        <w:t>,</w:t>
      </w:r>
      <w:r w:rsidR="00CC0F79" w:rsidRPr="00F510B7">
        <w:t xml:space="preserve"> </w:t>
      </w:r>
      <w:proofErr w:type="gramStart"/>
      <w:r w:rsidR="009F35F9">
        <w:t>9</w:t>
      </w:r>
      <w:proofErr w:type="gramEnd"/>
      <w:r w:rsidR="009F35F9">
        <w:t xml:space="preserve"> species were assigned individual </w:t>
      </w:r>
      <w:r w:rsidR="00CC0F79" w:rsidRPr="00F510B7">
        <w:t>bite rate</w:t>
      </w:r>
      <w:r w:rsidR="009F35F9">
        <w:t>s (</w:t>
      </w:r>
      <w:ins w:id="86" w:author="Graham, Nick" w:date="2019-05-13T14:22:00Z">
        <w:r w:rsidR="009D4463">
          <w:t xml:space="preserve">representing </w:t>
        </w:r>
      </w:ins>
      <w:r w:rsidR="00CC0F79" w:rsidRPr="00F510B7">
        <w:t xml:space="preserve">32.9% of </w:t>
      </w:r>
      <w:del w:id="87" w:author="Graham, Nick" w:date="2019-05-13T14:22:00Z">
        <w:r w:rsidR="00CC0F79" w:rsidRPr="00F510B7" w:rsidDel="009D4463">
          <w:delText xml:space="preserve">UVC </w:delText>
        </w:r>
      </w:del>
      <w:r w:rsidR="00CC0F79" w:rsidRPr="00F510B7">
        <w:t>biomass</w:t>
      </w:r>
      <w:ins w:id="88" w:author="Graham, Nick" w:date="2019-05-13T14:22:00Z">
        <w:r w:rsidR="009D4463">
          <w:t xml:space="preserve"> for this group</w:t>
        </w:r>
      </w:ins>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w:t>
      </w:r>
      <w:commentRangeStart w:id="89"/>
      <w:r w:rsidR="00CC0F79" w:rsidRPr="00F510B7">
        <w:t>average cropper bite rate</w:t>
      </w:r>
      <w:commentRangeEnd w:id="89"/>
      <w:r w:rsidR="009D4463">
        <w:rPr>
          <w:rStyle w:val="CommentReference"/>
          <w:rFonts w:ascii="Arial" w:eastAsia="Arial" w:hAnsi="Arial" w:cs="Arial"/>
          <w:lang w:val="en" w:eastAsia="en-GB"/>
        </w:rPr>
        <w:commentReference w:id="89"/>
      </w:r>
      <w:r w:rsidR="00CC0F79" w:rsidRPr="00F510B7">
        <w:t xml:space="preserve"> (12.6%). </w:t>
      </w:r>
      <w:commentRangeStart w:id="90"/>
      <w:r w:rsidR="00CC0F79" w:rsidRPr="00F510B7">
        <w:t xml:space="preserve">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r w:rsidR="00DA2A88">
        <w:t xml:space="preserve">cropping </w:t>
      </w:r>
      <w:r w:rsidR="00CC0F79" w:rsidRPr="00F510B7">
        <w:t xml:space="preserve">rates </w:t>
      </w:r>
      <w:r w:rsidR="00A11762">
        <w:t xml:space="preserve">ranging </w:t>
      </w:r>
      <w:r w:rsidR="00CC0F79" w:rsidRPr="00F510B7">
        <w:t>from 0.04 to 5.52 g</w:t>
      </w:r>
      <w:commentRangeEnd w:id="90"/>
      <w:r w:rsidR="009D4463">
        <w:rPr>
          <w:rStyle w:val="CommentReference"/>
          <w:rFonts w:ascii="Arial" w:eastAsia="Arial" w:hAnsi="Arial" w:cs="Arial"/>
          <w:lang w:val="en" w:eastAsia="en-GB"/>
        </w:rPr>
        <w:commentReference w:id="90"/>
      </w:r>
      <w:r w:rsidR="00BF1CB6">
        <w:t xml:space="preserve"> C</w:t>
      </w:r>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commentRangeStart w:id="91"/>
      <w:r w:rsidR="00A11762">
        <w:t xml:space="preserve">grazing </w:t>
      </w:r>
      <w:commentRangeEnd w:id="91"/>
      <w:r w:rsidR="009D4463">
        <w:rPr>
          <w:rStyle w:val="CommentReference"/>
          <w:rFonts w:ascii="Arial" w:eastAsia="Arial" w:hAnsi="Arial" w:cs="Arial"/>
          <w:lang w:val="en" w:eastAsia="en-GB"/>
        </w:rPr>
        <w:commentReference w:id="91"/>
      </w:r>
      <w:r w:rsidR="00A11762">
        <w:t xml:space="preserve">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r w:rsidR="007A2609">
        <w:t xml:space="preserve">cropping </w:t>
      </w:r>
      <w:r w:rsidR="00CC0F79" w:rsidRPr="00F510B7">
        <w:t xml:space="preserve">was </w:t>
      </w:r>
      <w:r w:rsidR="00C61542">
        <w:t>maximised</w:t>
      </w:r>
      <w:r w:rsidR="00C61542" w:rsidRPr="00F510B7">
        <w:t xml:space="preserve"> </w:t>
      </w:r>
      <w:r w:rsidR="00CC0F79" w:rsidRPr="00F510B7">
        <w:t>in complex habitats with high</w:t>
      </w:r>
      <w:commentRangeStart w:id="92"/>
      <w:r w:rsidR="00CC0F79" w:rsidRPr="00F510B7">
        <w:t xml:space="preserve"> substrate availability</w:t>
      </w:r>
      <w:commentRangeEnd w:id="92"/>
      <w:r w:rsidR="009D4463">
        <w:rPr>
          <w:rStyle w:val="CommentReference"/>
          <w:rFonts w:ascii="Arial" w:eastAsia="Arial" w:hAnsi="Arial" w:cs="Arial"/>
          <w:lang w:val="en" w:eastAsia="en-GB"/>
        </w:rPr>
        <w:commentReference w:id="92"/>
      </w:r>
      <w:r w:rsidR="00CC0F79" w:rsidRPr="00F510B7">
        <w:t xml:space="preserve"> and low </w:t>
      </w:r>
      <w:proofErr w:type="spellStart"/>
      <w:r w:rsidR="00CC0F79" w:rsidRPr="00F510B7">
        <w:t>macroalgal</w:t>
      </w:r>
      <w:proofErr w:type="spellEnd"/>
      <w:r w:rsidR="00CC0F79" w:rsidRPr="00F510B7">
        <w:t xml:space="preserve">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proofErr w:type="gramStart"/>
      <w:ins w:id="93" w:author="Graham, Nick" w:date="2019-05-13T14:29:00Z">
        <w:r w:rsidR="00E570CA">
          <w:t>,B</w:t>
        </w:r>
      </w:ins>
      <w:proofErr w:type="gramEnd"/>
      <w:r w:rsidR="00CC0F79" w:rsidRPr="00F510B7">
        <w:t>).</w:t>
      </w:r>
      <w:r w:rsidR="00625E26" w:rsidRPr="00F510B7">
        <w:t xml:space="preserve"> </w:t>
      </w:r>
      <w:r w:rsidR="00E4754B">
        <w:t xml:space="preserve">Cropping rates </w:t>
      </w:r>
      <w:r w:rsidR="00CC0F79" w:rsidRPr="00F510B7">
        <w:t>were unaffected by fish</w:t>
      </w:r>
      <w:ins w:id="94" w:author="Graham, Nick" w:date="2019-05-13T14:24:00Z">
        <w:r w:rsidR="009D4463">
          <w:t>eries</w:t>
        </w:r>
      </w:ins>
      <w:del w:id="95" w:author="Graham, Nick" w:date="2019-05-13T14:24:00Z">
        <w:r w:rsidR="00CC0F79" w:rsidRPr="00F510B7" w:rsidDel="009D4463">
          <w:delText>ing</w:delText>
        </w:r>
      </w:del>
      <w:r w:rsidR="00CC0F79" w:rsidRPr="00F510B7">
        <w:t xml:space="preserve">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w:t>
      </w:r>
      <w:commentRangeStart w:id="96"/>
      <w:r w:rsidR="006779B0" w:rsidRPr="00F510B7">
        <w:t>ncrease with average cropper size</w:t>
      </w:r>
      <w:r w:rsidR="00CC0F79" w:rsidRPr="00F510B7">
        <w:t xml:space="preserve"> </w:t>
      </w:r>
      <w:commentRangeEnd w:id="96"/>
      <w:r w:rsidR="00E570CA">
        <w:rPr>
          <w:rStyle w:val="CommentReference"/>
          <w:rFonts w:ascii="Arial" w:eastAsia="Arial" w:hAnsi="Arial" w:cs="Arial"/>
          <w:lang w:val="en" w:eastAsia="en-GB"/>
        </w:rPr>
        <w:commentReference w:id="96"/>
      </w:r>
      <w:r w:rsidR="00CC0F79" w:rsidRPr="00F510B7">
        <w:t>(Fig.</w:t>
      </w:r>
      <w:r w:rsidR="00E8155E" w:rsidRPr="00F510B7">
        <w:t xml:space="preserve"> </w:t>
      </w:r>
      <w:r w:rsidR="00EF326E">
        <w:t>2</w:t>
      </w:r>
      <w:del w:id="97" w:author="Graham, Nick" w:date="2019-05-13T14:29:00Z">
        <w:r w:rsidR="00E8155E" w:rsidRPr="00F510B7" w:rsidDel="00E570CA">
          <w:delText>B</w:delText>
        </w:r>
      </w:del>
      <w:ins w:id="98" w:author="Graham, Nick" w:date="2019-05-13T14:29:00Z">
        <w:r w:rsidR="00E570CA">
          <w:t>C</w:t>
        </w:r>
      </w:ins>
      <w:r w:rsidR="00CC0F79" w:rsidRPr="00F510B7">
        <w:t xml:space="preserve">). </w:t>
      </w:r>
    </w:p>
    <w:p w14:paraId="62E0D19D" w14:textId="74D74F40" w:rsidR="00AA4564" w:rsidRDefault="006C38A0" w:rsidP="00AC3B70">
      <w:pPr>
        <w:spacing w:line="480" w:lineRule="auto"/>
      </w:pPr>
      <w:r>
        <w:rPr>
          <w:noProof/>
          <w:lang w:eastAsia="en-GB"/>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commentRangeStart w:id="99"/>
      <w:r w:rsidRPr="00077F3E">
        <w:rPr>
          <w:b/>
        </w:rPr>
        <w:t xml:space="preserve">Figure </w:t>
      </w:r>
      <w:r w:rsidR="00EF326E">
        <w:rPr>
          <w:b/>
        </w:rPr>
        <w:t>1</w:t>
      </w:r>
      <w:r w:rsidRPr="00077F3E">
        <w:rPr>
          <w:b/>
        </w:rPr>
        <w:t xml:space="preserve">. </w:t>
      </w:r>
      <w:commentRangeEnd w:id="99"/>
      <w:r w:rsidR="00E570CA">
        <w:rPr>
          <w:rStyle w:val="CommentReference"/>
          <w:rFonts w:ascii="Arial" w:eastAsia="Arial" w:hAnsi="Arial" w:cs="Arial"/>
          <w:lang w:val="en" w:eastAsia="en-GB"/>
        </w:rPr>
        <w:commentReference w:id="99"/>
      </w:r>
      <w:r w:rsidRPr="00077F3E">
        <w:rPr>
          <w:b/>
        </w:rPr>
        <w:t xml:space="preserve">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1C56DE26" w:rsidR="00AA4564" w:rsidRDefault="00C305CB" w:rsidP="00AC3B70">
      <w:pPr>
        <w:spacing w:line="480" w:lineRule="auto"/>
      </w:pPr>
      <w:r>
        <w:rPr>
          <w:noProof/>
          <w:lang w:eastAsia="en-GB"/>
        </w:rPr>
        <w:drawing>
          <wp:inline distT="0" distB="0" distL="0" distR="0" wp14:anchorId="4B951060" wp14:editId="4D8401C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_predicted_effec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pPr>
    </w:p>
    <w:p w14:paraId="54BBD5FF" w14:textId="3375C866"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commentRangeStart w:id="100"/>
      <w:r w:rsidR="00975175">
        <w:t>S</w:t>
      </w:r>
      <w:r w:rsidRPr="00F510B7">
        <w:t>craping rates increased with</w:t>
      </w:r>
      <w:ins w:id="101" w:author="Graham, Nick" w:date="2019-05-13T14:28:00Z">
        <w:r w:rsidR="00E570CA">
          <w:t xml:space="preserve"> available substrate (Fig. 2D) and</w:t>
        </w:r>
      </w:ins>
      <w:r w:rsidRPr="00F510B7">
        <w:t xml:space="preserve"> </w:t>
      </w:r>
      <w:r w:rsidR="00B77A20" w:rsidRPr="00F510B7">
        <w:t>structural</w:t>
      </w:r>
      <w:r w:rsidRPr="00F510B7">
        <w:t xml:space="preserve"> complexity</w:t>
      </w:r>
      <w:commentRangeEnd w:id="100"/>
      <w:r w:rsidR="00E570CA">
        <w:rPr>
          <w:rStyle w:val="CommentReference"/>
          <w:rFonts w:ascii="Arial" w:eastAsia="Arial" w:hAnsi="Arial" w:cs="Arial"/>
          <w:lang w:val="en" w:eastAsia="en-GB"/>
        </w:rPr>
        <w:commentReference w:id="100"/>
      </w:r>
      <w:r w:rsidRPr="00F510B7">
        <w:t xml:space="preserve"> (Fig. </w:t>
      </w:r>
      <w:r w:rsidR="00EF326E">
        <w:t>2</w:t>
      </w:r>
      <w:del w:id="102" w:author="Graham, Nick" w:date="2019-05-13T14:28:00Z">
        <w:r w:rsidR="00190F23" w:rsidRPr="00F510B7" w:rsidDel="00E570CA">
          <w:delText>C</w:delText>
        </w:r>
      </w:del>
      <w:ins w:id="103" w:author="Graham, Nick" w:date="2019-05-13T14:28:00Z">
        <w:r w:rsidR="00E570CA">
          <w:t>E</w:t>
        </w:r>
      </w:ins>
      <w:r w:rsidRPr="00F510B7">
        <w:t>)</w:t>
      </w:r>
      <w:ins w:id="104" w:author="Graham, Nick" w:date="2019-05-13T14:28:00Z">
        <w:r w:rsidR="00E570CA">
          <w:t>,</w:t>
        </w:r>
      </w:ins>
      <w:r w:rsidRPr="00F510B7">
        <w:t xml:space="preserve"> but</w:t>
      </w:r>
      <w:del w:id="105" w:author="Graham, Nick" w:date="2019-05-13T14:28:00Z">
        <w:r w:rsidR="00975175" w:rsidDel="00E570CA">
          <w:delText>,</w:delText>
        </w:r>
      </w:del>
      <w:r w:rsidR="00975175">
        <w:t xml:space="preserve"> i</w:t>
      </w:r>
      <w:r w:rsidR="00975175" w:rsidRPr="00077F3E">
        <w:t>n contrast to croppers,</w:t>
      </w:r>
      <w:r w:rsidRPr="00F510B7">
        <w:t xml:space="preserve"> </w:t>
      </w:r>
      <w:commentRangeStart w:id="106"/>
      <w:r w:rsidR="00E10AC8" w:rsidRPr="00F510B7">
        <w:t xml:space="preserve">were relatively invariant across </w:t>
      </w:r>
      <w:r w:rsidRPr="00F510B7">
        <w:t xml:space="preserve">benthic </w:t>
      </w:r>
      <w:r w:rsidR="00E10AC8" w:rsidRPr="00F510B7">
        <w:t>cover covariate</w:t>
      </w:r>
      <w:commentRangeEnd w:id="106"/>
      <w:r w:rsidR="00E570CA">
        <w:rPr>
          <w:rStyle w:val="CommentReference"/>
          <w:rFonts w:ascii="Arial" w:eastAsia="Arial" w:hAnsi="Arial" w:cs="Arial"/>
          <w:lang w:val="en" w:eastAsia="en-GB"/>
        </w:rPr>
        <w:commentReference w:id="106"/>
      </w:r>
      <w:r w:rsidR="00E10AC8" w:rsidRPr="00F510B7">
        <w:t xml:space="preserv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r w:rsidR="00F82917">
        <w:t xml:space="preserve"> </w:t>
      </w:r>
    </w:p>
    <w:p w14:paraId="2343A23A" w14:textId="5B9A0952" w:rsidR="00481447" w:rsidRDefault="00E570CA" w:rsidP="00626E0F">
      <w:pPr>
        <w:spacing w:line="480" w:lineRule="auto"/>
        <w:ind w:firstLine="720"/>
      </w:pPr>
      <w:ins w:id="107" w:author="Graham, Nick" w:date="2019-05-13T14:30:00Z">
        <w:r>
          <w:t>Herbivore</w:t>
        </w:r>
      </w:ins>
      <w:del w:id="108" w:author="Graham, Nick" w:date="2019-05-13T14:30:00Z">
        <w:r w:rsidR="00E87C39" w:rsidDel="00E570CA">
          <w:delText>Fish</w:delText>
        </w:r>
      </w:del>
      <w:r w:rsidR="005E49E5">
        <w:t xml:space="preserve"> biomass </w:t>
      </w:r>
      <w:proofErr w:type="gramStart"/>
      <w:r w:rsidR="005E49E5">
        <w:t>is often used</w:t>
      </w:r>
      <w:proofErr w:type="gramEnd"/>
      <w:r w:rsidR="005E49E5">
        <w:t xml:space="preserve">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commentRangeStart w:id="109"/>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commentRangeEnd w:id="109"/>
      <w:r>
        <w:rPr>
          <w:rStyle w:val="CommentReference"/>
          <w:rFonts w:ascii="Arial" w:eastAsia="Arial" w:hAnsi="Arial" w:cs="Arial"/>
          <w:lang w:val="en" w:eastAsia="en-GB"/>
        </w:rPr>
        <w:commentReference w:id="109"/>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s</w:t>
      </w:r>
      <w:commentRangeStart w:id="110"/>
      <w:r w:rsidR="00ED00BC">
        <w:t xml:space="preserve">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w:t>
      </w:r>
      <w:commentRangeEnd w:id="110"/>
      <w:r w:rsidR="00E570CA">
        <w:rPr>
          <w:rStyle w:val="CommentReference"/>
          <w:rFonts w:ascii="Arial" w:eastAsia="Arial" w:hAnsi="Arial" w:cs="Arial"/>
          <w:lang w:val="en" w:eastAsia="en-GB"/>
        </w:rPr>
        <w:commentReference w:id="110"/>
      </w:r>
      <w:r w:rsidR="00C9218F">
        <w:t xml:space="preserve">, shaded with two standard errors. </w:t>
      </w:r>
      <w:r w:rsidR="00EF56A8">
        <w:t xml:space="preserve">Large fishes </w:t>
      </w:r>
      <w:proofErr w:type="gramStart"/>
      <w:r w:rsidR="00EF56A8">
        <w:t>are defined</w:t>
      </w:r>
      <w:proofErr w:type="gramEnd"/>
      <w:r w:rsidR="00EF56A8">
        <w:t xml:space="preserve"> as ≥ 15 cm for croppers and ≥ 30 cm for scrapers.</w:t>
      </w:r>
      <w:r w:rsidR="00DD455E">
        <w:t xml:space="preserve"> </w:t>
      </w:r>
    </w:p>
    <w:p w14:paraId="7347E4F3" w14:textId="77777777" w:rsidR="00E570CA" w:rsidRDefault="00E570CA" w:rsidP="00E570CA">
      <w:pPr>
        <w:spacing w:line="276" w:lineRule="auto"/>
        <w:rPr>
          <w:ins w:id="111" w:author="Graham, Nick" w:date="2019-05-13T14:31:00Z"/>
          <w:b/>
        </w:rPr>
      </w:pPr>
    </w:p>
    <w:p w14:paraId="3B967A73" w14:textId="77777777" w:rsidR="00E570CA" w:rsidRDefault="00E570CA" w:rsidP="00E570CA">
      <w:pPr>
        <w:spacing w:line="276" w:lineRule="auto"/>
        <w:rPr>
          <w:ins w:id="112" w:author="Graham, Nick" w:date="2019-05-13T14:31:00Z"/>
          <w:b/>
        </w:rPr>
      </w:pPr>
    </w:p>
    <w:p w14:paraId="30020CD4" w14:textId="77777777" w:rsidR="00E570CA" w:rsidRDefault="00E570CA" w:rsidP="00E570CA">
      <w:pPr>
        <w:spacing w:line="276" w:lineRule="auto"/>
        <w:rPr>
          <w:ins w:id="113" w:author="Graham, Nick" w:date="2019-05-13T14:31:00Z"/>
          <w:b/>
        </w:rPr>
      </w:pPr>
    </w:p>
    <w:p w14:paraId="5E41D916" w14:textId="15EFEA73" w:rsidR="00E570CA" w:rsidRPr="0004010B" w:rsidRDefault="00E570CA" w:rsidP="00E570CA">
      <w:pPr>
        <w:spacing w:line="276" w:lineRule="auto"/>
        <w:rPr>
          <w:moveTo w:id="114" w:author="Graham, Nick" w:date="2019-05-13T14:31:00Z"/>
          <w:b/>
        </w:rPr>
      </w:pPr>
      <w:moveToRangeStart w:id="115" w:author="Graham, Nick" w:date="2019-05-13T14:31:00Z" w:name="move8650306"/>
      <w:moveTo w:id="116" w:author="Graham, Nick" w:date="2019-05-13T14:31:00Z">
        <w:r>
          <w:rPr>
            <w:b/>
          </w:rPr>
          <w:t xml:space="preserve">Table 1. AIC selection for grazing function ~ grazer biomass + LFI models. </w:t>
        </w:r>
        <w:r w:rsidRPr="0004010B">
          <w:t>Parameter coefficients,</w:t>
        </w:r>
        <w:commentRangeStart w:id="117"/>
        <w:r w:rsidRPr="0004010B">
          <w:t xml:space="preserve"> </w:t>
        </w:r>
        <w:proofErr w:type="spellStart"/>
        <w:r w:rsidRPr="0004010B">
          <w:t>AICc</w:t>
        </w:r>
      </w:moveTo>
      <w:commentRangeEnd w:id="117"/>
      <w:proofErr w:type="spellEnd"/>
      <w:r>
        <w:rPr>
          <w:rStyle w:val="CommentReference"/>
          <w:rFonts w:ascii="Arial" w:eastAsia="Arial" w:hAnsi="Arial" w:cs="Arial"/>
          <w:lang w:val="en" w:eastAsia="en-GB"/>
        </w:rPr>
        <w:commentReference w:id="117"/>
      </w:r>
      <w:moveTo w:id="118" w:author="Graham, Nick" w:date="2019-05-13T14:31:00Z">
        <w:r w:rsidRPr="0004010B">
          <w:t xml:space="preserve"> and AIC weights </w:t>
        </w:r>
        <w:proofErr w:type="gramStart"/>
        <w:r>
          <w:t xml:space="preserve">are </w:t>
        </w:r>
        <w:r w:rsidRPr="0004010B">
          <w:t>shown</w:t>
        </w:r>
        <w:proofErr w:type="gramEnd"/>
        <w:r w:rsidRPr="0004010B">
          <w:t xml:space="preserve"> for all competing models, ranked by </w:t>
        </w:r>
        <w:proofErr w:type="spellStart"/>
        <w:r w:rsidRPr="0004010B">
          <w:t>AICc</w:t>
        </w:r>
        <w:proofErr w:type="spellEnd"/>
        <w:r w:rsidRPr="0004010B">
          <w:t xml:space="preserve"> and </w:t>
        </w:r>
        <w:r>
          <w:t xml:space="preserve">with the </w:t>
        </w:r>
        <w:r w:rsidRPr="0004010B">
          <w:t>top-ranked model in bold.</w:t>
        </w:r>
      </w:moveTo>
    </w:p>
    <w:moveToRangeEnd w:id="115"/>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0AC5B873" w:rsidR="008407CF" w:rsidRPr="0004010B" w:rsidDel="00E570CA" w:rsidRDefault="008407CF" w:rsidP="0004010B">
      <w:pPr>
        <w:spacing w:line="276" w:lineRule="auto"/>
        <w:rPr>
          <w:moveFrom w:id="119" w:author="Graham, Nick" w:date="2019-05-13T14:31:00Z"/>
          <w:b/>
        </w:rPr>
      </w:pPr>
      <w:moveFromRangeStart w:id="120" w:author="Graham, Nick" w:date="2019-05-13T14:31:00Z" w:name="move8650306"/>
      <w:moveFrom w:id="121" w:author="Graham, Nick" w:date="2019-05-13T14:31:00Z">
        <w:r w:rsidDel="00E570CA">
          <w:rPr>
            <w:b/>
          </w:rPr>
          <w:t xml:space="preserve">Table 1. </w:t>
        </w:r>
        <w:r w:rsidR="003763AB" w:rsidDel="00E570CA">
          <w:rPr>
            <w:b/>
          </w:rPr>
          <w:t xml:space="preserve">AIC selection for grazing function ~ </w:t>
        </w:r>
        <w:r w:rsidDel="00E570CA">
          <w:rPr>
            <w:b/>
          </w:rPr>
          <w:t xml:space="preserve">grazer biomass </w:t>
        </w:r>
        <w:r w:rsidR="003763AB" w:rsidDel="00E570CA">
          <w:rPr>
            <w:b/>
          </w:rPr>
          <w:t>+</w:t>
        </w:r>
        <w:r w:rsidDel="00E570CA">
          <w:rPr>
            <w:b/>
          </w:rPr>
          <w:t xml:space="preserve"> </w:t>
        </w:r>
        <w:r w:rsidR="003763AB" w:rsidDel="00E570CA">
          <w:rPr>
            <w:b/>
          </w:rPr>
          <w:t>LFI models</w:t>
        </w:r>
        <w:r w:rsidR="002E2389" w:rsidDel="00E570CA">
          <w:rPr>
            <w:b/>
          </w:rPr>
          <w:t>.</w:t>
        </w:r>
        <w:r w:rsidR="003763AB" w:rsidDel="00E570CA">
          <w:rPr>
            <w:b/>
          </w:rPr>
          <w:t xml:space="preserve"> </w:t>
        </w:r>
        <w:r w:rsidR="002E2389" w:rsidRPr="0004010B" w:rsidDel="00E570CA">
          <w:t>P</w:t>
        </w:r>
        <w:r w:rsidR="003763AB" w:rsidRPr="0004010B" w:rsidDel="00E570CA">
          <w:t>arameter coefficients, AICc and AIC weights</w:t>
        </w:r>
        <w:r w:rsidR="002E2389" w:rsidRPr="0004010B" w:rsidDel="00E570CA">
          <w:t xml:space="preserve"> </w:t>
        </w:r>
        <w:r w:rsidR="00523E09" w:rsidDel="00E570CA">
          <w:t xml:space="preserve">are </w:t>
        </w:r>
        <w:r w:rsidR="002E2389" w:rsidRPr="0004010B" w:rsidDel="00E570CA">
          <w:t xml:space="preserve">shown for all competing models, ranked by AICc and </w:t>
        </w:r>
        <w:r w:rsidR="00A53A60" w:rsidDel="00E570CA">
          <w:t xml:space="preserve">with the </w:t>
        </w:r>
        <w:r w:rsidR="002E2389" w:rsidRPr="0004010B" w:rsidDel="00E570CA">
          <w:t>top-ranked model in bold.</w:t>
        </w:r>
      </w:moveFrom>
    </w:p>
    <w:moveFromRangeEnd w:id="120"/>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2F9B083"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remote, </w:t>
      </w:r>
      <w:commentRangeStart w:id="122"/>
      <w:r>
        <w:rPr>
          <w:lang w:val="en"/>
        </w:rPr>
        <w:t>heat-stressed,</w:t>
      </w:r>
      <w:commentRangeEnd w:id="122"/>
      <w:r w:rsidR="00E570CA">
        <w:rPr>
          <w:rStyle w:val="CommentReference"/>
          <w:rFonts w:ascii="Arial" w:eastAsia="Arial" w:hAnsi="Arial" w:cs="Arial"/>
          <w:lang w:val="en" w:eastAsia="en-GB"/>
        </w:rPr>
        <w:commentReference w:id="122"/>
      </w:r>
      <w:r>
        <w:rPr>
          <w:lang w:val="en"/>
        </w:rPr>
        <w:t xml:space="preserv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w:t>
      </w:r>
      <w:proofErr w:type="gramStart"/>
      <w:r w:rsidR="00CC0F79" w:rsidRPr="00F510B7">
        <w:t>drivers which</w:t>
      </w:r>
      <w:proofErr w:type="gramEnd"/>
      <w:r w:rsidR="00CC0F79" w:rsidRPr="00F510B7">
        <w:t xml:space="preserve"> were specific to each functional group. </w:t>
      </w:r>
      <w:r w:rsidR="00C54057">
        <w:t>C</w:t>
      </w:r>
      <w:r w:rsidR="00CC0F79" w:rsidRPr="00F510B7">
        <w:t>ropp</w:t>
      </w:r>
      <w:r w:rsidR="00755B2E">
        <w:t>ing rates</w:t>
      </w:r>
      <w:r w:rsidR="00CC0F79" w:rsidRPr="00F510B7">
        <w:t xml:space="preserve"> </w:t>
      </w:r>
      <w:proofErr w:type="gramStart"/>
      <w:r w:rsidR="00CC0F79" w:rsidRPr="00F510B7">
        <w:t>were primarily controlled</w:t>
      </w:r>
      <w:proofErr w:type="gramEnd"/>
      <w:r w:rsidR="00CC0F79" w:rsidRPr="00F510B7">
        <w:t xml:space="preserve">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w:t>
      </w:r>
      <w:proofErr w:type="gramStart"/>
      <w:r w:rsidR="00CF1534" w:rsidRPr="00F510B7">
        <w:t xml:space="preserve">archipelago </w:t>
      </w:r>
      <w:r w:rsidR="00CC0F79" w:rsidRPr="00F510B7">
        <w:t>which</w:t>
      </w:r>
      <w:proofErr w:type="gramEnd"/>
      <w:r w:rsidR="00CC0F79" w:rsidRPr="00F510B7">
        <w:t xml:space="preserve">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 xml:space="preserve">Benthic and fishing influences </w:t>
      </w:r>
      <w:proofErr w:type="gramStart"/>
      <w:r w:rsidR="008372BA">
        <w:t>were underpinned</w:t>
      </w:r>
      <w:proofErr w:type="gramEnd"/>
      <w:r w:rsidR="008372BA">
        <w:t xml:space="preserve">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tab/>
      </w:r>
      <w:proofErr w:type="gramStart"/>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proofErr w:type="gramEnd"/>
      <w:r w:rsidRPr="00F510B7">
        <w:t>. Our results</w:t>
      </w:r>
      <w:r w:rsidR="00CC0F79" w:rsidRPr="00F510B7">
        <w:t xml:space="preserve"> emphasiz</w:t>
      </w:r>
      <w:r w:rsidRPr="00F510B7">
        <w:t>e</w:t>
      </w:r>
      <w:r w:rsidR="00CC0F79" w:rsidRPr="00F510B7">
        <w:t xml:space="preserve"> the strong </w:t>
      </w:r>
      <w:r w:rsidR="00CC0F79" w:rsidRPr="00F510B7">
        <w:lastRenderedPageBreak/>
        <w:t xml:space="preserve">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w:t>
      </w:r>
      <w:proofErr w:type="spellStart"/>
      <w:r w:rsidR="00CC0F79" w:rsidRPr="00F510B7">
        <w:t>macroalgal</w:t>
      </w:r>
      <w:proofErr w:type="spellEnd"/>
      <w:r w:rsidR="00CC0F79" w:rsidRPr="00F510B7">
        <w:t xml:space="preserve">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xml:space="preserve">, </w:t>
      </w:r>
      <w:proofErr w:type="gramStart"/>
      <w:r w:rsidR="00CC0F79" w:rsidRPr="00F510B7">
        <w:t>disturbances which</w:t>
      </w:r>
      <w:proofErr w:type="gramEnd"/>
      <w:r w:rsidR="00CC0F79" w:rsidRPr="00F510B7">
        <w:t xml:space="preserve">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 xml:space="preserve">However, since structural complexity </w:t>
      </w:r>
      <w:proofErr w:type="gramStart"/>
      <w:r w:rsidR="00814358" w:rsidRPr="00077F3E">
        <w:t>was also shown</w:t>
      </w:r>
      <w:proofErr w:type="gramEnd"/>
      <w:r w:rsidR="00814358" w:rsidRPr="00077F3E">
        <w:t xml:space="preserve">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5B193420" w:rsidR="00C65FB8" w:rsidRPr="00F510B7" w:rsidRDefault="00CC0F79" w:rsidP="00AC3B70">
      <w:pPr>
        <w:spacing w:line="480" w:lineRule="auto"/>
        <w:ind w:firstLine="720"/>
      </w:pPr>
      <w:r w:rsidRPr="00F510B7">
        <w:t>Scrap</w:t>
      </w:r>
      <w:r w:rsidR="002843E8">
        <w:t>ing</w:t>
      </w:r>
      <w:r w:rsidRPr="00F510B7">
        <w:t xml:space="preserve"> </w:t>
      </w:r>
      <w:proofErr w:type="gramStart"/>
      <w:r w:rsidR="00744A05">
        <w:t xml:space="preserve">was </w:t>
      </w:r>
      <w:r w:rsidRPr="00F510B7">
        <w:t>strongly influenced</w:t>
      </w:r>
      <w:proofErr w:type="gramEnd"/>
      <w:r w:rsidRPr="00F510B7">
        <w:t xml:space="preserve">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commentRangeStart w:id="123"/>
      <w:r w:rsidRPr="00F510B7">
        <w:t>Th</w:t>
      </w:r>
      <w:r w:rsidR="00662974">
        <w:t>is</w:t>
      </w:r>
      <w:r w:rsidRPr="00F510B7">
        <w:t xml:space="preserve"> effect superseded influences of benthic </w:t>
      </w:r>
      <w:r w:rsidR="007A218C">
        <w:t xml:space="preserve">cover </w:t>
      </w:r>
      <w:r w:rsidRPr="00F510B7">
        <w:t>and small-scale fishing protection, s</w:t>
      </w:r>
      <w:commentRangeEnd w:id="123"/>
      <w:r w:rsidR="00E570CA">
        <w:rPr>
          <w:rStyle w:val="CommentReference"/>
          <w:rFonts w:ascii="Arial" w:eastAsia="Arial" w:hAnsi="Arial" w:cs="Arial"/>
          <w:lang w:val="en" w:eastAsia="en-GB"/>
        </w:rPr>
        <w:commentReference w:id="123"/>
      </w:r>
      <w:r w:rsidRPr="00F510B7">
        <w:t>uggesting that</w:t>
      </w:r>
      <w:r w:rsidR="008A193D" w:rsidRPr="00F510B7">
        <w:t xml:space="preserve"> </w:t>
      </w:r>
      <w:r w:rsidRPr="00F510B7">
        <w:lastRenderedPageBreak/>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del w:id="124" w:author="Graham, Nick" w:date="2019-05-13T14:33:00Z">
        <w:r w:rsidR="00B37794" w:rsidDel="00E570CA">
          <w:delText xml:space="preserve">greater </w:delText>
        </w:r>
      </w:del>
      <w:ins w:id="125" w:author="Graham, Nick" w:date="2019-05-13T14:33:00Z">
        <w:r w:rsidR="00E570CA">
          <w:t>larg</w:t>
        </w:r>
        <w:r w:rsidR="00E570CA">
          <w:t xml:space="preserve">er </w:t>
        </w:r>
      </w:ins>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2B8065F9"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proofErr w:type="gramStart"/>
      <w:r w:rsidR="006C5F67">
        <w:t>can</w:t>
      </w:r>
      <w:proofErr w:type="gramEnd"/>
      <w:r w:rsidR="006C5F67">
        <w:t xml:space="preserve">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t>
      </w:r>
      <w:proofErr w:type="gramStart"/>
      <w:r w:rsidR="007B39CF">
        <w:t xml:space="preserve">were </w:t>
      </w:r>
      <w:r w:rsidR="00E17892">
        <w:t>derived</w:t>
      </w:r>
      <w:proofErr w:type="gramEnd"/>
      <w:r w:rsidR="00E17892">
        <w:t xml:space="preserve">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w:t>
      </w:r>
      <w:proofErr w:type="gramStart"/>
      <w:r w:rsidR="00303DE6">
        <w:t xml:space="preserve">grazing functions on exploited reefs </w:t>
      </w:r>
      <w:r w:rsidR="00B37794">
        <w:t xml:space="preserve">may be </w:t>
      </w:r>
      <w:r w:rsidR="00303DE6">
        <w:t>maintained by high densities of small-bodied parrotfish (Bellwood et al. 2012)</w:t>
      </w:r>
      <w:proofErr w:type="gramEnd"/>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lastRenderedPageBreak/>
        <w:t xml:space="preserve">may </w:t>
      </w:r>
      <w:r w:rsidR="00D36100">
        <w:t xml:space="preserve">explain why </w:t>
      </w:r>
      <w:r w:rsidR="0001778E">
        <w:t xml:space="preserve">the LFI </w:t>
      </w:r>
      <w:r w:rsidR="00D36100">
        <w:t>relationship was strongest for scrap</w:t>
      </w:r>
      <w:r w:rsidR="00630BC4">
        <w:t xml:space="preserve">ing </w:t>
      </w:r>
      <w:proofErr w:type="gramStart"/>
      <w:r w:rsidR="00630BC4">
        <w:t>rates</w:t>
      </w:r>
      <w:r w:rsidR="00D36100">
        <w:t xml:space="preserve"> which</w:t>
      </w:r>
      <w:proofErr w:type="gramEnd"/>
      <w:r w:rsidR="00D36100">
        <w:t xml:space="preserve">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commentRangeStart w:id="126"/>
      <w:r w:rsidR="00FB75E4">
        <w:t xml:space="preserve">Note the </w:t>
      </w:r>
      <w:r w:rsidR="00DF31BD" w:rsidRPr="00742AD5">
        <w:t xml:space="preserve">discrepancy between </w:t>
      </w:r>
      <w:del w:id="127" w:author="Graham, Nick" w:date="2019-05-13T14:33:00Z">
        <w:r w:rsidR="00DF31BD" w:rsidRPr="00742AD5" w:rsidDel="00E570CA">
          <w:delText>our first (</w:delText>
        </w:r>
      </w:del>
      <w:r w:rsidR="005734BE">
        <w:t>grazing</w:t>
      </w:r>
      <w:r w:rsidR="00D10542" w:rsidRPr="00DF31BD">
        <w:t xml:space="preserve"> rates increas</w:t>
      </w:r>
      <w:ins w:id="128" w:author="Graham, Nick" w:date="2019-05-13T14:33:00Z">
        <w:r w:rsidR="00E570CA">
          <w:t>ing</w:t>
        </w:r>
      </w:ins>
      <w:del w:id="129" w:author="Graham, Nick" w:date="2019-05-13T14:33:00Z">
        <w:r w:rsidR="00D10542" w:rsidRPr="00DF31BD" w:rsidDel="00E570CA">
          <w:delText>ed</w:delText>
        </w:r>
      </w:del>
      <w:r w:rsidR="00D10542" w:rsidRPr="00DF31BD">
        <w:t xml:space="preserve"> with mean size</w:t>
      </w:r>
      <w:del w:id="130" w:author="Graham, Nick" w:date="2019-05-13T14:33:00Z">
        <w:r w:rsidR="00DF31BD" w:rsidRPr="00742AD5" w:rsidDel="00E570CA">
          <w:delText>)</w:delText>
        </w:r>
      </w:del>
      <w:r w:rsidR="00DF31BD" w:rsidRPr="00742AD5">
        <w:t xml:space="preserve"> and </w:t>
      </w:r>
      <w:del w:id="131" w:author="Graham, Nick" w:date="2019-05-13T14:33:00Z">
        <w:r w:rsidR="00DF31BD" w:rsidRPr="00742AD5" w:rsidDel="00E570CA">
          <w:delText>second model</w:delText>
        </w:r>
        <w:r w:rsidR="007B2243" w:rsidDel="00E570CA">
          <w:delText xml:space="preserve"> approaches</w:delText>
        </w:r>
        <w:r w:rsidR="00DF31BD" w:rsidRPr="00742AD5" w:rsidDel="00E570CA">
          <w:delText xml:space="preserve"> (</w:delText>
        </w:r>
      </w:del>
      <w:r w:rsidR="005734BE">
        <w:t>grazing</w:t>
      </w:r>
      <w:r w:rsidR="00DF31BD" w:rsidRPr="00742AD5">
        <w:t xml:space="preserve"> rates </w:t>
      </w:r>
      <w:ins w:id="132" w:author="Graham, Nick" w:date="2019-05-13T14:33:00Z">
        <w:r w:rsidR="00E570CA">
          <w:t xml:space="preserve">being </w:t>
        </w:r>
      </w:ins>
      <w:del w:id="133" w:author="Graham, Nick" w:date="2019-05-13T14:33:00Z">
        <w:r w:rsidR="00DF31BD" w:rsidRPr="00742AD5" w:rsidDel="00E570CA">
          <w:delText xml:space="preserve">were </w:delText>
        </w:r>
      </w:del>
      <w:r w:rsidR="00DF31BD" w:rsidRPr="00742AD5">
        <w:t>higher in small-bodied assemblages</w:t>
      </w:r>
      <w:del w:id="134" w:author="Graham, Nick" w:date="2019-05-13T14:34:00Z">
        <w:r w:rsidR="00DF31BD" w:rsidRPr="00742AD5" w:rsidDel="00E570CA">
          <w:delText>)</w:delText>
        </w:r>
        <w:r w:rsidR="00DF31BD" w:rsidDel="00E570CA">
          <w:delText xml:space="preserve"> which</w:delText>
        </w:r>
      </w:del>
      <w:r w:rsidR="00DF31BD" w:rsidRPr="00742AD5">
        <w:t xml:space="preserve"> arise</w:t>
      </w:r>
      <w:r w:rsidR="00DF31BD">
        <w:t>s</w:t>
      </w:r>
      <w:r w:rsidR="00DF31BD" w:rsidRPr="00742AD5">
        <w:t xml:space="preserve"> </w:t>
      </w:r>
      <w:r w:rsidR="00DF31BD" w:rsidRPr="00DF31BD">
        <w:t>because</w:t>
      </w:r>
      <w:r w:rsidR="009D10CD">
        <w:t xml:space="preserve"> mean size </w:t>
      </w:r>
      <w:r w:rsidR="00F54DF3">
        <w:t>is correlated</w:t>
      </w:r>
      <w:r w:rsidR="00E45B76">
        <w:t xml:space="preserve"> with grazer biomass</w:t>
      </w:r>
      <w:commentRangeEnd w:id="126"/>
      <w:r w:rsidR="00E570CA">
        <w:rPr>
          <w:rStyle w:val="CommentReference"/>
          <w:rFonts w:ascii="Arial" w:eastAsia="Arial" w:hAnsi="Arial" w:cs="Arial"/>
          <w:lang w:val="en" w:eastAsia="en-GB"/>
        </w:rPr>
        <w:commentReference w:id="126"/>
      </w:r>
      <w:r w:rsidR="00E45B76">
        <w:t xml:space="preserve">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w:t>
      </w:r>
      <w:proofErr w:type="gramStart"/>
      <w:r>
        <w:t>species which</w:t>
      </w:r>
      <w:proofErr w:type="gramEnd"/>
      <w:r>
        <w:t xml:space="preserve">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w:t>
      </w:r>
      <w:proofErr w:type="gramStart"/>
      <w:r w:rsidR="008C3FF8">
        <w:t>individuals</w:t>
      </w:r>
      <w:proofErr w:type="gramEnd"/>
      <w:r w:rsidR="008C3FF8">
        <w:t xml:space="preserve">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commentRangeStart w:id="135"/>
      <w:r w:rsidR="00FE2BF6">
        <w:t>S</w:t>
      </w:r>
      <w:r w:rsidR="008C3FF8">
        <w:t xml:space="preserve">craping functions </w:t>
      </w:r>
      <w:r w:rsidR="00BE11AD">
        <w:t>are more consistent among species</w:t>
      </w:r>
      <w:commentRangeEnd w:id="135"/>
      <w:r w:rsidR="00E570CA">
        <w:rPr>
          <w:rStyle w:val="CommentReference"/>
          <w:rFonts w:ascii="Arial" w:eastAsia="Arial" w:hAnsi="Arial" w:cs="Arial"/>
          <w:lang w:val="en" w:eastAsia="en-GB"/>
        </w:rPr>
        <w:commentReference w:id="135"/>
      </w:r>
      <w:r w:rsidR="00BE11AD">
        <w:t xml:space="preserve"> </w:t>
      </w:r>
      <w:r w:rsidR="007C65A9">
        <w:t>(</w:t>
      </w:r>
      <w:r w:rsidR="007C65A9" w:rsidRPr="00F510B7">
        <w:rPr>
          <w:color w:val="000000"/>
        </w:rPr>
        <w:t>Bellwood and Choat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enable</w:t>
      </w:r>
      <w:r w:rsidR="004A3B86">
        <w:t>d</w:t>
      </w:r>
      <w:r w:rsidR="006A2BD5">
        <w:t xml:space="preserve"> us </w:t>
      </w:r>
      <w:r w:rsidR="009150B8" w:rsidRPr="00077F3E">
        <w:t xml:space="preserve">to leverage observational data in a hierarchical </w:t>
      </w:r>
      <w:proofErr w:type="gramStart"/>
      <w:r w:rsidR="009150B8" w:rsidRPr="00077F3E">
        <w:t>framework which</w:t>
      </w:r>
      <w:proofErr w:type="gramEnd"/>
      <w:r w:rsidR="009150B8" w:rsidRPr="00077F3E">
        <w:t xml:space="preserve">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t>
      </w:r>
      <w:proofErr w:type="gramStart"/>
      <w:r w:rsidR="00A6485A" w:rsidRPr="00077F3E">
        <w:t>were informed</w:t>
      </w:r>
      <w:proofErr w:type="gramEnd"/>
      <w:r w:rsidR="00A6485A" w:rsidRPr="00077F3E">
        <w:t xml:space="preserve"> by the feeding behaviour of closely related </w:t>
      </w:r>
      <w:r w:rsidR="00A6485A" w:rsidRPr="00077F3E">
        <w:lastRenderedPageBreak/>
        <w:t xml:space="preserve">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commentRangeStart w:id="136"/>
      <w:r w:rsidR="00AE5A58" w:rsidRPr="00077F3E">
        <w:t>similarities</w:t>
      </w:r>
      <w:commentRangeEnd w:id="136"/>
      <w:r w:rsidR="00D81067">
        <w:rPr>
          <w:rStyle w:val="CommentReference"/>
          <w:rFonts w:ascii="Arial" w:eastAsia="Arial" w:hAnsi="Arial" w:cs="Arial"/>
          <w:lang w:val="en" w:eastAsia="en-GB"/>
        </w:rPr>
        <w:commentReference w:id="136"/>
      </w:r>
      <w:r w:rsidR="00AE5A58" w:rsidRPr="00077F3E">
        <w:t xml:space="preserve">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w:t>
      </w:r>
      <w:proofErr w:type="gramStart"/>
      <w:r w:rsidR="00AE5A58" w:rsidRPr="00077F3E">
        <w:t>has been linked</w:t>
      </w:r>
      <w:proofErr w:type="gramEnd"/>
      <w:r w:rsidR="00AE5A58" w:rsidRPr="00077F3E">
        <w:t xml:space="preserve">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w:t>
      </w:r>
      <w:commentRangeStart w:id="137"/>
      <w:r w:rsidR="00E062B7">
        <w:t xml:space="preserve">pping pressure is likely to increase in response to </w:t>
      </w:r>
      <w:proofErr w:type="gramStart"/>
      <w:r w:rsidR="00E062B7">
        <w:t>stressors which</w:t>
      </w:r>
      <w:proofErr w:type="gramEnd"/>
      <w:r w:rsidR="00E062B7">
        <w:t xml:space="preserve"> clear substrate space for turf growth</w:t>
      </w:r>
      <w:r w:rsidR="00176E4E">
        <w:t xml:space="preserve">, </w:t>
      </w:r>
      <w:r w:rsidR="008B4617">
        <w:t>though</w:t>
      </w:r>
      <w:r w:rsidR="000D3AE1">
        <w:t xml:space="preserve"> responses to physical </w:t>
      </w:r>
      <w:r w:rsidR="00176E4E">
        <w:lastRenderedPageBreak/>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ar</w:t>
      </w:r>
      <w:commentRangeEnd w:id="137"/>
      <w:r w:rsidR="00D81067">
        <w:rPr>
          <w:rStyle w:val="CommentReference"/>
          <w:rFonts w:ascii="Arial" w:eastAsia="Arial" w:hAnsi="Arial" w:cs="Arial"/>
          <w:lang w:val="en" w:eastAsia="en-GB"/>
        </w:rPr>
        <w:commentReference w:id="137"/>
      </w:r>
      <w:r w:rsidR="00DC4FD8">
        <w:t xml:space="preserve">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51BEBDCD"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and Fraser Januchowski-Hartley (GBR) for collecting and sharing</w:t>
      </w:r>
      <w:ins w:id="138" w:author="Graham, Nick" w:date="2019-05-13T14:36:00Z">
        <w:r w:rsidR="00D81067">
          <w:t xml:space="preserve"> benthic </w:t>
        </w:r>
      </w:ins>
      <w:del w:id="139" w:author="Graham, Nick" w:date="2019-05-13T14:36:00Z">
        <w:r w:rsidRPr="003E7EC0" w:rsidDel="00D81067">
          <w:delText xml:space="preserve"> </w:delText>
        </w:r>
      </w:del>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ins w:id="140" w:author="Graham, Nick" w:date="2019-05-13T14:36:00Z">
        <w:r w:rsidR="00D81067">
          <w:rPr>
            <w:rFonts w:eastAsia="Arial"/>
            <w:sz w:val="23"/>
            <w:szCs w:val="23"/>
            <w:lang w:val="en-US" w:eastAsia="en-GB"/>
          </w:rPr>
          <w:t xml:space="preserve"> Royal Society (),</w:t>
        </w:r>
      </w:ins>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ins w:id="141" w:author="Graham, Nick" w:date="2019-05-13T14:36:00Z">
        <w:r w:rsidR="00D81067">
          <w:rPr>
            <w:rFonts w:eastAsia="Arial"/>
            <w:sz w:val="23"/>
            <w:szCs w:val="23"/>
            <w:lang w:val="en-US" w:eastAsia="en-GB"/>
          </w:rPr>
          <w:t xml:space="preserve">: </w:t>
        </w:r>
      </w:ins>
      <w:del w:id="142" w:author="Graham, Nick" w:date="2019-05-13T14:36:00Z">
        <w:r w:rsidRPr="003E7EC0" w:rsidDel="00D81067">
          <w:rPr>
            <w:rFonts w:eastAsia="Arial"/>
            <w:sz w:val="23"/>
            <w:szCs w:val="23"/>
            <w:lang w:val="en-US" w:eastAsia="en-GB"/>
          </w:rPr>
          <w:delText>) (</w:delText>
        </w:r>
      </w:del>
      <w:r w:rsidR="00C0795E" w:rsidRPr="003E7EC0">
        <w:rPr>
          <w:rFonts w:eastAsia="Arial"/>
          <w:sz w:val="23"/>
          <w:szCs w:val="23"/>
          <w:lang w:val="en-US" w:eastAsia="en-GB"/>
        </w:rPr>
        <w:t>DE130100688</w:t>
      </w:r>
      <w:ins w:id="143" w:author="Graham, Nick" w:date="2019-05-13T14:36:00Z">
        <w:r w:rsidR="00D81067">
          <w:rPr>
            <w:rFonts w:eastAsia="Arial"/>
            <w:sz w:val="23"/>
            <w:szCs w:val="23"/>
            <w:lang w:val="en-US" w:eastAsia="en-GB"/>
          </w:rPr>
          <w:t>, NAJG</w:t>
        </w:r>
        <w:proofErr w:type="gramStart"/>
        <w:r w:rsidR="00D81067">
          <w:rPr>
            <w:rFonts w:eastAsia="Arial"/>
            <w:sz w:val="23"/>
            <w:szCs w:val="23"/>
            <w:lang w:val="en-US" w:eastAsia="en-GB"/>
          </w:rPr>
          <w:t xml:space="preserve">: </w:t>
        </w:r>
      </w:ins>
      <w:r w:rsidR="00C0795E" w:rsidRPr="003E7EC0">
        <w:rPr>
          <w:rFonts w:eastAsia="Arial"/>
          <w:sz w:val="23"/>
          <w:szCs w:val="23"/>
          <w:lang w:val="en-US" w:eastAsia="en-GB"/>
        </w:rPr>
        <w:t>)</w:t>
      </w:r>
      <w:proofErr w:type="gramEnd"/>
      <w:r w:rsidR="00C0795E" w:rsidRPr="003E7EC0">
        <w:rPr>
          <w:rFonts w:eastAsia="Arial"/>
          <w:sz w:val="23"/>
          <w:szCs w:val="23"/>
          <w:lang w:val="en-US" w:eastAsia="en-GB"/>
        </w:rPr>
        <w:t>,</w:t>
      </w:r>
      <w:ins w:id="144" w:author="Graham, Nick" w:date="2019-05-13T14:36:00Z">
        <w:r w:rsidR="00D81067">
          <w:rPr>
            <w:rFonts w:eastAsia="Arial"/>
            <w:sz w:val="23"/>
            <w:szCs w:val="23"/>
            <w:lang w:val="en-US" w:eastAsia="en-GB"/>
          </w:rPr>
          <w:t xml:space="preserve"> and the </w:t>
        </w:r>
        <w:proofErr w:type="spellStart"/>
        <w:r w:rsidR="00D81067">
          <w:rPr>
            <w:rFonts w:eastAsia="Arial"/>
            <w:sz w:val="23"/>
            <w:szCs w:val="23"/>
            <w:lang w:val="en-US" w:eastAsia="en-GB"/>
          </w:rPr>
          <w:t>Leverhulme</w:t>
        </w:r>
        <w:proofErr w:type="spellEnd"/>
        <w:r w:rsidR="00D81067">
          <w:rPr>
            <w:rFonts w:eastAsia="Arial"/>
            <w:sz w:val="23"/>
            <w:szCs w:val="23"/>
            <w:lang w:val="en-US" w:eastAsia="en-GB"/>
          </w:rPr>
          <w:t xml:space="preserve"> Trust, and a </w:t>
        </w:r>
      </w:ins>
      <w:del w:id="145" w:author="Graham, Nick" w:date="2019-05-13T14:37:00Z">
        <w:r w:rsidR="00C0795E" w:rsidRPr="003E7EC0" w:rsidDel="00D81067">
          <w:rPr>
            <w:rFonts w:eastAsia="Arial"/>
            <w:sz w:val="23"/>
            <w:szCs w:val="23"/>
            <w:lang w:val="en-US" w:eastAsia="en-GB"/>
          </w:rPr>
          <w:delText xml:space="preserve"> </w:delText>
        </w:r>
      </w:del>
      <w:r w:rsidR="00C0795E" w:rsidRPr="003E7EC0">
        <w:rPr>
          <w:rFonts w:eastAsia="Arial"/>
          <w:sz w:val="23"/>
          <w:szCs w:val="23"/>
          <w:lang w:val="en-US" w:eastAsia="en-GB"/>
        </w:rPr>
        <w:t>Lizard Island Reef Research Foundation Doctoral Fellowship (AGL)</w:t>
      </w:r>
      <w:ins w:id="146" w:author="Graham, Nick" w:date="2019-05-13T14:37:00Z">
        <w:r w:rsidR="00D81067">
          <w:rPr>
            <w:rFonts w:eastAsia="Arial"/>
            <w:sz w:val="23"/>
            <w:szCs w:val="23"/>
            <w:lang w:val="en-US" w:eastAsia="en-GB"/>
          </w:rPr>
          <w:t xml:space="preserve">. Logistics and field support in Maldives </w:t>
        </w:r>
      </w:ins>
      <w:ins w:id="147" w:author="Graham, Nick" w:date="2019-05-13T14:40:00Z">
        <w:r w:rsidR="00D81067">
          <w:rPr>
            <w:rFonts w:eastAsia="Arial"/>
            <w:sz w:val="23"/>
            <w:szCs w:val="23"/>
            <w:lang w:val="en-US" w:eastAsia="en-GB"/>
          </w:rPr>
          <w:t xml:space="preserve">was provided </w:t>
        </w:r>
      </w:ins>
      <w:ins w:id="148" w:author="Graham, Nick" w:date="2019-05-13T14:37:00Z">
        <w:r w:rsidR="00D81067">
          <w:rPr>
            <w:rFonts w:eastAsia="Arial"/>
            <w:sz w:val="23"/>
            <w:szCs w:val="23"/>
            <w:lang w:val="en-US" w:eastAsia="en-GB"/>
          </w:rPr>
          <w:t>by Tim Godfrey</w:t>
        </w:r>
      </w:ins>
      <w:ins w:id="149" w:author="Graham, Nick" w:date="2019-05-13T15:14:00Z">
        <w:r w:rsidR="00700241">
          <w:rPr>
            <w:rFonts w:eastAsia="Arial"/>
            <w:sz w:val="23"/>
            <w:szCs w:val="23"/>
            <w:lang w:val="en-US" w:eastAsia="en-GB"/>
          </w:rPr>
          <w:t>,</w:t>
        </w:r>
      </w:ins>
      <w:ins w:id="150" w:author="Graham, Nick" w:date="2019-05-13T14:37:00Z">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w:t>
        </w:r>
      </w:ins>
      <w:ins w:id="151" w:author="Graham, Nick" w:date="2019-05-13T14:39:00Z">
        <w:r w:rsidR="00D81067">
          <w:rPr>
            <w:rFonts w:eastAsia="Arial"/>
            <w:sz w:val="23"/>
            <w:szCs w:val="23"/>
            <w:lang w:val="en-US" w:eastAsia="en-GB"/>
          </w:rPr>
          <w:t>Charles Sheppard and the British Indian Ocean Territory Administration, in th</w:t>
        </w:r>
        <w:r w:rsidR="00700241">
          <w:rPr>
            <w:rFonts w:eastAsia="Arial"/>
            <w:sz w:val="23"/>
            <w:szCs w:val="23"/>
            <w:lang w:val="en-US" w:eastAsia="en-GB"/>
          </w:rPr>
          <w:t xml:space="preserve">e Great Barrier Reef on board the </w:t>
        </w:r>
        <w:proofErr w:type="spellStart"/>
        <w:r w:rsidR="00700241">
          <w:rPr>
            <w:rFonts w:eastAsia="Arial"/>
            <w:sz w:val="23"/>
            <w:szCs w:val="23"/>
            <w:lang w:val="en-US" w:eastAsia="en-GB"/>
          </w:rPr>
          <w:t>Kalinda</w:t>
        </w:r>
        <w:proofErr w:type="spellEnd"/>
        <w:r w:rsidR="00D81067">
          <w:rPr>
            <w:rFonts w:eastAsia="Arial"/>
            <w:sz w:val="23"/>
            <w:szCs w:val="23"/>
            <w:lang w:val="en-US" w:eastAsia="en-GB"/>
          </w:rPr>
          <w:t>, and i</w:t>
        </w:r>
        <w:r w:rsidR="00D81067">
          <w:rPr>
            <w:rFonts w:eastAsia="Arial"/>
            <w:sz w:val="23"/>
            <w:szCs w:val="23"/>
            <w:lang w:val="en-US" w:eastAsia="en-GB"/>
          </w:rPr>
          <w:t xml:space="preserve">n </w:t>
        </w:r>
        <w:proofErr w:type="gramStart"/>
        <w:r w:rsidR="00D81067">
          <w:rPr>
            <w:rFonts w:eastAsia="Arial"/>
            <w:sz w:val="23"/>
            <w:szCs w:val="23"/>
            <w:lang w:val="en-US" w:eastAsia="en-GB"/>
          </w:rPr>
          <w:t>Seychelles by Seychelles</w:t>
        </w:r>
        <w:proofErr w:type="gramEnd"/>
        <w:r w:rsidR="00D81067">
          <w:rPr>
            <w:rFonts w:eastAsia="Arial"/>
            <w:sz w:val="23"/>
            <w:szCs w:val="23"/>
            <w:lang w:val="en-US" w:eastAsia="en-GB"/>
          </w:rPr>
          <w:t xml:space="preserve"> Fishing Authority, Seychelles National Parks A</w:t>
        </w:r>
        <w:r w:rsidR="00D81067">
          <w:rPr>
            <w:rFonts w:eastAsia="Arial"/>
            <w:sz w:val="23"/>
            <w:szCs w:val="23"/>
            <w:lang w:val="en-US" w:eastAsia="en-GB"/>
          </w:rPr>
          <w:t xml:space="preserve">uthority, and </w:t>
        </w:r>
        <w:commentRangeStart w:id="152"/>
        <w:r w:rsidR="00D81067">
          <w:rPr>
            <w:rFonts w:eastAsia="Arial"/>
            <w:sz w:val="23"/>
            <w:szCs w:val="23"/>
            <w:lang w:val="en-US" w:eastAsia="en-GB"/>
          </w:rPr>
          <w:t>Nature Seychelles</w:t>
        </w:r>
      </w:ins>
      <w:commentRangeEnd w:id="152"/>
      <w:ins w:id="153" w:author="Graham, Nick" w:date="2019-05-13T14:40:00Z">
        <w:r w:rsidR="00D81067">
          <w:rPr>
            <w:rStyle w:val="CommentReference"/>
            <w:rFonts w:ascii="Arial" w:eastAsia="Arial" w:hAnsi="Arial" w:cs="Arial"/>
            <w:lang w:val="en" w:eastAsia="en-GB"/>
          </w:rPr>
          <w:commentReference w:id="152"/>
        </w:r>
        <w:r w:rsidR="00D81067">
          <w:rPr>
            <w:rFonts w:eastAsia="Arial"/>
            <w:sz w:val="23"/>
            <w:szCs w:val="23"/>
            <w:lang w:val="en-US" w:eastAsia="en-GB"/>
          </w:rPr>
          <w:t>.</w:t>
        </w:r>
      </w:ins>
      <w:del w:id="154" w:author="Graham, Nick" w:date="2019-05-13T14:37:00Z">
        <w:r w:rsidRPr="003E7EC0" w:rsidDel="00D81067">
          <w:rPr>
            <w:rFonts w:eastAsia="Arial"/>
            <w:sz w:val="23"/>
            <w:szCs w:val="23"/>
            <w:lang w:val="en-US" w:eastAsia="en-GB"/>
          </w:rPr>
          <w:delText>,</w:delText>
        </w:r>
        <w:r w:rsidRPr="003E7EC0" w:rsidDel="00D81067">
          <w:rPr>
            <w:rFonts w:eastAsia="Arial"/>
            <w:sz w:val="23"/>
            <w:szCs w:val="23"/>
            <w:lang w:val="en-US" w:eastAsia="en-GB"/>
          </w:rPr>
          <w:delText xml:space="preserve"> </w:delText>
        </w:r>
        <w:r w:rsidRPr="00B23113" w:rsidDel="00D81067">
          <w:rPr>
            <w:rFonts w:eastAsia="Arial"/>
            <w:color w:val="FF0000"/>
            <w:sz w:val="23"/>
            <w:szCs w:val="23"/>
            <w:lang w:val="en-US" w:eastAsia="en-GB"/>
          </w:rPr>
          <w:delText>Nick??</w:delText>
        </w:r>
      </w:del>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lastRenderedPageBreak/>
        <w:t>Data accessibility</w:t>
      </w:r>
    </w:p>
    <w:p w14:paraId="1AA574ED" w14:textId="75A09C64" w:rsidR="004A1DB7" w:rsidRPr="004A1DB7" w:rsidRDefault="004A1DB7" w:rsidP="004A1DB7">
      <w:pPr>
        <w:spacing w:line="480" w:lineRule="auto"/>
        <w:outlineLvl w:val="0"/>
        <w:rPr>
          <w:color w:val="FF0000"/>
        </w:rPr>
      </w:pPr>
      <w:commentRangeStart w:id="155"/>
      <w:r w:rsidRPr="004A1DB7">
        <w:rPr>
          <w:color w:val="FF0000"/>
        </w:rPr>
        <w:t>Can we deposit data on Dryad/</w:t>
      </w:r>
      <w:proofErr w:type="spellStart"/>
      <w:r w:rsidRPr="004A1DB7">
        <w:rPr>
          <w:color w:val="FF0000"/>
        </w:rPr>
        <w:t>Zenodo</w:t>
      </w:r>
      <w:proofErr w:type="spellEnd"/>
      <w:r w:rsidRPr="004A1DB7">
        <w:rPr>
          <w:color w:val="FF0000"/>
        </w:rPr>
        <w:t>?</w:t>
      </w:r>
      <w:commentRangeEnd w:id="155"/>
      <w:r w:rsidR="00700241">
        <w:rPr>
          <w:rStyle w:val="CommentReference"/>
          <w:rFonts w:ascii="Arial" w:eastAsia="Arial" w:hAnsi="Arial" w:cs="Arial"/>
          <w:lang w:val="en" w:eastAsia="en-GB"/>
        </w:rPr>
        <w:commentReference w:id="155"/>
      </w:r>
    </w:p>
    <w:p w14:paraId="0D1165F2" w14:textId="77777777" w:rsidR="00EA3531" w:rsidRPr="00F510B7" w:rsidRDefault="00EA3531" w:rsidP="00AC3B70">
      <w:pPr>
        <w:spacing w:line="480" w:lineRule="auto"/>
        <w:rPr>
          <w:b/>
        </w:rPr>
      </w:pPr>
    </w:p>
    <w:p w14:paraId="63D754C3" w14:textId="080B03BA" w:rsidR="00C65FB8" w:rsidRPr="00F510B7" w:rsidRDefault="00700241" w:rsidP="00B23113">
      <w:pPr>
        <w:spacing w:line="480" w:lineRule="auto"/>
        <w:outlineLvl w:val="0"/>
        <w:rPr>
          <w:b/>
          <w:sz w:val="26"/>
          <w:szCs w:val="26"/>
        </w:rPr>
      </w:pPr>
      <w:hyperlink r:id="rId24"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3C3F9F76" w14:textId="1E78910E" w:rsidR="00DC6911" w:rsidRPr="00DC6911" w:rsidRDefault="00DC6911" w:rsidP="00DC6911">
      <w:r w:rsidRPr="00DC6911">
        <w:t xml:space="preserve">Adam, T. C., Schmitt, R. J., Holbrook, S. J., Brooks, A. J., Edmunds, P. J., Carpenter, R. C., &amp; </w:t>
      </w:r>
      <w:proofErr w:type="spellStart"/>
      <w:r w:rsidRPr="00DC6911">
        <w:t>Bernardi</w:t>
      </w:r>
      <w:proofErr w:type="spellEnd"/>
      <w:r w:rsidRPr="00DC6911">
        <w:t xml:space="preserve">, G. (2011). Herbivory, connectivity, and ecosystem resilience: response of a coral reef to a large-scale perturbation. </w:t>
      </w:r>
      <w:proofErr w:type="spellStart"/>
      <w:r w:rsidRPr="00DC6911">
        <w:rPr>
          <w:i/>
          <w:iCs/>
        </w:rPr>
        <w:t>PloS</w:t>
      </w:r>
      <w:proofErr w:type="spellEnd"/>
      <w:r w:rsidRPr="00DC6911">
        <w:rPr>
          <w:i/>
          <w:iCs/>
        </w:rPr>
        <w:t xml:space="preserve"> One</w:t>
      </w:r>
      <w:r w:rsidRPr="00DC6911">
        <w:t xml:space="preserve">, </w:t>
      </w:r>
      <w:r w:rsidRPr="00DC6911">
        <w:rPr>
          <w:i/>
          <w:iCs/>
        </w:rPr>
        <w:t>6</w:t>
      </w:r>
      <w:r w:rsidRPr="00DC6911">
        <w:t>(8), e23717.</w:t>
      </w:r>
      <w:r w:rsidRPr="00DC6911">
        <w:br/>
      </w:r>
      <w:r w:rsidRPr="00DC6911">
        <w:br/>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I., Allen, R., Roff, G., Marshell, A</w:t>
      </w:r>
      <w:proofErr w:type="gramStart"/>
      <w:r w:rsidRPr="00DC6911">
        <w:t>., …</w:t>
      </w:r>
      <w:proofErr w:type="gramEnd"/>
      <w:r w:rsidRPr="00DC6911">
        <w:t xml:space="preserve">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w:t>
      </w:r>
      <w:proofErr w:type="gramStart"/>
      <w:r w:rsidRPr="00DC6911">
        <w:t>impacts</w:t>
      </w:r>
      <w:proofErr w:type="gramEnd"/>
      <w:r w:rsidRPr="00DC6911">
        <w:t xml:space="preserve"> the ecosystem roles of parrotfishes on coral reefs. </w:t>
      </w:r>
      <w:r w:rsidRPr="00DC6911">
        <w:rPr>
          <w:i/>
          <w:iCs/>
        </w:rPr>
        <w:t xml:space="preserve">Proceedings. Biological Sciences / </w:t>
      </w:r>
      <w:proofErr w:type="gramStart"/>
      <w:r w:rsidRPr="00DC6911">
        <w:rPr>
          <w:i/>
          <w:iCs/>
        </w:rPr>
        <w:t>The</w:t>
      </w:r>
      <w:proofErr w:type="gramEnd"/>
      <w:r w:rsidRPr="00DC6911">
        <w:rPr>
          <w:i/>
          <w:iCs/>
        </w:rPr>
        <w:t xml:space="preserv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Brandl,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r w:rsidRPr="00DC6911">
        <w:br/>
      </w:r>
      <w:r w:rsidRPr="00DC6911">
        <w:br/>
        <w:t>Clements, K. D., &amp; Howard Choat, J. (2018). Nutritional Ecology of Parrotfishes (</w:t>
      </w:r>
      <w:proofErr w:type="spellStart"/>
      <w:r w:rsidRPr="00DC6911">
        <w:t>Scarinae</w:t>
      </w:r>
      <w:proofErr w:type="spellEnd"/>
      <w:r w:rsidRPr="00DC6911">
        <w:t xml:space="preserve">, </w:t>
      </w:r>
      <w:proofErr w:type="spellStart"/>
      <w:r w:rsidRPr="00DC6911">
        <w:t>Labridae</w:t>
      </w:r>
      <w:proofErr w:type="spellEnd"/>
      <w:r w:rsidRPr="00DC6911">
        <w:t xml:space="preserve">). In </w:t>
      </w:r>
      <w:r w:rsidRPr="00DC6911">
        <w:rPr>
          <w:i/>
          <w:iCs/>
        </w:rPr>
        <w:t>Biology of Parrotfishes</w:t>
      </w:r>
      <w:r w:rsidRPr="00DC6911">
        <w:t xml:space="preserve"> (pp. 42–68). CRC Press.</w:t>
      </w:r>
      <w:r w:rsidRPr="00DC6911">
        <w:br/>
      </w:r>
      <w:r w:rsidRPr="00DC6911">
        <w:br/>
      </w:r>
      <w:proofErr w:type="spellStart"/>
      <w:r w:rsidRPr="00DC6911">
        <w:t>Doropoulos</w:t>
      </w:r>
      <w:proofErr w:type="spellEnd"/>
      <w:r w:rsidRPr="00DC6911">
        <w:t xml:space="preserve">, C., </w:t>
      </w:r>
      <w:proofErr w:type="spellStart"/>
      <w:r w:rsidRPr="00DC6911">
        <w:t>Hyndes</w:t>
      </w:r>
      <w:proofErr w:type="spellEnd"/>
      <w:r w:rsidRPr="00DC6911">
        <w:t xml:space="preserve">, G. A., </w:t>
      </w:r>
      <w:proofErr w:type="spellStart"/>
      <w:r w:rsidRPr="00DC6911">
        <w:t>Abecasis</w:t>
      </w:r>
      <w:proofErr w:type="spellEnd"/>
      <w:r w:rsidRPr="00DC6911">
        <w:t xml:space="preserve">, D., &amp; </w:t>
      </w:r>
      <w:proofErr w:type="spellStart"/>
      <w:r w:rsidRPr="00DC6911">
        <w:t>Vergés</w:t>
      </w:r>
      <w:proofErr w:type="spellEnd"/>
      <w:r w:rsidRPr="00DC6911">
        <w:t xml:space="preserve">, A. (2013). Herbivores strongly influence algal recruitment in both coral- and algal-dominated coral reef habitats. </w:t>
      </w:r>
      <w:r w:rsidRPr="00DC6911">
        <w:rPr>
          <w:i/>
          <w:iCs/>
        </w:rPr>
        <w:t>Marine Ecology Progress Series</w:t>
      </w:r>
      <w:r w:rsidRPr="00DC6911">
        <w:t xml:space="preserve">, </w:t>
      </w:r>
      <w:r w:rsidRPr="00DC6911">
        <w:rPr>
          <w:i/>
          <w:iCs/>
        </w:rPr>
        <w:t>486</w:t>
      </w:r>
      <w:r w:rsidRPr="00DC6911">
        <w:t>, 153–164.</w:t>
      </w:r>
      <w:r w:rsidRPr="00DC6911">
        <w:br/>
      </w:r>
      <w:r w:rsidRPr="00DC6911">
        <w:br/>
        <w:t xml:space="preserve">Edwards, C. B., Friedlander, A. M., Green, A. G., Hardt, M. J., Sala, E., </w:t>
      </w:r>
      <w:proofErr w:type="spellStart"/>
      <w:r w:rsidRPr="00DC6911">
        <w:t>Sweatman</w:t>
      </w:r>
      <w:proofErr w:type="spellEnd"/>
      <w:r w:rsidRPr="00DC6911">
        <w:t>, H. P</w:t>
      </w:r>
      <w:proofErr w:type="gramStart"/>
      <w:r w:rsidRPr="00DC6911">
        <w:t>., …</w:t>
      </w:r>
      <w:proofErr w:type="gramEnd"/>
      <w:r w:rsidRPr="00DC6911">
        <w:t xml:space="preserve">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Pr="00DC6911">
        <w:t xml:space="preserve">, </w:t>
      </w:r>
      <w:r w:rsidRPr="00DC6911">
        <w:rPr>
          <w:i/>
          <w:iCs/>
        </w:rPr>
        <w:t>281</w:t>
      </w:r>
      <w:r w:rsidRPr="00DC6911">
        <w:t>(1774), 20131835.</w:t>
      </w:r>
      <w:r w:rsidRPr="00DC6911">
        <w:br/>
      </w:r>
      <w:r w:rsidRPr="00DC6911">
        <w:br/>
        <w:t xml:space="preserve">Froese, R., &amp; </w:t>
      </w:r>
      <w:proofErr w:type="spellStart"/>
      <w:r w:rsidRPr="00DC6911">
        <w:t>Pauly</w:t>
      </w:r>
      <w:proofErr w:type="spellEnd"/>
      <w:r w:rsidRPr="00DC6911">
        <w:t xml:space="preserve">, D. (2018). </w:t>
      </w:r>
      <w:proofErr w:type="spellStart"/>
      <w:r w:rsidRPr="00DC6911">
        <w:rPr>
          <w:i/>
          <w:iCs/>
        </w:rPr>
        <w:t>FishBase</w:t>
      </w:r>
      <w:proofErr w:type="spellEnd"/>
      <w:r w:rsidRPr="00DC6911">
        <w:t xml:space="preserve"> [Data set].</w:t>
      </w:r>
      <w:r w:rsidRPr="00DC6911">
        <w:br/>
      </w:r>
      <w:r w:rsidRPr="00DC6911">
        <w:br/>
      </w:r>
      <w:proofErr w:type="spellStart"/>
      <w:r w:rsidRPr="00DC6911">
        <w:t>Gillooly</w:t>
      </w:r>
      <w:proofErr w:type="spellEnd"/>
      <w:r w:rsidRPr="00DC6911">
        <w:t xml:space="preserve">, J. F., Brown, J. H., West, G. B., Savage, V. M., &amp; </w:t>
      </w:r>
      <w:proofErr w:type="spellStart"/>
      <w:r w:rsidRPr="00DC6911">
        <w:t>Charnov</w:t>
      </w:r>
      <w:proofErr w:type="spellEnd"/>
      <w:r w:rsidRPr="00DC6911">
        <w:t xml:space="preserve">, E. L. (2001). Effects of size and temperature on metabolic rate. </w:t>
      </w:r>
      <w:r w:rsidRPr="00DC6911">
        <w:rPr>
          <w:i/>
          <w:iCs/>
        </w:rPr>
        <w:t>Science</w:t>
      </w:r>
      <w:r w:rsidRPr="00DC6911">
        <w:t xml:space="preserve">, </w:t>
      </w:r>
      <w:r w:rsidRPr="00DC6911">
        <w:rPr>
          <w:i/>
          <w:iCs/>
        </w:rPr>
        <w:t>293</w:t>
      </w:r>
      <w:r w:rsidRPr="00DC6911">
        <w:t>(5538), 2248–2251.</w:t>
      </w:r>
      <w:r w:rsidRPr="00DC6911">
        <w:br/>
      </w:r>
      <w:r w:rsidRPr="00DC6911">
        <w:br/>
        <w:t xml:space="preserve">Gilmour, J. P., Smith, L. D., Heyward, A. J., Baird, A. H., &amp; Pratchett, M. S. (2013). Recovery of an isolated coral reef system following severe disturbance. </w:t>
      </w:r>
      <w:r w:rsidRPr="00DC6911">
        <w:rPr>
          <w:i/>
          <w:iCs/>
        </w:rPr>
        <w:t>Science</w:t>
      </w:r>
      <w:r w:rsidRPr="00DC6911">
        <w:t xml:space="preserve">, </w:t>
      </w:r>
      <w:r w:rsidRPr="00DC6911">
        <w:rPr>
          <w:i/>
          <w:iCs/>
        </w:rPr>
        <w:t>340</w:t>
      </w:r>
      <w:r w:rsidRPr="00DC6911">
        <w:t>(6128), 69–71.</w:t>
      </w:r>
      <w:r w:rsidRPr="00DC6911">
        <w:br/>
      </w:r>
      <w:r w:rsidRPr="00DC6911">
        <w:br/>
        <w:t xml:space="preserve">Goatley, C. H. R., &amp; Bellwood, D. R. (2012). Sediment suppresses herbivory across a coral reef depth gradient. </w:t>
      </w:r>
      <w:r w:rsidRPr="00DC6911">
        <w:rPr>
          <w:i/>
          <w:iCs/>
        </w:rPr>
        <w:t>Biology Letters</w:t>
      </w:r>
      <w:r w:rsidRPr="00DC6911">
        <w:t xml:space="preserve">, </w:t>
      </w:r>
      <w:r w:rsidRPr="00DC6911">
        <w:rPr>
          <w:i/>
          <w:iCs/>
        </w:rPr>
        <w:t>8</w:t>
      </w:r>
      <w:r w:rsidRPr="00DC6911">
        <w:t>(6), 1016–1018.</w:t>
      </w:r>
      <w:r w:rsidRPr="00DC6911">
        <w:br/>
      </w:r>
      <w:r w:rsidRPr="00DC6911">
        <w:br/>
        <w:t xml:space="preserve">Graham, N. A. J., Bellwood, D. R., Cinner, J. E., Hughes, T. P., Norström, A. V., &amp; Nyström, M. (2013). Managing resilience to reverse phase shifts in coral reefs. </w:t>
      </w:r>
      <w:r w:rsidRPr="00DC6911">
        <w:rPr>
          <w:i/>
          <w:iCs/>
        </w:rPr>
        <w:t>Frontiers in Ecology and the Environment</w:t>
      </w:r>
      <w:r w:rsidRPr="00DC6911">
        <w:t xml:space="preserve">, </w:t>
      </w:r>
      <w:r w:rsidRPr="00DC6911">
        <w:rPr>
          <w:i/>
          <w:iCs/>
        </w:rPr>
        <w:t>11</w:t>
      </w:r>
      <w:r w:rsidRPr="00DC6911">
        <w:t>(10), 541–548.</w:t>
      </w:r>
      <w:r w:rsidRPr="00DC6911">
        <w:br/>
      </w:r>
      <w:r w:rsidRPr="00DC6911">
        <w:br/>
      </w:r>
      <w:r w:rsidRPr="00DC6911">
        <w:lastRenderedPageBreak/>
        <w:t xml:space="preserve">Graham, N. A. J., Chong-Seng, K. M., Huchery, C., Januchowski-Hartley, F. A., &amp; Nash, K. L. (2014). Coral reef community composition in the context of disturbance history on the Great Barrier Reef, Australia. </w:t>
      </w:r>
      <w:proofErr w:type="spellStart"/>
      <w:r w:rsidRPr="00DC6911">
        <w:rPr>
          <w:i/>
          <w:iCs/>
        </w:rPr>
        <w:t>PloS</w:t>
      </w:r>
      <w:proofErr w:type="spellEnd"/>
      <w:r w:rsidRPr="00DC6911">
        <w:rPr>
          <w:i/>
          <w:iCs/>
        </w:rPr>
        <w:t xml:space="preserve"> One</w:t>
      </w:r>
      <w:r w:rsidRPr="00DC6911">
        <w:t xml:space="preserve">, </w:t>
      </w:r>
      <w:r w:rsidRPr="00DC6911">
        <w:rPr>
          <w:i/>
          <w:iCs/>
        </w:rPr>
        <w:t>9</w:t>
      </w:r>
      <w:r w:rsidRPr="00DC6911">
        <w:t>(7), e101204.</w:t>
      </w:r>
      <w:r w:rsidRPr="00DC6911">
        <w:br/>
      </w:r>
      <w:r w:rsidRPr="00DC6911">
        <w:br/>
        <w:t xml:space="preserve">Graham, N. A. J., Jennings, S., MacNeil, M. A., Mouillot, D., &amp; Wilson, S. K. (2015). Predicting climate-driven regime shifts versus rebound potential in coral reefs. </w:t>
      </w:r>
      <w:r w:rsidRPr="00DC6911">
        <w:rPr>
          <w:i/>
          <w:iCs/>
        </w:rPr>
        <w:t>Nature</w:t>
      </w:r>
      <w:r w:rsidRPr="00DC6911">
        <w:t xml:space="preserve">, </w:t>
      </w:r>
      <w:r w:rsidRPr="00DC6911">
        <w:rPr>
          <w:i/>
          <w:iCs/>
        </w:rPr>
        <w:t>518</w:t>
      </w:r>
      <w:r w:rsidRPr="00DC6911">
        <w:t>(7537), 94–97.</w:t>
      </w:r>
      <w:r w:rsidRPr="00DC6911">
        <w:br/>
      </w:r>
      <w:r w:rsidRPr="00DC6911">
        <w:br/>
        <w:t xml:space="preserve">Graham, N. A. J., Wilson, S. K., Jennings, S., Polunin, N. V. C., Bijoux, J. P., &amp; Robinson, J. (2006). Dynamic fragility of oceanic coral reef ecosystems. </w:t>
      </w:r>
      <w:r w:rsidRPr="00DC6911">
        <w:rPr>
          <w:i/>
          <w:iCs/>
        </w:rPr>
        <w:t>Proceedings of the National Academy of Sciences of the United States of America</w:t>
      </w:r>
      <w:r w:rsidRPr="00DC6911">
        <w:t xml:space="preserve">, </w:t>
      </w:r>
      <w:r w:rsidRPr="00DC6911">
        <w:rPr>
          <w:i/>
          <w:iCs/>
        </w:rPr>
        <w:t>103</w:t>
      </w:r>
      <w:r w:rsidRPr="00DC6911">
        <w:t>(22), 8425–8429.</w:t>
      </w:r>
      <w:r w:rsidRPr="00DC6911">
        <w:br/>
      </w:r>
      <w:r w:rsidRPr="00DC6911">
        <w:br/>
        <w:t xml:space="preserve">Green, A. L., &amp; Bellwood, D. R. (2009). </w:t>
      </w:r>
      <w:r w:rsidRPr="00DC6911">
        <w:rPr>
          <w:i/>
          <w:iCs/>
        </w:rPr>
        <w:t xml:space="preserve">Monitoring functional groups of herbivorous reef fishes as indicators of coral reef resilience - A practical guide </w:t>
      </w:r>
      <w:proofErr w:type="gramStart"/>
      <w:r w:rsidRPr="00DC6911">
        <w:rPr>
          <w:i/>
          <w:iCs/>
        </w:rPr>
        <w:t>for coral reef managers in the Asia Pacific region</w:t>
      </w:r>
      <w:r w:rsidRPr="00DC6911">
        <w:t xml:space="preserve"> (A practical guide for coral reef managers in the Asia Pacific Region)</w:t>
      </w:r>
      <w:proofErr w:type="gramEnd"/>
      <w:r w:rsidRPr="00DC6911">
        <w:t>. Gland, Switzerland: IUCN working group on Climate Change and Coral Reefs.</w:t>
      </w:r>
      <w:r w:rsidRPr="00DC6911">
        <w:br/>
      </w:r>
      <w:r w:rsidRPr="00DC6911">
        <w:br/>
        <w:t xml:space="preserve">Green, A. L., </w:t>
      </w:r>
      <w:proofErr w:type="spellStart"/>
      <w:r w:rsidRPr="00DC6911">
        <w:t>Maypa</w:t>
      </w:r>
      <w:proofErr w:type="spellEnd"/>
      <w:r w:rsidRPr="00DC6911">
        <w:t xml:space="preserve">, A. P., Almany, G. R., Rhodes, K. L., Weeks, R., Abesamis, R. A., … White, A. T. (2014). Larval dispersal and movement patterns of coral reef </w:t>
      </w:r>
      <w:proofErr w:type="gramStart"/>
      <w:r w:rsidRPr="00DC6911">
        <w:t>fishes,</w:t>
      </w:r>
      <w:proofErr w:type="gramEnd"/>
      <w:r w:rsidRPr="00DC6911">
        <w:t xml:space="preserve"> and implications for marine reserve network design. </w:t>
      </w:r>
      <w:r w:rsidRPr="00DC6911">
        <w:rPr>
          <w:i/>
          <w:iCs/>
        </w:rPr>
        <w:t>Biological Reviews of the Cambridge Philosophical Society</w:t>
      </w:r>
      <w:r w:rsidRPr="00DC6911">
        <w:t xml:space="preserve">, </w:t>
      </w:r>
      <w:r w:rsidRPr="00DC6911">
        <w:rPr>
          <w:i/>
          <w:iCs/>
        </w:rPr>
        <w:t>90</w:t>
      </w:r>
      <w:r w:rsidRPr="00DC6911">
        <w:t>(4), 1215–1247.</w:t>
      </w:r>
      <w:r w:rsidRPr="00DC6911">
        <w:br/>
      </w:r>
      <w:r w:rsidRPr="00DC6911">
        <w:br/>
        <w:t xml:space="preserve">Han, X., Adam, T. C., Schmitt, R. J., Brooks, A. J., &amp; Holbrook, S. J. (2016). Response of herbivore functional groups to sequential perturbations in Moorea, French Polynesia.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35</w:t>
      </w:r>
      <w:r w:rsidRPr="00DC6911">
        <w:t>(3), 999–1009.</w:t>
      </w:r>
      <w:r w:rsidRPr="00DC6911">
        <w:br/>
      </w:r>
      <w:r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Pr="00DC6911">
        <w:t xml:space="preserve">, </w:t>
      </w:r>
      <w:r w:rsidRPr="00DC6911">
        <w:rPr>
          <w:i/>
          <w:iCs/>
        </w:rPr>
        <w:t>283</w:t>
      </w:r>
      <w:r w:rsidRPr="00DC6911">
        <w:t>(1843), 20161716.</w:t>
      </w:r>
      <w:r w:rsidRPr="00DC6911">
        <w:br/>
      </w:r>
      <w:r w:rsidRPr="00DC6911">
        <w:br/>
        <w:t xml:space="preserve">Hicks, C. C., &amp; McClanahan, T. R. (2012). Assessing gear modifications needed to optimize yields in a heavily exploited, multi-species, seagrass and coral reef fishery. </w:t>
      </w:r>
      <w:proofErr w:type="spellStart"/>
      <w:r w:rsidRPr="00DC6911">
        <w:rPr>
          <w:i/>
          <w:iCs/>
        </w:rPr>
        <w:t>PloS</w:t>
      </w:r>
      <w:proofErr w:type="spellEnd"/>
      <w:r w:rsidRPr="00DC6911">
        <w:rPr>
          <w:i/>
          <w:iCs/>
        </w:rPr>
        <w:t xml:space="preserve"> One</w:t>
      </w:r>
      <w:r w:rsidRPr="00DC6911">
        <w:t xml:space="preserve">, </w:t>
      </w:r>
      <w:r w:rsidRPr="00DC6911">
        <w:rPr>
          <w:i/>
          <w:iCs/>
        </w:rPr>
        <w:t>7</w:t>
      </w:r>
      <w:r w:rsidRPr="00DC6911">
        <w:t>(5), e36022.</w:t>
      </w:r>
      <w:r w:rsidRPr="00DC6911">
        <w:br/>
      </w:r>
      <w:r w:rsidRPr="00DC6911">
        <w:br/>
        <w:t xml:space="preserve">Hoey, A. S., &amp; Bellwood, D. R. (2008). Cross-shelf variation in the role of parrotfishes on the Great Barrier Reef.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t xml:space="preserve">Hughes, T. P., Barnes, M. L., Bellwood, D. R., Cinner, J. E., Cumming, G. S., Jackson, J. B. C., … </w:t>
      </w:r>
      <w:proofErr w:type="spellStart"/>
      <w:r w:rsidRPr="00DC6911">
        <w:t>Scheffer</w:t>
      </w:r>
      <w:proofErr w:type="spellEnd"/>
      <w:r w:rsidRPr="00DC6911">
        <w:t xml:space="preserve">, M. (2017). Coral reefs in the Anthropocene. </w:t>
      </w:r>
      <w:r w:rsidRPr="00DC6911">
        <w:rPr>
          <w:i/>
          <w:iCs/>
        </w:rPr>
        <w:t>Nature</w:t>
      </w:r>
      <w:r w:rsidRPr="00DC6911">
        <w:t xml:space="preserve">, </w:t>
      </w:r>
      <w:r w:rsidRPr="00DC6911">
        <w:rPr>
          <w:i/>
          <w:iCs/>
        </w:rPr>
        <w:t>546</w:t>
      </w:r>
      <w:r w:rsidRPr="00DC6911">
        <w:t>(7656), 82–90.</w:t>
      </w:r>
      <w:r w:rsidRPr="00DC6911">
        <w:br/>
      </w:r>
      <w:r w:rsidRPr="00DC6911">
        <w:br/>
        <w:t xml:space="preserve">Hughes, T. P., Rodrigues, M. J., Bellwood, D. R., </w:t>
      </w:r>
      <w:proofErr w:type="spellStart"/>
      <w:r w:rsidRPr="00DC6911">
        <w:t>Ceccarelli</w:t>
      </w:r>
      <w:proofErr w:type="spellEnd"/>
      <w:r w:rsidRPr="00DC6911">
        <w:t>, D., Hoegh-Guldberg, O., McCook, L</w:t>
      </w:r>
      <w:proofErr w:type="gramStart"/>
      <w:r w:rsidRPr="00DC6911">
        <w:t>., …</w:t>
      </w:r>
      <w:proofErr w:type="gramEnd"/>
      <w:r w:rsidRPr="00DC6911">
        <w:t xml:space="preserve">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r>
      <w:r w:rsidRPr="00DC6911">
        <w:lastRenderedPageBreak/>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 xml:space="preserve">105 </w:t>
      </w:r>
      <w:proofErr w:type="spellStart"/>
      <w:r w:rsidRPr="00DC6911">
        <w:rPr>
          <w:i/>
          <w:iCs/>
        </w:rPr>
        <w:t>Suppl</w:t>
      </w:r>
      <w:proofErr w:type="spellEnd"/>
      <w:r w:rsidRPr="00DC6911">
        <w:rPr>
          <w:i/>
          <w:iCs/>
        </w:rPr>
        <w:t xml:space="preserve"> 1</w:t>
      </w:r>
      <w:r w:rsidRPr="00DC6911">
        <w:t>, 11458–11465.</w:t>
      </w:r>
      <w:r w:rsidRPr="00DC6911">
        <w:br/>
      </w:r>
      <w:r w:rsidRPr="00DC6911">
        <w:br/>
        <w:t xml:space="preserve">Jouffray, J.-B., Nyström, M., Norström, A. V., Williams, I. D., Wedding, L. M., Kittinger,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Pr="00DC6911">
        <w:t xml:space="preserve">, </w:t>
      </w:r>
      <w:r w:rsidRPr="00DC6911">
        <w:rPr>
          <w:i/>
          <w:iCs/>
        </w:rPr>
        <w:t>370</w:t>
      </w:r>
      <w:r w:rsidRPr="00DC6911">
        <w:t>(1659), 20130268.</w:t>
      </w:r>
      <w:r w:rsidRPr="00DC6911">
        <w:br/>
      </w:r>
      <w:r w:rsidRPr="00DC6911">
        <w:br/>
      </w:r>
      <w:proofErr w:type="spellStart"/>
      <w:r w:rsidRPr="00DC6911">
        <w:t>Keesing</w:t>
      </w:r>
      <w:proofErr w:type="spellEnd"/>
      <w:r w:rsidRPr="00DC6911">
        <w:t xml:space="preserve">,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r w:rsidRPr="00DC6911">
        <w:br/>
      </w:r>
      <w:r w:rsidRPr="00DC6911">
        <w:br/>
        <w:t xml:space="preserve">Lokrantz, J., Nyström, M., </w:t>
      </w:r>
      <w:proofErr w:type="spellStart"/>
      <w:r w:rsidRPr="00DC6911">
        <w:t>Thyresson</w:t>
      </w:r>
      <w:proofErr w:type="spellEnd"/>
      <w:r w:rsidRPr="00DC6911">
        <w:t xml:space="preserve">, M., &amp; Johansson, C. (2008). The non-linear relationship between body size and function in parrotfishes.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27</w:t>
      </w:r>
      <w:r w:rsidRPr="00DC6911">
        <w:t>(4), 967–974.</w:t>
      </w:r>
      <w:r w:rsidRPr="00DC6911">
        <w:br/>
      </w:r>
      <w:r w:rsidRPr="00DC6911">
        <w:br/>
        <w:t xml:space="preserve">MacNeil, M. A., Graham, N. A. J., Cinner, J. E., Wilson, S. K., Williams, I. D., Maina, J., … McClanahan, T. R. (2015). Recovery potential of the world’s coral reef fishes. </w:t>
      </w:r>
      <w:r w:rsidRPr="00DC6911">
        <w:rPr>
          <w:i/>
          <w:iCs/>
        </w:rPr>
        <w:t>Nature</w:t>
      </w:r>
      <w:r w:rsidRPr="00DC6911">
        <w:t xml:space="preserve">, </w:t>
      </w:r>
      <w:r w:rsidRPr="00DC6911">
        <w:rPr>
          <w:i/>
          <w:iCs/>
        </w:rPr>
        <w:t>520</w:t>
      </w:r>
      <w:r w:rsidRPr="00DC6911">
        <w:t>, 341–344.</w:t>
      </w:r>
      <w:r w:rsidRPr="00DC6911">
        <w:br/>
      </w:r>
      <w:r w:rsidRPr="00DC6911">
        <w:br/>
        <w:t xml:space="preserve">Marshell, A., &amp; Mumby, P. J. (2015). The role of surgeonfish (Acanthuridae) in maintaining algal turf biomass on coral reefs. </w:t>
      </w:r>
      <w:r w:rsidRPr="00DC6911">
        <w:rPr>
          <w:i/>
          <w:iCs/>
        </w:rPr>
        <w:t>Journal of Experimental Marine Biology and Ecology</w:t>
      </w:r>
      <w:r w:rsidRPr="00DC6911">
        <w:t xml:space="preserve">, </w:t>
      </w:r>
      <w:r w:rsidRPr="00DC6911">
        <w:rPr>
          <w:i/>
          <w:iCs/>
        </w:rPr>
        <w:t>473</w:t>
      </w:r>
      <w:r w:rsidRPr="00DC6911">
        <w:t>, 152–160.</w:t>
      </w:r>
      <w:r w:rsidRPr="00DC6911">
        <w:br/>
      </w:r>
      <w:r w:rsidRPr="00DC6911">
        <w:br/>
        <w:t xml:space="preserve">McClanahan, T. R., Maina, J. M., Graham, N. A. J., &amp; Jones, K. R. (2016). </w:t>
      </w:r>
      <w:proofErr w:type="spellStart"/>
      <w:r w:rsidRPr="00DC6911">
        <w:t>Modeling</w:t>
      </w:r>
      <w:proofErr w:type="spellEnd"/>
      <w:r w:rsidRPr="00DC6911">
        <w:t xml:space="preserve"> Reef Fish Biomass, Recovery Potential, and Management Priorities in the Western Indian Ocean. </w:t>
      </w:r>
      <w:proofErr w:type="spellStart"/>
      <w:r w:rsidRPr="00DC6911">
        <w:rPr>
          <w:i/>
          <w:iCs/>
        </w:rPr>
        <w:t>PloS</w:t>
      </w:r>
      <w:proofErr w:type="spellEnd"/>
      <w:r w:rsidRPr="00DC6911">
        <w:rPr>
          <w:i/>
          <w:iCs/>
        </w:rPr>
        <w:t xml:space="preserve"> One</w:t>
      </w:r>
      <w:r w:rsidRPr="00DC6911">
        <w:t xml:space="preserve">, </w:t>
      </w:r>
      <w:r w:rsidRPr="00DC6911">
        <w:rPr>
          <w:i/>
          <w:iCs/>
        </w:rPr>
        <w:t>11</w:t>
      </w:r>
      <w:r w:rsidRPr="00DC6911">
        <w:t>(5), e0154585.</w:t>
      </w:r>
      <w:r w:rsidRPr="00DC6911">
        <w:br/>
      </w:r>
      <w:r w:rsidRPr="00DC6911">
        <w:br/>
      </w:r>
      <w:proofErr w:type="spellStart"/>
      <w:r w:rsidRPr="00DC6911">
        <w:t>McElreath</w:t>
      </w:r>
      <w:proofErr w:type="spellEnd"/>
      <w:r w:rsidRPr="00DC6911">
        <w:t xml:space="preserve">, R. (2017). </w:t>
      </w:r>
      <w:proofErr w:type="gramStart"/>
      <w:r w:rsidRPr="00DC6911">
        <w:t>Rethinking:</w:t>
      </w:r>
      <w:proofErr w:type="gramEnd"/>
      <w:r w:rsidRPr="00DC6911">
        <w:t xml:space="preserve"> statistical Rethinking book package. </w:t>
      </w:r>
      <w:r w:rsidRPr="00DC6911">
        <w:rPr>
          <w:i/>
          <w:iCs/>
        </w:rPr>
        <w:t>R Package Version</w:t>
      </w:r>
      <w:r w:rsidRPr="00DC6911">
        <w:t xml:space="preserve">, </w:t>
      </w:r>
      <w:r w:rsidRPr="00DC6911">
        <w:rPr>
          <w:i/>
          <w:iCs/>
        </w:rPr>
        <w:t>1</w:t>
      </w:r>
      <w:r w:rsidRPr="00DC6911">
        <w:t>.</w:t>
      </w:r>
      <w:r w:rsidRPr="00DC6911">
        <w:br/>
      </w:r>
      <w:r w:rsidRPr="00DC6911">
        <w:br/>
        <w:t xml:space="preserve">Metcalfe, D. B., Asner, G. P., Martin, R. E., Silva </w:t>
      </w:r>
      <w:proofErr w:type="spellStart"/>
      <w:r w:rsidRPr="00DC6911">
        <w:t>Espejo</w:t>
      </w:r>
      <w:proofErr w:type="spellEnd"/>
      <w:r w:rsidRPr="00DC6911">
        <w:t xml:space="preserve">, J. E., </w:t>
      </w:r>
      <w:proofErr w:type="spellStart"/>
      <w:r w:rsidRPr="00DC6911">
        <w:t>Huasco</w:t>
      </w:r>
      <w:proofErr w:type="spellEnd"/>
      <w:r w:rsidRPr="00DC6911">
        <w:t xml:space="preserve">, W. H., </w:t>
      </w:r>
      <w:proofErr w:type="spellStart"/>
      <w:r w:rsidRPr="00DC6911">
        <w:t>Farfán</w:t>
      </w:r>
      <w:proofErr w:type="spellEnd"/>
      <w:r w:rsidRPr="00DC6911">
        <w:t xml:space="preserve"> </w:t>
      </w:r>
      <w:proofErr w:type="spellStart"/>
      <w:r w:rsidRPr="00DC6911">
        <w:t>Amézquita</w:t>
      </w:r>
      <w:proofErr w:type="spellEnd"/>
      <w:r w:rsidRPr="00DC6911">
        <w:t xml:space="preserve">, F. F., … Malhi, Y. (2014). Herbivory makes major contributions to ecosystem carbon and nutrient cycling in tropical forests. </w:t>
      </w:r>
      <w:r w:rsidRPr="00DC6911">
        <w:rPr>
          <w:i/>
          <w:iCs/>
        </w:rPr>
        <w:t>Ecology Letters</w:t>
      </w:r>
      <w:r w:rsidRPr="00DC6911">
        <w:t xml:space="preserve">, </w:t>
      </w:r>
      <w:r w:rsidRPr="00DC6911">
        <w:rPr>
          <w:i/>
          <w:iCs/>
        </w:rPr>
        <w:t>17</w:t>
      </w:r>
      <w:r w:rsidRPr="00DC6911">
        <w:t>(3), 324–332.</w:t>
      </w:r>
      <w:r w:rsidRPr="00DC6911">
        <w:br/>
      </w:r>
      <w:r w:rsidRPr="00DC6911">
        <w:br/>
        <w:t xml:space="preserve">Mumby, P. J., Dahlgren, C. P., Harborne, A. R., Kappel, C. V., Micheli, F., Brumbaugh, D. R., … Gill, A. B. (2006). Fishing, trophic cascades, and the process of grazing on coral reefs. </w:t>
      </w:r>
      <w:r w:rsidRPr="00DC6911">
        <w:rPr>
          <w:i/>
          <w:iCs/>
        </w:rPr>
        <w:t>Science</w:t>
      </w:r>
      <w:r w:rsidRPr="00DC6911">
        <w:t xml:space="preserve">, </w:t>
      </w:r>
      <w:r w:rsidRPr="00DC6911">
        <w:rPr>
          <w:i/>
          <w:iCs/>
        </w:rPr>
        <w:t>311</w:t>
      </w:r>
      <w:r w:rsidRPr="00DC6911">
        <w:t>(5757), 98–101.</w:t>
      </w:r>
      <w:r w:rsidRPr="00DC6911">
        <w:br/>
      </w:r>
      <w:r w:rsidRPr="00DC6911">
        <w:br/>
      </w:r>
      <w:proofErr w:type="spellStart"/>
      <w:r w:rsidRPr="00DC6911">
        <w:t>Munday</w:t>
      </w:r>
      <w:proofErr w:type="spellEnd"/>
      <w:r w:rsidRPr="00DC6911">
        <w:t xml:space="preserve">, P. L., &amp; Jones, G. P. (1998). The Ecological Implications of Small Body Size </w:t>
      </w:r>
      <w:proofErr w:type="gramStart"/>
      <w:r w:rsidRPr="00DC6911">
        <w:t>Among</w:t>
      </w:r>
      <w:proofErr w:type="gramEnd"/>
      <w:r w:rsidRPr="00DC6911">
        <w:t xml:space="preserve"> Coral-Reef Fishes. </w:t>
      </w:r>
      <w:r w:rsidRPr="00DC6911">
        <w:rPr>
          <w:i/>
          <w:iCs/>
        </w:rPr>
        <w:t>Ocean &amp; Coastal Management</w:t>
      </w:r>
      <w:r w:rsidRPr="00DC6911">
        <w:t xml:space="preserve">, </w:t>
      </w:r>
      <w:r w:rsidRPr="00DC6911">
        <w:rPr>
          <w:i/>
          <w:iCs/>
        </w:rPr>
        <w:t>36</w:t>
      </w:r>
      <w:r w:rsidRPr="00DC6911">
        <w:t>, 373–411.</w:t>
      </w:r>
      <w:r w:rsidRPr="00DC6911">
        <w:br/>
      </w:r>
      <w:r w:rsidRPr="00DC6911">
        <w:br/>
        <w:t>Nash, K. L., Abesamis, R. A., Graham, N. A. J., McClure, E. C., &amp; Moland, E. (2016</w:t>
      </w:r>
      <w:r>
        <w:t>b</w:t>
      </w:r>
      <w:r w:rsidRPr="00DC6911">
        <w:t xml:space="preserve">). Drivers of herbivory on coral reefs: species, habitat and management effects. </w:t>
      </w:r>
      <w:r w:rsidRPr="00DC6911">
        <w:rPr>
          <w:i/>
          <w:iCs/>
        </w:rPr>
        <w:t>Marine Ecology Progress Series</w:t>
      </w:r>
      <w:r w:rsidRPr="00DC6911">
        <w:t xml:space="preserve">, </w:t>
      </w:r>
      <w:r w:rsidRPr="00DC6911">
        <w:rPr>
          <w:i/>
          <w:iCs/>
        </w:rPr>
        <w:t>554</w:t>
      </w:r>
      <w:r w:rsidRPr="00DC6911">
        <w:t>, 129–140.</w:t>
      </w:r>
      <w:r w:rsidRPr="00DC6911">
        <w:br/>
      </w:r>
      <w:r w:rsidRPr="00DC6911">
        <w:br/>
        <w:t xml:space="preserve">Nash, K. L., Graham, N. A. J., &amp; Bellwood, D. R. (2013). Fish foraging patterns, vulnerability to fishing, and implications for the management of ecosystem function across scales. </w:t>
      </w:r>
      <w:r w:rsidRPr="00DC6911">
        <w:rPr>
          <w:i/>
          <w:iCs/>
        </w:rPr>
        <w:t xml:space="preserve">Ecological </w:t>
      </w:r>
      <w:r w:rsidRPr="00DC6911">
        <w:rPr>
          <w:i/>
          <w:iCs/>
        </w:rPr>
        <w:lastRenderedPageBreak/>
        <w:t>Applications: A Publication of the Ecological Society of America</w:t>
      </w:r>
      <w:r w:rsidRPr="00DC6911">
        <w:t xml:space="preserve">, </w:t>
      </w:r>
      <w:r w:rsidRPr="00DC6911">
        <w:rPr>
          <w:i/>
          <w:iCs/>
        </w:rPr>
        <w:t>23</w:t>
      </w:r>
      <w:r w:rsidRPr="00DC6911">
        <w:t>(7), 1632–1644.</w:t>
      </w:r>
      <w:r w:rsidRPr="00DC6911">
        <w:br/>
      </w:r>
      <w:r w:rsidRPr="00DC6911">
        <w:br/>
        <w:t>Nash, K. L., Graham, N. A. J., Jennings, S., Wilson, S. K., &amp; Bellwood, D. R. (2016</w:t>
      </w:r>
      <w:r>
        <w:t>a</w:t>
      </w:r>
      <w:r w:rsidRPr="00DC6911">
        <w:t xml:space="preserve">). Herbivore cross-scale redundancy supports response diversity and promotes coral reef resilience. </w:t>
      </w:r>
      <w:r w:rsidRPr="00DC6911">
        <w:rPr>
          <w:i/>
          <w:iCs/>
        </w:rPr>
        <w:t>Journal of Applied Ecology</w:t>
      </w:r>
      <w:r w:rsidRPr="00DC6911">
        <w:t xml:space="preserve">, </w:t>
      </w:r>
      <w:r w:rsidRPr="00DC6911">
        <w:rPr>
          <w:i/>
          <w:iCs/>
        </w:rPr>
        <w:t>53</w:t>
      </w:r>
      <w:r w:rsidRPr="00DC6911">
        <w:t>(3), 646–655.</w:t>
      </w:r>
      <w:r w:rsidRPr="00DC6911">
        <w:br/>
      </w:r>
      <w:r w:rsidRPr="00DC6911">
        <w:br/>
        <w:t xml:space="preserve">Polunin, N. V. C., </w:t>
      </w:r>
      <w:proofErr w:type="spellStart"/>
      <w:r w:rsidRPr="00DC6911">
        <w:t>Harmelin</w:t>
      </w:r>
      <w:proofErr w:type="spellEnd"/>
      <w:r w:rsidRPr="00DC6911">
        <w:t xml:space="preserve">-Vivien, M., &amp; </w:t>
      </w:r>
      <w:proofErr w:type="spellStart"/>
      <w:r w:rsidRPr="00DC6911">
        <w:t>Galzin</w:t>
      </w:r>
      <w:proofErr w:type="spellEnd"/>
      <w:r w:rsidRPr="00DC6911">
        <w:t xml:space="preserve">, R. (1995). Contrasts in algal food processing among five herbivorous coral-reef fishes. </w:t>
      </w:r>
      <w:r w:rsidRPr="00DC6911">
        <w:rPr>
          <w:i/>
          <w:iCs/>
        </w:rPr>
        <w:t>Oceanographic Literature Review</w:t>
      </w:r>
      <w:r w:rsidRPr="00DC6911">
        <w:t xml:space="preserve">, </w:t>
      </w:r>
      <w:r w:rsidRPr="00DC6911">
        <w:rPr>
          <w:i/>
          <w:iCs/>
        </w:rPr>
        <w:t>47</w:t>
      </w:r>
      <w:r w:rsidRPr="00DC6911">
        <w:t>(43), 455–465.</w:t>
      </w:r>
      <w:r w:rsidRPr="00DC6911">
        <w:br/>
      </w:r>
      <w:r w:rsidRPr="00DC6911">
        <w:br/>
        <w:t xml:space="preserve">Polunin, N. V. C., &amp; Roberts, C. M. (1993). Greater biomass and value of target coral-reef fishes in two small Caribbean marine reserves. </w:t>
      </w:r>
      <w:r w:rsidRPr="00DC6911">
        <w:rPr>
          <w:i/>
          <w:iCs/>
        </w:rPr>
        <w:t>Marine Ecology-Progress Series</w:t>
      </w:r>
      <w:r w:rsidRPr="00DC6911">
        <w:t xml:space="preserve">, </w:t>
      </w:r>
      <w:r w:rsidRPr="00DC6911">
        <w:rPr>
          <w:i/>
          <w:iCs/>
        </w:rPr>
        <w:t>100</w:t>
      </w:r>
      <w:r w:rsidRPr="00DC6911">
        <w:t>, 167–167.</w:t>
      </w:r>
      <w:r w:rsidRPr="00DC6911">
        <w:br/>
      </w:r>
      <w:r w:rsidRPr="00DC6911">
        <w:br/>
      </w:r>
      <w:proofErr w:type="spellStart"/>
      <w:r w:rsidRPr="00DC6911">
        <w:t>Priedîtis</w:t>
      </w:r>
      <w:proofErr w:type="spellEnd"/>
      <w:r w:rsidRPr="00DC6911">
        <w:t xml:space="preserve">, A., Howlett, S. J., </w:t>
      </w:r>
      <w:proofErr w:type="spellStart"/>
      <w:r w:rsidRPr="00DC6911">
        <w:t>Baumanis</w:t>
      </w:r>
      <w:proofErr w:type="spellEnd"/>
      <w:r w:rsidRPr="00DC6911">
        <w:t xml:space="preserve">, J., </w:t>
      </w:r>
      <w:proofErr w:type="spellStart"/>
      <w:r w:rsidRPr="00DC6911">
        <w:t>Bagrade</w:t>
      </w:r>
      <w:proofErr w:type="spellEnd"/>
      <w:r w:rsidRPr="00DC6911">
        <w:t xml:space="preserve">, G., Done, G., </w:t>
      </w:r>
      <w:proofErr w:type="spellStart"/>
      <w:r w:rsidRPr="00DC6911">
        <w:t>Jansons</w:t>
      </w:r>
      <w:proofErr w:type="spellEnd"/>
      <w:r w:rsidRPr="00DC6911">
        <w:t xml:space="preserve">, </w:t>
      </w:r>
      <w:proofErr w:type="gramStart"/>
      <w:r w:rsidRPr="00DC6911">
        <w:t>Â., …</w:t>
      </w:r>
      <w:proofErr w:type="gramEnd"/>
      <w:r w:rsidRPr="00DC6911">
        <w:t xml:space="preserve"> </w:t>
      </w:r>
      <w:proofErr w:type="spellStart"/>
      <w:r w:rsidRPr="00DC6911">
        <w:t>Ozoliòð</w:t>
      </w:r>
      <w:proofErr w:type="spellEnd"/>
      <w:r w:rsidRPr="00DC6911">
        <w:t xml:space="preserve">, J. (n.d.). Quantification of Deer Browsing in </w:t>
      </w:r>
      <w:proofErr w:type="gramStart"/>
      <w:r w:rsidRPr="00DC6911">
        <w:t>Summer</w:t>
      </w:r>
      <w:proofErr w:type="gramEnd"/>
      <w:r w:rsidRPr="00DC6911">
        <w:t xml:space="preserve"> and Its Importance for Game Management in Latvia. </w:t>
      </w:r>
      <w:r w:rsidR="00A34B92">
        <w:rPr>
          <w:i/>
        </w:rPr>
        <w:t>Baltic Forestry</w:t>
      </w:r>
      <w:r w:rsidR="00A34B92">
        <w:t xml:space="preserve">, </w:t>
      </w:r>
      <w:r w:rsidR="00A34B92">
        <w:rPr>
          <w:i/>
        </w:rPr>
        <w:t>23</w:t>
      </w:r>
      <w:r w:rsidR="00A34B92">
        <w:t>(2), 423-431.</w:t>
      </w:r>
      <w:r w:rsidRPr="00DC6911">
        <w:br/>
      </w:r>
      <w:r w:rsidRPr="00DC6911">
        <w:br/>
        <w:t xml:space="preserve">Robinson, J. P. W., Williams, I. D., Edwards, A. M., McPherson, J., Yeager, L., Vigliola, L., … Baum, J. K. (2017). Fishing degrades size structure of coral reef fish communities. </w:t>
      </w:r>
      <w:r w:rsidRPr="00DC6911">
        <w:rPr>
          <w:i/>
          <w:iCs/>
        </w:rPr>
        <w:t>Global Change Biology</w:t>
      </w:r>
      <w:r w:rsidRPr="00DC6911">
        <w:t xml:space="preserve">, </w:t>
      </w:r>
      <w:r w:rsidRPr="00DC6911">
        <w:rPr>
          <w:i/>
          <w:iCs/>
        </w:rPr>
        <w:t>23</w:t>
      </w:r>
      <w:r w:rsidRPr="00DC6911">
        <w:t>(3), 1009–1022.</w:t>
      </w:r>
      <w:r w:rsidRPr="00DC6911">
        <w:br/>
      </w:r>
      <w:r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Pr="00DC6911">
        <w:rPr>
          <w:i/>
          <w:iCs/>
        </w:rPr>
        <w:t>Coral Reefs</w:t>
      </w:r>
      <w:r w:rsidR="000614EF">
        <w:rPr>
          <w:iCs/>
        </w:rPr>
        <w:t xml:space="preserve">, </w:t>
      </w:r>
      <w:r w:rsidR="000614EF">
        <w:rPr>
          <w:i/>
          <w:iCs/>
        </w:rPr>
        <w:t>37</w:t>
      </w:r>
      <w:r w:rsidR="000614EF">
        <w:rPr>
          <w:iCs/>
        </w:rPr>
        <w:t>(4), 1157-1168.</w:t>
      </w:r>
      <w:r w:rsidRPr="00DC6911">
        <w:br/>
      </w:r>
      <w:r w:rsidRPr="00DC6911">
        <w:br/>
        <w:t xml:space="preserve">Roff, G., </w:t>
      </w:r>
      <w:proofErr w:type="spellStart"/>
      <w:r w:rsidRPr="00DC6911">
        <w:t>Doropoulos</w:t>
      </w:r>
      <w:proofErr w:type="spellEnd"/>
      <w:r w:rsidRPr="00DC6911">
        <w:t xml:space="preserve">, C., </w:t>
      </w:r>
      <w:proofErr w:type="spellStart"/>
      <w:r w:rsidRPr="00DC6911">
        <w:t>Zupan</w:t>
      </w:r>
      <w:proofErr w:type="spellEnd"/>
      <w:r w:rsidRPr="00DC6911">
        <w:t xml:space="preserve">, M., Rogers, A., Steneck, R. S., </w:t>
      </w:r>
      <w:proofErr w:type="spellStart"/>
      <w:r w:rsidRPr="00DC6911">
        <w:t>Golbuu</w:t>
      </w:r>
      <w:proofErr w:type="spellEnd"/>
      <w:r w:rsidRPr="00DC6911">
        <w:t xml:space="preserve">, Y., &amp; Mumby, P. J. (2015). Phase shift facilitation following cyclone disturbance on coral reefs. </w:t>
      </w:r>
      <w:proofErr w:type="spellStart"/>
      <w:r w:rsidRPr="00DC6911">
        <w:rPr>
          <w:i/>
          <w:iCs/>
        </w:rPr>
        <w:t>Oecologia</w:t>
      </w:r>
      <w:proofErr w:type="spellEnd"/>
      <w:r w:rsidRPr="00DC6911">
        <w:t xml:space="preserve">, </w:t>
      </w:r>
      <w:r w:rsidRPr="00DC6911">
        <w:rPr>
          <w:i/>
          <w:iCs/>
        </w:rPr>
        <w:t>178</w:t>
      </w:r>
      <w:r w:rsidRPr="00DC6911">
        <w:t>(4), 1193–1203.</w:t>
      </w:r>
      <w:r w:rsidRPr="00DC6911">
        <w:br/>
      </w:r>
      <w:r w:rsidRPr="00DC6911">
        <w:br/>
      </w:r>
      <w:proofErr w:type="spellStart"/>
      <w:r w:rsidRPr="00DC6911">
        <w:t>Royo</w:t>
      </w:r>
      <w:proofErr w:type="spellEnd"/>
      <w:r w:rsidRPr="00DC6911">
        <w:t xml:space="preserve">, A. A., Collins, R., Adams, M. B., </w:t>
      </w:r>
      <w:proofErr w:type="spellStart"/>
      <w:r w:rsidRPr="00DC6911">
        <w:t>Kirschbaum</w:t>
      </w:r>
      <w:proofErr w:type="spellEnd"/>
      <w:r w:rsidRPr="00DC6911">
        <w:t xml:space="preserve">, C., &amp; Carson, W. P. (2010). Pervasive interactions between ungulate browsers and disturbance regimes promote temperate forest herbaceous diversity. </w:t>
      </w:r>
      <w:r w:rsidRPr="00DC6911">
        <w:rPr>
          <w:i/>
          <w:iCs/>
        </w:rPr>
        <w:t>Ecology</w:t>
      </w:r>
      <w:r w:rsidRPr="00DC6911">
        <w:t xml:space="preserve">, </w:t>
      </w:r>
      <w:r w:rsidRPr="00DC6911">
        <w:rPr>
          <w:i/>
          <w:iCs/>
        </w:rPr>
        <w:t>91</w:t>
      </w:r>
      <w:r w:rsidRPr="00DC6911">
        <w:t>(1), 93–105.</w:t>
      </w:r>
      <w:r w:rsidRPr="00DC6911">
        <w:br/>
      </w:r>
      <w:r w:rsidRPr="00DC6911">
        <w:br/>
        <w:t xml:space="preserve">Russ, G. R. (2003). Grazer biomass correlates more strongly with production than with biomass of algal turfs on a coral reef.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22</w:t>
      </w:r>
      <w:r w:rsidRPr="00DC6911">
        <w:t>(1), 63–67.</w:t>
      </w:r>
      <w:r w:rsidRPr="00DC6911">
        <w:br/>
      </w:r>
      <w:r w:rsidRPr="00DC6911">
        <w:br/>
        <w:t xml:space="preserve">Russ, G. R., Payne, C. S., Bergseth, B. J., Rizzari, J. R., Abesamis, R. A., &amp; Alcala, A. C. (2018). Decadal-scale response of </w:t>
      </w:r>
      <w:proofErr w:type="spellStart"/>
      <w:r w:rsidRPr="00DC6911">
        <w:t>detritivorous</w:t>
      </w:r>
      <w:proofErr w:type="spellEnd"/>
      <w:r w:rsidRPr="00DC6911">
        <w:t xml:space="preserve"> </w:t>
      </w:r>
      <w:proofErr w:type="spellStart"/>
      <w:r w:rsidRPr="00DC6911">
        <w:t>surgeonfishes</w:t>
      </w:r>
      <w:proofErr w:type="spellEnd"/>
      <w:r w:rsidRPr="00DC6911">
        <w:t xml:space="preserve"> (family Acanthuridae) to no-take marine reserve protection and changes in benthic habitat. </w:t>
      </w:r>
      <w:r w:rsidRPr="00DC6911">
        <w:rPr>
          <w:i/>
          <w:iCs/>
        </w:rPr>
        <w:t>Journal of Fish Biology</w:t>
      </w:r>
      <w:r w:rsidRPr="00DC6911">
        <w:t xml:space="preserve">, </w:t>
      </w:r>
      <w:r w:rsidRPr="00DC6911">
        <w:rPr>
          <w:i/>
          <w:iCs/>
        </w:rPr>
        <w:t>93</w:t>
      </w:r>
      <w:r w:rsidRPr="00DC6911">
        <w:t>(5), 887–900.</w:t>
      </w:r>
      <w:r w:rsidRPr="00DC6911">
        <w:br/>
      </w:r>
      <w:r w:rsidRPr="00DC6911">
        <w:br/>
        <w:t xml:space="preserve">Russ, G. R., </w:t>
      </w:r>
      <w:proofErr w:type="spellStart"/>
      <w:r w:rsidRPr="00DC6911">
        <w:t>Questel</w:t>
      </w:r>
      <w:proofErr w:type="spellEnd"/>
      <w:r w:rsidRPr="00DC6911">
        <w:t xml:space="preserve">, S.-L. A., Rizzari, J. R., &amp; Alcala, A. C. (2015). The parrotfish–coral relationship: refuting the ubiquity of a prevailing paradigm. </w:t>
      </w:r>
      <w:r w:rsidRPr="00DC6911">
        <w:rPr>
          <w:i/>
          <w:iCs/>
        </w:rPr>
        <w:t>Marine Biology</w:t>
      </w:r>
      <w:r w:rsidRPr="00DC6911">
        <w:t xml:space="preserve">, </w:t>
      </w:r>
      <w:r w:rsidRPr="00DC6911">
        <w:rPr>
          <w:i/>
          <w:iCs/>
        </w:rPr>
        <w:t>162</w:t>
      </w:r>
      <w:r w:rsidRPr="00DC6911">
        <w:t>(10), 2029–2045.</w:t>
      </w:r>
      <w:r w:rsidRPr="00DC6911">
        <w:br/>
      </w:r>
      <w:r w:rsidRPr="00DC6911">
        <w:br/>
        <w:t xml:space="preserve">Samoilys, M. A., &amp; Carlos, G. (2000). Determining Methods of Underwater Visual Census for </w:t>
      </w:r>
      <w:r w:rsidRPr="00DC6911">
        <w:lastRenderedPageBreak/>
        <w:t xml:space="preserve">Estimating the Abundance of Coral Reef Fishes. </w:t>
      </w:r>
      <w:r w:rsidRPr="00DC6911">
        <w:rPr>
          <w:i/>
          <w:iCs/>
        </w:rPr>
        <w:t>Environmental Biology of Fishes</w:t>
      </w:r>
      <w:r w:rsidRPr="00DC6911">
        <w:t xml:space="preserve">, </w:t>
      </w:r>
      <w:r w:rsidRPr="00DC6911">
        <w:rPr>
          <w:i/>
          <w:iCs/>
        </w:rPr>
        <w:t>57</w:t>
      </w:r>
      <w:r w:rsidRPr="00DC6911">
        <w:t>(3), 289–304.</w:t>
      </w:r>
      <w:r w:rsidRPr="00DC6911">
        <w:br/>
      </w:r>
      <w:r w:rsidRPr="00DC6911">
        <w:br/>
      </w:r>
      <w:proofErr w:type="spellStart"/>
      <w:r w:rsidRPr="00DC6911">
        <w:t>Schielzeth</w:t>
      </w:r>
      <w:proofErr w:type="spellEnd"/>
      <w:r w:rsidRPr="00DC6911">
        <w:t xml:space="preserve">, H. (2010). Simple means to improve the interpretability of regression coefficients: Interpretation of regression coefficients. </w:t>
      </w:r>
      <w:r w:rsidRPr="00DC6911">
        <w:rPr>
          <w:i/>
          <w:iCs/>
        </w:rPr>
        <w:t>Methods in Ecology and Evolutio</w:t>
      </w:r>
      <w:r w:rsidR="00445D7A">
        <w:rPr>
          <w:i/>
          <w:iCs/>
        </w:rPr>
        <w:t>n</w:t>
      </w:r>
      <w:r w:rsidRPr="00DC6911">
        <w:t xml:space="preserve">, </w:t>
      </w:r>
      <w:r w:rsidRPr="00DC6911">
        <w:rPr>
          <w:i/>
          <w:iCs/>
        </w:rPr>
        <w:t>1</w:t>
      </w:r>
      <w:r w:rsidRPr="00DC6911">
        <w:t>(2), 103–113.</w:t>
      </w:r>
      <w:r w:rsidRPr="00DC6911">
        <w:br/>
      </w:r>
      <w:r w:rsidRPr="00DC6911">
        <w:br/>
        <w:t xml:space="preserve">Taylor, B. M., Houk, P., Russ, G. R., &amp; Choat, J. H. (2014). Life histories predict vulnerability to overexploitation in parrotfishes.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33</w:t>
      </w:r>
      <w:r w:rsidRPr="00DC6911">
        <w:t>(4), 869–878.</w:t>
      </w:r>
      <w:r w:rsidRPr="00DC6911">
        <w:br/>
      </w:r>
      <w:r w:rsidRPr="00DC6911">
        <w:br/>
      </w:r>
      <w:proofErr w:type="spellStart"/>
      <w:r w:rsidRPr="00DC6911">
        <w:t>Tebbett</w:t>
      </w:r>
      <w:proofErr w:type="spellEnd"/>
      <w:r w:rsidRPr="00DC6911">
        <w:t xml:space="preserve">, S. B., Goatley, C. H. R., &amp; Bellwood, D. R. (2017). Clarifying functional roles: algal removal by the </w:t>
      </w:r>
      <w:proofErr w:type="spellStart"/>
      <w:r w:rsidRPr="00DC6911">
        <w:t>surgeonfishes</w:t>
      </w:r>
      <w:proofErr w:type="spellEnd"/>
      <w:r w:rsidRPr="00DC6911">
        <w:t xml:space="preserve"> </w:t>
      </w:r>
      <w:proofErr w:type="spellStart"/>
      <w:r w:rsidRPr="00DC6911">
        <w:t>Ctenochaetus</w:t>
      </w:r>
      <w:proofErr w:type="spellEnd"/>
      <w:r w:rsidRPr="00DC6911">
        <w:t xml:space="preserve"> </w:t>
      </w:r>
      <w:proofErr w:type="spellStart"/>
      <w:r w:rsidRPr="00DC6911">
        <w:t>striatus</w:t>
      </w:r>
      <w:proofErr w:type="spellEnd"/>
      <w:r w:rsidRPr="00DC6911">
        <w:t xml:space="preserve"> and </w:t>
      </w:r>
      <w:proofErr w:type="spellStart"/>
      <w:r w:rsidRPr="00DC6911">
        <w:t>Acanthurus</w:t>
      </w:r>
      <w:proofErr w:type="spellEnd"/>
      <w:r w:rsidRPr="00DC6911">
        <w:t xml:space="preserve"> </w:t>
      </w:r>
      <w:proofErr w:type="spellStart"/>
      <w:r w:rsidRPr="00DC6911">
        <w:t>nigrofuscus</w:t>
      </w:r>
      <w:proofErr w:type="spellEnd"/>
      <w:r w:rsidRPr="00DC6911">
        <w:t xml:space="preserve">.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36</w:t>
      </w:r>
      <w:r w:rsidRPr="00DC6911">
        <w:t>(3), 803–813.</w:t>
      </w:r>
      <w:r w:rsidRPr="00DC6911">
        <w:br/>
      </w:r>
      <w:r w:rsidRPr="00DC6911">
        <w:br/>
        <w:t xml:space="preserve">Van </w:t>
      </w:r>
      <w:proofErr w:type="spellStart"/>
      <w:r w:rsidRPr="00DC6911">
        <w:t>Rooij</w:t>
      </w:r>
      <w:proofErr w:type="spellEnd"/>
      <w:r w:rsidRPr="00DC6911">
        <w:t xml:space="preserve">, J. M., </w:t>
      </w:r>
      <w:proofErr w:type="spellStart"/>
      <w:r w:rsidRPr="00DC6911">
        <w:t>Videler</w:t>
      </w:r>
      <w:proofErr w:type="spellEnd"/>
      <w:r w:rsidRPr="00DC6911">
        <w:t xml:space="preserve">, J. J., &amp; Bruggemann, J. H. (1998). High biomass and production but low energy transfer </w:t>
      </w:r>
      <w:proofErr w:type="spellStart"/>
      <w:r w:rsidRPr="00DC6911">
        <w:t>effciency</w:t>
      </w:r>
      <w:proofErr w:type="spellEnd"/>
      <w:r w:rsidRPr="00DC6911">
        <w:t xml:space="preserve"> of Caribbean parrotfish: implications for trophic models of coral reefs. </w:t>
      </w:r>
      <w:r w:rsidRPr="00DC6911">
        <w:rPr>
          <w:i/>
          <w:iCs/>
        </w:rPr>
        <w:t>Journal of Fish Biology</w:t>
      </w:r>
      <w:r w:rsidRPr="00DC6911">
        <w:t xml:space="preserve">, </w:t>
      </w:r>
      <w:r w:rsidRPr="00DC6911">
        <w:rPr>
          <w:i/>
          <w:iCs/>
        </w:rPr>
        <w:t>53</w:t>
      </w:r>
      <w:r w:rsidRPr="00DC6911">
        <w:t>(</w:t>
      </w:r>
      <w:proofErr w:type="spellStart"/>
      <w:proofErr w:type="gramStart"/>
      <w:r w:rsidRPr="00DC6911">
        <w:t>sA</w:t>
      </w:r>
      <w:proofErr w:type="spellEnd"/>
      <w:proofErr w:type="gramEnd"/>
      <w:r w:rsidRPr="00DC6911">
        <w:t>), 154–178.</w:t>
      </w:r>
      <w:r w:rsidRPr="00DC6911">
        <w:br/>
      </w:r>
      <w:r w:rsidRPr="00DC6911">
        <w:br/>
      </w:r>
      <w:proofErr w:type="spellStart"/>
      <w:r w:rsidRPr="00DC6911">
        <w:t>Vergés</w:t>
      </w:r>
      <w:proofErr w:type="spellEnd"/>
      <w:r w:rsidRPr="00DC6911">
        <w:t xml:space="preserve">, A., Steinberg, P. D., Hay, M. E., </w:t>
      </w:r>
      <w:proofErr w:type="spellStart"/>
      <w:r w:rsidRPr="00DC6911">
        <w:t>Poore</w:t>
      </w:r>
      <w:proofErr w:type="spellEnd"/>
      <w:r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Pr="00DC6911">
        <w:t xml:space="preserve">, </w:t>
      </w:r>
      <w:r w:rsidRPr="00DC6911">
        <w:rPr>
          <w:i/>
          <w:iCs/>
        </w:rPr>
        <w:t>281</w:t>
      </w:r>
      <w:r w:rsidRPr="00DC6911">
        <w:t>(1789), 20140846.</w:t>
      </w:r>
      <w:r w:rsidRPr="00DC6911">
        <w:br/>
      </w:r>
      <w:r w:rsidRPr="00DC6911">
        <w:br/>
        <w:t xml:space="preserve">Williams, I. D., White, D. J., Sparks, R. T., Lino, K. C., </w:t>
      </w:r>
      <w:proofErr w:type="spellStart"/>
      <w:r w:rsidRPr="00DC6911">
        <w:t>Zamzow</w:t>
      </w:r>
      <w:proofErr w:type="spellEnd"/>
      <w:r w:rsidRPr="00DC6911">
        <w:t xml:space="preserve">, J. P., Kelly, E. L. A., &amp; Ramey, H. L. (2016). Responses of Herbivorous Fishes and Benthos to 6 Years of Protection at the </w:t>
      </w:r>
      <w:proofErr w:type="spellStart"/>
      <w:r w:rsidRPr="00DC6911">
        <w:t>Kahekili</w:t>
      </w:r>
      <w:proofErr w:type="spellEnd"/>
      <w:r w:rsidRPr="00DC6911">
        <w:t xml:space="preserve"> Herbivore Fisheries Management Area, Maui. </w:t>
      </w:r>
      <w:proofErr w:type="spellStart"/>
      <w:r w:rsidRPr="00DC6911">
        <w:rPr>
          <w:i/>
          <w:iCs/>
        </w:rPr>
        <w:t>PloS</w:t>
      </w:r>
      <w:proofErr w:type="spellEnd"/>
      <w:r w:rsidRPr="00DC6911">
        <w:rPr>
          <w:i/>
          <w:iCs/>
        </w:rPr>
        <w:t xml:space="preserve"> One</w:t>
      </w:r>
      <w:r w:rsidRPr="00DC6911">
        <w:t xml:space="preserve">, </w:t>
      </w:r>
      <w:r w:rsidRPr="00DC6911">
        <w:rPr>
          <w:i/>
          <w:iCs/>
        </w:rPr>
        <w:t>11</w:t>
      </w:r>
      <w:r w:rsidRPr="00DC6911">
        <w:t>(7), e0159100.</w:t>
      </w:r>
      <w:r w:rsidRPr="00DC6911">
        <w:br/>
      </w:r>
      <w:r w:rsidRPr="00DC6911">
        <w:br/>
        <w:t xml:space="preserve">Williams, I., &amp; Polunin, N. (2001). Large-scale associations between macroalgal cover and grazer biomass on mid-depth reefs in the Caribbean.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19</w:t>
      </w:r>
      <w:r w:rsidRPr="00DC6911">
        <w:t>(4), 358–366.</w:t>
      </w:r>
      <w:r w:rsidRPr="00DC6911">
        <w:br/>
      </w:r>
      <w:r w:rsidRPr="00DC6911">
        <w:br/>
        <w:t xml:space="preserve">Wilson, S. K., Bellwood, D. R., Choat, J. H., &amp; </w:t>
      </w:r>
      <w:proofErr w:type="spellStart"/>
      <w:r w:rsidRPr="00DC6911">
        <w:t>Furnas</w:t>
      </w:r>
      <w:proofErr w:type="spellEnd"/>
      <w:r w:rsidRPr="00DC6911">
        <w:t xml:space="preserve">, M. J. (2003). Detritus in the epilithic algal matrix and its use by coral reef fishes. </w:t>
      </w:r>
      <w:r w:rsidRPr="00DC6911">
        <w:rPr>
          <w:i/>
          <w:iCs/>
        </w:rPr>
        <w:t>Oceanography and Marine Biology: An Annual Review</w:t>
      </w:r>
      <w:r w:rsidRPr="00DC6911">
        <w:t xml:space="preserve">, </w:t>
      </w:r>
      <w:r w:rsidRPr="00DC6911">
        <w:rPr>
          <w:i/>
          <w:iCs/>
        </w:rPr>
        <w:t>41</w:t>
      </w:r>
      <w:r w:rsidRPr="00DC6911">
        <w:t>, 279–310.</w:t>
      </w:r>
      <w:r w:rsidRPr="00DC6911">
        <w:br/>
      </w:r>
      <w:r w:rsidRPr="00DC6911">
        <w:br/>
        <w:t xml:space="preserve">Wilson, S. K., Fisher, R., Pratchett, M. S., Graham, N. A. J., Dulvy, N. K., Turner, R. A., … Polunin, N. V. C. (2010). Habitat degradation and fishing effects on the size structure of coral reef fish communities. </w:t>
      </w:r>
      <w:r w:rsidRPr="00DC6911">
        <w:rPr>
          <w:i/>
          <w:iCs/>
        </w:rPr>
        <w:t>Ecological Applications</w:t>
      </w:r>
      <w:r w:rsidRPr="00DC6911">
        <w:t xml:space="preserve">, </w:t>
      </w:r>
      <w:r w:rsidRPr="00DC6911">
        <w:rPr>
          <w:i/>
          <w:iCs/>
        </w:rPr>
        <w:t>20</w:t>
      </w:r>
      <w:r w:rsidRPr="00DC6911">
        <w:t>(2), 442–451.</w:t>
      </w:r>
      <w:r w:rsidRPr="00DC6911">
        <w:br/>
      </w:r>
      <w:r w:rsidRPr="00DC6911">
        <w:br/>
        <w:t xml:space="preserve">Wilson, S. K., Fisher, R., Pratchett, M. S., Graham, N. A. J., Dulvy, N. K., Turner, R. A., … Rushton, S. P. (2008). Exploitation and habitat degradation as agents of change within coral reef fish communities. </w:t>
      </w:r>
      <w:r w:rsidRPr="00DC6911">
        <w:rPr>
          <w:i/>
          <w:iCs/>
        </w:rPr>
        <w:t>Global Change Biology</w:t>
      </w:r>
      <w:r w:rsidRPr="00DC6911">
        <w:t xml:space="preserve">, </w:t>
      </w:r>
      <w:r w:rsidRPr="00DC6911">
        <w:rPr>
          <w:i/>
          <w:iCs/>
        </w:rPr>
        <w:t>14</w:t>
      </w:r>
      <w:r w:rsidRPr="00DC6911">
        <w:t>(12), 2796–2809.</w:t>
      </w:r>
      <w:r w:rsidRPr="00DC6911">
        <w:br/>
      </w:r>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lastRenderedPageBreak/>
        <w:t>Global Change Biology</w:t>
      </w:r>
      <w:r w:rsidRPr="00DC6911">
        <w:t xml:space="preserve">, </w:t>
      </w:r>
      <w:r w:rsidRPr="00DC6911">
        <w:rPr>
          <w:i/>
          <w:iCs/>
        </w:rPr>
        <w:t>12</w:t>
      </w:r>
      <w:r w:rsidRPr="00DC6911">
        <w:t>(11), 2220–2234.</w:t>
      </w:r>
      <w:r w:rsidRPr="00DC6911">
        <w:br/>
      </w:r>
      <w:r w:rsidRPr="00DC6911">
        <w:br/>
      </w:r>
      <w:proofErr w:type="spellStart"/>
      <w:r w:rsidRPr="00DC6911">
        <w:t>Zimov</w:t>
      </w:r>
      <w:proofErr w:type="spellEnd"/>
      <w:r w:rsidRPr="00DC6911">
        <w:t xml:space="preserve">, S. A., </w:t>
      </w:r>
      <w:proofErr w:type="spellStart"/>
      <w:r w:rsidRPr="00DC6911">
        <w:t>Chuprynin</w:t>
      </w:r>
      <w:proofErr w:type="spellEnd"/>
      <w:r w:rsidRPr="00DC6911">
        <w:t xml:space="preserve">, V. I., </w:t>
      </w:r>
      <w:proofErr w:type="spellStart"/>
      <w:r w:rsidRPr="00DC6911">
        <w:t>Oreshko</w:t>
      </w:r>
      <w:proofErr w:type="spellEnd"/>
      <w:r w:rsidRPr="00DC6911">
        <w:t xml:space="preserve">, A. P., Chapin, F. S., Reynolds, J. F., &amp; Chapin, M. C. (1995). Steppe-Tundra Transition: </w:t>
      </w:r>
      <w:proofErr w:type="gramStart"/>
      <w:r w:rsidRPr="00DC6911">
        <w:t>A</w:t>
      </w:r>
      <w:proofErr w:type="gramEnd"/>
      <w:r w:rsidRPr="00DC6911">
        <w:t xml:space="preserve"> Herbivore-Driven Biome Shift at the End of the Pleistocene. </w:t>
      </w:r>
      <w:r w:rsidRPr="00DC6911">
        <w:rPr>
          <w:i/>
          <w:iCs/>
        </w:rPr>
        <w:t>The American Naturalist</w:t>
      </w:r>
      <w:r w:rsidRPr="00DC6911">
        <w:t xml:space="preserve">, </w:t>
      </w:r>
      <w:r w:rsidRPr="00DC6911">
        <w:rPr>
          <w:i/>
          <w:iCs/>
        </w:rPr>
        <w:t>146</w:t>
      </w:r>
      <w:r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ham, Nick" w:date="2019-05-13T13:41:00Z" w:initials="GN">
    <w:p w14:paraId="1C439532" w14:textId="15B6729C" w:rsidR="0043217A" w:rsidRDefault="0043217A">
      <w:pPr>
        <w:pStyle w:val="CommentText"/>
      </w:pPr>
      <w:r>
        <w:rPr>
          <w:rStyle w:val="CommentReference"/>
        </w:rPr>
        <w:annotationRef/>
      </w:r>
      <w:r>
        <w:t xml:space="preserve">For the referees we suggest, should make sure we cite any relevant papers of theirs. I see we don’t cite any of Doug Rasher’s for example. </w:t>
      </w:r>
    </w:p>
  </w:comment>
  <w:comment w:id="1" w:author="Graham, Nick" w:date="2019-05-13T13:42:00Z" w:initials="GN">
    <w:p w14:paraId="5F482354" w14:textId="1BCDED65" w:rsidR="0043217A" w:rsidRDefault="0043217A">
      <w:pPr>
        <w:pStyle w:val="CommentText"/>
      </w:pPr>
      <w:r>
        <w:rPr>
          <w:rStyle w:val="CommentReference"/>
        </w:rPr>
        <w:annotationRef/>
      </w:r>
      <w:r>
        <w:t>Probably need to briefly define these here</w:t>
      </w:r>
    </w:p>
  </w:comment>
  <w:comment w:id="2" w:author="Graham, Nick" w:date="2019-05-13T13:43:00Z" w:initials="GN">
    <w:p w14:paraId="5D9B2484" w14:textId="3E93F8C6" w:rsidR="0043217A" w:rsidRDefault="0043217A">
      <w:pPr>
        <w:pStyle w:val="CommentText"/>
      </w:pPr>
      <w:r>
        <w:rPr>
          <w:rStyle w:val="CommentReference"/>
        </w:rPr>
        <w:annotationRef/>
      </w:r>
      <w:r>
        <w:t>Last two sentences are quite flat. The first one describes the process (which others have done too), and the second describes our study again. I think a better way to end would be to discuss some of the implications of the study, that are in the last paragraph of the discussion.</w:t>
      </w:r>
    </w:p>
  </w:comment>
  <w:comment w:id="3" w:author="Graham, Nick" w:date="2019-05-13T13:46:00Z" w:initials="GN">
    <w:p w14:paraId="05E90106" w14:textId="3FA97FB8" w:rsidR="0043217A" w:rsidRDefault="0043217A">
      <w:pPr>
        <w:pStyle w:val="CommentText"/>
      </w:pPr>
      <w:r>
        <w:rPr>
          <w:rStyle w:val="CommentReference"/>
        </w:rPr>
        <w:annotationRef/>
      </w:r>
      <w:r>
        <w:t xml:space="preserve">Isn’t it </w:t>
      </w:r>
      <w:proofErr w:type="spellStart"/>
      <w:proofErr w:type="gramStart"/>
      <w:r>
        <w:t>Scarinae</w:t>
      </w:r>
      <w:proofErr w:type="spellEnd"/>
      <w:r>
        <w:t xml:space="preserve"> ?</w:t>
      </w:r>
      <w:proofErr w:type="gramEnd"/>
      <w:r>
        <w:t xml:space="preserve"> </w:t>
      </w:r>
    </w:p>
    <w:p w14:paraId="64957C33" w14:textId="616C8A6A" w:rsidR="0043217A" w:rsidRDefault="0043217A">
      <w:pPr>
        <w:pStyle w:val="CommentText"/>
      </w:pPr>
    </w:p>
    <w:p w14:paraId="1C06F80D" w14:textId="63595537" w:rsidR="0043217A" w:rsidRPr="0043217A" w:rsidRDefault="0043217A">
      <w:pPr>
        <w:pStyle w:val="CommentText"/>
        <w:rPr>
          <w:lang w:val="it-IT"/>
        </w:rPr>
      </w:pPr>
      <w:proofErr w:type="spellStart"/>
      <w:r w:rsidRPr="0043217A">
        <w:rPr>
          <w:lang w:val="it-IT"/>
        </w:rPr>
        <w:t>Scarini</w:t>
      </w:r>
      <w:proofErr w:type="spellEnd"/>
      <w:r w:rsidRPr="0043217A">
        <w:rPr>
          <w:lang w:val="it-IT"/>
        </w:rPr>
        <w:t xml:space="preserve"> = </w:t>
      </w:r>
      <w:hyperlink r:id="rId1" w:history="1">
        <w:r w:rsidRPr="0043217A">
          <w:rPr>
            <w:rStyle w:val="Hyperlink"/>
            <w:lang w:val="it-IT"/>
          </w:rPr>
          <w:t>http://www.americaninsects.net/h/scaris-sp-near.html</w:t>
        </w:r>
      </w:hyperlink>
      <w:r w:rsidRPr="0043217A">
        <w:rPr>
          <w:lang w:val="it-IT"/>
        </w:rPr>
        <w:t xml:space="preserve"> </w:t>
      </w:r>
    </w:p>
  </w:comment>
  <w:comment w:id="18" w:author="Robinson, James (robins64)" w:date="2019-04-10T09:52:00Z" w:initials="RJ(">
    <w:p w14:paraId="3C9631CE" w14:textId="3D43311F" w:rsidR="00F54DF3" w:rsidRDefault="00F54DF3">
      <w:pPr>
        <w:pStyle w:val="CommentText"/>
      </w:pPr>
      <w:r>
        <w:rPr>
          <w:rStyle w:val="CommentReference"/>
        </w:rPr>
        <w:annotationRef/>
      </w:r>
      <w:r>
        <w:t>Nick?</w:t>
      </w:r>
    </w:p>
  </w:comment>
  <w:comment w:id="28" w:author="Graham, Nick" w:date="2019-05-13T13:51:00Z" w:initials="GN">
    <w:p w14:paraId="59BD0C38" w14:textId="1A867227" w:rsidR="0043217A" w:rsidRDefault="0043217A">
      <w:pPr>
        <w:pStyle w:val="CommentText"/>
      </w:pPr>
      <w:r>
        <w:rPr>
          <w:rStyle w:val="CommentReference"/>
        </w:rPr>
        <w:annotationRef/>
      </w:r>
      <w:r>
        <w:t xml:space="preserve">We just use reef slope data here, right? If we use reef slope and crest data (4 replicates in each habitat) for GBR and </w:t>
      </w:r>
      <w:proofErr w:type="spellStart"/>
      <w:r>
        <w:t>Chagos</w:t>
      </w:r>
      <w:proofErr w:type="spellEnd"/>
      <w:r>
        <w:t xml:space="preserve">, that needs to be explained above. </w:t>
      </w:r>
    </w:p>
  </w:comment>
  <w:comment w:id="32" w:author="Graham, Nick" w:date="2019-05-13T13:52:00Z" w:initials="GN">
    <w:p w14:paraId="60320FE7" w14:textId="16565D8C" w:rsidR="00567286" w:rsidRDefault="00567286">
      <w:pPr>
        <w:pStyle w:val="CommentText"/>
      </w:pPr>
      <w:r>
        <w:rPr>
          <w:rStyle w:val="CommentReference"/>
        </w:rPr>
        <w:annotationRef/>
      </w:r>
      <w:r>
        <w:t xml:space="preserve">This paragraph may fit better above the previous one, as at present we describe measuring feeding scars, before we introduce what they are. </w:t>
      </w:r>
    </w:p>
  </w:comment>
  <w:comment w:id="36" w:author="Graham, Nick" w:date="2019-05-13T13:56:00Z" w:initials="GN">
    <w:p w14:paraId="57E591E8" w14:textId="30053563" w:rsidR="00567286" w:rsidRDefault="00567286">
      <w:pPr>
        <w:pStyle w:val="CommentText"/>
      </w:pPr>
      <w:r>
        <w:rPr>
          <w:rStyle w:val="CommentReference"/>
        </w:rPr>
        <w:annotationRef/>
      </w:r>
      <w:r>
        <w:t xml:space="preserve">Explain why body mass important here / effects this (when bite rates not related to length). </w:t>
      </w:r>
      <w:proofErr w:type="gramStart"/>
      <w:r>
        <w:t>i.e</w:t>
      </w:r>
      <w:proofErr w:type="gramEnd"/>
      <w:r>
        <w:t xml:space="preserve">. be clear about link to impact on benthos. </w:t>
      </w:r>
    </w:p>
  </w:comment>
  <w:comment w:id="37" w:author="Graham, Nick" w:date="2019-05-13T13:58:00Z" w:initials="GN">
    <w:p w14:paraId="7FDE5B5D" w14:textId="5A86BE1E" w:rsidR="00567286" w:rsidRDefault="00567286">
      <w:pPr>
        <w:pStyle w:val="CommentText"/>
      </w:pPr>
      <w:r>
        <w:rPr>
          <w:rStyle w:val="CommentReference"/>
        </w:rPr>
        <w:annotationRef/>
      </w:r>
      <w:r>
        <w:t>Correlation between bite rates and TL?</w:t>
      </w:r>
    </w:p>
  </w:comment>
  <w:comment w:id="38" w:author="Graham, Nick" w:date="2019-05-13T13:58:00Z" w:initials="GN">
    <w:p w14:paraId="20FC2C50" w14:textId="18D4EE1D" w:rsidR="00567286" w:rsidRDefault="00567286">
      <w:pPr>
        <w:pStyle w:val="CommentText"/>
      </w:pPr>
      <w:r>
        <w:rPr>
          <w:rStyle w:val="CommentReference"/>
        </w:rPr>
        <w:annotationRef/>
      </w:r>
      <w:r>
        <w:t xml:space="preserve">R </w:t>
      </w:r>
      <w:proofErr w:type="gramStart"/>
      <w:r>
        <w:t>= ?</w:t>
      </w:r>
      <w:proofErr w:type="gramEnd"/>
    </w:p>
  </w:comment>
  <w:comment w:id="43" w:author="Graham, Nick" w:date="2019-05-13T14:04:00Z" w:initials="GN">
    <w:p w14:paraId="0F25AEDD" w14:textId="34D59E1B" w:rsidR="008C1EF9" w:rsidRDefault="008C1EF9">
      <w:pPr>
        <w:pStyle w:val="CommentText"/>
      </w:pPr>
      <w:r>
        <w:rPr>
          <w:rStyle w:val="CommentReference"/>
        </w:rPr>
        <w:annotationRef/>
      </w:r>
      <w:r>
        <w:t xml:space="preserve">This should be its own section </w:t>
      </w:r>
    </w:p>
  </w:comment>
  <w:comment w:id="58" w:author="Graham, Nick" w:date="2019-05-13T14:00:00Z" w:initials="GN">
    <w:p w14:paraId="441C8397" w14:textId="6742FA9D" w:rsidR="00567286" w:rsidRDefault="00567286">
      <w:pPr>
        <w:pStyle w:val="CommentText"/>
      </w:pPr>
      <w:r>
        <w:rPr>
          <w:rStyle w:val="CommentReference"/>
        </w:rPr>
        <w:annotationRef/>
      </w:r>
      <w:r>
        <w:t xml:space="preserve">Could remove Indian Ocean context and cite Cinner et al. 2016 (nature) instead. </w:t>
      </w:r>
    </w:p>
  </w:comment>
  <w:comment w:id="60" w:author="Graham, Nick" w:date="2019-05-13T14:02:00Z" w:initials="GN">
    <w:p w14:paraId="66A9742F" w14:textId="24A5093C" w:rsidR="00567286" w:rsidRDefault="00567286">
      <w:pPr>
        <w:pStyle w:val="CommentText"/>
      </w:pPr>
      <w:r>
        <w:rPr>
          <w:rStyle w:val="CommentReference"/>
        </w:rPr>
        <w:annotationRef/>
      </w:r>
      <w:r>
        <w:t xml:space="preserve">PNAS, </w:t>
      </w:r>
      <w:proofErr w:type="spellStart"/>
      <w:r>
        <w:t>Curr</w:t>
      </w:r>
      <w:proofErr w:type="spellEnd"/>
      <w:r>
        <w:t xml:space="preserve"> </w:t>
      </w:r>
      <w:proofErr w:type="spellStart"/>
      <w:r>
        <w:t>Biol</w:t>
      </w:r>
      <w:proofErr w:type="spellEnd"/>
    </w:p>
  </w:comment>
  <w:comment w:id="65" w:author="Graham, Nick" w:date="2019-05-13T14:10:00Z" w:initials="GN">
    <w:p w14:paraId="5B93B86B" w14:textId="6637B7F7" w:rsidR="008C1EF9" w:rsidRDefault="008C1EF9">
      <w:pPr>
        <w:pStyle w:val="CommentText"/>
      </w:pPr>
      <w:r>
        <w:rPr>
          <w:rStyle w:val="CommentReference"/>
        </w:rPr>
        <w:annotationRef/>
      </w:r>
      <w:r>
        <w:t>Why was rubble not included – may need to be justified</w:t>
      </w:r>
    </w:p>
  </w:comment>
  <w:comment w:id="66" w:author="Graham, Nick" w:date="2019-05-13T14:10:00Z" w:initials="GN">
    <w:p w14:paraId="2412750C" w14:textId="4CFCB3D5" w:rsidR="008C1EF9" w:rsidRDefault="008C1EF9">
      <w:pPr>
        <w:pStyle w:val="CommentText"/>
      </w:pPr>
      <w:r>
        <w:rPr>
          <w:rStyle w:val="CommentReference"/>
        </w:rPr>
        <w:annotationRef/>
      </w:r>
      <w:r>
        <w:t xml:space="preserve">Not explained in survey methods section (just said n=21). Which years were used? If fish data are only from 1 year, so should the benthic data if that is the case foe the other sites? </w:t>
      </w:r>
    </w:p>
  </w:comment>
  <w:comment w:id="68" w:author="Graham, Nick" w:date="2019-05-13T14:12:00Z" w:initials="GN">
    <w:p w14:paraId="32375E21" w14:textId="0401157B" w:rsidR="008C1EF9" w:rsidRDefault="008C1EF9">
      <w:pPr>
        <w:pStyle w:val="CommentText"/>
      </w:pPr>
      <w:r>
        <w:rPr>
          <w:rStyle w:val="CommentReference"/>
        </w:rPr>
        <w:annotationRef/>
      </w:r>
      <w:r>
        <w:t xml:space="preserve">This paragraph needs more developing. Not entirely clear what being done here or for what purpose. Walk the reader through it. Also, in the figure we have a line for 25% LFI, and 75% LFI, so how those are both calculated / what they represent needs to be very clear. </w:t>
      </w:r>
    </w:p>
  </w:comment>
  <w:comment w:id="69" w:author="Graham, Nick" w:date="2019-05-13T14:12:00Z" w:initials="GN">
    <w:p w14:paraId="140040D7" w14:textId="63011583" w:rsidR="008C1EF9" w:rsidRDefault="008C1EF9">
      <w:pPr>
        <w:pStyle w:val="CommentText"/>
      </w:pPr>
      <w:r>
        <w:rPr>
          <w:rStyle w:val="CommentReference"/>
        </w:rPr>
        <w:annotationRef/>
      </w:r>
      <w:r>
        <w:t xml:space="preserve">Is there a reference we can cite for this, or is it a new indicator developed here? </w:t>
      </w:r>
    </w:p>
  </w:comment>
  <w:comment w:id="74" w:author="Graham, Nick" w:date="2019-05-13T14:15:00Z" w:initials="GN">
    <w:p w14:paraId="60A86D76" w14:textId="17EE60D2" w:rsidR="009D4463" w:rsidRDefault="009D4463">
      <w:pPr>
        <w:pStyle w:val="CommentText"/>
      </w:pPr>
      <w:r>
        <w:rPr>
          <w:rStyle w:val="CommentReference"/>
        </w:rPr>
        <w:annotationRef/>
      </w:r>
      <w:r>
        <w:t>Explain why – to put on a common scale for modelling</w:t>
      </w:r>
    </w:p>
  </w:comment>
  <w:comment w:id="75" w:author="Graham, Nick" w:date="2019-05-13T14:15:00Z" w:initials="GN">
    <w:p w14:paraId="701C653F" w14:textId="6DF0A4A9" w:rsidR="009D4463" w:rsidRDefault="009D4463">
      <w:pPr>
        <w:pStyle w:val="CommentText"/>
      </w:pPr>
      <w:r>
        <w:rPr>
          <w:rStyle w:val="CommentReference"/>
        </w:rPr>
        <w:annotationRef/>
      </w:r>
      <w:r>
        <w:t>? This is not in methods above, and does not seem relevant. Assume this should be available substrate? Needs correcting in Eq. 8 also.</w:t>
      </w:r>
    </w:p>
  </w:comment>
  <w:comment w:id="78" w:author="Graham, Nick" w:date="2019-05-13T14:16:00Z" w:initials="GN">
    <w:p w14:paraId="60164719" w14:textId="39C8D898" w:rsidR="009D4463" w:rsidRDefault="009D4463">
      <w:pPr>
        <w:pStyle w:val="CommentText"/>
      </w:pPr>
      <w:r>
        <w:rPr>
          <w:rStyle w:val="CommentReference"/>
        </w:rPr>
        <w:annotationRef/>
      </w:r>
      <w:r>
        <w:t>Not introduced above</w:t>
      </w:r>
    </w:p>
  </w:comment>
  <w:comment w:id="82" w:author="Graham, Nick" w:date="2019-05-13T14:21:00Z" w:initials="GN">
    <w:p w14:paraId="6A97C931" w14:textId="1891DBE0" w:rsidR="009D4463" w:rsidRDefault="009D4463">
      <w:pPr>
        <w:pStyle w:val="CommentText"/>
      </w:pPr>
      <w:r>
        <w:rPr>
          <w:rStyle w:val="CommentReference"/>
        </w:rPr>
        <w:annotationRef/>
      </w:r>
      <w:r>
        <w:t xml:space="preserve">Explain in </w:t>
      </w:r>
      <w:proofErr w:type="spellStart"/>
      <w:r>
        <w:t>ore</w:t>
      </w:r>
      <w:proofErr w:type="spellEnd"/>
      <w:r>
        <w:t xml:space="preserve"> detail with reference to LFI and what looking at. Is it LFI versus the rest (&gt;75 and &lt;75), or from fig a proportion of LFI in the community (&gt;75, versus &lt;25</w:t>
      </w:r>
      <w:proofErr w:type="gramStart"/>
      <w:r>
        <w:t>) ?</w:t>
      </w:r>
      <w:proofErr w:type="gramEnd"/>
    </w:p>
  </w:comment>
  <w:comment w:id="89" w:author="Graham, Nick" w:date="2019-05-13T14:23:00Z" w:initials="GN">
    <w:p w14:paraId="068A865C" w14:textId="295DBC0A" w:rsidR="009D4463" w:rsidRDefault="009D4463">
      <w:pPr>
        <w:pStyle w:val="CommentText"/>
      </w:pPr>
      <w:r>
        <w:rPr>
          <w:rStyle w:val="CommentReference"/>
        </w:rPr>
        <w:annotationRef/>
      </w:r>
      <w:r>
        <w:t>This not specified in methods</w:t>
      </w:r>
    </w:p>
  </w:comment>
  <w:comment w:id="90" w:author="Graham, Nick" w:date="2019-05-13T14:23:00Z" w:initials="GN">
    <w:p w14:paraId="684F8B6A" w14:textId="658AA7FD" w:rsidR="009D4463" w:rsidRDefault="009D4463">
      <w:pPr>
        <w:pStyle w:val="CommentText"/>
      </w:pPr>
      <w:r>
        <w:rPr>
          <w:rStyle w:val="CommentReference"/>
        </w:rPr>
        <w:annotationRef/>
      </w:r>
      <w:r>
        <w:t>Not clear</w:t>
      </w:r>
    </w:p>
  </w:comment>
  <w:comment w:id="91" w:author="Graham, Nick" w:date="2019-05-13T14:23:00Z" w:initials="GN">
    <w:p w14:paraId="0745AC87" w14:textId="52E23821" w:rsidR="009D4463" w:rsidRDefault="009D4463">
      <w:pPr>
        <w:pStyle w:val="CommentText"/>
      </w:pPr>
      <w:r>
        <w:rPr>
          <w:rStyle w:val="CommentReference"/>
        </w:rPr>
        <w:annotationRef/>
      </w:r>
      <w:r>
        <w:t>Croppers and scrapers, or just croppers?</w:t>
      </w:r>
    </w:p>
  </w:comment>
  <w:comment w:id="92" w:author="Graham, Nick" w:date="2019-05-13T14:24:00Z" w:initials="GN">
    <w:p w14:paraId="3E792E35" w14:textId="629E04E1" w:rsidR="009D4463" w:rsidRDefault="009D4463">
      <w:pPr>
        <w:pStyle w:val="CommentText"/>
      </w:pPr>
      <w:r>
        <w:rPr>
          <w:rStyle w:val="CommentReference"/>
        </w:rPr>
        <w:annotationRef/>
      </w:r>
      <w:r>
        <w:t>Not in models according to stats modelling section</w:t>
      </w:r>
    </w:p>
  </w:comment>
  <w:comment w:id="96" w:author="Graham, Nick" w:date="2019-05-13T14:24:00Z" w:initials="GN">
    <w:p w14:paraId="1F5E36CC" w14:textId="1B543EC2" w:rsidR="00E570CA" w:rsidRDefault="00E570CA">
      <w:pPr>
        <w:pStyle w:val="CommentText"/>
      </w:pPr>
      <w:r>
        <w:rPr>
          <w:rStyle w:val="CommentReference"/>
        </w:rPr>
        <w:annotationRef/>
      </w:r>
      <w:r>
        <w:t xml:space="preserve">So was it right to not factor TL into </w:t>
      </w:r>
      <w:proofErr w:type="spellStart"/>
      <w:r>
        <w:t>calcs</w:t>
      </w:r>
      <w:proofErr w:type="spellEnd"/>
      <w:r>
        <w:t xml:space="preserve">? </w:t>
      </w:r>
    </w:p>
  </w:comment>
  <w:comment w:id="99" w:author="Graham, Nick" w:date="2019-05-13T14:25:00Z" w:initials="GN">
    <w:p w14:paraId="4BCEB8FA" w14:textId="0848D560" w:rsidR="00E570CA" w:rsidRDefault="00E570CA">
      <w:pPr>
        <w:pStyle w:val="CommentText"/>
      </w:pPr>
      <w:r>
        <w:rPr>
          <w:rStyle w:val="CommentReference"/>
        </w:rPr>
        <w:annotationRef/>
      </w:r>
      <w:r>
        <w:t xml:space="preserve">What is the collinearity between fishable biomass and biomass of croppers and scrapers like? I think we have discussed this before, but an obvious reviewer concern is likely to be how independent it is to have fishable biomass as a covariate when responses are derived (highly correlated) from biomass. </w:t>
      </w:r>
    </w:p>
  </w:comment>
  <w:comment w:id="100" w:author="Graham, Nick" w:date="2019-05-13T14:27:00Z" w:initials="GN">
    <w:p w14:paraId="6D064E1C" w14:textId="4F041B0F" w:rsidR="00E570CA" w:rsidRDefault="00E570CA">
      <w:pPr>
        <w:pStyle w:val="CommentText"/>
      </w:pPr>
      <w:r>
        <w:rPr>
          <w:rStyle w:val="CommentReference"/>
        </w:rPr>
        <w:annotationRef/>
      </w:r>
      <w:r>
        <w:t xml:space="preserve">And substrate </w:t>
      </w:r>
    </w:p>
  </w:comment>
  <w:comment w:id="106" w:author="Graham, Nick" w:date="2019-05-13T14:29:00Z" w:initials="GN">
    <w:p w14:paraId="3824746C" w14:textId="208405B7" w:rsidR="00E570CA" w:rsidRDefault="00E570CA">
      <w:pPr>
        <w:pStyle w:val="CommentText"/>
      </w:pPr>
      <w:r>
        <w:rPr>
          <w:rStyle w:val="CommentReference"/>
        </w:rPr>
        <w:annotationRef/>
      </w:r>
      <w:r>
        <w:t>Pretty similar effects to the fishing ones in Fig 1 …</w:t>
      </w:r>
    </w:p>
  </w:comment>
  <w:comment w:id="109" w:author="Graham, Nick" w:date="2019-05-13T14:30:00Z" w:initials="GN">
    <w:p w14:paraId="5E81AAC9" w14:textId="55755F47" w:rsidR="00E570CA" w:rsidRDefault="00E570CA">
      <w:pPr>
        <w:pStyle w:val="CommentText"/>
      </w:pPr>
      <w:r>
        <w:rPr>
          <w:rStyle w:val="CommentReference"/>
        </w:rPr>
        <w:annotationRef/>
      </w:r>
      <w:r>
        <w:t>Think we need to cite and reflect on the Steneck Science Advances paper</w:t>
      </w:r>
    </w:p>
  </w:comment>
  <w:comment w:id="110" w:author="Graham, Nick" w:date="2019-05-13T14:31:00Z" w:initials="GN">
    <w:p w14:paraId="7F9B5A26" w14:textId="42D3E913" w:rsidR="00E570CA" w:rsidRDefault="00E570CA">
      <w:pPr>
        <w:pStyle w:val="CommentText"/>
      </w:pPr>
      <w:r>
        <w:rPr>
          <w:rStyle w:val="CommentReference"/>
        </w:rPr>
        <w:annotationRef/>
      </w:r>
      <w:r>
        <w:t>Not clear what is being represented here</w:t>
      </w:r>
    </w:p>
  </w:comment>
  <w:comment w:id="117" w:author="Graham, Nick" w:date="2019-05-13T14:31:00Z" w:initials="GN">
    <w:p w14:paraId="09801FAD" w14:textId="692DAEC7" w:rsidR="00E570CA" w:rsidRDefault="00E570CA">
      <w:pPr>
        <w:pStyle w:val="CommentText"/>
      </w:pPr>
      <w:r>
        <w:rPr>
          <w:rStyle w:val="CommentReference"/>
        </w:rPr>
        <w:annotationRef/>
      </w:r>
      <w:proofErr w:type="spellStart"/>
      <w:r>
        <w:t>AICc</w:t>
      </w:r>
      <w:proofErr w:type="spellEnd"/>
      <w:r>
        <w:t xml:space="preserve"> not in stats methods</w:t>
      </w:r>
    </w:p>
  </w:comment>
  <w:comment w:id="122" w:author="Graham, Nick" w:date="2019-05-13T14:32:00Z" w:initials="GN">
    <w:p w14:paraId="0ECC5365" w14:textId="6A28BA1B" w:rsidR="00E570CA" w:rsidRDefault="00E570CA">
      <w:pPr>
        <w:pStyle w:val="CommentText"/>
      </w:pPr>
      <w:r>
        <w:rPr>
          <w:rStyle w:val="CommentReference"/>
        </w:rPr>
        <w:annotationRef/>
      </w:r>
      <w:r>
        <w:t>Not brought in before</w:t>
      </w:r>
    </w:p>
  </w:comment>
  <w:comment w:id="123" w:author="Graham, Nick" w:date="2019-05-13T14:32:00Z" w:initials="GN">
    <w:p w14:paraId="43027D2F" w14:textId="55A79DE4" w:rsidR="00E570CA" w:rsidRDefault="00E570CA">
      <w:pPr>
        <w:pStyle w:val="CommentText"/>
      </w:pPr>
      <w:r>
        <w:rPr>
          <w:rStyle w:val="CommentReference"/>
        </w:rPr>
        <w:annotationRef/>
      </w:r>
      <w:r>
        <w:t xml:space="preserve">Similar effect according to Fig 1 – perhaps needs tempering a little? </w:t>
      </w:r>
    </w:p>
  </w:comment>
  <w:comment w:id="126" w:author="Graham, Nick" w:date="2019-05-13T14:34:00Z" w:initials="GN">
    <w:p w14:paraId="5CD25E02" w14:textId="073B2405" w:rsidR="00E570CA" w:rsidRDefault="00E570CA">
      <w:pPr>
        <w:pStyle w:val="CommentText"/>
      </w:pPr>
      <w:r>
        <w:rPr>
          <w:rStyle w:val="CommentReference"/>
        </w:rPr>
        <w:annotationRef/>
      </w:r>
      <w:r>
        <w:t>This needs to be clearer / unpacked more.</w:t>
      </w:r>
    </w:p>
  </w:comment>
  <w:comment w:id="135" w:author="Graham, Nick" w:date="2019-05-13T14:34:00Z" w:initials="GN">
    <w:p w14:paraId="7CBF46BE" w14:textId="3FF1E37D" w:rsidR="00E570CA" w:rsidRDefault="00E570CA">
      <w:pPr>
        <w:pStyle w:val="CommentText"/>
      </w:pPr>
      <w:r>
        <w:rPr>
          <w:rStyle w:val="CommentReference"/>
        </w:rPr>
        <w:annotationRef/>
      </w:r>
      <w:r>
        <w:t xml:space="preserve">But includes </w:t>
      </w:r>
      <w:proofErr w:type="spellStart"/>
      <w:r>
        <w:t>bioeroders</w:t>
      </w:r>
      <w:proofErr w:type="spellEnd"/>
      <w:r>
        <w:t>?</w:t>
      </w:r>
    </w:p>
  </w:comment>
  <w:comment w:id="136" w:author="Graham, Nick" w:date="2019-05-13T14:35:00Z" w:initials="GN">
    <w:p w14:paraId="680BD4B2" w14:textId="18D09F90" w:rsidR="00D81067" w:rsidRDefault="00D81067">
      <w:pPr>
        <w:pStyle w:val="CommentText"/>
      </w:pPr>
      <w:r>
        <w:rPr>
          <w:rStyle w:val="CommentReference"/>
        </w:rPr>
        <w:annotationRef/>
      </w:r>
      <w:r>
        <w:t xml:space="preserve">Should this be differences? Go on to explain potential variables that may cause differences among regions? </w:t>
      </w:r>
    </w:p>
  </w:comment>
  <w:comment w:id="137" w:author="Graham, Nick" w:date="2019-05-13T14:35:00Z" w:initials="GN">
    <w:p w14:paraId="21A6169D" w14:textId="1C1CA78D" w:rsidR="00D81067" w:rsidRDefault="00D81067">
      <w:pPr>
        <w:pStyle w:val="CommentText"/>
      </w:pPr>
      <w:r>
        <w:rPr>
          <w:rStyle w:val="CommentReference"/>
        </w:rPr>
        <w:annotationRef/>
      </w:r>
      <w:r>
        <w:t>Some of this can be used at end of abstract</w:t>
      </w:r>
    </w:p>
  </w:comment>
  <w:comment w:id="152" w:author="Graham, Nick" w:date="2019-05-13T14:40:00Z" w:initials="GN">
    <w:p w14:paraId="2C2EFFFD" w14:textId="63134C86" w:rsidR="00D81067" w:rsidRDefault="00D81067">
      <w:pPr>
        <w:pStyle w:val="CommentText"/>
      </w:pPr>
      <w:r>
        <w:rPr>
          <w:rStyle w:val="CommentReference"/>
        </w:rPr>
        <w:annotationRef/>
      </w:r>
      <w:r>
        <w:t>Remove if we only used 2017 data.</w:t>
      </w:r>
    </w:p>
  </w:comment>
  <w:comment w:id="155" w:author="Graham, Nick" w:date="2019-05-13T15:15:00Z" w:initials="GN">
    <w:p w14:paraId="36CE4240" w14:textId="6604D48D" w:rsidR="00700241" w:rsidRDefault="00700241">
      <w:pPr>
        <w:pStyle w:val="CommentText"/>
      </w:pPr>
      <w:r>
        <w:rPr>
          <w:rStyle w:val="CommentReference"/>
        </w:rPr>
        <w:annotationRef/>
      </w:r>
      <w:r>
        <w:t xml:space="preserve">Is this the data underlying the figures? May be easiest to make it available with the code through GitHub? </w:t>
      </w:r>
      <w:bookmarkStart w:id="156" w:name="_GoBack"/>
      <w:bookmarkEnd w:id="15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39532" w15:done="0"/>
  <w15:commentEx w15:paraId="5F482354" w15:done="0"/>
  <w15:commentEx w15:paraId="5D9B2484" w15:done="0"/>
  <w15:commentEx w15:paraId="1C06F80D" w15:done="0"/>
  <w15:commentEx w15:paraId="3C9631CE" w15:done="0"/>
  <w15:commentEx w15:paraId="59BD0C38" w15:done="0"/>
  <w15:commentEx w15:paraId="60320FE7" w15:done="0"/>
  <w15:commentEx w15:paraId="57E591E8" w15:done="0"/>
  <w15:commentEx w15:paraId="7FDE5B5D" w15:done="0"/>
  <w15:commentEx w15:paraId="20FC2C50" w15:done="0"/>
  <w15:commentEx w15:paraId="0F25AEDD" w15:done="0"/>
  <w15:commentEx w15:paraId="441C8397" w15:done="0"/>
  <w15:commentEx w15:paraId="66A9742F" w15:done="0"/>
  <w15:commentEx w15:paraId="5B93B86B" w15:done="0"/>
  <w15:commentEx w15:paraId="2412750C" w15:done="0"/>
  <w15:commentEx w15:paraId="32375E21" w15:done="0"/>
  <w15:commentEx w15:paraId="140040D7" w15:done="0"/>
  <w15:commentEx w15:paraId="60A86D76" w15:done="0"/>
  <w15:commentEx w15:paraId="701C653F" w15:done="0"/>
  <w15:commentEx w15:paraId="60164719" w15:done="0"/>
  <w15:commentEx w15:paraId="6A97C931" w15:done="0"/>
  <w15:commentEx w15:paraId="068A865C" w15:done="0"/>
  <w15:commentEx w15:paraId="684F8B6A" w15:done="0"/>
  <w15:commentEx w15:paraId="0745AC87" w15:done="0"/>
  <w15:commentEx w15:paraId="3E792E35" w15:done="0"/>
  <w15:commentEx w15:paraId="1F5E36CC" w15:done="0"/>
  <w15:commentEx w15:paraId="4BCEB8FA" w15:done="0"/>
  <w15:commentEx w15:paraId="6D064E1C" w15:done="0"/>
  <w15:commentEx w15:paraId="3824746C" w15:done="0"/>
  <w15:commentEx w15:paraId="5E81AAC9" w15:done="0"/>
  <w15:commentEx w15:paraId="7F9B5A26" w15:done="0"/>
  <w15:commentEx w15:paraId="09801FAD" w15:done="0"/>
  <w15:commentEx w15:paraId="0ECC5365" w15:done="0"/>
  <w15:commentEx w15:paraId="43027D2F" w15:done="0"/>
  <w15:commentEx w15:paraId="5CD25E02" w15:done="0"/>
  <w15:commentEx w15:paraId="7CBF46BE" w15:done="0"/>
  <w15:commentEx w15:paraId="680BD4B2" w15:done="0"/>
  <w15:commentEx w15:paraId="21A6169D" w15:done="0"/>
  <w15:commentEx w15:paraId="2C2EFFFD" w15:done="0"/>
  <w15:commentEx w15:paraId="36CE42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631CE" w16cid:durableId="20583B4F"/>
  <w16cid:commentId w16cid:paraId="6EE34B45" w16cid:durableId="2055C3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14EF"/>
    <w:rsid w:val="000629F0"/>
    <w:rsid w:val="0006326D"/>
    <w:rsid w:val="000656C2"/>
    <w:rsid w:val="000662AA"/>
    <w:rsid w:val="000665DD"/>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75"/>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3B53"/>
    <w:rsid w:val="00125D0B"/>
    <w:rsid w:val="00125F79"/>
    <w:rsid w:val="001338E1"/>
    <w:rsid w:val="0013391B"/>
    <w:rsid w:val="001342BD"/>
    <w:rsid w:val="00137CDD"/>
    <w:rsid w:val="00140354"/>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EB"/>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1C8E"/>
    <w:rsid w:val="00342FA1"/>
    <w:rsid w:val="00343FB4"/>
    <w:rsid w:val="00344BA4"/>
    <w:rsid w:val="00345DA1"/>
    <w:rsid w:val="00346E23"/>
    <w:rsid w:val="0034779C"/>
    <w:rsid w:val="003507C4"/>
    <w:rsid w:val="00352E04"/>
    <w:rsid w:val="0035364D"/>
    <w:rsid w:val="00354E07"/>
    <w:rsid w:val="00371F50"/>
    <w:rsid w:val="003727CA"/>
    <w:rsid w:val="003747E3"/>
    <w:rsid w:val="0037517D"/>
    <w:rsid w:val="0037592C"/>
    <w:rsid w:val="003763AB"/>
    <w:rsid w:val="00376E2A"/>
    <w:rsid w:val="003802DF"/>
    <w:rsid w:val="00380EB8"/>
    <w:rsid w:val="00382D6B"/>
    <w:rsid w:val="00382DAC"/>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3F7D0A"/>
    <w:rsid w:val="00400569"/>
    <w:rsid w:val="004019FB"/>
    <w:rsid w:val="00405649"/>
    <w:rsid w:val="00405C37"/>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63EA"/>
    <w:rsid w:val="004A7139"/>
    <w:rsid w:val="004A7816"/>
    <w:rsid w:val="004B0B2A"/>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160F"/>
    <w:rsid w:val="006D7B13"/>
    <w:rsid w:val="006E0831"/>
    <w:rsid w:val="006E26AB"/>
    <w:rsid w:val="006E380C"/>
    <w:rsid w:val="006E3F26"/>
    <w:rsid w:val="006E66A7"/>
    <w:rsid w:val="006E718D"/>
    <w:rsid w:val="006E7D03"/>
    <w:rsid w:val="006F0FEE"/>
    <w:rsid w:val="006F12B0"/>
    <w:rsid w:val="006F2CEC"/>
    <w:rsid w:val="006F4C5B"/>
    <w:rsid w:val="006F7E01"/>
    <w:rsid w:val="0070024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2CD4"/>
    <w:rsid w:val="0081379E"/>
    <w:rsid w:val="00814358"/>
    <w:rsid w:val="00815B7E"/>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3CFC"/>
    <w:rsid w:val="008A5F8A"/>
    <w:rsid w:val="008A69DC"/>
    <w:rsid w:val="008A7014"/>
    <w:rsid w:val="008A7EBB"/>
    <w:rsid w:val="008B07B3"/>
    <w:rsid w:val="008B0F4C"/>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5F7"/>
    <w:rsid w:val="00930B0F"/>
    <w:rsid w:val="00931596"/>
    <w:rsid w:val="00934C63"/>
    <w:rsid w:val="00934E31"/>
    <w:rsid w:val="00934EFB"/>
    <w:rsid w:val="00935E31"/>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7DBF"/>
    <w:rsid w:val="009E0D21"/>
    <w:rsid w:val="009E589B"/>
    <w:rsid w:val="009E6A23"/>
    <w:rsid w:val="009F0AAC"/>
    <w:rsid w:val="009F0E3E"/>
    <w:rsid w:val="009F35F9"/>
    <w:rsid w:val="009F3BF7"/>
    <w:rsid w:val="009F5B0F"/>
    <w:rsid w:val="00A02276"/>
    <w:rsid w:val="00A03A7C"/>
    <w:rsid w:val="00A04A72"/>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4B92"/>
    <w:rsid w:val="00A36980"/>
    <w:rsid w:val="00A37D38"/>
    <w:rsid w:val="00A42615"/>
    <w:rsid w:val="00A426E0"/>
    <w:rsid w:val="00A50C60"/>
    <w:rsid w:val="00A527CE"/>
    <w:rsid w:val="00A53A60"/>
    <w:rsid w:val="00A5432D"/>
    <w:rsid w:val="00A57619"/>
    <w:rsid w:val="00A61255"/>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64113"/>
    <w:rsid w:val="00B64194"/>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0966"/>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88A"/>
    <w:rsid w:val="00BE7E98"/>
    <w:rsid w:val="00BF1764"/>
    <w:rsid w:val="00BF1CB6"/>
    <w:rsid w:val="00BF37EC"/>
    <w:rsid w:val="00BF50C9"/>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05A"/>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1E7A"/>
    <w:rsid w:val="00CE2314"/>
    <w:rsid w:val="00CE239E"/>
    <w:rsid w:val="00CF1534"/>
    <w:rsid w:val="00CF271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0C5"/>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3531"/>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D7C35"/>
    <w:rsid w:val="00FE0DBF"/>
    <w:rsid w:val="00FE2BF6"/>
    <w:rsid w:val="00FE32E1"/>
    <w:rsid w:val="00FE3DC7"/>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www.americaninsects.net/h/scaris-sp-near.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jpe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log(%5Cmu)%20%3D%20A%20%2B%20B.TL%250" TargetMode="Externa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odecogs.com/eqnedit.php?latex=g%20C%20%3D%200.0342.M%5E%7B0.816%7D%250" TargetMode="External"/><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ww.codecogs.com/eqnedit.php?latex=log(%5Cmu)%20%3D%20X%20%2B%20species_i%20%2B%20genus_j%20%2B%20dataset_k%250"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D3A9-2697-4D52-B747-7EB6C818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8444</Words>
  <Characters>48134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Graham, Nick</cp:lastModifiedBy>
  <cp:revision>3</cp:revision>
  <cp:lastPrinted>2019-05-09T12:16:00Z</cp:lastPrinted>
  <dcterms:created xsi:type="dcterms:W3CDTF">2019-05-13T14:09:00Z</dcterms:created>
  <dcterms:modified xsi:type="dcterms:W3CDTF">2019-05-13T14:16:00Z</dcterms:modified>
</cp:coreProperties>
</file>