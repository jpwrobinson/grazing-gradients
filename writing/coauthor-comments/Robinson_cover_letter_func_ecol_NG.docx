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8110" w:tblpY="1445"/>
        <w:tblW w:w="3690" w:type="dxa"/>
        <w:tblLayout w:type="fixed"/>
        <w:tblLook w:val="0000" w:firstRow="0" w:lastRow="0" w:firstColumn="0" w:lastColumn="0" w:noHBand="0" w:noVBand="0"/>
      </w:tblPr>
      <w:tblGrid>
        <w:gridCol w:w="3690"/>
      </w:tblGrid>
      <w:tr w:rsidR="0001690D" w:rsidRPr="00BF6439" w14:paraId="6A32AFEB" w14:textId="77777777" w:rsidTr="00501B12">
        <w:trPr>
          <w:trHeight w:val="87"/>
        </w:trPr>
        <w:tc>
          <w:tcPr>
            <w:tcW w:w="3690" w:type="dxa"/>
          </w:tcPr>
          <w:p w14:paraId="71CC9970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  <w:t>Dr. James Robinson</w:t>
            </w:r>
          </w:p>
          <w:p w14:paraId="5127422A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Lancaster Environment Centre</w:t>
            </w:r>
          </w:p>
          <w:p w14:paraId="6A22356C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Lancaster University, Lancaster</w:t>
            </w:r>
          </w:p>
          <w:p w14:paraId="3D686D37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 xml:space="preserve">LA1 4YQ, UK </w:t>
            </w:r>
          </w:p>
        </w:tc>
      </w:tr>
      <w:tr w:rsidR="0001690D" w:rsidRPr="00BF6439" w14:paraId="7F8D7511" w14:textId="77777777" w:rsidTr="00501B12">
        <w:trPr>
          <w:trHeight w:val="159"/>
        </w:trPr>
        <w:tc>
          <w:tcPr>
            <w:tcW w:w="3690" w:type="dxa"/>
          </w:tcPr>
          <w:p w14:paraId="3593BB84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Tel: +4477 5627 9229</w:t>
            </w:r>
          </w:p>
        </w:tc>
      </w:tr>
      <w:tr w:rsidR="0001690D" w:rsidRPr="00BA10E7" w14:paraId="1C910FB8" w14:textId="77777777" w:rsidTr="00501B12">
        <w:trPr>
          <w:trHeight w:val="79"/>
        </w:trPr>
        <w:tc>
          <w:tcPr>
            <w:tcW w:w="3690" w:type="dxa"/>
          </w:tcPr>
          <w:p w14:paraId="70D0FD44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E-mail: james.robinson@lancaster.ac.uk</w:t>
            </w:r>
          </w:p>
        </w:tc>
      </w:tr>
    </w:tbl>
    <w:p w14:paraId="14BDE37E" w14:textId="77777777" w:rsidR="00E97824" w:rsidRPr="00BA10E7" w:rsidRDefault="00E97824" w:rsidP="00F955EE">
      <w:pPr>
        <w:spacing w:line="276" w:lineRule="auto"/>
        <w:rPr>
          <w:rFonts w:ascii="Times New Roman" w:hAnsi="Times New Roman" w:cs="Times New Roman"/>
          <w:lang w:val="it-IT"/>
        </w:rPr>
      </w:pPr>
    </w:p>
    <w:p w14:paraId="0414BC9F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2A94CAC6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2933CB73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4310B320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393A2E12" w14:textId="0FA32C40" w:rsidR="004F37EF" w:rsidRDefault="003130BF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3130BF">
        <w:rPr>
          <w:rFonts w:ascii="Times New Roman" w:hAnsi="Times New Roman" w:cs="Times New Roman"/>
          <w:sz w:val="22"/>
          <w:highlight w:val="yellow"/>
        </w:rPr>
        <w:t>15</w:t>
      </w:r>
      <w:r w:rsidR="002B08CE" w:rsidRPr="003130BF">
        <w:rPr>
          <w:rFonts w:ascii="Times New Roman" w:hAnsi="Times New Roman" w:cs="Times New Roman"/>
          <w:sz w:val="22"/>
          <w:highlight w:val="yellow"/>
          <w:vertAlign w:val="superscript"/>
        </w:rPr>
        <w:t>th</w:t>
      </w:r>
      <w:r w:rsidR="002B08CE" w:rsidRPr="00DC4EA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May </w:t>
      </w:r>
      <w:r w:rsidR="002B08CE" w:rsidRPr="00DC4EA4">
        <w:rPr>
          <w:rFonts w:ascii="Times New Roman" w:hAnsi="Times New Roman" w:cs="Times New Roman"/>
          <w:sz w:val="22"/>
        </w:rPr>
        <w:t>201</w:t>
      </w:r>
      <w:r>
        <w:rPr>
          <w:rFonts w:ascii="Times New Roman" w:hAnsi="Times New Roman" w:cs="Times New Roman"/>
          <w:sz w:val="22"/>
        </w:rPr>
        <w:t>9</w:t>
      </w:r>
    </w:p>
    <w:p w14:paraId="0D80CADA" w14:textId="77777777" w:rsidR="002B08CE" w:rsidRDefault="002B08CE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53CD0A9A" w14:textId="09F6780A" w:rsidR="00E97824" w:rsidRPr="000E5D01" w:rsidRDefault="00E97824" w:rsidP="006A7E0A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 xml:space="preserve">Dear </w:t>
      </w:r>
      <w:r w:rsidR="006F0240">
        <w:rPr>
          <w:rFonts w:ascii="Times New Roman" w:hAnsi="Times New Roman" w:cs="Times New Roman"/>
          <w:sz w:val="22"/>
        </w:rPr>
        <w:t>Prof</w:t>
      </w:r>
      <w:r w:rsidR="002E5354">
        <w:rPr>
          <w:rFonts w:ascii="Times New Roman" w:hAnsi="Times New Roman" w:cs="Times New Roman"/>
          <w:sz w:val="22"/>
        </w:rPr>
        <w:t>essor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="006F0240">
        <w:rPr>
          <w:rFonts w:ascii="Times New Roman" w:hAnsi="Times New Roman" w:cs="Times New Roman"/>
          <w:sz w:val="22"/>
        </w:rPr>
        <w:t>Fox</w:t>
      </w:r>
      <w:r w:rsidRPr="000E5D01">
        <w:rPr>
          <w:rFonts w:ascii="Times New Roman" w:hAnsi="Times New Roman" w:cs="Times New Roman"/>
          <w:sz w:val="22"/>
        </w:rPr>
        <w:t>,</w:t>
      </w:r>
    </w:p>
    <w:p w14:paraId="32E5DE3B" w14:textId="77777777" w:rsidR="002B09F2" w:rsidRPr="000E5D01" w:rsidRDefault="002B09F2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20FF6046" w14:textId="24DB63A7" w:rsidR="00D47A3E" w:rsidRDefault="002E5354" w:rsidP="006A7E0A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Please find attached our manuscript</w:t>
      </w:r>
      <w:r w:rsidR="00DC4EA4">
        <w:rPr>
          <w:rFonts w:ascii="Times New Roman" w:hAnsi="Times New Roman" w:cs="Times New Roman"/>
          <w:sz w:val="22"/>
        </w:rPr>
        <w:t xml:space="preserve"> </w:t>
      </w:r>
      <w:r w:rsidR="00E97824" w:rsidRPr="000E5D01">
        <w:rPr>
          <w:rFonts w:ascii="Times New Roman" w:hAnsi="Times New Roman" w:cs="Times New Roman"/>
          <w:sz w:val="22"/>
        </w:rPr>
        <w:t>“</w:t>
      </w:r>
      <w:r w:rsidR="006F0240">
        <w:rPr>
          <w:rFonts w:ascii="Times New Roman" w:hAnsi="Times New Roman" w:cs="Times New Roman"/>
          <w:i/>
          <w:sz w:val="22"/>
          <w:lang w:val="en-US"/>
        </w:rPr>
        <w:t>Habitat and fishing control grazing potential on coral reefs</w:t>
      </w:r>
      <w:r w:rsidR="00E97824" w:rsidRPr="000E5D01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, to be considered for publication as a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Research Article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Pr="002E5354">
        <w:rPr>
          <w:rFonts w:ascii="Times New Roman" w:hAnsi="Times New Roman" w:cs="Times New Roman"/>
          <w:i/>
          <w:sz w:val="22"/>
        </w:rPr>
        <w:t>Functional Ecology</w:t>
      </w:r>
      <w:r>
        <w:rPr>
          <w:rFonts w:ascii="Times New Roman" w:hAnsi="Times New Roman" w:cs="Times New Roman"/>
          <w:sz w:val="22"/>
        </w:rPr>
        <w:t>.</w:t>
      </w:r>
      <w:r w:rsidR="00E97824" w:rsidRPr="000E5D01">
        <w:rPr>
          <w:rFonts w:ascii="Times New Roman" w:hAnsi="Times New Roman" w:cs="Times New Roman"/>
          <w:sz w:val="22"/>
        </w:rPr>
        <w:t xml:space="preserve"> </w:t>
      </w:r>
      <w:r w:rsidR="006666EF">
        <w:rPr>
          <w:rFonts w:ascii="Times New Roman" w:hAnsi="Times New Roman" w:cs="Times New Roman"/>
          <w:sz w:val="22"/>
        </w:rPr>
        <w:t xml:space="preserve">On tropical coral reefs, </w:t>
      </w:r>
      <w:r w:rsidR="00A968D3">
        <w:rPr>
          <w:rFonts w:ascii="Times New Roman" w:hAnsi="Times New Roman" w:cs="Times New Roman"/>
          <w:sz w:val="22"/>
        </w:rPr>
        <w:t xml:space="preserve">the </w:t>
      </w:r>
      <w:r w:rsidR="006666EF">
        <w:rPr>
          <w:rFonts w:ascii="Times New Roman" w:hAnsi="Times New Roman" w:cs="Times New Roman"/>
          <w:sz w:val="22"/>
        </w:rPr>
        <w:t>grazing</w:t>
      </w:r>
      <w:r w:rsidR="008F7CDE">
        <w:rPr>
          <w:rFonts w:ascii="Times New Roman" w:hAnsi="Times New Roman" w:cs="Times New Roman"/>
          <w:sz w:val="22"/>
        </w:rPr>
        <w:t xml:space="preserve"> </w:t>
      </w:r>
      <w:r w:rsidR="008A54E9">
        <w:rPr>
          <w:rFonts w:ascii="Times New Roman" w:hAnsi="Times New Roman" w:cs="Times New Roman"/>
          <w:sz w:val="22"/>
        </w:rPr>
        <w:t>functions</w:t>
      </w:r>
      <w:r w:rsidR="006F4B48">
        <w:rPr>
          <w:rFonts w:ascii="Times New Roman" w:hAnsi="Times New Roman" w:cs="Times New Roman"/>
          <w:sz w:val="22"/>
        </w:rPr>
        <w:t xml:space="preserve"> carried out by</w:t>
      </w:r>
      <w:r w:rsidR="008F7CDE">
        <w:rPr>
          <w:rFonts w:ascii="Times New Roman" w:hAnsi="Times New Roman" w:cs="Times New Roman"/>
          <w:sz w:val="22"/>
        </w:rPr>
        <w:t xml:space="preserve"> cropping and scraping</w:t>
      </w:r>
      <w:r w:rsidR="006F4B48">
        <w:rPr>
          <w:rFonts w:ascii="Times New Roman" w:hAnsi="Times New Roman" w:cs="Times New Roman"/>
          <w:sz w:val="22"/>
        </w:rPr>
        <w:t xml:space="preserve"> fishes</w:t>
      </w:r>
      <w:r w:rsidR="008F7CDE">
        <w:rPr>
          <w:rFonts w:ascii="Times New Roman" w:hAnsi="Times New Roman" w:cs="Times New Roman"/>
          <w:sz w:val="22"/>
        </w:rPr>
        <w:t xml:space="preserve"> help to maintain coral-dominated states</w:t>
      </w:r>
      <w:r w:rsidR="00C658B0">
        <w:rPr>
          <w:rFonts w:ascii="Times New Roman" w:hAnsi="Times New Roman" w:cs="Times New Roman"/>
          <w:sz w:val="22"/>
        </w:rPr>
        <w:t xml:space="preserve">. Despite the importance of herbivory in </w:t>
      </w:r>
      <w:del w:id="0" w:author="Graham, Nick" w:date="2019-05-15T15:24:00Z">
        <w:r w:rsidR="00C658B0" w:rsidDel="00BA10E7">
          <w:rPr>
            <w:rFonts w:ascii="Times New Roman" w:hAnsi="Times New Roman" w:cs="Times New Roman"/>
            <w:sz w:val="22"/>
          </w:rPr>
          <w:delText xml:space="preserve">raising </w:delText>
        </w:r>
      </w:del>
      <w:ins w:id="1" w:author="Graham, Nick" w:date="2019-05-15T15:24:00Z">
        <w:r w:rsidR="00BA10E7">
          <w:rPr>
            <w:rFonts w:ascii="Times New Roman" w:hAnsi="Times New Roman" w:cs="Times New Roman"/>
            <w:sz w:val="22"/>
          </w:rPr>
          <w:t>enhan</w:t>
        </w:r>
      </w:ins>
      <w:ins w:id="2" w:author="Graham, Nick" w:date="2019-05-15T15:25:00Z">
        <w:r w:rsidR="00BA10E7">
          <w:rPr>
            <w:rFonts w:ascii="Times New Roman" w:hAnsi="Times New Roman" w:cs="Times New Roman"/>
            <w:sz w:val="22"/>
          </w:rPr>
          <w:t>c</w:t>
        </w:r>
      </w:ins>
      <w:ins w:id="3" w:author="Graham, Nick" w:date="2019-05-15T15:24:00Z">
        <w:r w:rsidR="00BA10E7">
          <w:rPr>
            <w:rFonts w:ascii="Times New Roman" w:hAnsi="Times New Roman" w:cs="Times New Roman"/>
            <w:sz w:val="22"/>
          </w:rPr>
          <w:t xml:space="preserve">ing </w:t>
        </w:r>
      </w:ins>
      <w:r w:rsidR="00C658B0">
        <w:rPr>
          <w:rFonts w:ascii="Times New Roman" w:hAnsi="Times New Roman" w:cs="Times New Roman"/>
          <w:sz w:val="22"/>
        </w:rPr>
        <w:t>reef resilience to human distu</w:t>
      </w:r>
      <w:r w:rsidR="000F675C">
        <w:rPr>
          <w:rFonts w:ascii="Times New Roman" w:hAnsi="Times New Roman" w:cs="Times New Roman"/>
          <w:sz w:val="22"/>
        </w:rPr>
        <w:t>r</w:t>
      </w:r>
      <w:r w:rsidR="00C658B0">
        <w:rPr>
          <w:rFonts w:ascii="Times New Roman" w:hAnsi="Times New Roman" w:cs="Times New Roman"/>
          <w:sz w:val="22"/>
        </w:rPr>
        <w:t>bances,</w:t>
      </w:r>
      <w:ins w:id="4" w:author="Graham, Nick" w:date="2019-05-15T15:24:00Z">
        <w:r w:rsidR="00BA10E7">
          <w:rPr>
            <w:rFonts w:ascii="Times New Roman" w:hAnsi="Times New Roman" w:cs="Times New Roman"/>
            <w:sz w:val="22"/>
          </w:rPr>
          <w:t xml:space="preserve"> to date</w:t>
        </w:r>
      </w:ins>
      <w:r w:rsidR="00C658B0">
        <w:rPr>
          <w:rFonts w:ascii="Times New Roman" w:hAnsi="Times New Roman" w:cs="Times New Roman"/>
          <w:sz w:val="22"/>
        </w:rPr>
        <w:t xml:space="preserve"> </w:t>
      </w:r>
      <w:r w:rsidR="000C6266">
        <w:rPr>
          <w:rFonts w:ascii="Times New Roman" w:hAnsi="Times New Roman" w:cs="Times New Roman"/>
          <w:sz w:val="22"/>
        </w:rPr>
        <w:t xml:space="preserve">these functions have been studied at the scale of reef patches, which has limited our </w:t>
      </w:r>
      <w:proofErr w:type="spellStart"/>
      <w:ins w:id="5" w:author="Graham, Nick" w:date="2019-05-15T15:25:00Z">
        <w:r w:rsidR="00BA10E7">
          <w:rPr>
            <w:rFonts w:ascii="Times New Roman" w:hAnsi="Times New Roman" w:cs="Times New Roman"/>
            <w:sz w:val="22"/>
          </w:rPr>
          <w:t>macroecological</w:t>
        </w:r>
        <w:proofErr w:type="spellEnd"/>
        <w:r w:rsidR="00BA10E7">
          <w:rPr>
            <w:rFonts w:ascii="Times New Roman" w:hAnsi="Times New Roman" w:cs="Times New Roman"/>
            <w:sz w:val="22"/>
          </w:rPr>
          <w:t xml:space="preserve"> </w:t>
        </w:r>
      </w:ins>
      <w:r w:rsidR="008A54E9">
        <w:rPr>
          <w:rFonts w:ascii="Times New Roman" w:hAnsi="Times New Roman" w:cs="Times New Roman"/>
          <w:sz w:val="22"/>
        </w:rPr>
        <w:t xml:space="preserve">understanding of </w:t>
      </w:r>
      <w:ins w:id="6" w:author="Graham, Nick" w:date="2019-05-15T15:25:00Z">
        <w:r w:rsidR="00BA10E7">
          <w:rPr>
            <w:rFonts w:ascii="Times New Roman" w:hAnsi="Times New Roman" w:cs="Times New Roman"/>
            <w:sz w:val="22"/>
          </w:rPr>
          <w:t xml:space="preserve">the </w:t>
        </w:r>
      </w:ins>
      <w:del w:id="7" w:author="Graham, Nick" w:date="2019-05-15T15:25:00Z">
        <w:r w:rsidR="00A968D3" w:rsidDel="00BA10E7">
          <w:rPr>
            <w:rFonts w:ascii="Times New Roman" w:hAnsi="Times New Roman" w:cs="Times New Roman"/>
            <w:sz w:val="22"/>
          </w:rPr>
          <w:delText xml:space="preserve">how </w:delText>
        </w:r>
      </w:del>
      <w:r w:rsidR="006666EF">
        <w:rPr>
          <w:rFonts w:ascii="Times New Roman" w:hAnsi="Times New Roman" w:cs="Times New Roman"/>
          <w:sz w:val="22"/>
        </w:rPr>
        <w:t>habitat and human</w:t>
      </w:r>
      <w:del w:id="8" w:author="Graham, Nick" w:date="2019-05-15T15:25:00Z">
        <w:r w:rsidR="006666EF" w:rsidDel="00BA10E7">
          <w:rPr>
            <w:rFonts w:ascii="Times New Roman" w:hAnsi="Times New Roman" w:cs="Times New Roman"/>
            <w:sz w:val="22"/>
          </w:rPr>
          <w:delText xml:space="preserve"> pressures</w:delText>
        </w:r>
      </w:del>
      <w:r w:rsidR="006666EF">
        <w:rPr>
          <w:rFonts w:ascii="Times New Roman" w:hAnsi="Times New Roman" w:cs="Times New Roman"/>
          <w:sz w:val="22"/>
        </w:rPr>
        <w:t xml:space="preserve"> drive</w:t>
      </w:r>
      <w:ins w:id="9" w:author="Graham, Nick" w:date="2019-05-15T15:25:00Z">
        <w:r w:rsidR="00BA10E7">
          <w:rPr>
            <w:rFonts w:ascii="Times New Roman" w:hAnsi="Times New Roman" w:cs="Times New Roman"/>
            <w:sz w:val="22"/>
          </w:rPr>
          <w:t>rs of</w:t>
        </w:r>
      </w:ins>
      <w:r w:rsidR="006666EF">
        <w:rPr>
          <w:rFonts w:ascii="Times New Roman" w:hAnsi="Times New Roman" w:cs="Times New Roman"/>
          <w:sz w:val="22"/>
        </w:rPr>
        <w:t xml:space="preserve"> herbivory </w:t>
      </w:r>
      <w:del w:id="10" w:author="Graham, Nick" w:date="2019-05-15T15:26:00Z">
        <w:r w:rsidR="00A968D3" w:rsidDel="00BA10E7">
          <w:rPr>
            <w:rFonts w:ascii="Times New Roman" w:hAnsi="Times New Roman" w:cs="Times New Roman"/>
            <w:sz w:val="22"/>
          </w:rPr>
          <w:delText>at ecosystem scales (</w:delText>
        </w:r>
        <w:r w:rsidR="002743F9" w:rsidDel="00BA10E7">
          <w:rPr>
            <w:rFonts w:ascii="Times New Roman" w:hAnsi="Times New Roman" w:cs="Times New Roman"/>
            <w:sz w:val="22"/>
          </w:rPr>
          <w:delText xml:space="preserve">i.e. </w:delText>
        </w:r>
        <w:r w:rsidR="00A968D3" w:rsidDel="00BA10E7">
          <w:rPr>
            <w:rFonts w:ascii="Times New Roman" w:hAnsi="Times New Roman" w:cs="Times New Roman"/>
            <w:sz w:val="22"/>
          </w:rPr>
          <w:delText>entir</w:delText>
        </w:r>
      </w:del>
      <w:ins w:id="11" w:author="Graham, Nick" w:date="2019-05-15T15:26:00Z">
        <w:r w:rsidR="00BA10E7">
          <w:rPr>
            <w:rFonts w:ascii="Times New Roman" w:hAnsi="Times New Roman" w:cs="Times New Roman"/>
            <w:sz w:val="22"/>
          </w:rPr>
          <w:t>on</w:t>
        </w:r>
      </w:ins>
      <w:del w:id="12" w:author="Graham, Nick" w:date="2019-05-15T15:26:00Z">
        <w:r w:rsidR="00A968D3" w:rsidDel="00BA10E7">
          <w:rPr>
            <w:rFonts w:ascii="Times New Roman" w:hAnsi="Times New Roman" w:cs="Times New Roman"/>
            <w:sz w:val="22"/>
          </w:rPr>
          <w:delText>e</w:delText>
        </w:r>
      </w:del>
      <w:r w:rsidR="00A968D3">
        <w:rPr>
          <w:rFonts w:ascii="Times New Roman" w:hAnsi="Times New Roman" w:cs="Times New Roman"/>
          <w:sz w:val="22"/>
        </w:rPr>
        <w:t xml:space="preserve"> coral reefs</w:t>
      </w:r>
      <w:del w:id="13" w:author="Graham, Nick" w:date="2019-05-15T15:26:00Z">
        <w:r w:rsidR="00A968D3" w:rsidDel="00BA10E7">
          <w:rPr>
            <w:rFonts w:ascii="Times New Roman" w:hAnsi="Times New Roman" w:cs="Times New Roman"/>
            <w:sz w:val="22"/>
          </w:rPr>
          <w:delText>)</w:delText>
        </w:r>
      </w:del>
      <w:r w:rsidR="008F7CDE">
        <w:rPr>
          <w:rFonts w:ascii="Times New Roman" w:hAnsi="Times New Roman" w:cs="Times New Roman"/>
          <w:sz w:val="22"/>
        </w:rPr>
        <w:t xml:space="preserve">. </w:t>
      </w:r>
    </w:p>
    <w:p w14:paraId="78A808B9" w14:textId="77777777" w:rsidR="00D47A3E" w:rsidRDefault="00D47A3E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60DC0B9C" w14:textId="02F40F50" w:rsidR="00731BC0" w:rsidRPr="000E5D01" w:rsidRDefault="00A968D3" w:rsidP="006A7E0A">
      <w:pPr>
        <w:spacing w:line="276" w:lineRule="auto"/>
        <w:rPr>
          <w:rFonts w:ascii="Times New Roman" w:hAnsi="Times New Roman" w:cs="Times New Roman"/>
          <w:sz w:val="22"/>
        </w:rPr>
      </w:pPr>
      <w:r w:rsidRPr="00143D21">
        <w:rPr>
          <w:rFonts w:ascii="Times New Roman" w:hAnsi="Times New Roman" w:cs="Times New Roman"/>
          <w:sz w:val="22"/>
        </w:rPr>
        <w:t>To address this gap, we</w:t>
      </w:r>
      <w:r w:rsidR="00125E76" w:rsidRPr="00143D21">
        <w:rPr>
          <w:rFonts w:ascii="Times New Roman" w:hAnsi="Times New Roman" w:cs="Times New Roman"/>
          <w:sz w:val="22"/>
        </w:rPr>
        <w:t xml:space="preserve"> </w:t>
      </w:r>
      <w:r w:rsidR="008F7CDE" w:rsidRPr="00143D21">
        <w:rPr>
          <w:rFonts w:ascii="Times New Roman" w:hAnsi="Times New Roman" w:cs="Times New Roman"/>
          <w:sz w:val="22"/>
        </w:rPr>
        <w:t>integrat</w:t>
      </w:r>
      <w:r w:rsidRPr="00143D21">
        <w:rPr>
          <w:rFonts w:ascii="Times New Roman" w:hAnsi="Times New Roman" w:cs="Times New Roman"/>
          <w:sz w:val="22"/>
        </w:rPr>
        <w:t xml:space="preserve">e </w:t>
      </w:r>
      <w:r w:rsidR="008F7CDE" w:rsidRPr="00143D21">
        <w:rPr>
          <w:rFonts w:ascii="Times New Roman" w:hAnsi="Times New Roman" w:cs="Times New Roman"/>
          <w:sz w:val="22"/>
        </w:rPr>
        <w:t xml:space="preserve">feeding observations with fish abundance datasets for </w:t>
      </w:r>
      <w:r w:rsidR="008A54E9" w:rsidRPr="00143D21">
        <w:rPr>
          <w:rFonts w:ascii="Times New Roman" w:hAnsi="Times New Roman" w:cs="Times New Roman"/>
          <w:sz w:val="22"/>
        </w:rPr>
        <w:t xml:space="preserve">62 </w:t>
      </w:r>
      <w:r w:rsidR="008F7CDE" w:rsidRPr="00143D21">
        <w:rPr>
          <w:rFonts w:ascii="Times New Roman" w:hAnsi="Times New Roman" w:cs="Times New Roman"/>
          <w:sz w:val="22"/>
        </w:rPr>
        <w:t xml:space="preserve">coral reefs across </w:t>
      </w:r>
      <w:r w:rsidR="008A54E9" w:rsidRPr="00143D21">
        <w:rPr>
          <w:rFonts w:ascii="Times New Roman" w:hAnsi="Times New Roman" w:cs="Times New Roman"/>
          <w:sz w:val="22"/>
        </w:rPr>
        <w:t>the Indo-Pacific</w:t>
      </w:r>
      <w:r w:rsidR="00143D21" w:rsidRPr="00143D21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143D21">
        <w:rPr>
          <w:rFonts w:ascii="Times New Roman" w:hAnsi="Times New Roman" w:cs="Times New Roman"/>
          <w:b/>
          <w:sz w:val="22"/>
        </w:rPr>
        <w:t>We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731BC0" w:rsidRPr="00C538EE">
        <w:rPr>
          <w:rFonts w:ascii="Times New Roman" w:hAnsi="Times New Roman" w:cs="Times New Roman"/>
          <w:b/>
          <w:sz w:val="22"/>
        </w:rPr>
        <w:t>demonstrate that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 cropping </w:t>
      </w:r>
      <w:r w:rsidR="004C3451">
        <w:rPr>
          <w:rFonts w:ascii="Times New Roman" w:hAnsi="Times New Roman" w:cs="Times New Roman"/>
          <w:b/>
          <w:sz w:val="22"/>
        </w:rPr>
        <w:t>function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 </w:t>
      </w:r>
      <w:proofErr w:type="gramStart"/>
      <w:r w:rsidR="004C3451">
        <w:rPr>
          <w:rFonts w:ascii="Times New Roman" w:hAnsi="Times New Roman" w:cs="Times New Roman"/>
          <w:b/>
          <w:sz w:val="22"/>
        </w:rPr>
        <w:t xml:space="preserve">is </w:t>
      </w:r>
      <w:r w:rsidR="008F7CDE" w:rsidRPr="00C538EE">
        <w:rPr>
          <w:rFonts w:ascii="Times New Roman" w:hAnsi="Times New Roman" w:cs="Times New Roman"/>
          <w:b/>
          <w:sz w:val="22"/>
        </w:rPr>
        <w:t>determined</w:t>
      </w:r>
      <w:proofErr w:type="gramEnd"/>
      <w:r w:rsidR="008F7CDE" w:rsidRPr="00C538EE">
        <w:rPr>
          <w:rFonts w:ascii="Times New Roman" w:hAnsi="Times New Roman" w:cs="Times New Roman"/>
          <w:b/>
          <w:sz w:val="22"/>
        </w:rPr>
        <w:t xml:space="preserve"> by benthic habitat </w:t>
      </w:r>
      <w:r w:rsidR="008A54E9" w:rsidRPr="00C538EE">
        <w:rPr>
          <w:rFonts w:ascii="Times New Roman" w:hAnsi="Times New Roman" w:cs="Times New Roman"/>
          <w:b/>
          <w:sz w:val="22"/>
        </w:rPr>
        <w:t xml:space="preserve">condition </w:t>
      </w:r>
      <w:r w:rsidR="005862D0">
        <w:rPr>
          <w:rFonts w:ascii="Times New Roman" w:hAnsi="Times New Roman" w:cs="Times New Roman"/>
          <w:b/>
          <w:sz w:val="22"/>
        </w:rPr>
        <w:t xml:space="preserve">while 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scraping </w:t>
      </w:r>
      <w:r w:rsidR="004C3451">
        <w:rPr>
          <w:rFonts w:ascii="Times New Roman" w:hAnsi="Times New Roman" w:cs="Times New Roman"/>
          <w:b/>
          <w:sz w:val="22"/>
        </w:rPr>
        <w:t xml:space="preserve">function is </w:t>
      </w:r>
      <w:r w:rsidR="008F7CDE" w:rsidRPr="00C538EE">
        <w:rPr>
          <w:rFonts w:ascii="Times New Roman" w:hAnsi="Times New Roman" w:cs="Times New Roman"/>
          <w:b/>
          <w:sz w:val="22"/>
        </w:rPr>
        <w:t>driven by fishing pressure</w:t>
      </w:r>
      <w:r w:rsidR="0076593F" w:rsidRPr="00C538EE">
        <w:rPr>
          <w:rFonts w:ascii="Times New Roman" w:hAnsi="Times New Roman" w:cs="Times New Roman"/>
          <w:b/>
          <w:sz w:val="22"/>
        </w:rPr>
        <w:t xml:space="preserve">. </w:t>
      </w:r>
      <w:r w:rsidR="0001690D">
        <w:rPr>
          <w:rFonts w:ascii="Times New Roman" w:hAnsi="Times New Roman" w:cs="Times New Roman"/>
          <w:sz w:val="22"/>
        </w:rPr>
        <w:t>W</w:t>
      </w:r>
      <w:r w:rsidR="00602E0C" w:rsidRPr="000E5D01">
        <w:rPr>
          <w:rFonts w:ascii="Times New Roman" w:hAnsi="Times New Roman" w:cs="Times New Roman"/>
          <w:sz w:val="22"/>
        </w:rPr>
        <w:t>e</w:t>
      </w:r>
      <w:r w:rsidR="00F019B0" w:rsidRPr="000E5D01">
        <w:rPr>
          <w:rFonts w:ascii="Times New Roman" w:hAnsi="Times New Roman" w:cs="Times New Roman"/>
          <w:sz w:val="22"/>
        </w:rPr>
        <w:t xml:space="preserve"> also</w:t>
      </w:r>
      <w:r w:rsidR="00602E0C" w:rsidRPr="000E5D01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>identify links between</w:t>
      </w:r>
      <w:r w:rsidR="00602E0C" w:rsidRPr="000E5D01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>grazing and fish assemblage size structure, with reefs dominated by small-bodied fishes characterized by greater grazing pressure</w:t>
      </w:r>
      <w:ins w:id="14" w:author="Graham, Nick" w:date="2019-05-15T15:26:00Z">
        <w:r w:rsidR="00BA10E7">
          <w:rPr>
            <w:rFonts w:ascii="Times New Roman" w:hAnsi="Times New Roman" w:cs="Times New Roman"/>
            <w:sz w:val="22"/>
          </w:rPr>
          <w:t xml:space="preserve"> for a given biomass level</w:t>
        </w:r>
      </w:ins>
      <w:r w:rsidR="008F7CDE">
        <w:rPr>
          <w:rFonts w:ascii="Times New Roman" w:hAnsi="Times New Roman" w:cs="Times New Roman"/>
          <w:sz w:val="22"/>
        </w:rPr>
        <w:t>.</w:t>
      </w:r>
      <w:r w:rsidR="00D47A3E" w:rsidRPr="00D47A3E">
        <w:rPr>
          <w:rFonts w:ascii="Times New Roman" w:hAnsi="Times New Roman" w:cs="Times New Roman"/>
          <w:sz w:val="22"/>
        </w:rPr>
        <w:t xml:space="preserve"> </w:t>
      </w:r>
      <w:r w:rsidR="00D47A3E">
        <w:rPr>
          <w:rFonts w:ascii="Times New Roman" w:hAnsi="Times New Roman" w:cs="Times New Roman"/>
          <w:sz w:val="22"/>
        </w:rPr>
        <w:t xml:space="preserve">Our findings </w:t>
      </w:r>
      <w:r w:rsidR="00D47A3E" w:rsidRPr="000E5D01">
        <w:rPr>
          <w:rFonts w:ascii="Times New Roman" w:hAnsi="Times New Roman" w:cs="Times New Roman"/>
          <w:sz w:val="22"/>
        </w:rPr>
        <w:t>suggest that</w:t>
      </w:r>
      <w:r w:rsidR="00D47A3E">
        <w:rPr>
          <w:rFonts w:ascii="Times New Roman" w:hAnsi="Times New Roman" w:cs="Times New Roman"/>
          <w:sz w:val="22"/>
        </w:rPr>
        <w:t xml:space="preserve"> </w:t>
      </w:r>
      <w:r w:rsidR="00D47A3E" w:rsidRPr="00AE14F0">
        <w:rPr>
          <w:rFonts w:ascii="Times New Roman" w:hAnsi="Times New Roman" w:cs="Times New Roman"/>
          <w:b/>
          <w:sz w:val="22"/>
        </w:rPr>
        <w:t xml:space="preserve">cropping function will respond strongly when </w:t>
      </w:r>
      <w:del w:id="15" w:author="Graham, Nick" w:date="2019-05-15T15:26:00Z">
        <w:r w:rsidR="00D47A3E" w:rsidRPr="00AE14F0" w:rsidDel="00BA10E7">
          <w:rPr>
            <w:rFonts w:ascii="Times New Roman" w:hAnsi="Times New Roman" w:cs="Times New Roman"/>
            <w:b/>
            <w:sz w:val="22"/>
          </w:rPr>
          <w:delText xml:space="preserve">physical </w:delText>
        </w:r>
      </w:del>
      <w:r w:rsidR="00D47A3E" w:rsidRPr="00AE14F0">
        <w:rPr>
          <w:rFonts w:ascii="Times New Roman" w:hAnsi="Times New Roman" w:cs="Times New Roman"/>
          <w:b/>
          <w:sz w:val="22"/>
        </w:rPr>
        <w:t>disturbances induce habitat turnover (e.g. coral bleaching or storms)</w:t>
      </w:r>
      <w:r w:rsidR="00D47A3E" w:rsidRPr="00243775">
        <w:rPr>
          <w:rFonts w:ascii="Times New Roman" w:hAnsi="Times New Roman" w:cs="Times New Roman"/>
          <w:sz w:val="22"/>
        </w:rPr>
        <w:t xml:space="preserve">, and that </w:t>
      </w:r>
      <w:r w:rsidR="004F57CD" w:rsidRPr="004F57CD">
        <w:rPr>
          <w:rFonts w:ascii="Times New Roman" w:hAnsi="Times New Roman" w:cs="Times New Roman"/>
          <w:b/>
          <w:sz w:val="22"/>
        </w:rPr>
        <w:t xml:space="preserve">scraping function at reefs in both fished and no-take protected areas are </w:t>
      </w:r>
      <w:r w:rsidR="004F57CD">
        <w:rPr>
          <w:rFonts w:ascii="Times New Roman" w:hAnsi="Times New Roman" w:cs="Times New Roman"/>
          <w:b/>
          <w:sz w:val="22"/>
        </w:rPr>
        <w:t>far below remote, ‘</w:t>
      </w:r>
      <w:r w:rsidR="00D47A3E" w:rsidRPr="00AE14F0">
        <w:rPr>
          <w:rFonts w:ascii="Times New Roman" w:hAnsi="Times New Roman" w:cs="Times New Roman"/>
          <w:b/>
          <w:sz w:val="22"/>
        </w:rPr>
        <w:t>wilderness</w:t>
      </w:r>
      <w:r w:rsidR="004F57CD">
        <w:rPr>
          <w:rFonts w:ascii="Times New Roman" w:hAnsi="Times New Roman" w:cs="Times New Roman"/>
          <w:b/>
          <w:sz w:val="22"/>
        </w:rPr>
        <w:t>’</w:t>
      </w:r>
      <w:r w:rsidR="00D47A3E" w:rsidRPr="00AE14F0">
        <w:rPr>
          <w:rFonts w:ascii="Times New Roman" w:hAnsi="Times New Roman" w:cs="Times New Roman"/>
          <w:b/>
          <w:sz w:val="22"/>
        </w:rPr>
        <w:t xml:space="preserve"> levels. </w:t>
      </w:r>
    </w:p>
    <w:p w14:paraId="69B3D456" w14:textId="77777777" w:rsidR="002B09F2" w:rsidRPr="000E5D01" w:rsidRDefault="002B09F2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4FACC5CD" w14:textId="2B70936A" w:rsidR="006F0240" w:rsidRDefault="00D47A3E" w:rsidP="006A7E0A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By </w:t>
      </w:r>
      <w:r w:rsidR="00EC0AC1">
        <w:rPr>
          <w:rFonts w:ascii="Times New Roman" w:hAnsi="Times New Roman" w:cs="Times New Roman"/>
          <w:sz w:val="22"/>
        </w:rPr>
        <w:t>es</w:t>
      </w:r>
      <w:r w:rsidR="008F7CDE">
        <w:rPr>
          <w:rFonts w:ascii="Times New Roman" w:hAnsi="Times New Roman" w:cs="Times New Roman"/>
          <w:sz w:val="22"/>
        </w:rPr>
        <w:t>timat</w:t>
      </w:r>
      <w:r>
        <w:rPr>
          <w:rFonts w:ascii="Times New Roman" w:hAnsi="Times New Roman" w:cs="Times New Roman"/>
          <w:sz w:val="22"/>
        </w:rPr>
        <w:t>ing</w:t>
      </w:r>
      <w:r w:rsidR="008F7CDE">
        <w:rPr>
          <w:rFonts w:ascii="Times New Roman" w:hAnsi="Times New Roman" w:cs="Times New Roman"/>
          <w:sz w:val="22"/>
        </w:rPr>
        <w:t xml:space="preserve"> </w:t>
      </w:r>
      <w:proofErr w:type="gramStart"/>
      <w:r w:rsidR="006A7E0A">
        <w:rPr>
          <w:rFonts w:ascii="Times New Roman" w:hAnsi="Times New Roman" w:cs="Times New Roman"/>
          <w:sz w:val="22"/>
        </w:rPr>
        <w:t>assemblage-level</w:t>
      </w:r>
      <w:proofErr w:type="gramEnd"/>
      <w:r w:rsidR="006A7E0A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 xml:space="preserve">grazing rates </w:t>
      </w:r>
      <w:r>
        <w:rPr>
          <w:rFonts w:ascii="Times New Roman" w:hAnsi="Times New Roman" w:cs="Times New Roman"/>
          <w:sz w:val="22"/>
        </w:rPr>
        <w:t>on reefs</w:t>
      </w:r>
      <w:r w:rsidR="00EC0AC1">
        <w:rPr>
          <w:rFonts w:ascii="Times New Roman" w:hAnsi="Times New Roman" w:cs="Times New Roman"/>
          <w:sz w:val="22"/>
        </w:rPr>
        <w:t xml:space="preserve"> spanning cora</w:t>
      </w:r>
      <w:r w:rsidR="00F229DB">
        <w:rPr>
          <w:rFonts w:ascii="Times New Roman" w:hAnsi="Times New Roman" w:cs="Times New Roman"/>
          <w:sz w:val="22"/>
        </w:rPr>
        <w:t>l-</w:t>
      </w:r>
      <w:r w:rsidR="00EC0AC1">
        <w:rPr>
          <w:rFonts w:ascii="Times New Roman" w:hAnsi="Times New Roman" w:cs="Times New Roman"/>
          <w:sz w:val="22"/>
        </w:rPr>
        <w:t xml:space="preserve"> and macroalgal-dominated </w:t>
      </w:r>
      <w:r>
        <w:rPr>
          <w:rFonts w:ascii="Times New Roman" w:hAnsi="Times New Roman" w:cs="Times New Roman"/>
          <w:sz w:val="22"/>
        </w:rPr>
        <w:t xml:space="preserve">states </w:t>
      </w:r>
      <w:r w:rsidR="00EC0AC1">
        <w:rPr>
          <w:rFonts w:ascii="Times New Roman" w:hAnsi="Times New Roman" w:cs="Times New Roman"/>
          <w:sz w:val="22"/>
        </w:rPr>
        <w:t xml:space="preserve">and </w:t>
      </w:r>
      <w:r>
        <w:rPr>
          <w:rFonts w:ascii="Times New Roman" w:hAnsi="Times New Roman" w:cs="Times New Roman"/>
          <w:sz w:val="22"/>
        </w:rPr>
        <w:t xml:space="preserve">under </w:t>
      </w:r>
      <w:r w:rsidR="00EC0AC1">
        <w:rPr>
          <w:rFonts w:ascii="Times New Roman" w:hAnsi="Times New Roman" w:cs="Times New Roman"/>
          <w:sz w:val="22"/>
        </w:rPr>
        <w:t xml:space="preserve">heavily-fished and wilderness </w:t>
      </w:r>
      <w:r>
        <w:rPr>
          <w:rFonts w:ascii="Times New Roman" w:hAnsi="Times New Roman" w:cs="Times New Roman"/>
          <w:sz w:val="22"/>
        </w:rPr>
        <w:t>conditions</w:t>
      </w:r>
      <w:r w:rsidR="00EC0AC1">
        <w:rPr>
          <w:rFonts w:ascii="Times New Roman" w:hAnsi="Times New Roman" w:cs="Times New Roman"/>
          <w:sz w:val="22"/>
        </w:rPr>
        <w:t xml:space="preserve">, we </w:t>
      </w:r>
      <w:r w:rsidR="00DF7D18">
        <w:rPr>
          <w:rFonts w:ascii="Times New Roman" w:hAnsi="Times New Roman" w:cs="Times New Roman"/>
          <w:sz w:val="22"/>
        </w:rPr>
        <w:t>extend</w:t>
      </w:r>
      <w:r w:rsidR="008F7CDE">
        <w:rPr>
          <w:rFonts w:ascii="Times New Roman" w:hAnsi="Times New Roman" w:cs="Times New Roman"/>
          <w:sz w:val="22"/>
        </w:rPr>
        <w:t xml:space="preserve"> our </w:t>
      </w:r>
      <w:r>
        <w:rPr>
          <w:rFonts w:ascii="Times New Roman" w:hAnsi="Times New Roman" w:cs="Times New Roman"/>
          <w:sz w:val="22"/>
        </w:rPr>
        <w:t>small</w:t>
      </w:r>
      <w:r w:rsidR="00F34167">
        <w:rPr>
          <w:rFonts w:ascii="Times New Roman" w:hAnsi="Times New Roman" w:cs="Times New Roman"/>
          <w:sz w:val="22"/>
        </w:rPr>
        <w:t>-scale</w:t>
      </w:r>
      <w:r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 xml:space="preserve">understanding of </w:t>
      </w:r>
      <w:ins w:id="16" w:author="Graham, Nick" w:date="2019-05-15T15:27:00Z">
        <w:r w:rsidR="00BA10E7">
          <w:rPr>
            <w:rFonts w:ascii="Times New Roman" w:hAnsi="Times New Roman" w:cs="Times New Roman"/>
            <w:sz w:val="22"/>
          </w:rPr>
          <w:t xml:space="preserve">coral </w:t>
        </w:r>
      </w:ins>
      <w:r w:rsidR="008F7CDE">
        <w:rPr>
          <w:rFonts w:ascii="Times New Roman" w:hAnsi="Times New Roman" w:cs="Times New Roman"/>
          <w:sz w:val="22"/>
        </w:rPr>
        <w:t xml:space="preserve">reef herbivory processes </w:t>
      </w:r>
      <w:r w:rsidR="00F34167">
        <w:rPr>
          <w:rFonts w:ascii="Times New Roman" w:hAnsi="Times New Roman" w:cs="Times New Roman"/>
          <w:sz w:val="22"/>
        </w:rPr>
        <w:t>to</w:t>
      </w:r>
      <w:r>
        <w:rPr>
          <w:rFonts w:ascii="Times New Roman" w:hAnsi="Times New Roman" w:cs="Times New Roman"/>
          <w:sz w:val="22"/>
        </w:rPr>
        <w:t xml:space="preserve"> macroecological </w:t>
      </w:r>
      <w:r w:rsidR="00DF7D18">
        <w:rPr>
          <w:rFonts w:ascii="Times New Roman" w:hAnsi="Times New Roman" w:cs="Times New Roman"/>
          <w:sz w:val="22"/>
        </w:rPr>
        <w:t>scales</w:t>
      </w:r>
      <w:r w:rsidR="008F7CDE">
        <w:rPr>
          <w:rFonts w:ascii="Times New Roman" w:hAnsi="Times New Roman" w:cs="Times New Roman"/>
          <w:sz w:val="22"/>
        </w:rPr>
        <w:t>.</w:t>
      </w:r>
      <w:r w:rsidR="008A54E9">
        <w:rPr>
          <w:rFonts w:ascii="Times New Roman" w:hAnsi="Times New Roman" w:cs="Times New Roman"/>
          <w:sz w:val="22"/>
        </w:rPr>
        <w:t xml:space="preserve"> </w:t>
      </w:r>
      <w:r w:rsidR="004277BA">
        <w:rPr>
          <w:rFonts w:ascii="Times New Roman" w:hAnsi="Times New Roman" w:cs="Times New Roman"/>
          <w:sz w:val="22"/>
        </w:rPr>
        <w:t>We believe th</w:t>
      </w:r>
      <w:ins w:id="17" w:author="Graham, Nick" w:date="2019-05-15T15:27:00Z">
        <w:r w:rsidR="00BA10E7">
          <w:rPr>
            <w:rFonts w:ascii="Times New Roman" w:hAnsi="Times New Roman" w:cs="Times New Roman"/>
            <w:sz w:val="22"/>
          </w:rPr>
          <w:t xml:space="preserve">is </w:t>
        </w:r>
        <w:proofErr w:type="spellStart"/>
        <w:r w:rsidR="00BA10E7">
          <w:rPr>
            <w:rFonts w:ascii="Times New Roman" w:hAnsi="Times New Roman" w:cs="Times New Roman"/>
            <w:sz w:val="22"/>
          </w:rPr>
          <w:t>macroelcological</w:t>
        </w:r>
        <w:proofErr w:type="spellEnd"/>
        <w:r w:rsidR="00BA10E7">
          <w:rPr>
            <w:rFonts w:ascii="Times New Roman" w:hAnsi="Times New Roman" w:cs="Times New Roman"/>
            <w:sz w:val="22"/>
          </w:rPr>
          <w:t xml:space="preserve"> approach in a hyper-diverse ecosystem </w:t>
        </w:r>
      </w:ins>
      <w:del w:id="18" w:author="Graham, Nick" w:date="2019-05-15T15:28:00Z">
        <w:r w:rsidR="004277BA" w:rsidDel="00BA10E7">
          <w:rPr>
            <w:rFonts w:ascii="Times New Roman" w:hAnsi="Times New Roman" w:cs="Times New Roman"/>
            <w:sz w:val="22"/>
          </w:rPr>
          <w:delText>at our focus on quantifying critical ecosystem functions in an imperilled ecosystem w</w:delText>
        </w:r>
      </w:del>
      <w:ins w:id="19" w:author="Graham, Nick" w:date="2019-05-15T15:28:00Z">
        <w:r w:rsidR="00BA10E7">
          <w:rPr>
            <w:rFonts w:ascii="Times New Roman" w:hAnsi="Times New Roman" w:cs="Times New Roman"/>
            <w:sz w:val="22"/>
          </w:rPr>
          <w:t>w</w:t>
        </w:r>
      </w:ins>
      <w:r w:rsidR="004277BA">
        <w:rPr>
          <w:rFonts w:ascii="Times New Roman" w:hAnsi="Times New Roman" w:cs="Times New Roman"/>
          <w:sz w:val="22"/>
        </w:rPr>
        <w:t xml:space="preserve">ill </w:t>
      </w:r>
      <w:r w:rsidR="004277BA" w:rsidRPr="000E5D01">
        <w:rPr>
          <w:rFonts w:ascii="Times New Roman" w:hAnsi="Times New Roman" w:cs="Times New Roman"/>
          <w:sz w:val="22"/>
        </w:rPr>
        <w:t xml:space="preserve">be of </w:t>
      </w:r>
      <w:del w:id="20" w:author="Graham, Nick" w:date="2019-05-15T15:28:00Z">
        <w:r w:rsidR="004277BA" w:rsidRPr="000E5D01" w:rsidDel="00BA10E7">
          <w:rPr>
            <w:rFonts w:ascii="Times New Roman" w:hAnsi="Times New Roman" w:cs="Times New Roman"/>
            <w:sz w:val="22"/>
          </w:rPr>
          <w:delText xml:space="preserve">general </w:delText>
        </w:r>
      </w:del>
      <w:bookmarkStart w:id="21" w:name="_GoBack"/>
      <w:bookmarkEnd w:id="21"/>
      <w:r w:rsidR="004277BA" w:rsidRPr="000E5D01">
        <w:rPr>
          <w:rFonts w:ascii="Times New Roman" w:hAnsi="Times New Roman" w:cs="Times New Roman"/>
          <w:sz w:val="22"/>
        </w:rPr>
        <w:t>interest to a broad audience</w:t>
      </w:r>
      <w:r w:rsidR="004277BA">
        <w:rPr>
          <w:rFonts w:ascii="Times New Roman" w:hAnsi="Times New Roman" w:cs="Times New Roman"/>
          <w:sz w:val="22"/>
        </w:rPr>
        <w:t>. For functional ecologists</w:t>
      </w:r>
      <w:r>
        <w:rPr>
          <w:rFonts w:ascii="Times New Roman" w:hAnsi="Times New Roman" w:cs="Times New Roman"/>
          <w:sz w:val="22"/>
        </w:rPr>
        <w:t>, w</w:t>
      </w:r>
      <w:r w:rsidR="00041571">
        <w:rPr>
          <w:rFonts w:ascii="Times New Roman" w:hAnsi="Times New Roman" w:cs="Times New Roman"/>
          <w:sz w:val="22"/>
        </w:rPr>
        <w:t xml:space="preserve">e also provide a </w:t>
      </w:r>
      <w:r w:rsidR="008A54E9">
        <w:rPr>
          <w:rFonts w:ascii="Times New Roman" w:hAnsi="Times New Roman" w:cs="Times New Roman"/>
          <w:sz w:val="22"/>
        </w:rPr>
        <w:t xml:space="preserve">framework for uniting feeding observations with abundance </w:t>
      </w:r>
      <w:proofErr w:type="gramStart"/>
      <w:r w:rsidR="008A54E9">
        <w:rPr>
          <w:rFonts w:ascii="Times New Roman" w:hAnsi="Times New Roman" w:cs="Times New Roman"/>
          <w:sz w:val="22"/>
        </w:rPr>
        <w:t>datasets</w:t>
      </w:r>
      <w:r w:rsidR="00041571">
        <w:rPr>
          <w:rFonts w:ascii="Times New Roman" w:hAnsi="Times New Roman" w:cs="Times New Roman"/>
          <w:sz w:val="22"/>
        </w:rPr>
        <w:t xml:space="preserve"> which</w:t>
      </w:r>
      <w:proofErr w:type="gramEnd"/>
      <w:r w:rsidR="00041571">
        <w:rPr>
          <w:rFonts w:ascii="Times New Roman" w:hAnsi="Times New Roman" w:cs="Times New Roman"/>
          <w:sz w:val="22"/>
        </w:rPr>
        <w:t xml:space="preserve"> can be applied to </w:t>
      </w:r>
      <w:r w:rsidR="00C34BE3">
        <w:rPr>
          <w:rFonts w:ascii="Times New Roman" w:hAnsi="Times New Roman" w:cs="Times New Roman"/>
          <w:sz w:val="22"/>
        </w:rPr>
        <w:t xml:space="preserve">quantify </w:t>
      </w:r>
      <w:r w:rsidR="00EC0AC1">
        <w:rPr>
          <w:rFonts w:ascii="Times New Roman" w:hAnsi="Times New Roman" w:cs="Times New Roman"/>
          <w:sz w:val="22"/>
        </w:rPr>
        <w:t>herbivory in other systems.</w:t>
      </w:r>
    </w:p>
    <w:p w14:paraId="26FA5A06" w14:textId="77777777" w:rsidR="000E5D01" w:rsidRDefault="000E5D01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614186C0" w14:textId="1F5C86B8" w:rsidR="00B75A1D" w:rsidRPr="00B75A1D" w:rsidRDefault="00F63716" w:rsidP="006A7E0A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91EBA">
        <w:rPr>
          <w:rFonts w:ascii="Times New Roman" w:hAnsi="Times New Roman" w:cs="Times New Roman"/>
          <w:sz w:val="22"/>
          <w:szCs w:val="22"/>
        </w:rPr>
        <w:t>We confirm that all of the material in our manuscript is original and</w:t>
      </w:r>
      <w:r>
        <w:rPr>
          <w:rFonts w:ascii="Times New Roman" w:hAnsi="Times New Roman" w:cs="Times New Roman"/>
          <w:sz w:val="22"/>
          <w:szCs w:val="22"/>
        </w:rPr>
        <w:t xml:space="preserve"> that it</w:t>
      </w:r>
      <w:r w:rsidRPr="00991EBA">
        <w:rPr>
          <w:rFonts w:ascii="Times New Roman" w:hAnsi="Times New Roman" w:cs="Times New Roman"/>
          <w:sz w:val="22"/>
          <w:szCs w:val="22"/>
        </w:rPr>
        <w:t xml:space="preserve"> is not under consideration for publication with any other journal. Additionally, all authors have approved this subm</w:t>
      </w:r>
      <w:r>
        <w:rPr>
          <w:rFonts w:ascii="Times New Roman" w:hAnsi="Times New Roman" w:cs="Times New Roman"/>
          <w:sz w:val="22"/>
          <w:szCs w:val="22"/>
        </w:rPr>
        <w:t xml:space="preserve">ission in its </w:t>
      </w:r>
      <w:proofErr w:type="gramStart"/>
      <w:r>
        <w:rPr>
          <w:rFonts w:ascii="Times New Roman" w:hAnsi="Times New Roman" w:cs="Times New Roman"/>
          <w:sz w:val="22"/>
          <w:szCs w:val="22"/>
        </w:rPr>
        <w:t>final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form</w:t>
      </w:r>
      <w:r w:rsidRPr="00991EBA">
        <w:rPr>
          <w:rFonts w:ascii="Times New Roman" w:hAnsi="Times New Roman" w:cs="Times New Roman"/>
          <w:sz w:val="22"/>
          <w:szCs w:val="22"/>
        </w:rPr>
        <w:t xml:space="preserve">. </w:t>
      </w:r>
      <w:r w:rsidR="00B75A1D">
        <w:rPr>
          <w:rFonts w:ascii="Times New Roman" w:hAnsi="Times New Roman" w:cs="Times New Roman"/>
          <w:sz w:val="22"/>
          <w:szCs w:val="22"/>
        </w:rPr>
        <w:t>T</w:t>
      </w:r>
      <w:r w:rsidR="00B75A1D" w:rsidRPr="00991EBA">
        <w:rPr>
          <w:rFonts w:ascii="Times New Roman" w:hAnsi="Times New Roman" w:cs="Times New Roman"/>
          <w:sz w:val="22"/>
          <w:szCs w:val="22"/>
        </w:rPr>
        <w:t>hank you in advance for your consideration</w:t>
      </w:r>
      <w:r w:rsidR="006F0240">
        <w:rPr>
          <w:rFonts w:ascii="Times New Roman" w:hAnsi="Times New Roman" w:cs="Times New Roman"/>
          <w:sz w:val="22"/>
          <w:szCs w:val="22"/>
        </w:rPr>
        <w:t>.</w:t>
      </w:r>
    </w:p>
    <w:p w14:paraId="6D5C6C79" w14:textId="77777777" w:rsidR="000E5D01" w:rsidRPr="000E5D01" w:rsidRDefault="000E5D01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5683D8A1" w14:textId="1B1A8F41" w:rsidR="001E6B4E" w:rsidRPr="000E5D01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Sincerely,</w:t>
      </w:r>
    </w:p>
    <w:p w14:paraId="60ED2399" w14:textId="3F3CBEF3" w:rsidR="00E97824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187634EA" w14:textId="77777777" w:rsidR="00F63716" w:rsidRPr="000E5D01" w:rsidRDefault="00F63716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2A430F6F" w14:textId="4EFBEEDE" w:rsidR="002B09F2" w:rsidRPr="00B75A1D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Dr James PW Robinson</w:t>
      </w:r>
    </w:p>
    <w:p w14:paraId="147F1AF0" w14:textId="32078A86" w:rsidR="00E97824" w:rsidRPr="000768B7" w:rsidRDefault="00B75A1D" w:rsidP="000768B7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390ADE">
        <w:rPr>
          <w:rFonts w:ascii="Times New Roman" w:hAnsi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61312" behindDoc="0" locked="0" layoutInCell="1" allowOverlap="1" wp14:anchorId="475A0D7A" wp14:editId="19D2EFAD">
            <wp:simplePos x="0" y="0"/>
            <wp:positionH relativeFrom="column">
              <wp:posOffset>52705</wp:posOffset>
            </wp:positionH>
            <wp:positionV relativeFrom="paragraph">
              <wp:posOffset>45085</wp:posOffset>
            </wp:positionV>
            <wp:extent cx="1243330" cy="704850"/>
            <wp:effectExtent l="0" t="0" r="0" b="0"/>
            <wp:wrapThrough wrapText="bothSides">
              <wp:wrapPolygon edited="0">
                <wp:start x="3089" y="778"/>
                <wp:lineTo x="1765" y="10119"/>
                <wp:lineTo x="1765" y="14011"/>
                <wp:lineTo x="2648" y="15568"/>
                <wp:lineTo x="12797" y="18681"/>
                <wp:lineTo x="14562" y="18681"/>
                <wp:lineTo x="15003" y="17124"/>
                <wp:lineTo x="19857" y="12454"/>
                <wp:lineTo x="18533" y="3114"/>
                <wp:lineTo x="4854" y="778"/>
                <wp:lineTo x="3089" y="77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824" w:rsidRPr="000768B7">
        <w:rPr>
          <w:rFonts w:ascii="Times New Roman" w:hAnsi="Times New Roman" w:cs="Times New Roman"/>
          <w:color w:val="7F7F7F" w:themeColor="text1" w:themeTint="80"/>
          <w:sz w:val="21"/>
        </w:rPr>
        <w:t>Senior Research Associate</w:t>
      </w:r>
    </w:p>
    <w:p w14:paraId="2E5F9FB3" w14:textId="77777777" w:rsidR="000768B7" w:rsidRPr="000768B7" w:rsidRDefault="00E97824" w:rsidP="000768B7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Environment Centre</w:t>
      </w:r>
    </w:p>
    <w:p w14:paraId="25AF3FEC" w14:textId="5F61EA52" w:rsidR="0001690D" w:rsidRDefault="00E97824" w:rsidP="007021F4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University</w:t>
      </w:r>
      <w:r w:rsidR="000768B7" w:rsidRPr="000768B7">
        <w:rPr>
          <w:rFonts w:ascii="Times New Roman" w:hAnsi="Times New Roman" w:cs="Times New Roman"/>
          <w:color w:val="7F7F7F" w:themeColor="text1" w:themeTint="80"/>
          <w:sz w:val="21"/>
        </w:rPr>
        <w:t xml:space="preserve">, </w:t>
      </w:r>
      <w:r w:rsidR="0001690D">
        <w:rPr>
          <w:rFonts w:ascii="Times New Roman" w:hAnsi="Times New Roman" w:cs="Times New Roman"/>
          <w:color w:val="7F7F7F" w:themeColor="text1" w:themeTint="80"/>
          <w:sz w:val="21"/>
        </w:rPr>
        <w:t>UK</w:t>
      </w:r>
    </w:p>
    <w:p w14:paraId="4518A600" w14:textId="77777777" w:rsidR="0001690D" w:rsidRDefault="0001690D" w:rsidP="0001690D">
      <w:pPr>
        <w:rPr>
          <w:rFonts w:ascii="Times New Roman" w:hAnsi="Times New Roman" w:cs="Times New Roman"/>
          <w:sz w:val="21"/>
        </w:rPr>
      </w:pPr>
    </w:p>
    <w:p w14:paraId="431D5F56" w14:textId="77777777" w:rsidR="00B75A1D" w:rsidRPr="0001690D" w:rsidRDefault="00B75A1D" w:rsidP="0001690D">
      <w:pPr>
        <w:rPr>
          <w:rFonts w:ascii="Times New Roman" w:hAnsi="Times New Roman" w:cs="Times New Roman"/>
          <w:sz w:val="21"/>
        </w:rPr>
      </w:pPr>
    </w:p>
    <w:p w14:paraId="1C371E41" w14:textId="77777777" w:rsidR="00F63716" w:rsidRDefault="00F63716" w:rsidP="0001690D">
      <w:pPr>
        <w:rPr>
          <w:rFonts w:ascii="Times New Roman" w:hAnsi="Times New Roman" w:cs="Times New Roman"/>
          <w:sz w:val="21"/>
        </w:rPr>
      </w:pPr>
    </w:p>
    <w:p w14:paraId="05B9AD5F" w14:textId="77777777" w:rsidR="00F63716" w:rsidRDefault="00F63716" w:rsidP="0001690D">
      <w:pPr>
        <w:rPr>
          <w:rFonts w:ascii="Times New Roman" w:hAnsi="Times New Roman" w:cs="Times New Roman"/>
          <w:sz w:val="21"/>
        </w:rPr>
      </w:pPr>
    </w:p>
    <w:p w14:paraId="4A672F25" w14:textId="099073DD" w:rsidR="0001690D" w:rsidRPr="0001690D" w:rsidRDefault="0001690D" w:rsidP="0001690D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On behalf of </w:t>
      </w:r>
      <w:proofErr w:type="spellStart"/>
      <w:r>
        <w:rPr>
          <w:rFonts w:ascii="Times New Roman" w:hAnsi="Times New Roman" w:cs="Times New Roman"/>
          <w:sz w:val="21"/>
        </w:rPr>
        <w:t>coauthors</w:t>
      </w:r>
      <w:proofErr w:type="spellEnd"/>
      <w:r>
        <w:rPr>
          <w:rFonts w:ascii="Times New Roman" w:hAnsi="Times New Roman" w:cs="Times New Roman"/>
          <w:sz w:val="21"/>
        </w:rPr>
        <w:t xml:space="preserve"> </w:t>
      </w:r>
      <w:r w:rsidR="006F0240" w:rsidRPr="006F0240">
        <w:rPr>
          <w:rFonts w:ascii="Times New Roman" w:hAnsi="Times New Roman" w:cs="Times New Roman"/>
          <w:sz w:val="21"/>
        </w:rPr>
        <w:t>Jamie</w:t>
      </w:r>
      <w:r w:rsidR="006F0240">
        <w:rPr>
          <w:rFonts w:ascii="Times New Roman" w:hAnsi="Times New Roman" w:cs="Times New Roman"/>
          <w:sz w:val="21"/>
        </w:rPr>
        <w:t xml:space="preserve"> </w:t>
      </w:r>
      <w:r w:rsidR="006F0240" w:rsidRPr="006F0240">
        <w:rPr>
          <w:rFonts w:ascii="Times New Roman" w:hAnsi="Times New Roman" w:cs="Times New Roman"/>
          <w:sz w:val="21"/>
        </w:rPr>
        <w:t>McDevitt-Irwin, Jan-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Claas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 Dajka, Jeneen Hadj-Hammou, Samantha Howlett, Alexia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Graba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>-Landry, Andrew Hoey, Kirsty Nash, Shaun Wilson, Nicholas Graham</w:t>
      </w:r>
      <w:r w:rsidR="006F0240">
        <w:rPr>
          <w:rFonts w:ascii="Times New Roman" w:hAnsi="Times New Roman" w:cs="Times New Roman"/>
          <w:sz w:val="21"/>
        </w:rPr>
        <w:t>.</w:t>
      </w:r>
    </w:p>
    <w:sectPr w:rsidR="0001690D" w:rsidRPr="0001690D" w:rsidSect="00F218B1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06098" w14:textId="77777777" w:rsidR="006F7955" w:rsidRDefault="006F7955" w:rsidP="002B08CE">
      <w:r>
        <w:separator/>
      </w:r>
    </w:p>
  </w:endnote>
  <w:endnote w:type="continuationSeparator" w:id="0">
    <w:p w14:paraId="69A17611" w14:textId="77777777" w:rsidR="006F7955" w:rsidRDefault="006F7955" w:rsidP="002B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3E618" w14:textId="77777777" w:rsidR="006F7955" w:rsidRDefault="006F7955" w:rsidP="002B08CE">
      <w:r>
        <w:separator/>
      </w:r>
    </w:p>
  </w:footnote>
  <w:footnote w:type="continuationSeparator" w:id="0">
    <w:p w14:paraId="49512B01" w14:textId="77777777" w:rsidR="006F7955" w:rsidRDefault="006F7955" w:rsidP="002B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5FC33" w14:textId="1A34A710" w:rsidR="002B08CE" w:rsidRDefault="002B08C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0F9DAEA" wp14:editId="7C6FADBC">
          <wp:simplePos x="0" y="0"/>
          <wp:positionH relativeFrom="column">
            <wp:posOffset>1648128</wp:posOffset>
          </wp:positionH>
          <wp:positionV relativeFrom="paragraph">
            <wp:posOffset>-222885</wp:posOffset>
          </wp:positionV>
          <wp:extent cx="4618800" cy="676800"/>
          <wp:effectExtent l="0" t="0" r="4445" b="9525"/>
          <wp:wrapNone/>
          <wp:docPr id="2" name="Picture 2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aham, Nick">
    <w15:presenceInfo w15:providerId="AD" w15:userId="S-1-5-21-725345543-1229272821-1177238915-2962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9D"/>
    <w:rsid w:val="00004976"/>
    <w:rsid w:val="0001690D"/>
    <w:rsid w:val="0002434E"/>
    <w:rsid w:val="00025327"/>
    <w:rsid w:val="000315DD"/>
    <w:rsid w:val="000364C4"/>
    <w:rsid w:val="00041571"/>
    <w:rsid w:val="0007632F"/>
    <w:rsid w:val="000768B7"/>
    <w:rsid w:val="000827BA"/>
    <w:rsid w:val="00092B49"/>
    <w:rsid w:val="0009601B"/>
    <w:rsid w:val="000C3F6A"/>
    <w:rsid w:val="000C6266"/>
    <w:rsid w:val="000E5D01"/>
    <w:rsid w:val="000F675C"/>
    <w:rsid w:val="000F7AE1"/>
    <w:rsid w:val="00113E06"/>
    <w:rsid w:val="00125E76"/>
    <w:rsid w:val="0013773D"/>
    <w:rsid w:val="001414BE"/>
    <w:rsid w:val="00143163"/>
    <w:rsid w:val="00143D21"/>
    <w:rsid w:val="00144CFE"/>
    <w:rsid w:val="00174F31"/>
    <w:rsid w:val="00197C0E"/>
    <w:rsid w:val="001B0AB7"/>
    <w:rsid w:val="001E63B7"/>
    <w:rsid w:val="001E6B4E"/>
    <w:rsid w:val="002112A9"/>
    <w:rsid w:val="00211312"/>
    <w:rsid w:val="002210B4"/>
    <w:rsid w:val="00221D32"/>
    <w:rsid w:val="00243775"/>
    <w:rsid w:val="002544F5"/>
    <w:rsid w:val="00254726"/>
    <w:rsid w:val="002743F9"/>
    <w:rsid w:val="002810D4"/>
    <w:rsid w:val="0029582E"/>
    <w:rsid w:val="002974A3"/>
    <w:rsid w:val="002A101E"/>
    <w:rsid w:val="002A70F5"/>
    <w:rsid w:val="002B08CE"/>
    <w:rsid w:val="002B09F2"/>
    <w:rsid w:val="002D7458"/>
    <w:rsid w:val="002E114C"/>
    <w:rsid w:val="002E5354"/>
    <w:rsid w:val="00311B72"/>
    <w:rsid w:val="003130BF"/>
    <w:rsid w:val="00316F16"/>
    <w:rsid w:val="003177CC"/>
    <w:rsid w:val="00376749"/>
    <w:rsid w:val="003769C2"/>
    <w:rsid w:val="003A260D"/>
    <w:rsid w:val="003A69B6"/>
    <w:rsid w:val="003F6C8E"/>
    <w:rsid w:val="00404D29"/>
    <w:rsid w:val="00405145"/>
    <w:rsid w:val="004072D2"/>
    <w:rsid w:val="0041684A"/>
    <w:rsid w:val="00426C65"/>
    <w:rsid w:val="004277BA"/>
    <w:rsid w:val="00447611"/>
    <w:rsid w:val="00473ACE"/>
    <w:rsid w:val="004907A6"/>
    <w:rsid w:val="00496B4D"/>
    <w:rsid w:val="004A19EC"/>
    <w:rsid w:val="004B4270"/>
    <w:rsid w:val="004C165B"/>
    <w:rsid w:val="004C3451"/>
    <w:rsid w:val="004C58FF"/>
    <w:rsid w:val="004D3D4F"/>
    <w:rsid w:val="004F37EF"/>
    <w:rsid w:val="004F3D9C"/>
    <w:rsid w:val="004F57CD"/>
    <w:rsid w:val="00513ED3"/>
    <w:rsid w:val="0052155F"/>
    <w:rsid w:val="005319C3"/>
    <w:rsid w:val="00537C1D"/>
    <w:rsid w:val="00544ACF"/>
    <w:rsid w:val="00553977"/>
    <w:rsid w:val="0056734C"/>
    <w:rsid w:val="00582FA3"/>
    <w:rsid w:val="00583487"/>
    <w:rsid w:val="005862D0"/>
    <w:rsid w:val="005B432C"/>
    <w:rsid w:val="005B7552"/>
    <w:rsid w:val="005D7E42"/>
    <w:rsid w:val="005E3136"/>
    <w:rsid w:val="00602E0C"/>
    <w:rsid w:val="006271AB"/>
    <w:rsid w:val="00661CEF"/>
    <w:rsid w:val="006666EF"/>
    <w:rsid w:val="00673DD5"/>
    <w:rsid w:val="006A7E0A"/>
    <w:rsid w:val="006A7F70"/>
    <w:rsid w:val="006C25E1"/>
    <w:rsid w:val="006C2FCB"/>
    <w:rsid w:val="006D1BA4"/>
    <w:rsid w:val="006F0240"/>
    <w:rsid w:val="006F4B48"/>
    <w:rsid w:val="006F7955"/>
    <w:rsid w:val="007021F4"/>
    <w:rsid w:val="00724148"/>
    <w:rsid w:val="00731178"/>
    <w:rsid w:val="00731BC0"/>
    <w:rsid w:val="007403F0"/>
    <w:rsid w:val="0076198C"/>
    <w:rsid w:val="0076593F"/>
    <w:rsid w:val="0077673F"/>
    <w:rsid w:val="00794ECC"/>
    <w:rsid w:val="00797EDD"/>
    <w:rsid w:val="007C3FA9"/>
    <w:rsid w:val="007D1151"/>
    <w:rsid w:val="007F01B8"/>
    <w:rsid w:val="0082138F"/>
    <w:rsid w:val="00853745"/>
    <w:rsid w:val="00887094"/>
    <w:rsid w:val="00890053"/>
    <w:rsid w:val="00895793"/>
    <w:rsid w:val="008A54E9"/>
    <w:rsid w:val="008D09F0"/>
    <w:rsid w:val="008F7CDE"/>
    <w:rsid w:val="0090032C"/>
    <w:rsid w:val="009021F1"/>
    <w:rsid w:val="0090245F"/>
    <w:rsid w:val="00926878"/>
    <w:rsid w:val="00983A9B"/>
    <w:rsid w:val="009A4D0D"/>
    <w:rsid w:val="009B3673"/>
    <w:rsid w:val="00A01CCB"/>
    <w:rsid w:val="00A14054"/>
    <w:rsid w:val="00A3053E"/>
    <w:rsid w:val="00A5478A"/>
    <w:rsid w:val="00A71A3F"/>
    <w:rsid w:val="00A816CB"/>
    <w:rsid w:val="00A8556A"/>
    <w:rsid w:val="00A9411E"/>
    <w:rsid w:val="00A968D3"/>
    <w:rsid w:val="00AE14F0"/>
    <w:rsid w:val="00AE73C9"/>
    <w:rsid w:val="00B116AE"/>
    <w:rsid w:val="00B14784"/>
    <w:rsid w:val="00B209CF"/>
    <w:rsid w:val="00B328DE"/>
    <w:rsid w:val="00B33D21"/>
    <w:rsid w:val="00B47C95"/>
    <w:rsid w:val="00B5047E"/>
    <w:rsid w:val="00B56DAC"/>
    <w:rsid w:val="00B61270"/>
    <w:rsid w:val="00B62E22"/>
    <w:rsid w:val="00B71B0D"/>
    <w:rsid w:val="00B75A1D"/>
    <w:rsid w:val="00B90050"/>
    <w:rsid w:val="00BA10E7"/>
    <w:rsid w:val="00BA51F4"/>
    <w:rsid w:val="00BB6163"/>
    <w:rsid w:val="00BC2956"/>
    <w:rsid w:val="00BC6EF3"/>
    <w:rsid w:val="00BD130C"/>
    <w:rsid w:val="00BE1587"/>
    <w:rsid w:val="00BE3ABB"/>
    <w:rsid w:val="00BE7B61"/>
    <w:rsid w:val="00BF682C"/>
    <w:rsid w:val="00BF73BC"/>
    <w:rsid w:val="00BF743B"/>
    <w:rsid w:val="00C27500"/>
    <w:rsid w:val="00C34BE3"/>
    <w:rsid w:val="00C538EE"/>
    <w:rsid w:val="00C658B0"/>
    <w:rsid w:val="00CC34D7"/>
    <w:rsid w:val="00CC7C7B"/>
    <w:rsid w:val="00CD7618"/>
    <w:rsid w:val="00CF58C2"/>
    <w:rsid w:val="00D05ED3"/>
    <w:rsid w:val="00D33561"/>
    <w:rsid w:val="00D47A3E"/>
    <w:rsid w:val="00D96A12"/>
    <w:rsid w:val="00DA2079"/>
    <w:rsid w:val="00DC1ACC"/>
    <w:rsid w:val="00DC4EA4"/>
    <w:rsid w:val="00DE2446"/>
    <w:rsid w:val="00DF7D18"/>
    <w:rsid w:val="00E13481"/>
    <w:rsid w:val="00E13CB6"/>
    <w:rsid w:val="00E14D1B"/>
    <w:rsid w:val="00E378D5"/>
    <w:rsid w:val="00E440C3"/>
    <w:rsid w:val="00E677E9"/>
    <w:rsid w:val="00E70346"/>
    <w:rsid w:val="00E74EA9"/>
    <w:rsid w:val="00E87B73"/>
    <w:rsid w:val="00E905E1"/>
    <w:rsid w:val="00E953C2"/>
    <w:rsid w:val="00E97824"/>
    <w:rsid w:val="00EA160E"/>
    <w:rsid w:val="00EA47B3"/>
    <w:rsid w:val="00EC0AC1"/>
    <w:rsid w:val="00EC67B2"/>
    <w:rsid w:val="00ED358D"/>
    <w:rsid w:val="00F019B0"/>
    <w:rsid w:val="00F172D9"/>
    <w:rsid w:val="00F218B1"/>
    <w:rsid w:val="00F229DB"/>
    <w:rsid w:val="00F34167"/>
    <w:rsid w:val="00F34524"/>
    <w:rsid w:val="00F63716"/>
    <w:rsid w:val="00F70B4A"/>
    <w:rsid w:val="00F8512D"/>
    <w:rsid w:val="00F8629D"/>
    <w:rsid w:val="00F955EE"/>
    <w:rsid w:val="00FA6A0F"/>
    <w:rsid w:val="00FC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B7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08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8CE"/>
  </w:style>
  <w:style w:type="paragraph" w:styleId="Footer">
    <w:name w:val="footer"/>
    <w:basedOn w:val="Normal"/>
    <w:link w:val="FooterChar"/>
    <w:uiPriority w:val="99"/>
    <w:unhideWhenUsed/>
    <w:rsid w:val="002B08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Robinson</dc:creator>
  <cp:keywords/>
  <dc:description/>
  <cp:lastModifiedBy>Graham, Nick</cp:lastModifiedBy>
  <cp:revision>2</cp:revision>
  <cp:lastPrinted>2018-11-30T11:21:00Z</cp:lastPrinted>
  <dcterms:created xsi:type="dcterms:W3CDTF">2019-05-15T14:29:00Z</dcterms:created>
  <dcterms:modified xsi:type="dcterms:W3CDTF">2019-05-15T14:29:00Z</dcterms:modified>
</cp:coreProperties>
</file>