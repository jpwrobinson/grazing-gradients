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Default="0081759C">
      <w:pPr>
        <w:spacing w:line="360" w:lineRule="auto"/>
        <w:rPr>
          <w:rFonts w:ascii="Times New Roman" w:eastAsia="Times New Roman" w:hAnsi="Times New Roman" w:cs="Times New Roman"/>
          <w:b/>
        </w:rPr>
      </w:pPr>
      <w:ins w:id="0" w:author="Howlett, Samantha" w:date="2019-03-15T09:05:00Z">
        <w:r>
          <w:rPr>
            <w:rFonts w:ascii="Times New Roman" w:eastAsia="Times New Roman" w:hAnsi="Times New Roman" w:cs="Times New Roman"/>
            <w:b/>
          </w:rPr>
          <w:t xml:space="preserve"> </w:t>
        </w:r>
      </w:ins>
    </w:p>
    <w:p w14:paraId="28675668" w14:textId="77777777" w:rsidR="00C65FB8" w:rsidRDefault="00CC0F7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effects of habitat and fishing on coral reef grazing functions</w:t>
      </w:r>
    </w:p>
    <w:p w14:paraId="1F6AA84D" w14:textId="77777777" w:rsidR="00C65FB8" w:rsidRDefault="00C65FB8">
      <w:pPr>
        <w:spacing w:line="360" w:lineRule="auto"/>
        <w:jc w:val="center"/>
        <w:rPr>
          <w:rFonts w:ascii="Times New Roman" w:eastAsia="Times New Roman" w:hAnsi="Times New Roman" w:cs="Times New Roman"/>
        </w:rPr>
      </w:pPr>
    </w:p>
    <w:p w14:paraId="59C7679D" w14:textId="74D84B8A" w:rsidR="00C65FB8" w:rsidDel="00E140A6" w:rsidRDefault="001342BD">
      <w:pPr>
        <w:spacing w:line="360" w:lineRule="auto"/>
        <w:jc w:val="center"/>
        <w:rPr>
          <w:del w:id="1" w:author="Robinson, James (robins64)" w:date="2019-03-25T11:53:00Z"/>
          <w:rFonts w:ascii="Times New Roman" w:eastAsia="Times New Roman" w:hAnsi="Times New Roman" w:cs="Times New Roman"/>
        </w:rPr>
      </w:pPr>
      <w:del w:id="2" w:author="Robinson, James (robins64)" w:date="2019-03-25T11:53:00Z">
        <w:r w:rsidDel="00E140A6">
          <w:rPr>
            <w:rFonts w:ascii="Times New Roman" w:eastAsia="Times New Roman" w:hAnsi="Times New Roman" w:cs="Times New Roman"/>
          </w:rPr>
          <w:delText>Drivers of m</w:delText>
        </w:r>
        <w:r w:rsidR="00CC0F79" w:rsidDel="00E140A6">
          <w:rPr>
            <w:rFonts w:ascii="Times New Roman" w:eastAsia="Times New Roman" w:hAnsi="Times New Roman" w:cs="Times New Roman"/>
          </w:rPr>
          <w:delText>acroecological patterns in herbivory on coral reefs</w:delText>
        </w:r>
      </w:del>
    </w:p>
    <w:p w14:paraId="28D6E372" w14:textId="77777777" w:rsidR="00E140A6" w:rsidRDefault="00E140A6">
      <w:pPr>
        <w:spacing w:line="360" w:lineRule="auto"/>
        <w:jc w:val="center"/>
        <w:rPr>
          <w:ins w:id="3" w:author="Robinson, James (robins64)" w:date="2019-03-25T11:53:00Z"/>
          <w:rFonts w:ascii="Times New Roman" w:eastAsia="Times New Roman" w:hAnsi="Times New Roman" w:cs="Times New Roman"/>
        </w:rPr>
      </w:pPr>
    </w:p>
    <w:p w14:paraId="51DEE37A" w14:textId="50544E94" w:rsidR="001342BD" w:rsidDel="00E140A6" w:rsidRDefault="001342BD">
      <w:pPr>
        <w:spacing w:line="360" w:lineRule="auto"/>
        <w:jc w:val="center"/>
        <w:rPr>
          <w:del w:id="4" w:author="Robinson, James (robins64)" w:date="2019-03-25T11:53:00Z"/>
          <w:rFonts w:ascii="Times New Roman" w:eastAsia="Times New Roman" w:hAnsi="Times New Roman" w:cs="Times New Roman"/>
        </w:rPr>
      </w:pPr>
    </w:p>
    <w:p w14:paraId="6EC9994F" w14:textId="2F214D47" w:rsidR="00C65FB8" w:rsidDel="00E140A6" w:rsidRDefault="00CC0F79">
      <w:pPr>
        <w:spacing w:line="360" w:lineRule="auto"/>
        <w:jc w:val="center"/>
        <w:rPr>
          <w:del w:id="5" w:author="Robinson, James (robins64)" w:date="2019-03-25T11:53:00Z"/>
          <w:rFonts w:ascii="Times New Roman" w:eastAsia="Times New Roman" w:hAnsi="Times New Roman" w:cs="Times New Roman"/>
        </w:rPr>
      </w:pPr>
      <w:del w:id="6" w:author="Robinson, James (robins64)" w:date="2019-03-25T11:53:00Z">
        <w:r w:rsidDel="00E140A6">
          <w:rPr>
            <w:rFonts w:ascii="Times New Roman" w:eastAsia="Times New Roman" w:hAnsi="Times New Roman" w:cs="Times New Roman"/>
          </w:rPr>
          <w:delText xml:space="preserve">Drivers of coral reef herbivory varies by functional group: a macroecological approach </w:delText>
        </w:r>
      </w:del>
    </w:p>
    <w:p w14:paraId="470B4B4F" w14:textId="794855E0" w:rsidR="00C65FB8" w:rsidDel="00E140A6" w:rsidRDefault="00CC0F79">
      <w:pPr>
        <w:spacing w:line="360" w:lineRule="auto"/>
        <w:jc w:val="center"/>
        <w:rPr>
          <w:del w:id="7" w:author="Robinson, James (robins64)" w:date="2019-03-25T11:53:00Z"/>
          <w:rFonts w:ascii="Times New Roman" w:eastAsia="Times New Roman" w:hAnsi="Times New Roman" w:cs="Times New Roman"/>
        </w:rPr>
      </w:pPr>
      <w:del w:id="8" w:author="Robinson, James (robins64)" w:date="2019-03-25T11:53:00Z">
        <w:r w:rsidDel="00E140A6">
          <w:rPr>
            <w:rFonts w:ascii="Times New Roman" w:eastAsia="Times New Roman" w:hAnsi="Times New Roman" w:cs="Times New Roman"/>
          </w:rPr>
          <w:delText>Macroecology of reef herbivory: bottom up and top down drivers of fish grazing functions</w:delText>
        </w:r>
      </w:del>
    </w:p>
    <w:p w14:paraId="1754E6D9" w14:textId="67135D85" w:rsidR="00C65FB8" w:rsidDel="00E140A6" w:rsidRDefault="00C65FB8">
      <w:pPr>
        <w:spacing w:line="360" w:lineRule="auto"/>
        <w:jc w:val="center"/>
        <w:rPr>
          <w:del w:id="9" w:author="Robinson, James (robins64)" w:date="2019-03-25T11:53:00Z"/>
          <w:rFonts w:ascii="Times New Roman" w:eastAsia="Times New Roman" w:hAnsi="Times New Roman" w:cs="Times New Roman"/>
        </w:rPr>
      </w:pPr>
    </w:p>
    <w:p w14:paraId="2F28E1CF" w14:textId="6CF7ADED" w:rsidR="00C65FB8" w:rsidDel="00E140A6" w:rsidRDefault="00C65FB8">
      <w:pPr>
        <w:spacing w:line="360" w:lineRule="auto"/>
        <w:jc w:val="center"/>
        <w:rPr>
          <w:del w:id="10" w:author="Robinson, James (robins64)" w:date="2019-03-25T11:53:00Z"/>
          <w:rFonts w:ascii="Times New Roman" w:eastAsia="Times New Roman" w:hAnsi="Times New Roman" w:cs="Times New Roman"/>
        </w:rPr>
      </w:pPr>
    </w:p>
    <w:p w14:paraId="4E6B86E8" w14:textId="77777777" w:rsidR="00C65FB8" w:rsidRDefault="00CC0F7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Authors</w:t>
      </w:r>
    </w:p>
    <w:p w14:paraId="0E2361C7"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Jamie M McDevitt-Irwin</w:t>
      </w:r>
      <w:r>
        <w:rPr>
          <w:rFonts w:ascii="Times New Roman" w:eastAsia="Times New Roman" w:hAnsi="Times New Roman" w:cs="Times New Roman"/>
          <w:vertAlign w:val="superscript"/>
        </w:rPr>
        <w:t>2</w:t>
      </w:r>
      <w:r>
        <w:rPr>
          <w:rFonts w:ascii="Times New Roman" w:eastAsia="Times New Roman" w:hAnsi="Times New Roman" w:cs="Times New Roman"/>
        </w:rPr>
        <w:t>, Jan-</w:t>
      </w:r>
      <w:proofErr w:type="spellStart"/>
      <w:r>
        <w:rPr>
          <w:rFonts w:ascii="Times New Roman" w:eastAsia="Times New Roman" w:hAnsi="Times New Roman" w:cs="Times New Roman"/>
        </w:rPr>
        <w:t>Claas</w:t>
      </w:r>
      <w:proofErr w:type="spellEnd"/>
      <w:r>
        <w:rPr>
          <w:rFonts w:ascii="Times New Roman" w:eastAsia="Times New Roman" w:hAnsi="Times New Roman" w:cs="Times New Roman"/>
        </w:rPr>
        <w:t xml:space="preserve"> Dajka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Jeneen</w:t>
      </w:r>
      <w:proofErr w:type="spellEnd"/>
      <w:r>
        <w:rPr>
          <w:rFonts w:ascii="Times New Roman" w:eastAsia="Times New Roman" w:hAnsi="Times New Roman" w:cs="Times New Roman"/>
        </w:rPr>
        <w:t xml:space="preserve"> Hadj-Hammou</w:t>
      </w:r>
      <w:r>
        <w:rPr>
          <w:rFonts w:ascii="Times New Roman" w:eastAsia="Times New Roman" w:hAnsi="Times New Roman" w:cs="Times New Roman"/>
          <w:vertAlign w:val="superscript"/>
        </w:rPr>
        <w:t>1</w:t>
      </w:r>
      <w:r>
        <w:rPr>
          <w:rFonts w:ascii="Times New Roman" w:eastAsia="Times New Roman" w:hAnsi="Times New Roman" w:cs="Times New Roman"/>
        </w:rPr>
        <w:t>, Samantha Howlett</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commentRangeStart w:id="11"/>
      <w:r>
        <w:rPr>
          <w:rFonts w:ascii="Times New Roman" w:eastAsia="Times New Roman" w:hAnsi="Times New Roman" w:cs="Times New Roman"/>
        </w:rPr>
        <w:t>Andrew S Hoey</w:t>
      </w:r>
      <w:commentRangeEnd w:id="11"/>
      <w:r>
        <w:commentReference w:id="11"/>
      </w:r>
      <w:r>
        <w:rPr>
          <w:rFonts w:ascii="Times New Roman" w:eastAsia="Times New Roman" w:hAnsi="Times New Roman" w:cs="Times New Roman"/>
          <w:vertAlign w:val="superscript"/>
        </w:rPr>
        <w:t>3</w:t>
      </w:r>
      <w:r>
        <w:rPr>
          <w:rFonts w:ascii="Times New Roman" w:eastAsia="Times New Roman" w:hAnsi="Times New Roman" w:cs="Times New Roman"/>
        </w:rPr>
        <w:t xml:space="preserve">, Nicholas AJ </w:t>
      </w:r>
      <w:commentRangeStart w:id="12"/>
      <w:r>
        <w:rPr>
          <w:rFonts w:ascii="Times New Roman" w:eastAsia="Times New Roman" w:hAnsi="Times New Roman" w:cs="Times New Roman"/>
        </w:rPr>
        <w:t>Graham</w:t>
      </w:r>
      <w:r>
        <w:rPr>
          <w:rFonts w:ascii="Times New Roman" w:eastAsia="Times New Roman" w:hAnsi="Times New Roman" w:cs="Times New Roman"/>
          <w:vertAlign w:val="superscript"/>
        </w:rPr>
        <w:t>1</w:t>
      </w:r>
      <w:commentRangeEnd w:id="12"/>
      <w:r w:rsidR="001342BD">
        <w:rPr>
          <w:rStyle w:val="CommentReference"/>
        </w:rPr>
        <w:commentReference w:id="12"/>
      </w:r>
      <w:r>
        <w:rPr>
          <w:rFonts w:ascii="Times New Roman" w:eastAsia="Times New Roman" w:hAnsi="Times New Roman" w:cs="Times New Roman"/>
        </w:rPr>
        <w:t>.</w:t>
      </w:r>
    </w:p>
    <w:p w14:paraId="7E6ACD8E" w14:textId="77777777" w:rsidR="00C65FB8" w:rsidRDefault="00C65FB8">
      <w:pPr>
        <w:spacing w:line="360" w:lineRule="auto"/>
        <w:jc w:val="center"/>
        <w:rPr>
          <w:rFonts w:ascii="Times New Roman" w:eastAsia="Times New Roman" w:hAnsi="Times New Roman" w:cs="Times New Roman"/>
        </w:rPr>
      </w:pPr>
    </w:p>
    <w:p w14:paraId="625CBE9D"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Affiliations </w:t>
      </w:r>
    </w:p>
    <w:p w14:paraId="1B097AF5" w14:textId="77777777" w:rsidR="00C65FB8" w:rsidRPr="0049791A" w:rsidRDefault="00CC0F79">
      <w:pPr>
        <w:numPr>
          <w:ilvl w:val="0"/>
          <w:numId w:val="2"/>
        </w:numPr>
        <w:spacing w:line="360" w:lineRule="auto"/>
        <w:jc w:val="center"/>
        <w:rPr>
          <w:rFonts w:ascii="Times New Roman" w:eastAsia="Times New Roman" w:hAnsi="Times New Roman" w:cs="Times New Roman"/>
          <w:lang w:val="fr-FR"/>
        </w:rPr>
      </w:pPr>
      <w:r w:rsidRPr="0049791A">
        <w:rPr>
          <w:rFonts w:ascii="Times New Roman" w:eastAsia="Times New Roman" w:hAnsi="Times New Roman" w:cs="Times New Roman"/>
          <w:lang w:val="fr-FR"/>
        </w:rPr>
        <w:t>Lancaster Environment Centre, Lancaster University, Lancaster, LA1 4YQ, UK</w:t>
      </w:r>
    </w:p>
    <w:p w14:paraId="55BECE6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Stanford University, Hopkins Marine Station, Pacific Grove, CA 93950</w:t>
      </w:r>
    </w:p>
    <w:p w14:paraId="14008D73" w14:textId="77777777" w:rsidR="00C65FB8" w:rsidRDefault="00CC0F79">
      <w:pPr>
        <w:numPr>
          <w:ilvl w:val="0"/>
          <w:numId w:val="2"/>
        </w:numPr>
        <w:spacing w:line="360" w:lineRule="auto"/>
        <w:jc w:val="center"/>
        <w:rPr>
          <w:rFonts w:ascii="Times New Roman" w:eastAsia="Times New Roman" w:hAnsi="Times New Roman" w:cs="Times New Roman"/>
        </w:rPr>
      </w:pPr>
      <w:r>
        <w:rPr>
          <w:rFonts w:ascii="Times New Roman" w:eastAsia="Times New Roman" w:hAnsi="Times New Roman" w:cs="Times New Roman"/>
        </w:rPr>
        <w:t>ARC Centre of Excellence for Coral Reef Studies, James Cook University, Townsville, Queensland 4811, Australia</w:t>
      </w:r>
    </w:p>
    <w:p w14:paraId="743F3450" w14:textId="77777777" w:rsidR="00C65FB8" w:rsidRDefault="00C65FB8">
      <w:pPr>
        <w:spacing w:line="360" w:lineRule="auto"/>
        <w:rPr>
          <w:rFonts w:ascii="Times New Roman" w:eastAsia="Times New Roman" w:hAnsi="Times New Roman" w:cs="Times New Roman"/>
        </w:rPr>
      </w:pPr>
    </w:p>
    <w:p w14:paraId="37C6E277" w14:textId="77777777" w:rsidR="00C65FB8" w:rsidRDefault="00C65FB8">
      <w:pPr>
        <w:spacing w:line="360" w:lineRule="auto"/>
        <w:rPr>
          <w:rFonts w:ascii="Times New Roman" w:eastAsia="Times New Roman" w:hAnsi="Times New Roman" w:cs="Times New Roman"/>
        </w:rPr>
      </w:pPr>
    </w:p>
    <w:p w14:paraId="63EABD61"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Potential Journals:</w:t>
      </w:r>
    </w:p>
    <w:p w14:paraId="3F701D63" w14:textId="77777777" w:rsidR="001342BD" w:rsidRDefault="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Global Ecology and Biogeography</w:t>
      </w:r>
    </w:p>
    <w:p w14:paraId="4B242F10"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Ecology</w:t>
      </w:r>
    </w:p>
    <w:p w14:paraId="462E5952"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Functional Ecology (no reef herbivore papers since 2013)</w:t>
      </w:r>
    </w:p>
    <w:p w14:paraId="7B2576D4" w14:textId="77777777" w:rsidR="001342BD" w:rsidRDefault="001342BD" w:rsidP="001342BD">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Ecological Applications</w:t>
      </w:r>
    </w:p>
    <w:p w14:paraId="674C8D43" w14:textId="77777777" w:rsidR="00C65FB8" w:rsidRDefault="00CC0F79">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Coral Reefs</w:t>
      </w:r>
    </w:p>
    <w:p w14:paraId="778D3436" w14:textId="77777777" w:rsidR="00C65FB8" w:rsidRDefault="00C65FB8">
      <w:pPr>
        <w:spacing w:line="360" w:lineRule="auto"/>
        <w:rPr>
          <w:rFonts w:ascii="Times New Roman" w:eastAsia="Times New Roman" w:hAnsi="Times New Roman" w:cs="Times New Roman"/>
        </w:rPr>
      </w:pPr>
    </w:p>
    <w:p w14:paraId="7F18F872" w14:textId="77777777" w:rsidR="00C65FB8" w:rsidRDefault="00C65FB8">
      <w:pPr>
        <w:spacing w:line="360" w:lineRule="auto"/>
        <w:rPr>
          <w:rFonts w:ascii="Times New Roman" w:eastAsia="Times New Roman" w:hAnsi="Times New Roman" w:cs="Times New Roman"/>
        </w:rPr>
      </w:pPr>
    </w:p>
    <w:p w14:paraId="7C001EED" w14:textId="77777777" w:rsidR="00C65FB8" w:rsidRDefault="00CC0F79">
      <w:pPr>
        <w:spacing w:line="360" w:lineRule="auto"/>
        <w:jc w:val="center"/>
        <w:rPr>
          <w:rFonts w:ascii="Times New Roman" w:eastAsia="Times New Roman" w:hAnsi="Times New Roman" w:cs="Times New Roman"/>
          <w:b/>
        </w:rPr>
      </w:pPr>
      <w:commentRangeStart w:id="13"/>
      <w:r>
        <w:rPr>
          <w:rFonts w:ascii="Times New Roman" w:eastAsia="Times New Roman" w:hAnsi="Times New Roman" w:cs="Times New Roman"/>
          <w:b/>
        </w:rPr>
        <w:t>Keywords</w:t>
      </w:r>
      <w:commentRangeEnd w:id="13"/>
      <w:r w:rsidR="001342BD">
        <w:rPr>
          <w:rStyle w:val="CommentReference"/>
        </w:rPr>
        <w:commentReference w:id="13"/>
      </w:r>
    </w:p>
    <w:p w14:paraId="2BAF717F" w14:textId="77777777" w:rsidR="00C65FB8" w:rsidRDefault="00CC0F79">
      <w:pPr>
        <w:spacing w:line="360" w:lineRule="auto"/>
        <w:jc w:val="center"/>
        <w:rPr>
          <w:rFonts w:ascii="Times New Roman" w:eastAsia="Times New Roman" w:hAnsi="Times New Roman" w:cs="Times New Roman"/>
        </w:rPr>
      </w:pPr>
      <w:r>
        <w:rPr>
          <w:rFonts w:ascii="Times New Roman" w:eastAsia="Times New Roman" w:hAnsi="Times New Roman" w:cs="Times New Roman"/>
        </w:rPr>
        <w:t>functional ecology, herbivory, coral reefs, fishing, bottom-up, top-down, biodiversity, grazing, benthic</w:t>
      </w:r>
    </w:p>
    <w:p w14:paraId="04A1D14F" w14:textId="77777777" w:rsidR="00C65FB8" w:rsidRDefault="00CC0F79">
      <w:pPr>
        <w:spacing w:line="360" w:lineRule="auto"/>
        <w:rPr>
          <w:rFonts w:ascii="Times New Roman" w:eastAsia="Times New Roman" w:hAnsi="Times New Roman" w:cs="Times New Roman"/>
          <w:b/>
        </w:rPr>
      </w:pPr>
      <w:r>
        <w:br w:type="page"/>
      </w:r>
    </w:p>
    <w:p w14:paraId="4EE771B4"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001F476" w14:textId="77777777" w:rsidR="00C65FB8" w:rsidRDefault="00C65FB8">
      <w:pPr>
        <w:spacing w:line="360" w:lineRule="auto"/>
        <w:rPr>
          <w:rFonts w:ascii="Times New Roman" w:eastAsia="Times New Roman" w:hAnsi="Times New Roman" w:cs="Times New Roman"/>
          <w:sz w:val="24"/>
          <w:szCs w:val="24"/>
        </w:rPr>
      </w:pPr>
    </w:p>
    <w:p w14:paraId="060C263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21D8AE" w14:textId="77777777" w:rsidR="00C65FB8" w:rsidRDefault="00C65FB8">
      <w:pPr>
        <w:spacing w:line="360" w:lineRule="auto"/>
        <w:rPr>
          <w:rFonts w:ascii="Times New Roman" w:eastAsia="Times New Roman" w:hAnsi="Times New Roman" w:cs="Times New Roman"/>
          <w:i/>
        </w:rPr>
      </w:pPr>
    </w:p>
    <w:p w14:paraId="7C824B7F" w14:textId="57668079"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Herbivory is crucial to ecosystem function and community structure, playing a key role in cycling nutrients </w:t>
      </w:r>
      <w:hyperlink r:id="rId9">
        <w:r>
          <w:rPr>
            <w:rFonts w:ascii="Times New Roman" w:eastAsia="Times New Roman" w:hAnsi="Times New Roman" w:cs="Times New Roman"/>
            <w:color w:val="000000"/>
          </w:rPr>
          <w:t>(Metcalfe et al. 2014)</w:t>
        </w:r>
      </w:hyperlink>
      <w:r>
        <w:rPr>
          <w:rFonts w:ascii="Times New Roman" w:eastAsia="Times New Roman" w:hAnsi="Times New Roman" w:cs="Times New Roman"/>
        </w:rPr>
        <w:t xml:space="preserve">, regulating species diversity and productivity </w:t>
      </w:r>
      <w:hyperlink r:id="rId1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Royo</w:t>
        </w:r>
        <w:proofErr w:type="spellEnd"/>
        <w:r>
          <w:rPr>
            <w:rFonts w:ascii="Times New Roman" w:eastAsia="Times New Roman" w:hAnsi="Times New Roman" w:cs="Times New Roman"/>
            <w:color w:val="000000"/>
          </w:rPr>
          <w:t xml:space="preserve"> et al. 2010, </w:t>
        </w:r>
      </w:hyperlink>
      <w:hyperlink r:id="rId11">
        <w:proofErr w:type="spellStart"/>
        <w:r>
          <w:rPr>
            <w:rFonts w:ascii="Times New Roman" w:eastAsia="Times New Roman" w:hAnsi="Times New Roman" w:cs="Times New Roman"/>
            <w:color w:val="000000"/>
          </w:rPr>
          <w:t>Prieditis</w:t>
        </w:r>
        <w:proofErr w:type="spellEnd"/>
        <w:r>
          <w:rPr>
            <w:rFonts w:ascii="Times New Roman" w:eastAsia="Times New Roman" w:hAnsi="Times New Roman" w:cs="Times New Roman"/>
            <w:color w:val="000000"/>
          </w:rPr>
          <w:t xml:space="preserve"> et al. 2017</w:t>
        </w:r>
      </w:hyperlink>
      <w:hyperlink r:id="rId12">
        <w:r>
          <w:rPr>
            <w:rFonts w:ascii="Times New Roman" w:eastAsia="Times New Roman" w:hAnsi="Times New Roman" w:cs="Times New Roman"/>
            <w:color w:val="000000"/>
          </w:rPr>
          <w:t>)</w:t>
        </w:r>
      </w:hyperlink>
      <w:r>
        <w:rPr>
          <w:rFonts w:ascii="Times New Roman" w:eastAsia="Times New Roman" w:hAnsi="Times New Roman" w:cs="Times New Roman"/>
        </w:rPr>
        <w:t xml:space="preserve">, and controlling habitat regime shifts </w:t>
      </w:r>
      <w:hyperlink r:id="rId13">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Zimov</w:t>
        </w:r>
        <w:proofErr w:type="spellEnd"/>
        <w:r>
          <w:rPr>
            <w:rFonts w:ascii="Times New Roman" w:eastAsia="Times New Roman" w:hAnsi="Times New Roman" w:cs="Times New Roman"/>
            <w:color w:val="000000"/>
          </w:rPr>
          <w:t xml:space="preserve"> et al. 1995; Hughes et al. 2007; </w:t>
        </w:r>
        <w:proofErr w:type="spellStart"/>
        <w:r>
          <w:rPr>
            <w:rFonts w:ascii="Times New Roman" w:eastAsia="Times New Roman" w:hAnsi="Times New Roman" w:cs="Times New Roman"/>
            <w:color w:val="000000"/>
          </w:rPr>
          <w:t>Keesing</w:t>
        </w:r>
        <w:proofErr w:type="spellEnd"/>
        <w:r>
          <w:rPr>
            <w:rFonts w:ascii="Times New Roman" w:eastAsia="Times New Roman" w:hAnsi="Times New Roman" w:cs="Times New Roman"/>
            <w:color w:val="000000"/>
          </w:rPr>
          <w:t xml:space="preserve"> and Young 2014)</w:t>
        </w:r>
      </w:hyperlink>
      <w:r>
        <w:rPr>
          <w:rFonts w:ascii="Times New Roman" w:eastAsia="Times New Roman" w:hAnsi="Times New Roman" w:cs="Times New Roman"/>
        </w:rPr>
        <w:t xml:space="preserve">. </w:t>
      </w:r>
      <w:r w:rsidR="001342BD">
        <w:rPr>
          <w:rFonts w:ascii="Times New Roman" w:eastAsia="Times New Roman" w:hAnsi="Times New Roman" w:cs="Times New Roman"/>
        </w:rPr>
        <w:t>H</w:t>
      </w:r>
      <w:r>
        <w:rPr>
          <w:rFonts w:ascii="Times New Roman" w:eastAsia="Times New Roman" w:hAnsi="Times New Roman" w:cs="Times New Roman"/>
        </w:rPr>
        <w:t xml:space="preserve">erbivory is generally measured at small-scales that quantifies individual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population sizes, yet anthropogenic pressures are impacting ecosystem processes including herbivory across large spatial scales. Therefore, fine-scale knowledge of herbivory must be combined with macroecology to generate patterns in herbivory impacts which are relevant at large spatial scales. Such understanding is particularly relevant for coral reef ecosystems, which are facing unrelenting human pressures (</w:t>
      </w:r>
      <w:r w:rsidR="001342BD">
        <w:rPr>
          <w:rFonts w:ascii="Times New Roman" w:eastAsia="Times New Roman" w:hAnsi="Times New Roman" w:cs="Times New Roman"/>
        </w:rPr>
        <w:t>including</w:t>
      </w:r>
      <w:r>
        <w:rPr>
          <w:rFonts w:ascii="Times New Roman" w:eastAsia="Times New Roman" w:hAnsi="Times New Roman" w:cs="Times New Roman"/>
        </w:rPr>
        <w:t xml:space="preserve"> climate change, overfishing and water pollution) and where herbivory is a key ecosystem function </w:t>
      </w:r>
      <w:hyperlink r:id="rId14">
        <w:r>
          <w:rPr>
            <w:rFonts w:ascii="Times New Roman" w:eastAsia="Times New Roman" w:hAnsi="Times New Roman" w:cs="Times New Roman"/>
            <w:color w:val="000000"/>
          </w:rPr>
          <w:t xml:space="preserve">(Hughes et al. 2007; </w:t>
        </w:r>
        <w:proofErr w:type="spellStart"/>
        <w:r>
          <w:rPr>
            <w:rFonts w:ascii="Times New Roman" w:eastAsia="Times New Roman" w:hAnsi="Times New Roman" w:cs="Times New Roman"/>
            <w:color w:val="000000"/>
          </w:rPr>
          <w:t>Ledlie</w:t>
        </w:r>
        <w:proofErr w:type="spellEnd"/>
        <w:r>
          <w:rPr>
            <w:rFonts w:ascii="Times New Roman" w:eastAsia="Times New Roman" w:hAnsi="Times New Roman" w:cs="Times New Roman"/>
            <w:color w:val="000000"/>
          </w:rPr>
          <w:t xml:space="preserve"> et al. 2007; </w:t>
        </w:r>
        <w:proofErr w:type="spellStart"/>
        <w:r>
          <w:rPr>
            <w:rFonts w:ascii="Times New Roman" w:eastAsia="Times New Roman" w:hAnsi="Times New Roman" w:cs="Times New Roman"/>
            <w:color w:val="000000"/>
          </w:rPr>
          <w:t>Cheal</w:t>
        </w:r>
        <w:proofErr w:type="spellEnd"/>
        <w:r>
          <w:rPr>
            <w:rFonts w:ascii="Times New Roman" w:eastAsia="Times New Roman" w:hAnsi="Times New Roman" w:cs="Times New Roman"/>
            <w:color w:val="000000"/>
          </w:rPr>
          <w:t xml:space="preserve"> et al. 2010)</w:t>
        </w:r>
      </w:hyperlink>
      <w:r>
        <w:rPr>
          <w:rFonts w:ascii="Times New Roman" w:eastAsia="Times New Roman" w:hAnsi="Times New Roman" w:cs="Times New Roman"/>
        </w:rPr>
        <w:t>.</w:t>
      </w:r>
    </w:p>
    <w:p w14:paraId="2D97417F" w14:textId="77777777" w:rsidR="00C65FB8" w:rsidRDefault="00C65FB8">
      <w:pPr>
        <w:spacing w:line="360" w:lineRule="auto"/>
        <w:ind w:firstLine="720"/>
        <w:rPr>
          <w:rFonts w:ascii="Times New Roman" w:eastAsia="Times New Roman" w:hAnsi="Times New Roman" w:cs="Times New Roman"/>
        </w:rPr>
      </w:pPr>
    </w:p>
    <w:p w14:paraId="1EB87071" w14:textId="2733844A"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On tropical coral reefs, top-down control of algae and promotion of calcifying coral taxa are key functions primarily performed by </w:t>
      </w:r>
      <w:ins w:id="14" w:author="Robinson, James (robins64)" w:date="2019-03-26T08:34:00Z">
        <w:r w:rsidR="00B4390E">
          <w:rPr>
            <w:rFonts w:ascii="Times New Roman" w:eastAsia="Times New Roman" w:hAnsi="Times New Roman" w:cs="Times New Roman"/>
          </w:rPr>
          <w:t xml:space="preserve">a diverse guild of </w:t>
        </w:r>
      </w:ins>
      <w:r>
        <w:rPr>
          <w:rFonts w:ascii="Times New Roman" w:eastAsia="Times New Roman" w:hAnsi="Times New Roman" w:cs="Times New Roman"/>
        </w:rPr>
        <w:t xml:space="preserve">herbivorous fishes </w:t>
      </w:r>
      <w:hyperlink r:id="rId15">
        <w:r>
          <w:rPr>
            <w:rFonts w:ascii="Times New Roman" w:eastAsia="Times New Roman" w:hAnsi="Times New Roman" w:cs="Times New Roman"/>
            <w:color w:val="000000"/>
          </w:rPr>
          <w:t>(Bellwood et al. 2004)</w:t>
        </w:r>
      </w:hyperlink>
      <w:r>
        <w:rPr>
          <w:rFonts w:ascii="Times New Roman" w:eastAsia="Times New Roman" w:hAnsi="Times New Roman" w:cs="Times New Roman"/>
        </w:rPr>
        <w:t xml:space="preserve">. </w:t>
      </w:r>
      <w:ins w:id="15" w:author="Robinson, James (robins64)" w:date="2019-03-26T08:33:00Z">
        <w:r w:rsidR="00B4390E">
          <w:rPr>
            <w:rFonts w:ascii="Times New Roman" w:eastAsia="Times New Roman" w:hAnsi="Times New Roman" w:cs="Times New Roman"/>
          </w:rPr>
          <w:t xml:space="preserve">Within </w:t>
        </w:r>
      </w:ins>
      <w:ins w:id="16" w:author="Robinson, James (robins64)" w:date="2019-03-26T08:34:00Z">
        <w:r w:rsidR="00B4390E">
          <w:rPr>
            <w:rFonts w:ascii="Times New Roman" w:eastAsia="Times New Roman" w:hAnsi="Times New Roman" w:cs="Times New Roman"/>
          </w:rPr>
          <w:t xml:space="preserve">this group, </w:t>
        </w:r>
      </w:ins>
      <w:ins w:id="17" w:author="Robinson, James (robins64)" w:date="2019-03-26T08:35:00Z">
        <w:r w:rsidR="00B4390E">
          <w:rPr>
            <w:rFonts w:ascii="Times New Roman" w:eastAsia="Times New Roman" w:hAnsi="Times New Roman" w:cs="Times New Roman"/>
          </w:rPr>
          <w:t xml:space="preserve">observations of grazers’ </w:t>
        </w:r>
      </w:ins>
      <w:del w:id="18" w:author="Robinson, James (robins64)" w:date="2019-03-26T08:34:00Z">
        <w:r w:rsidDel="00B4390E">
          <w:rPr>
            <w:rFonts w:ascii="Times New Roman" w:eastAsia="Times New Roman" w:hAnsi="Times New Roman" w:cs="Times New Roman"/>
          </w:rPr>
          <w:delText xml:space="preserve">Several decades of feeding observations indicate that herbivorous fishes are comprised of three main functional roles defined by their </w:delText>
        </w:r>
      </w:del>
      <w:r>
        <w:rPr>
          <w:rFonts w:ascii="Times New Roman" w:eastAsia="Times New Roman" w:hAnsi="Times New Roman" w:cs="Times New Roman"/>
        </w:rPr>
        <w:t xml:space="preserve">feeding morphology and </w:t>
      </w:r>
      <w:proofErr w:type="spellStart"/>
      <w:r>
        <w:rPr>
          <w:rFonts w:ascii="Times New Roman" w:eastAsia="Times New Roman" w:hAnsi="Times New Roman" w:cs="Times New Roman"/>
        </w:rPr>
        <w:t>behaviour</w:t>
      </w:r>
      <w:proofErr w:type="spellEnd"/>
      <w:del w:id="19" w:author="Robinson, James (robins64)" w:date="2019-03-26T08:35:00Z">
        <w:r w:rsidDel="00B4390E">
          <w:rPr>
            <w:rFonts w:ascii="Times New Roman" w:eastAsia="Times New Roman" w:hAnsi="Times New Roman" w:cs="Times New Roman"/>
          </w:rPr>
          <w:delText>s</w:delText>
        </w:r>
      </w:del>
      <w:ins w:id="20" w:author="Robinson, James (robins64)" w:date="2019-03-26T08:35:00Z">
        <w:r w:rsidR="00B4390E">
          <w:rPr>
            <w:rFonts w:ascii="Times New Roman" w:eastAsia="Times New Roman" w:hAnsi="Times New Roman" w:cs="Times New Roman"/>
          </w:rPr>
          <w:t xml:space="preserve"> have been used to </w:t>
        </w:r>
        <w:proofErr w:type="spellStart"/>
        <w:r w:rsidR="00B4390E">
          <w:rPr>
            <w:rFonts w:ascii="Times New Roman" w:eastAsia="Times New Roman" w:hAnsi="Times New Roman" w:cs="Times New Roman"/>
          </w:rPr>
          <w:t>categorise</w:t>
        </w:r>
        <w:proofErr w:type="spellEnd"/>
        <w:r w:rsidR="00B4390E">
          <w:rPr>
            <w:rFonts w:ascii="Times New Roman" w:eastAsia="Times New Roman" w:hAnsi="Times New Roman" w:cs="Times New Roman"/>
          </w:rPr>
          <w:t xml:space="preserve"> species into two distinct</w:t>
        </w:r>
      </w:ins>
      <w:del w:id="21" w:author="Robinson, James (robins64)" w:date="2019-03-26T08:35:00Z">
        <w:r w:rsidDel="00B4390E">
          <w:rPr>
            <w:rFonts w:ascii="Times New Roman" w:eastAsia="Times New Roman" w:hAnsi="Times New Roman" w:cs="Times New Roman"/>
          </w:rPr>
          <w:delText>:</w:delText>
        </w:r>
      </w:del>
      <w:r>
        <w:rPr>
          <w:rFonts w:ascii="Times New Roman" w:eastAsia="Times New Roman" w:hAnsi="Times New Roman" w:cs="Times New Roman"/>
        </w:rPr>
        <w:t xml:space="preserve"> </w:t>
      </w:r>
      <w:ins w:id="22" w:author="Robinson, James (robins64)" w:date="2019-03-26T08:35:00Z">
        <w:r w:rsidR="00B4390E">
          <w:rPr>
            <w:rFonts w:ascii="Times New Roman" w:eastAsia="Times New Roman" w:hAnsi="Times New Roman" w:cs="Times New Roman"/>
          </w:rPr>
          <w:t xml:space="preserve">grazing functions: </w:t>
        </w:r>
      </w:ins>
      <w:r>
        <w:rPr>
          <w:rFonts w:ascii="Times New Roman" w:eastAsia="Times New Roman" w:hAnsi="Times New Roman" w:cs="Times New Roman"/>
        </w:rPr>
        <w:t>cropping</w:t>
      </w:r>
      <w:ins w:id="23" w:author="Robinson, James (robins64)" w:date="2019-03-26T08:35:00Z">
        <w:r w:rsidR="00B4390E">
          <w:rPr>
            <w:rFonts w:ascii="Times New Roman" w:eastAsia="Times New Roman" w:hAnsi="Times New Roman" w:cs="Times New Roman"/>
          </w:rPr>
          <w:t xml:space="preserve"> and</w:t>
        </w:r>
      </w:ins>
      <w:del w:id="24" w:author="Robinson, James (robins64)" w:date="2019-03-26T08:35:00Z">
        <w:r w:rsidDel="00B4390E">
          <w:rPr>
            <w:rFonts w:ascii="Times New Roman" w:eastAsia="Times New Roman" w:hAnsi="Times New Roman" w:cs="Times New Roman"/>
          </w:rPr>
          <w:delText>,</w:delText>
        </w:r>
      </w:del>
      <w:r>
        <w:rPr>
          <w:rFonts w:ascii="Times New Roman" w:eastAsia="Times New Roman" w:hAnsi="Times New Roman" w:cs="Times New Roman"/>
        </w:rPr>
        <w:t xml:space="preserve"> scraping </w:t>
      </w:r>
      <w:del w:id="25" w:author="Robinson, James (robins64)" w:date="2019-03-26T08:35:00Z">
        <w:r w:rsidDel="00B4390E">
          <w:rPr>
            <w:rFonts w:ascii="Times New Roman" w:eastAsia="Times New Roman" w:hAnsi="Times New Roman" w:cs="Times New Roman"/>
          </w:rPr>
          <w:delText xml:space="preserve">and browsing </w:delText>
        </w:r>
      </w:del>
      <w:hyperlink r:id="rId16">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Polunin et al. 1995; Green and Bellwood 2009)</w:t>
        </w:r>
      </w:hyperlink>
      <w:r>
        <w:rPr>
          <w:rFonts w:ascii="Times New Roman" w:eastAsia="Times New Roman" w:hAnsi="Times New Roman" w:cs="Times New Roman"/>
        </w:rPr>
        <w:t>. Cropping species</w:t>
      </w:r>
      <w:ins w:id="26" w:author="Robinson, James (robins64)" w:date="2019-03-26T08:35:00Z">
        <w:r w:rsidR="00B4390E">
          <w:rPr>
            <w:rFonts w:ascii="Times New Roman" w:eastAsia="Times New Roman" w:hAnsi="Times New Roman" w:cs="Times New Roman"/>
          </w:rPr>
          <w:t xml:space="preserve"> </w:t>
        </w:r>
      </w:ins>
      <w:del w:id="27" w:author="Robinson, James (robins64)" w:date="2019-03-26T08:36:00Z">
        <w:r w:rsidDel="00B4390E">
          <w:rPr>
            <w:rFonts w:ascii="Times New Roman" w:eastAsia="Times New Roman" w:hAnsi="Times New Roman" w:cs="Times New Roman"/>
          </w:rPr>
          <w:delText xml:space="preserve"> </w:delText>
        </w:r>
      </w:del>
      <w:r>
        <w:rPr>
          <w:rFonts w:ascii="Times New Roman" w:eastAsia="Times New Roman" w:hAnsi="Times New Roman" w:cs="Times New Roman"/>
        </w:rPr>
        <w:t>graze filamentous turf algae</w:t>
      </w:r>
      <w:ins w:id="28" w:author="Robinson, James (robins64)" w:date="2019-03-26T08:36:00Z">
        <w:r w:rsidR="00B4390E">
          <w:rPr>
            <w:rFonts w:ascii="Times New Roman" w:eastAsia="Times New Roman" w:hAnsi="Times New Roman" w:cs="Times New Roman"/>
          </w:rPr>
          <w:t xml:space="preserve">, which </w:t>
        </w:r>
      </w:ins>
      <w:del w:id="29" w:author="Robinson, James (robins64)" w:date="2019-03-26T08:36:00Z">
        <w:r w:rsidDel="00B4390E">
          <w:rPr>
            <w:rFonts w:ascii="Times New Roman" w:eastAsia="Times New Roman" w:hAnsi="Times New Roman" w:cs="Times New Roman"/>
          </w:rPr>
          <w:delText xml:space="preserve"> and </w:delText>
        </w:r>
      </w:del>
      <w:r>
        <w:rPr>
          <w:rFonts w:ascii="Times New Roman" w:eastAsia="Times New Roman" w:hAnsi="Times New Roman" w:cs="Times New Roman"/>
        </w:rPr>
        <w:t>promote</w:t>
      </w:r>
      <w:ins w:id="30" w:author="Robinson, James (robins64)" w:date="2019-03-26T08:36:00Z">
        <w:r w:rsidR="00B4390E">
          <w:rPr>
            <w:rFonts w:ascii="Times New Roman" w:eastAsia="Times New Roman" w:hAnsi="Times New Roman" w:cs="Times New Roman"/>
          </w:rPr>
          <w:t>s</w:t>
        </w:r>
      </w:ins>
      <w:r>
        <w:rPr>
          <w:rFonts w:ascii="Times New Roman" w:eastAsia="Times New Roman" w:hAnsi="Times New Roman" w:cs="Times New Roman"/>
        </w:rPr>
        <w:t xml:space="preserve"> coral settlement and growth by maintaining cropped algal states </w:t>
      </w:r>
      <w:hyperlink r:id="rId17">
        <w:r>
          <w:rPr>
            <w:rFonts w:ascii="Times New Roman" w:eastAsia="Times New Roman" w:hAnsi="Times New Roman" w:cs="Times New Roman"/>
            <w:color w:val="000000"/>
          </w:rPr>
          <w:t>(Arnold et al. 2010)</w:t>
        </w:r>
      </w:hyperlink>
      <w:r>
        <w:rPr>
          <w:rFonts w:ascii="Times New Roman" w:eastAsia="Times New Roman" w:hAnsi="Times New Roman" w:cs="Times New Roman"/>
        </w:rPr>
        <w:t>.</w:t>
      </w:r>
      <w:r w:rsidR="003A2DBE">
        <w:rPr>
          <w:rFonts w:ascii="Times New Roman" w:eastAsia="Times New Roman" w:hAnsi="Times New Roman" w:cs="Times New Roman"/>
        </w:rPr>
        <w:t xml:space="preserve"> </w:t>
      </w:r>
      <w:del w:id="31" w:author="Robinson, James (robins64)" w:date="2019-03-26T08:32:00Z">
        <w:r w:rsidR="003A2DBE" w:rsidDel="001B33BA">
          <w:rPr>
            <w:rFonts w:ascii="Times New Roman" w:eastAsia="Times New Roman" w:hAnsi="Times New Roman" w:cs="Times New Roman"/>
          </w:rPr>
          <w:delText xml:space="preserve">Species are classed as browsing when they remove macroalgae (Puk et al. 2016). </w:delText>
        </w:r>
        <w:r w:rsidDel="001B33BA">
          <w:rPr>
            <w:rFonts w:ascii="Times New Roman" w:eastAsia="Times New Roman" w:hAnsi="Times New Roman" w:cs="Times New Roman"/>
          </w:rPr>
          <w:delText>S</w:delText>
        </w:r>
      </w:del>
      <w:ins w:id="32" w:author="Robinson, James (robins64)" w:date="2019-03-26T08:32:00Z">
        <w:r w:rsidR="001B33BA">
          <w:rPr>
            <w:rFonts w:ascii="Times New Roman" w:eastAsia="Times New Roman" w:hAnsi="Times New Roman" w:cs="Times New Roman"/>
          </w:rPr>
          <w:t>S</w:t>
        </w:r>
      </w:ins>
      <w:r>
        <w:rPr>
          <w:rFonts w:ascii="Times New Roman" w:eastAsia="Times New Roman" w:hAnsi="Times New Roman" w:cs="Times New Roman"/>
        </w:rPr>
        <w:t xml:space="preserve">craping </w:t>
      </w:r>
      <w:ins w:id="33" w:author="Robinson, James (robins64)" w:date="2019-03-26T08:36:00Z">
        <w:r w:rsidR="00B4390E">
          <w:rPr>
            <w:rFonts w:ascii="Times New Roman" w:eastAsia="Times New Roman" w:hAnsi="Times New Roman" w:cs="Times New Roman"/>
          </w:rPr>
          <w:t xml:space="preserve">species </w:t>
        </w:r>
      </w:ins>
      <w:ins w:id="34" w:author="Robinson, James (robins64)" w:date="2019-03-26T08:38:00Z">
        <w:r w:rsidR="00B4390E">
          <w:rPr>
            <w:rFonts w:ascii="Times New Roman" w:eastAsia="Times New Roman" w:hAnsi="Times New Roman" w:cs="Times New Roman"/>
          </w:rPr>
          <w:t>graze</w:t>
        </w:r>
        <w:r w:rsidR="00B4390E">
          <w:rPr>
            <w:rFonts w:ascii="Times New Roman" w:eastAsia="Times New Roman" w:hAnsi="Times New Roman" w:cs="Times New Roman"/>
          </w:rPr>
          <w:t xml:space="preserve"> dead coral substrate </w:t>
        </w:r>
        <w:r w:rsidR="00B4390E">
          <w:rPr>
            <w:rFonts w:ascii="Times New Roman" w:eastAsia="Times New Roman" w:hAnsi="Times New Roman" w:cs="Times New Roman"/>
          </w:rPr>
          <w:t xml:space="preserve">to </w:t>
        </w:r>
        <w:r w:rsidR="00B4390E">
          <w:rPr>
            <w:rFonts w:ascii="Times New Roman" w:eastAsia="Times New Roman" w:hAnsi="Times New Roman" w:cs="Times New Roman"/>
            <w:color w:val="000000"/>
          </w:rPr>
          <w:t>consume</w:t>
        </w:r>
      </w:ins>
      <w:ins w:id="35" w:author="Robinson, James (robins64)" w:date="2019-03-26T08:37:00Z">
        <w:r w:rsidR="00B4390E">
          <w:rPr>
            <w:rFonts w:ascii="Times New Roman" w:eastAsia="Times New Roman" w:hAnsi="Times New Roman" w:cs="Times New Roman"/>
            <w:color w:val="000000"/>
          </w:rPr>
          <w:t xml:space="preserve"> microscopic epiphytes </w:t>
        </w:r>
        <w:r w:rsidR="00B4390E">
          <w:rPr>
            <w:rFonts w:ascii="Times New Roman" w:eastAsia="Times New Roman" w:hAnsi="Times New Roman" w:cs="Times New Roman"/>
            <w:color w:val="000000"/>
          </w:rPr>
          <w:t xml:space="preserve">and </w:t>
        </w:r>
        <w:r w:rsidR="00B4390E">
          <w:rPr>
            <w:rFonts w:ascii="Times New Roman" w:eastAsia="Times New Roman" w:hAnsi="Times New Roman" w:cs="Times New Roman"/>
            <w:color w:val="000000"/>
          </w:rPr>
          <w:t xml:space="preserve">epilithic and endolithic phototrophs </w:t>
        </w:r>
        <w:r w:rsidR="00B4390E">
          <w:rPr>
            <w:rFonts w:ascii="Times New Roman" w:eastAsia="Times New Roman" w:hAnsi="Times New Roman" w:cs="Times New Roman"/>
          </w:rPr>
          <w:t>(</w:t>
        </w:r>
        <w:proofErr w:type="spellStart"/>
        <w:r w:rsidR="00B4390E">
          <w:rPr>
            <w:rFonts w:ascii="Times New Roman" w:eastAsia="Times New Roman" w:hAnsi="Times New Roman" w:cs="Times New Roman"/>
          </w:rPr>
          <w:t>Choat</w:t>
        </w:r>
        <w:proofErr w:type="spellEnd"/>
        <w:r w:rsidR="00B4390E">
          <w:rPr>
            <w:rFonts w:ascii="Times New Roman" w:eastAsia="Times New Roman" w:hAnsi="Times New Roman" w:cs="Times New Roman"/>
          </w:rPr>
          <w:t xml:space="preserve"> and Clements 2018)</w:t>
        </w:r>
      </w:ins>
      <w:ins w:id="36" w:author="Robinson, James (robins64)" w:date="2019-03-26T08:38:00Z">
        <w:r w:rsidR="00B4390E">
          <w:rPr>
            <w:rStyle w:val="CommentReference"/>
          </w:rPr>
          <w:t xml:space="preserve">. </w:t>
        </w:r>
        <w:r w:rsidR="00B4390E">
          <w:rPr>
            <w:rFonts w:ascii="Times New Roman" w:eastAsia="Times New Roman" w:hAnsi="Times New Roman" w:cs="Times New Roman"/>
          </w:rPr>
          <w:t>By</w:t>
        </w:r>
      </w:ins>
      <w:ins w:id="37" w:author="Robinson, James (robins64)" w:date="2019-03-26T08:37:00Z">
        <w:r w:rsidR="00B4390E">
          <w:rPr>
            <w:rFonts w:ascii="Times New Roman" w:eastAsia="Times New Roman" w:hAnsi="Times New Roman" w:cs="Times New Roman"/>
          </w:rPr>
          <w:t xml:space="preserve"> </w:t>
        </w:r>
      </w:ins>
      <w:del w:id="38" w:author="Robinson, James (robins64)" w:date="2019-03-26T08:36:00Z">
        <w:r w:rsidDel="00B4390E">
          <w:rPr>
            <w:rFonts w:ascii="Times New Roman" w:eastAsia="Times New Roman" w:hAnsi="Times New Roman" w:cs="Times New Roman"/>
          </w:rPr>
          <w:delText xml:space="preserve">parrotfish </w:delText>
        </w:r>
      </w:del>
      <w:del w:id="39" w:author="Robinson, James (robins64)" w:date="2019-03-26T08:38:00Z">
        <w:r w:rsidDel="00B4390E">
          <w:rPr>
            <w:rFonts w:ascii="Times New Roman" w:eastAsia="Times New Roman" w:hAnsi="Times New Roman" w:cs="Times New Roman"/>
          </w:rPr>
          <w:delText xml:space="preserve">graze dead coral substrate </w:delText>
        </w:r>
        <w:r w:rsidR="002061D3" w:rsidDel="00B4390E">
          <w:rPr>
            <w:rFonts w:ascii="Times New Roman" w:eastAsia="Times New Roman" w:hAnsi="Times New Roman" w:cs="Times New Roman"/>
          </w:rPr>
          <w:delText xml:space="preserve">by </w:delText>
        </w:r>
      </w:del>
      <w:r w:rsidR="002061D3">
        <w:rPr>
          <w:rFonts w:ascii="Times New Roman" w:eastAsia="Times New Roman" w:hAnsi="Times New Roman" w:cs="Times New Roman"/>
        </w:rPr>
        <w:t>removing</w:t>
      </w:r>
      <w:r>
        <w:rPr>
          <w:rFonts w:ascii="Times New Roman" w:eastAsia="Times New Roman" w:hAnsi="Times New Roman" w:cs="Times New Roman"/>
        </w:rPr>
        <w:t xml:space="preserve"> detritus and epilithic algal matrix (EAM), </w:t>
      </w:r>
      <w:ins w:id="40" w:author="Robinson, James (robins64)" w:date="2019-03-26T08:38:00Z">
        <w:r w:rsidR="00B4390E">
          <w:rPr>
            <w:rFonts w:ascii="Times New Roman" w:eastAsia="Times New Roman" w:hAnsi="Times New Roman" w:cs="Times New Roman"/>
          </w:rPr>
          <w:t>scrapers promote coral recruitment by clearing settlement space (</w:t>
        </w:r>
      </w:ins>
      <w:proofErr w:type="spellStart"/>
      <w:ins w:id="41" w:author="Robinson, James (robins64)" w:date="2019-03-26T08:48:00Z">
        <w:r w:rsidR="00786C7B">
          <w:rPr>
            <w:rFonts w:ascii="Times New Roman" w:eastAsia="Times New Roman" w:hAnsi="Times New Roman" w:cs="Times New Roman"/>
          </w:rPr>
          <w:t>Bonaldo</w:t>
        </w:r>
        <w:proofErr w:type="spellEnd"/>
        <w:r w:rsidR="00786C7B">
          <w:rPr>
            <w:rFonts w:ascii="Times New Roman" w:eastAsia="Times New Roman" w:hAnsi="Times New Roman" w:cs="Times New Roman"/>
          </w:rPr>
          <w:t xml:space="preserve"> &amp; Hoey 2014</w:t>
        </w:r>
      </w:ins>
      <w:ins w:id="42" w:author="Robinson, James (robins64)" w:date="2019-03-26T08:39:00Z">
        <w:r w:rsidR="00B4390E">
          <w:rPr>
            <w:rFonts w:ascii="Times New Roman" w:eastAsia="Times New Roman" w:hAnsi="Times New Roman" w:cs="Times New Roman"/>
          </w:rPr>
          <w:t>)</w:t>
        </w:r>
      </w:ins>
      <w:ins w:id="43" w:author="Robinson, James (robins64)" w:date="2019-03-26T08:38:00Z">
        <w:r w:rsidR="00B4390E">
          <w:rPr>
            <w:rFonts w:ascii="Times New Roman" w:eastAsia="Times New Roman" w:hAnsi="Times New Roman" w:cs="Times New Roman"/>
          </w:rPr>
          <w:t xml:space="preserve">. </w:t>
        </w:r>
      </w:ins>
      <w:del w:id="44" w:author="Robinson, James (robins64)" w:date="2019-03-26T08:38:00Z">
        <w:r w:rsidDel="00B4390E">
          <w:rPr>
            <w:rFonts w:ascii="Times New Roman" w:eastAsia="Times New Roman" w:hAnsi="Times New Roman" w:cs="Times New Roman"/>
          </w:rPr>
          <w:delText xml:space="preserve">with larger species also targeting live coral and removing larger portions of hard substrate </w:delText>
        </w:r>
        <w:r w:rsidR="00881FAF" w:rsidDel="00B4390E">
          <w:fldChar w:fldCharType="begin"/>
        </w:r>
        <w:r w:rsidR="00881FAF" w:rsidDel="00B4390E">
          <w:delInstrText xml:space="preserve"> HYPERLINK "https://paperpile.com/c/Iay8oB/rorn+DxjM" \h </w:delInstrText>
        </w:r>
        <w:r w:rsidR="00881FAF" w:rsidDel="00B4390E">
          <w:fldChar w:fldCharType="separate"/>
        </w:r>
        <w:r w:rsidDel="00B4390E">
          <w:rPr>
            <w:rFonts w:ascii="Times New Roman" w:eastAsia="Times New Roman" w:hAnsi="Times New Roman" w:cs="Times New Roman"/>
            <w:color w:val="000000"/>
          </w:rPr>
          <w:delText>(Bonaldo and Hoey 2014; Russ et al. 2015)</w:delText>
        </w:r>
        <w:r w:rsidR="00881FAF" w:rsidDel="00B4390E">
          <w:rPr>
            <w:rFonts w:ascii="Times New Roman" w:eastAsia="Times New Roman" w:hAnsi="Times New Roman" w:cs="Times New Roman"/>
            <w:color w:val="000000"/>
          </w:rPr>
          <w:fldChar w:fldCharType="end"/>
        </w:r>
      </w:del>
      <w:del w:id="45" w:author="Robinson, James (robins64)" w:date="2019-03-26T08:39:00Z">
        <w:r w:rsidR="002061D3" w:rsidDel="00B4390E">
          <w:rPr>
            <w:rFonts w:ascii="Times New Roman" w:eastAsia="Times New Roman" w:hAnsi="Times New Roman" w:cs="Times New Roman"/>
            <w:color w:val="000000"/>
          </w:rPr>
          <w:delText xml:space="preserve"> </w:delText>
        </w:r>
      </w:del>
      <w:del w:id="46" w:author="Robinson, James (robins64)" w:date="2019-03-26T08:37:00Z">
        <w:r w:rsidR="002061D3" w:rsidDel="00B4390E">
          <w:rPr>
            <w:rFonts w:ascii="Times New Roman" w:eastAsia="Times New Roman" w:hAnsi="Times New Roman" w:cs="Times New Roman"/>
            <w:color w:val="000000"/>
          </w:rPr>
          <w:delText>New nutritional evidence classed parrotfish as microphages that target protein</w:delText>
        </w:r>
        <w:r w:rsidR="003A2DBE" w:rsidDel="00B4390E">
          <w:rPr>
            <w:rFonts w:ascii="Times New Roman" w:eastAsia="Times New Roman" w:hAnsi="Times New Roman" w:cs="Times New Roman"/>
            <w:color w:val="000000"/>
          </w:rPr>
          <w:delText>-rich microscopic epiphytes as well as epilithic and endolithic phototrophs</w:delText>
        </w:r>
        <w:r w:rsidR="002061D3" w:rsidDel="00B4390E">
          <w:rPr>
            <w:rFonts w:ascii="Times New Roman" w:eastAsia="Times New Roman" w:hAnsi="Times New Roman" w:cs="Times New Roman"/>
            <w:color w:val="000000"/>
          </w:rPr>
          <w:delText xml:space="preserve"> </w:delText>
        </w:r>
        <w:r w:rsidR="002061D3" w:rsidDel="00B4390E">
          <w:rPr>
            <w:rFonts w:ascii="Times New Roman" w:eastAsia="Times New Roman" w:hAnsi="Times New Roman" w:cs="Times New Roman"/>
          </w:rPr>
          <w:delText>(Choat and Clements 2018).</w:delText>
        </w:r>
        <w:r w:rsidR="003A2DBE" w:rsidDel="00B4390E">
          <w:rPr>
            <w:rFonts w:ascii="Times New Roman" w:eastAsia="Times New Roman" w:hAnsi="Times New Roman" w:cs="Times New Roman"/>
          </w:rPr>
          <w:delText xml:space="preserve"> T</w:delText>
        </w:r>
      </w:del>
      <w:del w:id="47" w:author="Robinson, James (robins64)" w:date="2019-03-26T08:39:00Z">
        <w:r w:rsidR="003A2DBE" w:rsidDel="00B4390E">
          <w:rPr>
            <w:rFonts w:ascii="Times New Roman" w:eastAsia="Times New Roman" w:hAnsi="Times New Roman" w:cs="Times New Roman"/>
          </w:rPr>
          <w:delText>heir essential function to clear settlement space remains unchanged however.</w:delText>
        </w:r>
        <w:r w:rsidDel="00B4390E">
          <w:rPr>
            <w:rFonts w:ascii="Times New Roman" w:eastAsia="Times New Roman" w:hAnsi="Times New Roman" w:cs="Times New Roman"/>
          </w:rPr>
          <w:delText xml:space="preserve"> </w:delText>
        </w:r>
      </w:del>
      <w:r>
        <w:rPr>
          <w:rFonts w:ascii="Times New Roman" w:eastAsia="Times New Roman" w:hAnsi="Times New Roman" w:cs="Times New Roman"/>
        </w:rPr>
        <w:t xml:space="preserve">Combined, </w:t>
      </w:r>
      <w:del w:id="48" w:author="Robinson, James (robins64)" w:date="2019-03-26T08:39:00Z">
        <w:r w:rsidDel="00B4390E">
          <w:rPr>
            <w:rFonts w:ascii="Times New Roman" w:eastAsia="Times New Roman" w:hAnsi="Times New Roman" w:cs="Times New Roman"/>
          </w:rPr>
          <w:delText xml:space="preserve">these </w:delText>
        </w:r>
      </w:del>
      <w:ins w:id="49" w:author="Robinson, James (robins64)" w:date="2019-03-26T08:39:00Z">
        <w:r w:rsidR="00B4390E">
          <w:rPr>
            <w:rFonts w:ascii="Times New Roman" w:eastAsia="Times New Roman" w:hAnsi="Times New Roman" w:cs="Times New Roman"/>
          </w:rPr>
          <w:t xml:space="preserve">cropping and scraping </w:t>
        </w:r>
      </w:ins>
      <w:del w:id="50" w:author="Robinson, James (robins64)" w:date="2019-03-26T08:39:00Z">
        <w:r w:rsidDel="00B4390E">
          <w:rPr>
            <w:rFonts w:ascii="Times New Roman" w:eastAsia="Times New Roman" w:hAnsi="Times New Roman" w:cs="Times New Roman"/>
          </w:rPr>
          <w:delText xml:space="preserve">grazing functions </w:delText>
        </w:r>
      </w:del>
      <w:r>
        <w:rPr>
          <w:rFonts w:ascii="Times New Roman" w:eastAsia="Times New Roman" w:hAnsi="Times New Roman" w:cs="Times New Roman"/>
        </w:rPr>
        <w:t xml:space="preserve">are considered essential </w:t>
      </w:r>
      <w:del w:id="51" w:author="Robinson, James (robins64)" w:date="2019-03-26T08:39:00Z">
        <w:r w:rsidDel="00B4390E">
          <w:rPr>
            <w:rFonts w:ascii="Times New Roman" w:eastAsia="Times New Roman" w:hAnsi="Times New Roman" w:cs="Times New Roman"/>
          </w:rPr>
          <w:delText xml:space="preserve">for </w:delText>
        </w:r>
      </w:del>
      <w:ins w:id="52" w:author="Robinson, James (robins64)" w:date="2019-03-26T08:39:00Z">
        <w:r w:rsidR="00B4390E">
          <w:rPr>
            <w:rFonts w:ascii="Times New Roman" w:eastAsia="Times New Roman" w:hAnsi="Times New Roman" w:cs="Times New Roman"/>
          </w:rPr>
          <w:t>functions</w:t>
        </w:r>
        <w:r w:rsidR="00B4390E">
          <w:rPr>
            <w:rFonts w:ascii="Times New Roman" w:eastAsia="Times New Roman" w:hAnsi="Times New Roman" w:cs="Times New Roman"/>
          </w:rPr>
          <w:t xml:space="preserve"> </w:t>
        </w:r>
        <w:r w:rsidR="00B4390E">
          <w:rPr>
            <w:rFonts w:ascii="Times New Roman" w:eastAsia="Times New Roman" w:hAnsi="Times New Roman" w:cs="Times New Roman"/>
          </w:rPr>
          <w:t xml:space="preserve">which </w:t>
        </w:r>
      </w:ins>
      <w:del w:id="53" w:author="Robinson, James (robins64)" w:date="2019-03-26T08:39:00Z">
        <w:r w:rsidDel="00B4390E">
          <w:rPr>
            <w:rFonts w:ascii="Times New Roman" w:eastAsia="Times New Roman" w:hAnsi="Times New Roman" w:cs="Times New Roman"/>
          </w:rPr>
          <w:delText xml:space="preserve">providing resistance </w:delText>
        </w:r>
      </w:del>
      <w:del w:id="54" w:author="Robinson, James (robins64)" w:date="2019-03-26T08:43:00Z">
        <w:r w:rsidDel="00B4390E">
          <w:rPr>
            <w:rFonts w:ascii="Times New Roman" w:eastAsia="Times New Roman" w:hAnsi="Times New Roman" w:cs="Times New Roman"/>
          </w:rPr>
          <w:delText xml:space="preserve">to chronic background stressors </w:delText>
        </w:r>
        <w:r w:rsidDel="002829A3">
          <w:rPr>
            <w:rFonts w:ascii="Times New Roman" w:eastAsia="Times New Roman" w:hAnsi="Times New Roman" w:cs="Times New Roman"/>
          </w:rPr>
          <w:delText xml:space="preserve">and </w:delText>
        </w:r>
      </w:del>
      <w:ins w:id="55" w:author="Robinson, James (robins64)" w:date="2019-03-26T08:41:00Z">
        <w:r w:rsidR="00B4390E">
          <w:rPr>
            <w:rFonts w:ascii="Times New Roman" w:eastAsia="Times New Roman" w:hAnsi="Times New Roman" w:cs="Times New Roman"/>
          </w:rPr>
          <w:t>help sustain</w:t>
        </w:r>
      </w:ins>
      <w:ins w:id="56" w:author="Robinson, James (robins64)" w:date="2019-03-26T08:39:00Z">
        <w:r w:rsidR="00B4390E">
          <w:rPr>
            <w:rFonts w:ascii="Times New Roman" w:eastAsia="Times New Roman" w:hAnsi="Times New Roman" w:cs="Times New Roman"/>
          </w:rPr>
          <w:t xml:space="preserve"> </w:t>
        </w:r>
      </w:ins>
      <w:del w:id="57" w:author="Robinson, James (robins64)" w:date="2019-03-26T08:41:00Z">
        <w:r w:rsidDel="00B4390E">
          <w:rPr>
            <w:rFonts w:ascii="Times New Roman" w:eastAsia="Times New Roman" w:hAnsi="Times New Roman" w:cs="Times New Roman"/>
          </w:rPr>
          <w:delText xml:space="preserve">the maintenance of </w:delText>
        </w:r>
      </w:del>
      <w:r>
        <w:rPr>
          <w:rFonts w:ascii="Times New Roman" w:eastAsia="Times New Roman" w:hAnsi="Times New Roman" w:cs="Times New Roman"/>
        </w:rPr>
        <w:t xml:space="preserve">coral-dominated states </w:t>
      </w:r>
      <w:r w:rsidR="00881FAF">
        <w:fldChar w:fldCharType="begin"/>
      </w:r>
      <w:r w:rsidR="00881FAF">
        <w:instrText xml:space="preserve"> HYPERLINK "https://paperpile.com/c/Iay8oB/jxwS" \h </w:instrText>
      </w:r>
      <w:r w:rsidR="00881FAF">
        <w:fldChar w:fldCharType="separate"/>
      </w:r>
      <w:r>
        <w:rPr>
          <w:rFonts w:ascii="Times New Roman" w:eastAsia="Times New Roman" w:hAnsi="Times New Roman" w:cs="Times New Roman"/>
          <w:color w:val="000000"/>
        </w:rPr>
        <w:t>(Bellwood et al. 2004)</w:t>
      </w:r>
      <w:r w:rsidR="00881FAF">
        <w:rPr>
          <w:rFonts w:ascii="Times New Roman" w:eastAsia="Times New Roman" w:hAnsi="Times New Roman" w:cs="Times New Roman"/>
          <w:color w:val="000000"/>
        </w:rPr>
        <w:fldChar w:fldCharType="end"/>
      </w:r>
      <w:r>
        <w:rPr>
          <w:rFonts w:ascii="Times New Roman" w:eastAsia="Times New Roman" w:hAnsi="Times New Roman" w:cs="Times New Roman"/>
        </w:rPr>
        <w:t>.</w:t>
      </w:r>
    </w:p>
    <w:p w14:paraId="24BE6795" w14:textId="77777777" w:rsidR="00C65FB8" w:rsidRDefault="00C65FB8">
      <w:pPr>
        <w:spacing w:line="360" w:lineRule="auto"/>
        <w:rPr>
          <w:rFonts w:ascii="Times New Roman" w:eastAsia="Times New Roman" w:hAnsi="Times New Roman" w:cs="Times New Roman"/>
        </w:rPr>
      </w:pPr>
    </w:p>
    <w:p w14:paraId="37989260" w14:textId="748394BC" w:rsidR="00C65FB8" w:rsidRDefault="001342BD" w:rsidP="00343F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Mature a</w:t>
      </w:r>
      <w:r w:rsidR="00CC0F79">
        <w:rPr>
          <w:rFonts w:ascii="Times New Roman" w:eastAsia="Times New Roman" w:hAnsi="Times New Roman" w:cs="Times New Roman"/>
        </w:rPr>
        <w:t xml:space="preserve">lgae can proliferate in the absence of grazing pressure </w:t>
      </w:r>
      <w:hyperlink r:id="rId18">
        <w:r w:rsidR="00CC0F79">
          <w:rPr>
            <w:rFonts w:ascii="Times New Roman" w:eastAsia="Times New Roman" w:hAnsi="Times New Roman" w:cs="Times New Roman"/>
            <w:color w:val="000000"/>
          </w:rPr>
          <w:t xml:space="preserve">(Mumby et al. 2006; </w:t>
        </w:r>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and Hay 2008)</w:t>
        </w:r>
      </w:hyperlink>
      <w:r w:rsidR="00CC0F79">
        <w:rPr>
          <w:rFonts w:ascii="Times New Roman" w:eastAsia="Times New Roman" w:hAnsi="Times New Roman" w:cs="Times New Roman"/>
        </w:rPr>
        <w:t xml:space="preserve">, and correlative analyses of fished reef ecosystems have provided evidence of grazing biomass thresholds below which reefs become algae dominated </w:t>
      </w:r>
      <w:hyperlink r:id="rId19">
        <w:r w:rsidR="00CC0F79">
          <w:rPr>
            <w:rFonts w:ascii="Times New Roman" w:eastAsia="Times New Roman" w:hAnsi="Times New Roman" w:cs="Times New Roman"/>
            <w:color w:val="000000"/>
          </w:rPr>
          <w:t xml:space="preserve">(Graham et al. 2015; </w:t>
        </w:r>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et al. 2015; Robinson et al. 2018)</w:t>
        </w:r>
      </w:hyperlink>
      <w:r w:rsidR="00CC0F79">
        <w:rPr>
          <w:rFonts w:ascii="Times New Roman" w:eastAsia="Times New Roman" w:hAnsi="Times New Roman" w:cs="Times New Roman"/>
        </w:rPr>
        <w:t xml:space="preserve">. Herbivore populations are overexploited across the tropics </w:t>
      </w:r>
      <w:hyperlink r:id="rId20">
        <w:r w:rsidR="00CC0F79">
          <w:rPr>
            <w:rFonts w:ascii="Times New Roman" w:eastAsia="Times New Roman" w:hAnsi="Times New Roman" w:cs="Times New Roman"/>
            <w:color w:val="000000"/>
          </w:rPr>
          <w:t>(Edwards et al. 2014)</w:t>
        </w:r>
      </w:hyperlink>
      <w:r w:rsidR="00CC0F79">
        <w:rPr>
          <w:rFonts w:ascii="Times New Roman" w:eastAsia="Times New Roman" w:hAnsi="Times New Roman" w:cs="Times New Roman"/>
        </w:rPr>
        <w:t xml:space="preserve"> </w:t>
      </w:r>
      <w:del w:id="58" w:author="Robinson, James (robins64)" w:date="2019-03-26T08:50:00Z">
        <w:r w:rsidR="00CC0F79" w:rsidDel="00D043AE">
          <w:rPr>
            <w:rFonts w:ascii="Times New Roman" w:eastAsia="Times New Roman" w:hAnsi="Times New Roman" w:cs="Times New Roman"/>
          </w:rPr>
          <w:delText>and,</w:delText>
        </w:r>
      </w:del>
      <w:ins w:id="59" w:author="Robinson, James (robins64)" w:date="2019-03-26T08:50:00Z">
        <w:r w:rsidR="00D043AE">
          <w:rPr>
            <w:rFonts w:ascii="Times New Roman" w:eastAsia="Times New Roman" w:hAnsi="Times New Roman" w:cs="Times New Roman"/>
          </w:rPr>
          <w:t>which has</w:t>
        </w:r>
      </w:ins>
      <w:r w:rsidR="00CC0F79">
        <w:rPr>
          <w:rFonts w:ascii="Times New Roman" w:eastAsia="Times New Roman" w:hAnsi="Times New Roman" w:cs="Times New Roman"/>
        </w:rPr>
        <w:t xml:space="preserve"> </w:t>
      </w:r>
      <w:del w:id="60" w:author="Robinson, James (robins64)" w:date="2019-03-26T08:50:00Z">
        <w:r w:rsidR="00CC0F79" w:rsidDel="00D043AE">
          <w:rPr>
            <w:rFonts w:ascii="Times New Roman" w:eastAsia="Times New Roman" w:hAnsi="Times New Roman" w:cs="Times New Roman"/>
          </w:rPr>
          <w:delText xml:space="preserve">on reefs which fail to maintain </w:delText>
        </w:r>
        <w:r w:rsidDel="00D043AE">
          <w:rPr>
            <w:rFonts w:ascii="Times New Roman" w:eastAsia="Times New Roman" w:hAnsi="Times New Roman" w:cs="Times New Roman"/>
          </w:rPr>
          <w:delText>herbivore</w:delText>
        </w:r>
        <w:r w:rsidR="00CC0F79" w:rsidDel="00D043AE">
          <w:rPr>
            <w:rFonts w:ascii="Times New Roman" w:eastAsia="Times New Roman" w:hAnsi="Times New Roman" w:cs="Times New Roman"/>
          </w:rPr>
          <w:delText xml:space="preserve"> biomass thresholds, </w:delText>
        </w:r>
      </w:del>
      <w:ins w:id="61" w:author="Robinson, James (robins64)" w:date="2019-03-26T08:50:00Z">
        <w:r w:rsidR="00D043AE">
          <w:rPr>
            <w:rFonts w:ascii="Times New Roman" w:eastAsia="Times New Roman" w:hAnsi="Times New Roman" w:cs="Times New Roman"/>
          </w:rPr>
          <w:t xml:space="preserve">compromised </w:t>
        </w:r>
      </w:ins>
      <w:proofErr w:type="spellStart"/>
      <w:r w:rsidR="00CC0F79">
        <w:rPr>
          <w:rFonts w:ascii="Times New Roman" w:eastAsia="Times New Roman" w:hAnsi="Times New Roman" w:cs="Times New Roman"/>
        </w:rPr>
        <w:t>grazing</w:t>
      </w:r>
      <w:proofErr w:type="spellEnd"/>
      <w:r w:rsidR="00CC0F79">
        <w:rPr>
          <w:rFonts w:ascii="Times New Roman" w:eastAsia="Times New Roman" w:hAnsi="Times New Roman" w:cs="Times New Roman"/>
        </w:rPr>
        <w:t xml:space="preserve"> functions </w:t>
      </w:r>
      <w:del w:id="62" w:author="Robinson, James (robins64)" w:date="2019-03-26T08:50:00Z">
        <w:r w:rsidR="00CC0F79" w:rsidDel="00D043AE">
          <w:rPr>
            <w:rFonts w:ascii="Times New Roman" w:eastAsia="Times New Roman" w:hAnsi="Times New Roman" w:cs="Times New Roman"/>
          </w:rPr>
          <w:delText>are compromised</w:delText>
        </w:r>
      </w:del>
      <w:ins w:id="63" w:author="Robinson, James (robins64)" w:date="2019-03-26T08:50:00Z">
        <w:r w:rsidR="00D043AE">
          <w:rPr>
            <w:rFonts w:ascii="Times New Roman" w:eastAsia="Times New Roman" w:hAnsi="Times New Roman" w:cs="Times New Roman"/>
          </w:rPr>
          <w:t>on reefs which fail to maintain herbivore biomass thresholds</w:t>
        </w:r>
        <w:r w:rsidR="00D043AE">
          <w:rPr>
            <w:rFonts w:ascii="Times New Roman" w:eastAsia="Times New Roman" w:hAnsi="Times New Roman" w:cs="Times New Roman"/>
          </w:rPr>
          <w:t xml:space="preserve"> (</w:t>
        </w:r>
      </w:ins>
      <w:ins w:id="64" w:author="Robinson, James (robins64)" w:date="2019-03-26T08:51:00Z">
        <w:r w:rsidR="0066727F">
          <w:rPr>
            <w:rFonts w:ascii="Times New Roman" w:eastAsia="Times New Roman" w:hAnsi="Times New Roman" w:cs="Times New Roman"/>
          </w:rPr>
          <w:t xml:space="preserve">Bellwood et al. 2011, </w:t>
        </w:r>
        <w:r w:rsidR="00D043AE">
          <w:rPr>
            <w:rFonts w:ascii="Times New Roman" w:eastAsia="Times New Roman" w:hAnsi="Times New Roman" w:cs="Times New Roman"/>
          </w:rPr>
          <w:t>Graham et al. 2015, Robinson et al. 2018)</w:t>
        </w:r>
      </w:ins>
      <w:r w:rsidR="00CC0F79">
        <w:rPr>
          <w:rFonts w:ascii="Times New Roman" w:eastAsia="Times New Roman" w:hAnsi="Times New Roman" w:cs="Times New Roman"/>
        </w:rPr>
        <w:t xml:space="preserve">. However, fishing effects can be compounded by bottom-up influences on herbivore assemblages </w:t>
      </w:r>
      <w:hyperlink r:id="rId21">
        <w:r w:rsidR="00CC0F79">
          <w:rPr>
            <w:rFonts w:ascii="Times New Roman" w:eastAsia="Times New Roman" w:hAnsi="Times New Roman" w:cs="Times New Roman"/>
            <w:color w:val="000000"/>
          </w:rPr>
          <w:t>(Russ et al. 2015)</w:t>
        </w:r>
      </w:hyperlink>
      <w:r w:rsidR="00CC0F79">
        <w:rPr>
          <w:rFonts w:ascii="Times New Roman" w:eastAsia="Times New Roman" w:hAnsi="Times New Roman" w:cs="Times New Roman"/>
        </w:rPr>
        <w:t xml:space="preserve">, whereby species-specific habitat associations produce spatial structuring of herbivore populations among different habitat </w:t>
      </w:r>
      <w:r w:rsidR="00CC0F79">
        <w:rPr>
          <w:rFonts w:ascii="Times New Roman" w:eastAsia="Times New Roman" w:hAnsi="Times New Roman" w:cs="Times New Roman"/>
        </w:rPr>
        <w:lastRenderedPageBreak/>
        <w:t xml:space="preserve">types </w:t>
      </w:r>
      <w:hyperlink r:id="rId22">
        <w:r w:rsidR="00CC0F79">
          <w:rPr>
            <w:rFonts w:ascii="Times New Roman" w:eastAsia="Times New Roman" w:hAnsi="Times New Roman" w:cs="Times New Roman"/>
            <w:color w:val="000000"/>
          </w:rPr>
          <w:t>(</w:t>
        </w:r>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et al. 2013)</w:t>
        </w:r>
      </w:hyperlink>
      <w:r w:rsidR="00CC0F79">
        <w:rPr>
          <w:rFonts w:ascii="Times New Roman" w:eastAsia="Times New Roman" w:hAnsi="Times New Roman" w:cs="Times New Roman"/>
        </w:rPr>
        <w:t xml:space="preserve"> and benthic compositions </w:t>
      </w:r>
      <w:hyperlink r:id="rId23">
        <w:r w:rsidR="00CC0F79">
          <w:rPr>
            <w:rFonts w:ascii="Times New Roman" w:eastAsia="Times New Roman" w:hAnsi="Times New Roman" w:cs="Times New Roman"/>
            <w:color w:val="000000"/>
          </w:rPr>
          <w:t xml:space="preserve">(Gilmour et al. 2013; </w:t>
        </w:r>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et al. 2016)</w:t>
        </w:r>
      </w:hyperlink>
      <w:r w:rsidR="00CC0F79">
        <w:t xml:space="preserve">. </w:t>
      </w:r>
      <w:del w:id="65" w:author="Robinson, James (robins64)" w:date="2019-03-26T08:49:00Z">
        <w:r w:rsidR="00CC0F79" w:rsidDel="000F78EF">
          <w:rPr>
            <w:rFonts w:ascii="Times New Roman" w:eastAsia="Times New Roman" w:hAnsi="Times New Roman" w:cs="Times New Roman"/>
          </w:rPr>
          <w:delText>Such b</w:delText>
        </w:r>
      </w:del>
      <w:ins w:id="66" w:author="Robinson, James (robins64)" w:date="2019-03-26T08:49:00Z">
        <w:r w:rsidR="000F78EF">
          <w:rPr>
            <w:rFonts w:ascii="Times New Roman" w:eastAsia="Times New Roman" w:hAnsi="Times New Roman" w:cs="Times New Roman"/>
          </w:rPr>
          <w:t>B</w:t>
        </w:r>
      </w:ins>
      <w:r w:rsidR="00CC0F79">
        <w:rPr>
          <w:rFonts w:ascii="Times New Roman" w:eastAsia="Times New Roman" w:hAnsi="Times New Roman" w:cs="Times New Roman"/>
        </w:rPr>
        <w:t xml:space="preserve">ottom-up control of fish populations may be particularly strong when fish rely on habitat for both structure and food, such as </w:t>
      </w:r>
      <w:del w:id="67" w:author="Robinson, James (robins64)" w:date="2019-03-26T08:49:00Z">
        <w:r w:rsidR="00CC0F79" w:rsidDel="000F78EF">
          <w:rPr>
            <w:rFonts w:ascii="Times New Roman" w:eastAsia="Times New Roman" w:hAnsi="Times New Roman" w:cs="Times New Roman"/>
          </w:rPr>
          <w:delText>smaller</w:delText>
        </w:r>
      </w:del>
      <w:del w:id="68" w:author="Robinson, James (robins64)" w:date="2019-03-26T08:48:00Z">
        <w:r w:rsidR="00CC0F79" w:rsidDel="000F78EF">
          <w:rPr>
            <w:rFonts w:ascii="Times New Roman" w:eastAsia="Times New Roman" w:hAnsi="Times New Roman" w:cs="Times New Roman"/>
          </w:rPr>
          <w:delText>-</w:delText>
        </w:r>
      </w:del>
      <w:del w:id="69" w:author="Robinson, James (robins64)" w:date="2019-03-26T08:49:00Z">
        <w:r w:rsidR="00CC0F79" w:rsidDel="000F78EF">
          <w:rPr>
            <w:rFonts w:ascii="Times New Roman" w:eastAsia="Times New Roman" w:hAnsi="Times New Roman" w:cs="Times New Roman"/>
          </w:rPr>
          <w:delText xml:space="preserve">bodied </w:delText>
        </w:r>
      </w:del>
      <w:r w:rsidR="00F94DC9">
        <w:rPr>
          <w:rFonts w:ascii="Times New Roman" w:eastAsia="Times New Roman" w:hAnsi="Times New Roman" w:cs="Times New Roman"/>
        </w:rPr>
        <w:t>croppers</w:t>
      </w:r>
      <w:r w:rsidR="00CC0F79">
        <w:rPr>
          <w:rFonts w:ascii="Times New Roman" w:eastAsia="Times New Roman" w:hAnsi="Times New Roman" w:cs="Times New Roman"/>
        </w:rPr>
        <w:t xml:space="preserve"> </w:t>
      </w:r>
      <w:ins w:id="70" w:author="Robinson, James (robins64)" w:date="2019-03-26T08:49:00Z">
        <w:r w:rsidR="000F78EF">
          <w:rPr>
            <w:rFonts w:ascii="Times New Roman" w:eastAsia="Times New Roman" w:hAnsi="Times New Roman" w:cs="Times New Roman"/>
          </w:rPr>
          <w:t xml:space="preserve">which are generally small and </w:t>
        </w:r>
      </w:ins>
      <w:ins w:id="71" w:author="Robinson, James (robins64)" w:date="2019-03-26T08:50:00Z">
        <w:r w:rsidR="000F78EF">
          <w:rPr>
            <w:rFonts w:ascii="Times New Roman" w:eastAsia="Times New Roman" w:hAnsi="Times New Roman" w:cs="Times New Roman"/>
          </w:rPr>
          <w:t xml:space="preserve">particularly </w:t>
        </w:r>
      </w:ins>
      <w:ins w:id="72" w:author="Robinson, James (robins64)" w:date="2019-03-26T08:49:00Z">
        <w:r w:rsidR="000F78EF">
          <w:rPr>
            <w:rFonts w:ascii="Times New Roman" w:eastAsia="Times New Roman" w:hAnsi="Times New Roman" w:cs="Times New Roman"/>
          </w:rPr>
          <w:t xml:space="preserve">dependent on the reef matrix for shelter </w:t>
        </w:r>
      </w:ins>
      <w:r w:rsidR="00CC0F79">
        <w:rPr>
          <w:rFonts w:ascii="Times New Roman" w:eastAsia="Times New Roman" w:hAnsi="Times New Roman" w:cs="Times New Roman"/>
        </w:rPr>
        <w:t>(</w:t>
      </w:r>
      <w:r w:rsidR="00CC0F79" w:rsidRPr="00F537E8">
        <w:rPr>
          <w:rFonts w:ascii="Times New Roman" w:eastAsia="Times New Roman" w:hAnsi="Times New Roman" w:cs="Times New Roman"/>
        </w:rPr>
        <w:t>REF</w:t>
      </w:r>
      <w:r w:rsidR="00CC0F79">
        <w:rPr>
          <w:rFonts w:ascii="Times New Roman" w:eastAsia="Times New Roman" w:hAnsi="Times New Roman" w:cs="Times New Roman"/>
        </w:rPr>
        <w:t>).</w:t>
      </w:r>
      <w:ins w:id="73" w:author="Robinson, James (robins64)" w:date="2019-03-26T08:52:00Z">
        <w:r w:rsidR="00E56805">
          <w:rPr>
            <w:rFonts w:ascii="Times New Roman" w:eastAsia="Times New Roman" w:hAnsi="Times New Roman" w:cs="Times New Roman"/>
          </w:rPr>
          <w:t xml:space="preserve"> SENTENCE ON STUDY SIZES</w:t>
        </w:r>
      </w:ins>
      <w:r w:rsidR="00CC0F79">
        <w:rPr>
          <w:rFonts w:ascii="Times New Roman" w:eastAsia="Times New Roman" w:hAnsi="Times New Roman" w:cs="Times New Roman"/>
        </w:rPr>
        <w:t xml:space="preserve"> </w:t>
      </w:r>
      <w:ins w:id="74" w:author="Robinson, James (robins64)" w:date="2019-03-26T08:51:00Z">
        <w:r w:rsidR="00E56805">
          <w:rPr>
            <w:rFonts w:ascii="Times New Roman" w:eastAsia="Times New Roman" w:hAnsi="Times New Roman" w:cs="Times New Roman"/>
          </w:rPr>
          <w:t>Thus, h</w:t>
        </w:r>
      </w:ins>
      <w:del w:id="75" w:author="Robinson, James (robins64)" w:date="2019-03-26T08:51:00Z">
        <w:r w:rsidR="0051718E" w:rsidDel="00E56805">
          <w:rPr>
            <w:rFonts w:ascii="Times New Roman" w:eastAsia="Times New Roman" w:hAnsi="Times New Roman" w:cs="Times New Roman"/>
          </w:rPr>
          <w:delText>H</w:delText>
        </w:r>
      </w:del>
      <w:r w:rsidR="00CC0F79">
        <w:rPr>
          <w:rFonts w:ascii="Times New Roman" w:eastAsia="Times New Roman" w:hAnsi="Times New Roman" w:cs="Times New Roman"/>
        </w:rPr>
        <w:t>erbivore assemblage structure is mediated by both habitat composition and fishing intensity,</w:t>
      </w:r>
      <w:r w:rsidR="0051718E">
        <w:rPr>
          <w:rFonts w:ascii="Times New Roman" w:eastAsia="Times New Roman" w:hAnsi="Times New Roman" w:cs="Times New Roman"/>
        </w:rPr>
        <w:t xml:space="preserve"> </w:t>
      </w:r>
      <w:del w:id="76" w:author="Robinson, James (robins64)" w:date="2019-03-26T08:51:00Z">
        <w:r w:rsidR="0051718E" w:rsidDel="00E56805">
          <w:rPr>
            <w:rFonts w:ascii="Times New Roman" w:eastAsia="Times New Roman" w:hAnsi="Times New Roman" w:cs="Times New Roman"/>
          </w:rPr>
          <w:delText xml:space="preserve">but </w:delText>
        </w:r>
      </w:del>
      <w:ins w:id="77" w:author="Robinson, James (robins64)" w:date="2019-03-26T08:51:00Z">
        <w:r w:rsidR="00E56805">
          <w:rPr>
            <w:rFonts w:ascii="Times New Roman" w:eastAsia="Times New Roman" w:hAnsi="Times New Roman" w:cs="Times New Roman"/>
          </w:rPr>
          <w:t>yet</w:t>
        </w:r>
        <w:r w:rsidR="00E56805">
          <w:rPr>
            <w:rFonts w:ascii="Times New Roman" w:eastAsia="Times New Roman" w:hAnsi="Times New Roman" w:cs="Times New Roman"/>
          </w:rPr>
          <w:t xml:space="preserve"> </w:t>
        </w:r>
      </w:ins>
      <w:del w:id="78" w:author="Robinson, James (robins64)" w:date="2019-03-26T08:52:00Z">
        <w:r w:rsidR="0051718E" w:rsidDel="00E56805">
          <w:rPr>
            <w:rFonts w:ascii="Times New Roman" w:eastAsia="Times New Roman" w:hAnsi="Times New Roman" w:cs="Times New Roman"/>
          </w:rPr>
          <w:delText xml:space="preserve">our understanding of </w:delText>
        </w:r>
      </w:del>
      <w:r w:rsidR="0051718E">
        <w:rPr>
          <w:rFonts w:ascii="Times New Roman" w:eastAsia="Times New Roman" w:hAnsi="Times New Roman" w:cs="Times New Roman"/>
        </w:rPr>
        <w:t xml:space="preserve">grazing functions </w:t>
      </w:r>
      <w:del w:id="79" w:author="Robinson, James (robins64)" w:date="2019-03-26T08:52:00Z">
        <w:r w:rsidR="0051718E" w:rsidDel="00E56805">
          <w:rPr>
            <w:rFonts w:ascii="Times New Roman" w:eastAsia="Times New Roman" w:hAnsi="Times New Roman" w:cs="Times New Roman"/>
          </w:rPr>
          <w:delText xml:space="preserve">varies especially at </w:delText>
        </w:r>
      </w:del>
      <w:ins w:id="80" w:author="Robinson, James (robins64)" w:date="2019-03-26T08:52:00Z">
        <w:r w:rsidR="00E56805">
          <w:rPr>
            <w:rFonts w:ascii="Times New Roman" w:eastAsia="Times New Roman" w:hAnsi="Times New Roman" w:cs="Times New Roman"/>
          </w:rPr>
          <w:t xml:space="preserve">are not well resolved at </w:t>
        </w:r>
      </w:ins>
      <w:del w:id="81" w:author="Robinson, James (robins64)" w:date="2019-03-26T08:52:00Z">
        <w:r w:rsidR="0051718E" w:rsidDel="00E56805">
          <w:rPr>
            <w:rFonts w:ascii="Times New Roman" w:eastAsia="Times New Roman" w:hAnsi="Times New Roman" w:cs="Times New Roman"/>
          </w:rPr>
          <w:delText xml:space="preserve">the </w:delText>
        </w:r>
        <w:r w:rsidR="00343FB4" w:rsidDel="00E56805">
          <w:rPr>
            <w:rFonts w:ascii="Times New Roman" w:eastAsia="Times New Roman" w:hAnsi="Times New Roman" w:cs="Times New Roman"/>
          </w:rPr>
          <w:delText>seascape</w:delText>
        </w:r>
        <w:r w:rsidR="00CC0F79" w:rsidDel="00E56805">
          <w:rPr>
            <w:rFonts w:ascii="Times New Roman" w:eastAsia="Times New Roman" w:hAnsi="Times New Roman" w:cs="Times New Roman"/>
          </w:rPr>
          <w:delText xml:space="preserve"> scale</w:delText>
        </w:r>
      </w:del>
      <w:ins w:id="82" w:author="Robinson, James (robins64)" w:date="2019-03-26T08:52:00Z">
        <w:r w:rsidR="00E56805">
          <w:rPr>
            <w:rFonts w:ascii="Times New Roman" w:eastAsia="Times New Roman" w:hAnsi="Times New Roman" w:cs="Times New Roman"/>
          </w:rPr>
          <w:t>macroecological scales</w:t>
        </w:r>
      </w:ins>
      <w:r w:rsidR="0051718E">
        <w:rPr>
          <w:rFonts w:ascii="Times New Roman" w:eastAsia="Times New Roman" w:hAnsi="Times New Roman" w:cs="Times New Roman"/>
        </w:rPr>
        <w:t>.</w:t>
      </w:r>
      <w:r w:rsidR="00CC0F79">
        <w:rPr>
          <w:rFonts w:ascii="Times New Roman" w:eastAsia="Times New Roman" w:hAnsi="Times New Roman" w:cs="Times New Roman"/>
        </w:rPr>
        <w:t xml:space="preserve"> </w:t>
      </w:r>
      <w:del w:id="83" w:author="Robinson, James (robins64)" w:date="2019-03-26T08:52:00Z">
        <w:r w:rsidR="0051718E" w:rsidDel="00E56805">
          <w:rPr>
            <w:rFonts w:ascii="Times New Roman" w:eastAsia="Times New Roman" w:hAnsi="Times New Roman" w:cs="Times New Roman"/>
          </w:rPr>
          <w:delText xml:space="preserve">To improve our knowledge of macroecological patterns in grazing functions, we need to disentangle </w:delText>
        </w:r>
        <w:r w:rsidR="00CC0F79" w:rsidDel="00E56805">
          <w:rPr>
            <w:rFonts w:ascii="Times New Roman" w:eastAsia="Times New Roman" w:hAnsi="Times New Roman" w:cs="Times New Roman"/>
          </w:rPr>
          <w:delText>bottom-up processes from anthropogenic influences.</w:delText>
        </w:r>
      </w:del>
    </w:p>
    <w:p w14:paraId="73343F25" w14:textId="08AA70F6"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Patterns in herbivore biomass are widely used to imply changes in herbivore functioning on coral reefs </w:t>
      </w:r>
      <w:hyperlink r:id="rId24">
        <w:r>
          <w:rPr>
            <w:rFonts w:ascii="Times New Roman" w:eastAsia="Times New Roman" w:hAnsi="Times New Roman" w:cs="Times New Roman"/>
            <w:color w:val="000000"/>
          </w:rPr>
          <w:t>(Nash et al. 2016; Robinson et al. 2018)</w:t>
        </w:r>
      </w:hyperlink>
      <w:r>
        <w:rPr>
          <w:rFonts w:ascii="Times New Roman" w:eastAsia="Times New Roman" w:hAnsi="Times New Roman" w:cs="Times New Roman"/>
        </w:rPr>
        <w:t xml:space="preserve">. However, biomass data overlooks size- and species-specific differences in feeding rates and roles and so measures of grazing impacts can be improved by integrating information on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to estimate grazing rates </w:t>
      </w:r>
      <w:hyperlink r:id="rId25">
        <w:r>
          <w:rPr>
            <w:rFonts w:ascii="Times New Roman" w:eastAsia="Times New Roman" w:hAnsi="Times New Roman" w:cs="Times New Roman"/>
            <w:color w:val="000000"/>
          </w:rPr>
          <w:t xml:space="preserve">(Bellwood and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1990; Bellwood et al. 2003)</w:t>
        </w:r>
      </w:hyperlink>
      <w:r>
        <w:rPr>
          <w:rFonts w:ascii="Times New Roman" w:eastAsia="Times New Roman" w:hAnsi="Times New Roman" w:cs="Times New Roman"/>
        </w:rPr>
        <w:t xml:space="preserve">. </w:t>
      </w:r>
      <w:ins w:id="84" w:author="Robinson, James (robins64)" w:date="2019-03-26T08:53:00Z">
        <w:r w:rsidR="0084257A">
          <w:rPr>
            <w:rFonts w:ascii="Times New Roman" w:eastAsia="Times New Roman" w:hAnsi="Times New Roman" w:cs="Times New Roman"/>
          </w:rPr>
          <w:t xml:space="preserve">Furthermore, </w:t>
        </w:r>
      </w:ins>
      <w:del w:id="85" w:author="Robinson, James (robins64)" w:date="2019-03-26T08:53:00Z">
        <w:r w:rsidDel="00D65FB1">
          <w:rPr>
            <w:rFonts w:ascii="Times New Roman" w:eastAsia="Times New Roman" w:hAnsi="Times New Roman" w:cs="Times New Roman"/>
          </w:rPr>
          <w:delText>Al</w:delText>
        </w:r>
      </w:del>
      <w:r>
        <w:rPr>
          <w:rFonts w:ascii="Times New Roman" w:eastAsia="Times New Roman" w:hAnsi="Times New Roman" w:cs="Times New Roman"/>
        </w:rPr>
        <w:t xml:space="preserve">though allometric grazing ~ body size relationships </w:t>
      </w:r>
      <w:hyperlink r:id="rId2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Lokrantz</w:t>
        </w:r>
        <w:proofErr w:type="spellEnd"/>
        <w:r>
          <w:rPr>
            <w:rFonts w:ascii="Times New Roman" w:eastAsia="Times New Roman" w:hAnsi="Times New Roman" w:cs="Times New Roman"/>
            <w:color w:val="000000"/>
          </w:rPr>
          <w:t xml:space="preserve"> et al. 2008; Nash et al. 2013)</w:t>
        </w:r>
      </w:hyperlink>
      <w:r>
        <w:rPr>
          <w:rFonts w:ascii="Times New Roman" w:eastAsia="Times New Roman" w:hAnsi="Times New Roman" w:cs="Times New Roman"/>
        </w:rPr>
        <w:t xml:space="preserve"> indicate that the functional role provided by larger species is disproportionately greater </w:t>
      </w:r>
      <w:hyperlink r:id="rId2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Bonaldo</w:t>
        </w:r>
        <w:proofErr w:type="spellEnd"/>
        <w:r>
          <w:rPr>
            <w:rFonts w:ascii="Times New Roman" w:eastAsia="Times New Roman" w:hAnsi="Times New Roman" w:cs="Times New Roman"/>
            <w:color w:val="000000"/>
          </w:rPr>
          <w:t xml:space="preserve"> and Bellwood 2008)</w:t>
        </w:r>
      </w:hyperlink>
      <w:r>
        <w:rPr>
          <w:rFonts w:ascii="Times New Roman" w:eastAsia="Times New Roman" w:hAnsi="Times New Roman" w:cs="Times New Roman"/>
        </w:rPr>
        <w:t xml:space="preserve">, grazing potential may also depend on community size structure. Because abundance decreases logarithmically with increasing body size, an assemblage of many small-bodied fish may be functionally equivalent to an assemblage of several large-bodied individuals </w:t>
      </w:r>
      <w:hyperlink r:id="rId28">
        <w:r>
          <w:rPr>
            <w:rFonts w:ascii="Times New Roman" w:eastAsia="Times New Roman" w:hAnsi="Times New Roman" w:cs="Times New Roman"/>
            <w:color w:val="1155CC"/>
            <w:u w:val="single"/>
          </w:rPr>
          <w:t>(</w:t>
        </w:r>
        <w:proofErr w:type="spellStart"/>
        <w:r>
          <w:rPr>
            <w:rFonts w:ascii="Times New Roman" w:eastAsia="Times New Roman" w:hAnsi="Times New Roman" w:cs="Times New Roman"/>
            <w:color w:val="1155CC"/>
            <w:u w:val="single"/>
          </w:rPr>
          <w:t>Munday</w:t>
        </w:r>
        <w:proofErr w:type="spellEnd"/>
        <w:r>
          <w:rPr>
            <w:rFonts w:ascii="Times New Roman" w:eastAsia="Times New Roman" w:hAnsi="Times New Roman" w:cs="Times New Roman"/>
            <w:color w:val="1155CC"/>
            <w:u w:val="single"/>
          </w:rPr>
          <w:t xml:space="preserve"> and Jones 1998; </w:t>
        </w:r>
        <w:proofErr w:type="spellStart"/>
        <w:r>
          <w:rPr>
            <w:rFonts w:ascii="Times New Roman" w:eastAsia="Times New Roman" w:hAnsi="Times New Roman" w:cs="Times New Roman"/>
            <w:color w:val="1155CC"/>
            <w:u w:val="single"/>
          </w:rPr>
          <w:t>Lokrantz</w:t>
        </w:r>
        <w:proofErr w:type="spellEnd"/>
        <w:r>
          <w:rPr>
            <w:rFonts w:ascii="Times New Roman" w:eastAsia="Times New Roman" w:hAnsi="Times New Roman" w:cs="Times New Roman"/>
            <w:color w:val="1155CC"/>
            <w:u w:val="single"/>
          </w:rPr>
          <w:t xml:space="preserve"> et al. 2008)</w:t>
        </w:r>
      </w:hyperlink>
      <w:r>
        <w:rPr>
          <w:rFonts w:ascii="Times New Roman" w:eastAsia="Times New Roman" w:hAnsi="Times New Roman" w:cs="Times New Roman"/>
        </w:rPr>
        <w:t xml:space="preserve">. </w:t>
      </w:r>
      <w:ins w:id="86" w:author="Robinson, James (robins64)" w:date="2019-03-26T08:53:00Z">
        <w:r w:rsidR="004E5944">
          <w:rPr>
            <w:rFonts w:ascii="Times New Roman" w:eastAsia="Times New Roman" w:hAnsi="Times New Roman" w:cs="Times New Roman"/>
          </w:rPr>
          <w:t>Indeed,</w:t>
        </w:r>
      </w:ins>
      <w:del w:id="87" w:author="Robinson, James (robins64)" w:date="2019-03-26T08:54:00Z">
        <w:r w:rsidDel="004E5944">
          <w:rPr>
            <w:rFonts w:ascii="Times New Roman" w:eastAsia="Times New Roman" w:hAnsi="Times New Roman" w:cs="Times New Roman"/>
          </w:rPr>
          <w:delText>S</w:delText>
        </w:r>
      </w:del>
      <w:del w:id="88" w:author="Robinson, James (robins64)" w:date="2019-03-26T08:55:00Z">
        <w:r w:rsidDel="004E5944">
          <w:rPr>
            <w:rFonts w:ascii="Times New Roman" w:eastAsia="Times New Roman" w:hAnsi="Times New Roman" w:cs="Times New Roman"/>
          </w:rPr>
          <w:delText xml:space="preserve">hifts in size structure </w:delText>
        </w:r>
      </w:del>
      <w:del w:id="89" w:author="Robinson, James (robins64)" w:date="2019-03-26T08:54:00Z">
        <w:r w:rsidDel="004E5944">
          <w:rPr>
            <w:rFonts w:ascii="Times New Roman" w:eastAsia="Times New Roman" w:hAnsi="Times New Roman" w:cs="Times New Roman"/>
          </w:rPr>
          <w:delText xml:space="preserve">typically occur on reefs where </w:delText>
        </w:r>
      </w:del>
      <w:ins w:id="90" w:author="Robinson, James (robins64)" w:date="2019-03-26T08:54:00Z">
        <w:r w:rsidR="004E5944">
          <w:rPr>
            <w:rFonts w:ascii="Times New Roman" w:eastAsia="Times New Roman" w:hAnsi="Times New Roman" w:cs="Times New Roman"/>
          </w:rPr>
          <w:t xml:space="preserve"> </w:t>
        </w:r>
      </w:ins>
      <w:r>
        <w:rPr>
          <w:rFonts w:ascii="Times New Roman" w:eastAsia="Times New Roman" w:hAnsi="Times New Roman" w:cs="Times New Roman"/>
        </w:rPr>
        <w:t>size-selective exploitation</w:t>
      </w:r>
      <w:ins w:id="91" w:author="Robinson, James (robins64)" w:date="2019-03-26T08:55:00Z">
        <w:r w:rsidR="004E5944">
          <w:rPr>
            <w:rFonts w:ascii="Times New Roman" w:eastAsia="Times New Roman" w:hAnsi="Times New Roman" w:cs="Times New Roman"/>
          </w:rPr>
          <w:t xml:space="preserve"> which</w:t>
        </w:r>
      </w:ins>
      <w:r>
        <w:rPr>
          <w:rFonts w:ascii="Times New Roman" w:eastAsia="Times New Roman" w:hAnsi="Times New Roman" w:cs="Times New Roman"/>
        </w:rPr>
        <w:t xml:space="preserve"> removes larger individuals </w:t>
      </w:r>
      <w:hyperlink r:id="rId29">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and species (Taylor et al. 2014)</w:t>
      </w:r>
      <w:ins w:id="92" w:author="Robinson, James (robins64)" w:date="2019-03-26T08:55:00Z">
        <w:r w:rsidR="004E5944">
          <w:rPr>
            <w:rFonts w:ascii="Times New Roman" w:eastAsia="Times New Roman" w:hAnsi="Times New Roman" w:cs="Times New Roman"/>
          </w:rPr>
          <w:t xml:space="preserve"> has led to shifts in community size structure</w:t>
        </w:r>
      </w:ins>
      <w:r>
        <w:rPr>
          <w:rFonts w:ascii="Times New Roman" w:eastAsia="Times New Roman" w:hAnsi="Times New Roman" w:cs="Times New Roman"/>
        </w:rPr>
        <w:t xml:space="preserve">, but </w:t>
      </w:r>
      <w:del w:id="93" w:author="Robinson, James (robins64)" w:date="2019-03-26T08:55:00Z">
        <w:r w:rsidDel="004E5944">
          <w:rPr>
            <w:rFonts w:ascii="Times New Roman" w:eastAsia="Times New Roman" w:hAnsi="Times New Roman" w:cs="Times New Roman"/>
          </w:rPr>
          <w:delText xml:space="preserve">the </w:delText>
        </w:r>
      </w:del>
      <w:r>
        <w:rPr>
          <w:rFonts w:ascii="Times New Roman" w:eastAsia="Times New Roman" w:hAnsi="Times New Roman" w:cs="Times New Roman"/>
        </w:rPr>
        <w:t>link</w:t>
      </w:r>
      <w:ins w:id="94" w:author="Robinson, James (robins64)" w:date="2019-03-26T08:55:00Z">
        <w:r w:rsidR="004E5944">
          <w:rPr>
            <w:rFonts w:ascii="Times New Roman" w:eastAsia="Times New Roman" w:hAnsi="Times New Roman" w:cs="Times New Roman"/>
          </w:rPr>
          <w:t>s</w:t>
        </w:r>
      </w:ins>
      <w:r>
        <w:rPr>
          <w:rFonts w:ascii="Times New Roman" w:eastAsia="Times New Roman" w:hAnsi="Times New Roman" w:cs="Times New Roman"/>
        </w:rPr>
        <w:t xml:space="preserve"> between size distribution and grazing rate </w:t>
      </w:r>
      <w:del w:id="95" w:author="Robinson, James (robins64)" w:date="2019-03-26T08:55:00Z">
        <w:r w:rsidDel="004E5944">
          <w:rPr>
            <w:rFonts w:ascii="Times New Roman" w:eastAsia="Times New Roman" w:hAnsi="Times New Roman" w:cs="Times New Roman"/>
          </w:rPr>
          <w:delText xml:space="preserve">is </w:delText>
        </w:r>
      </w:del>
      <w:ins w:id="96" w:author="Robinson, James (robins64)" w:date="2019-03-26T08:55:00Z">
        <w:r w:rsidR="004E5944">
          <w:rPr>
            <w:rFonts w:ascii="Times New Roman" w:eastAsia="Times New Roman" w:hAnsi="Times New Roman" w:cs="Times New Roman"/>
          </w:rPr>
          <w:t xml:space="preserve">are </w:t>
        </w:r>
      </w:ins>
      <w:del w:id="97" w:author="Robinson, James (robins64)" w:date="2019-03-26T08:55:00Z">
        <w:r w:rsidDel="004E5944">
          <w:rPr>
            <w:rFonts w:ascii="Times New Roman" w:eastAsia="Times New Roman" w:hAnsi="Times New Roman" w:cs="Times New Roman"/>
          </w:rPr>
          <w:delText>unknown</w:delText>
        </w:r>
      </w:del>
      <w:ins w:id="98" w:author="Robinson, James (robins64)" w:date="2019-03-26T08:55:00Z">
        <w:r w:rsidR="004E5944">
          <w:rPr>
            <w:rFonts w:ascii="Times New Roman" w:eastAsia="Times New Roman" w:hAnsi="Times New Roman" w:cs="Times New Roman"/>
          </w:rPr>
          <w:t>unexplored</w:t>
        </w:r>
      </w:ins>
      <w:r>
        <w:rPr>
          <w:rFonts w:ascii="Times New Roman" w:eastAsia="Times New Roman" w:hAnsi="Times New Roman" w:cs="Times New Roman"/>
        </w:rPr>
        <w:t>. Irrespective of body size, assemblage-level grazing rates may also depend on species composition, whereby functional impact varies according to species</w:t>
      </w:r>
      <w:ins w:id="99" w:author="Robinson, James (robins64)" w:date="2019-03-26T08:56:00Z">
        <w:r w:rsidR="00B10CF5">
          <w:rPr>
            <w:rFonts w:ascii="Times New Roman" w:eastAsia="Times New Roman" w:hAnsi="Times New Roman" w:cs="Times New Roman"/>
          </w:rPr>
          <w:t>’</w:t>
        </w:r>
      </w:ins>
      <w:del w:id="100" w:author="Robinson, James (robins64)" w:date="2019-03-26T08:55:00Z">
        <w:r w:rsidDel="00B10CF5">
          <w:rPr>
            <w:rFonts w:ascii="Times New Roman" w:eastAsia="Times New Roman" w:hAnsi="Times New Roman" w:cs="Times New Roman"/>
          </w:rPr>
          <w:delText>’</w:delText>
        </w:r>
      </w:del>
      <w:r>
        <w:rPr>
          <w:rFonts w:ascii="Times New Roman" w:eastAsia="Times New Roman" w:hAnsi="Times New Roman" w:cs="Times New Roman"/>
        </w:rPr>
        <w:t xml:space="preserve"> relative abundance</w:t>
      </w:r>
      <w:ins w:id="101" w:author="Robinson, James (robins64)" w:date="2019-03-26T08:55:00Z">
        <w:r w:rsidR="00B10CF5">
          <w:rPr>
            <w:rFonts w:ascii="Times New Roman" w:eastAsia="Times New Roman" w:hAnsi="Times New Roman" w:cs="Times New Roman"/>
          </w:rPr>
          <w:t>s</w:t>
        </w:r>
      </w:ins>
      <w:r>
        <w:rPr>
          <w:rFonts w:ascii="Times New Roman" w:eastAsia="Times New Roman" w:hAnsi="Times New Roman" w:cs="Times New Roman"/>
        </w:rPr>
        <w:t xml:space="preserve"> and interspecific variation in bite rates </w:t>
      </w:r>
      <w:hyperlink r:id="rId30">
        <w:r>
          <w:rPr>
            <w:rFonts w:ascii="Times New Roman" w:eastAsia="Times New Roman" w:hAnsi="Times New Roman" w:cs="Times New Roman"/>
            <w:color w:val="000000"/>
          </w:rPr>
          <w:t>(Hoey and Bellwood 2008)</w:t>
        </w:r>
      </w:hyperlink>
      <w:r>
        <w:rPr>
          <w:rFonts w:ascii="Times New Roman" w:eastAsia="Times New Roman" w:hAnsi="Times New Roman" w:cs="Times New Roman"/>
        </w:rPr>
        <w:t xml:space="preserve">. Thus, the relationship between fishing pressure and grazing function is influenced by the species composition and size structure of the herbivore assemblage, which implies that habitat- or fishing-induced shifts in biomass distributions and assemblage compositions can result in a disproportionate loss of function, thereby causing biomass ~ function relationships to become decoupled. Despite the critical role of herbivory in determining benthic responses to disturbance </w:t>
      </w:r>
      <w:hyperlink r:id="rId31">
        <w:r>
          <w:rPr>
            <w:rFonts w:ascii="Times New Roman" w:eastAsia="Times New Roman" w:hAnsi="Times New Roman" w:cs="Times New Roman"/>
            <w:color w:val="000000"/>
          </w:rPr>
          <w:t>(Nash et al. 2016)</w:t>
        </w:r>
      </w:hyperlink>
      <w:r>
        <w:rPr>
          <w:rFonts w:ascii="Times New Roman" w:eastAsia="Times New Roman" w:hAnsi="Times New Roman" w:cs="Times New Roman"/>
        </w:rPr>
        <w:t xml:space="preserve">, </w:t>
      </w:r>
      <w:commentRangeStart w:id="102"/>
      <w:r>
        <w:rPr>
          <w:rFonts w:ascii="Times New Roman" w:eastAsia="Times New Roman" w:hAnsi="Times New Roman" w:cs="Times New Roman"/>
        </w:rPr>
        <w:t xml:space="preserve">the direction and strength of biomass ~ function relationships under different habitat and fishing pressure remains unmeasured at large spatial scales. </w:t>
      </w:r>
      <w:commentRangeEnd w:id="102"/>
      <w:r w:rsidR="00FD0E04">
        <w:rPr>
          <w:rStyle w:val="CommentReference"/>
        </w:rPr>
        <w:commentReference w:id="102"/>
      </w:r>
    </w:p>
    <w:p w14:paraId="36675937" w14:textId="50E302D1"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Here, we combine underwater visual census (UVC) data with herbivore feeding observations across four regions in the Indo-Pacific to assess the drivers of herbivore functioning on coral reefs at a macroecological spatial scale (Fig. 1). Our large spatial scale analysis uses UVC data that was collected at reefs spanning a benthic gradient from coral to macroalgal dominance and a fishing gradient from open-access fisheries to </w:t>
      </w:r>
      <w:del w:id="103" w:author="Robinson, James (robins64)" w:date="2019-03-26T08:56:00Z">
        <w:r w:rsidDel="00853175">
          <w:rPr>
            <w:rFonts w:ascii="Times New Roman" w:eastAsia="Times New Roman" w:hAnsi="Times New Roman" w:cs="Times New Roman"/>
          </w:rPr>
          <w:delText>marine protected areas (MPA)</w:delText>
        </w:r>
      </w:del>
      <w:ins w:id="104" w:author="Robinson, James (robins64)" w:date="2019-03-26T08:56:00Z">
        <w:r w:rsidR="00853175">
          <w:rPr>
            <w:rFonts w:ascii="Times New Roman" w:eastAsia="Times New Roman" w:hAnsi="Times New Roman" w:cs="Times New Roman"/>
          </w:rPr>
          <w:t>no-take fishing zones</w:t>
        </w:r>
      </w:ins>
      <w:bookmarkStart w:id="105" w:name="_GoBack"/>
      <w:bookmarkEnd w:id="105"/>
      <w:r>
        <w:rPr>
          <w:rFonts w:ascii="Times New Roman" w:eastAsia="Times New Roman" w:hAnsi="Times New Roman" w:cs="Times New Roman"/>
        </w:rPr>
        <w:t xml:space="preserve"> and near-pristine wilderness areas </w:t>
      </w:r>
      <w:hyperlink r:id="rId32">
        <w:r>
          <w:rPr>
            <w:rFonts w:ascii="Times New Roman" w:eastAsia="Times New Roman" w:hAnsi="Times New Roman" w:cs="Times New Roman"/>
            <w:color w:val="000000"/>
          </w:rPr>
          <w:t xml:space="preserve">(Graham and McClanahan </w:t>
        </w:r>
        <w:r>
          <w:rPr>
            <w:rFonts w:ascii="Times New Roman" w:eastAsia="Times New Roman" w:hAnsi="Times New Roman" w:cs="Times New Roman"/>
            <w:color w:val="000000"/>
          </w:rPr>
          <w:lastRenderedPageBreak/>
          <w:t>2013)</w:t>
        </w:r>
      </w:hyperlink>
      <w:r>
        <w:rPr>
          <w:rFonts w:ascii="Times New Roman" w:eastAsia="Times New Roman" w:hAnsi="Times New Roman" w:cs="Times New Roman"/>
        </w:rPr>
        <w:t xml:space="preserve">. We ask the questions: 1) How does fishing pressure and benthic composition influence the functioning of two major functional feeding groups (croppers and scrapers)? 2) Does grazing function scale consistently with herbivore biomass? 3) Does the composition and size structure of herbivore communities cause grazing function to decouple from grazing biomass? </w:t>
      </w:r>
    </w:p>
    <w:p w14:paraId="35D666AD" w14:textId="77777777" w:rsidR="00C65FB8" w:rsidRDefault="00C65FB8">
      <w:pPr>
        <w:spacing w:line="360" w:lineRule="auto"/>
        <w:rPr>
          <w:rFonts w:ascii="Times New Roman" w:eastAsia="Times New Roman" w:hAnsi="Times New Roman" w:cs="Times New Roman"/>
        </w:rPr>
      </w:pPr>
    </w:p>
    <w:p w14:paraId="7D2DD090"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1A71CB8" w14:textId="77777777" w:rsidR="00C65FB8" w:rsidRDefault="00C65FB8">
      <w:pPr>
        <w:spacing w:line="360" w:lineRule="auto"/>
        <w:rPr>
          <w:rFonts w:ascii="Times New Roman" w:eastAsia="Times New Roman" w:hAnsi="Times New Roman" w:cs="Times New Roman"/>
        </w:rPr>
      </w:pPr>
    </w:p>
    <w:p w14:paraId="6305BB26"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Survey methods</w:t>
      </w:r>
    </w:p>
    <w:p w14:paraId="6DE987C1" w14:textId="731279D0"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Fish surveys were point counts of 7 m radius (Seychelles) or belt transects of 50 m length (Maldives,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GBR) conducted on hard-bottom reef slope habitat at 3-8 m depth. Surveys were designed to </w:t>
      </w:r>
      <w:proofErr w:type="spellStart"/>
      <w:r>
        <w:rPr>
          <w:rFonts w:ascii="Times New Roman" w:eastAsia="Times New Roman" w:hAnsi="Times New Roman" w:cs="Times New Roman"/>
        </w:rPr>
        <w:t>minimise</w:t>
      </w:r>
      <w:proofErr w:type="spellEnd"/>
      <w:r>
        <w:rPr>
          <w:rFonts w:ascii="Times New Roman" w:eastAsia="Times New Roman" w:hAnsi="Times New Roman" w:cs="Times New Roman"/>
        </w:rPr>
        <w:t xml:space="preserve"> diver avoidance or attracting fish. In point counts, large mobile species were censused before smaller territorial species. In belt transects, large mobile fish were surveyed in one direction for a 5 m transect width, and small site-attached species were recorded in the opposite direction for a 2 m transect width. For both survey types, all diurnal, non-cryptic (&gt;8 cm) reef-associated fish were counted and sized to the nearest </w:t>
      </w:r>
      <w:proofErr w:type="spellStart"/>
      <w:r>
        <w:rPr>
          <w:rFonts w:ascii="Times New Roman" w:eastAsia="Times New Roman" w:hAnsi="Times New Roman" w:cs="Times New Roman"/>
        </w:rPr>
        <w:t>centimetre</w:t>
      </w:r>
      <w:proofErr w:type="spellEnd"/>
      <w:r>
        <w:rPr>
          <w:rFonts w:ascii="Times New Roman" w:eastAsia="Times New Roman" w:hAnsi="Times New Roman" w:cs="Times New Roman"/>
        </w:rPr>
        <w:t xml:space="preserve"> (total length, TL). TL measurements were calibrated by estimating the length of sections of PVC pipe and comparing it to their known length prior to data collection each day. All fish sizes (total length, cm) were then converted to body mass (grams) using published length ~ weight relationships </w:t>
      </w:r>
      <w:hyperlink r:id="rId33">
        <w:r>
          <w:rPr>
            <w:rFonts w:ascii="Times New Roman" w:eastAsia="Times New Roman" w:hAnsi="Times New Roman" w:cs="Times New Roman"/>
            <w:color w:val="000000"/>
          </w:rPr>
          <w:t xml:space="preserve">(Froese and </w:t>
        </w:r>
        <w:proofErr w:type="spellStart"/>
        <w:r>
          <w:rPr>
            <w:rFonts w:ascii="Times New Roman" w:eastAsia="Times New Roman" w:hAnsi="Times New Roman" w:cs="Times New Roman"/>
            <w:color w:val="000000"/>
          </w:rPr>
          <w:t>Pauly</w:t>
        </w:r>
        <w:proofErr w:type="spellEnd"/>
        <w:r>
          <w:rPr>
            <w:rFonts w:ascii="Times New Roman" w:eastAsia="Times New Roman" w:hAnsi="Times New Roman" w:cs="Times New Roman"/>
            <w:color w:val="000000"/>
          </w:rPr>
          <w:t xml:space="preserve"> 2018)</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by survey area to give species-level biomass estimates that were comparable across datasets (kg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The UVC dataset included 101 herbivore species, with 11 species common to all four regions (Table S1). Although we combined two UVC methods to estimate fish biomass, point counts and belt transects give comparable biomass estimates </w:t>
      </w:r>
      <w:hyperlink r:id="rId3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Samoilys</w:t>
        </w:r>
        <w:proofErr w:type="spellEnd"/>
        <w:r>
          <w:rPr>
            <w:rFonts w:ascii="Times New Roman" w:eastAsia="Times New Roman" w:hAnsi="Times New Roman" w:cs="Times New Roman"/>
            <w:color w:val="000000"/>
          </w:rPr>
          <w:t xml:space="preserve"> and Carlos 2000)</w:t>
        </w:r>
      </w:hyperlink>
      <w:r>
        <w:rPr>
          <w:rFonts w:ascii="Times New Roman" w:eastAsia="Times New Roman" w:hAnsi="Times New Roman" w:cs="Times New Roman"/>
        </w:rPr>
        <w:t>.</w:t>
      </w:r>
      <w:r w:rsidRPr="00CC0F79">
        <w:rPr>
          <w:rFonts w:ascii="Times New Roman" w:eastAsia="Times New Roman" w:hAnsi="Times New Roman" w:cs="Times New Roman"/>
        </w:rPr>
        <w:t xml:space="preserve"> </w:t>
      </w:r>
      <w:r>
        <w:rPr>
          <w:rFonts w:ascii="Times New Roman" w:eastAsia="Times New Roman" w:hAnsi="Times New Roman" w:cs="Times New Roman"/>
        </w:rPr>
        <w:t xml:space="preserve">Observation error and bias were </w:t>
      </w:r>
      <w:proofErr w:type="spellStart"/>
      <w:r>
        <w:rPr>
          <w:rFonts w:ascii="Times New Roman" w:eastAsia="Times New Roman" w:hAnsi="Times New Roman" w:cs="Times New Roman"/>
        </w:rPr>
        <w:t>minimised</w:t>
      </w:r>
      <w:proofErr w:type="spellEnd"/>
      <w:r>
        <w:rPr>
          <w:rFonts w:ascii="Times New Roman" w:eastAsia="Times New Roman" w:hAnsi="Times New Roman" w:cs="Times New Roman"/>
        </w:rPr>
        <w:t xml:space="preserve"> because one observer (NAJG) performed all fish surveys.</w:t>
      </w:r>
    </w:p>
    <w:p w14:paraId="3309E6FB" w14:textId="77777777" w:rsidR="00C65FB8" w:rsidRDefault="00C65FB8">
      <w:pPr>
        <w:spacing w:line="360" w:lineRule="auto"/>
        <w:rPr>
          <w:rFonts w:ascii="Times New Roman" w:eastAsia="Times New Roman" w:hAnsi="Times New Roman" w:cs="Times New Roman"/>
        </w:rPr>
      </w:pPr>
    </w:p>
    <w:p w14:paraId="1DEF0C5E" w14:textId="6DF6B393"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Following fish surveys, benthic habitat composition was surveyed with eight 10 m line intercept transects (Seychelles), or 50 m point intercept (benthos recorded every 50 cm) transects (Maldi</w:t>
      </w:r>
      <w:r w:rsidR="00AF0AFA">
        <w:rPr>
          <w:rFonts w:ascii="Times New Roman" w:eastAsia="Times New Roman" w:hAnsi="Times New Roman" w:cs="Times New Roman"/>
        </w:rPr>
        <w:t>v</w:t>
      </w:r>
      <w:r>
        <w:rPr>
          <w:rFonts w:ascii="Times New Roman" w:eastAsia="Times New Roman" w:hAnsi="Times New Roman" w:cs="Times New Roman"/>
        </w:rPr>
        <w:t xml:space="preserve">es,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and Great Barrier Reef). Taxa were grouped into broad functional groups (e.g. CCA, macroalgae, turf algae) and, if they were hard corals, identified to genus level. The structural complexity of the reef was visually estimated on a six-point scale, ranging from 0 (no vertical relief) to 5 (complex habitat with caves and overhangs) </w:t>
      </w:r>
      <w:hyperlink r:id="rId35">
        <w:r>
          <w:rPr>
            <w:rFonts w:ascii="Times New Roman" w:eastAsia="Times New Roman" w:hAnsi="Times New Roman" w:cs="Times New Roman"/>
            <w:color w:val="000000"/>
          </w:rPr>
          <w:t>(Polunin and Roberts 1993)</w:t>
        </w:r>
      </w:hyperlink>
      <w:r>
        <w:rPr>
          <w:rFonts w:ascii="Times New Roman" w:eastAsia="Times New Roman" w:hAnsi="Times New Roman" w:cs="Times New Roman"/>
        </w:rPr>
        <w:t xml:space="preserve">, which correlates strongly with a range of other methods for capturing the structural complexity of coral reefs </w:t>
      </w:r>
      <w:hyperlink r:id="rId36">
        <w:r>
          <w:rPr>
            <w:rFonts w:ascii="Times New Roman" w:eastAsia="Times New Roman" w:hAnsi="Times New Roman" w:cs="Times New Roman"/>
            <w:color w:val="000000"/>
          </w:rPr>
          <w:t>(Wilson et al. 2007)</w:t>
        </w:r>
      </w:hyperlink>
      <w:r>
        <w:rPr>
          <w:rFonts w:ascii="Times New Roman" w:eastAsia="Times New Roman" w:hAnsi="Times New Roman" w:cs="Times New Roman"/>
        </w:rPr>
        <w:t xml:space="preserve">., except for benthic surveys in Seychelles (SW). Survey methods and site descriptions for each region are described in the Supplementary Material. </w:t>
      </w:r>
    </w:p>
    <w:p w14:paraId="76BA3C2D" w14:textId="77777777" w:rsidR="00C65FB8" w:rsidRDefault="00C65FB8">
      <w:pPr>
        <w:spacing w:line="360" w:lineRule="auto"/>
        <w:rPr>
          <w:rFonts w:ascii="Times New Roman" w:eastAsia="Times New Roman" w:hAnsi="Times New Roman" w:cs="Times New Roman"/>
        </w:rPr>
      </w:pPr>
    </w:p>
    <w:p w14:paraId="61A375D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lastRenderedPageBreak/>
        <w:t>Herbivore feeding observations</w:t>
      </w:r>
    </w:p>
    <w:p w14:paraId="56EDB8AA" w14:textId="77777777" w:rsidR="00C65FB8" w:rsidRDefault="00C65FB8">
      <w:pPr>
        <w:spacing w:line="360" w:lineRule="auto"/>
        <w:rPr>
          <w:rFonts w:ascii="Times New Roman" w:eastAsia="Times New Roman" w:hAnsi="Times New Roman" w:cs="Times New Roman"/>
        </w:rPr>
      </w:pPr>
    </w:p>
    <w:p w14:paraId="78D224A0"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Feeding observations of Indo-Pacific herbivores provided species-level estimates on bite rates and, for scrapers, bite volumes. Surveys were conducted in the Red Sea (AH), Indonesia (AH), and GBR (AH and AGL). We only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feeding observations for species observed in the UVC dataset (39). For each observed fish, we estimated the average feeding rate (bites per minute). For scrapers, we also estimated the average bite scar size. We define an individuals' functional impact by its feeding intensity (bite rate). By using in situ feeding observations that track fish forays, our approach accounts for variation in feeding frequency (the timing and distance of feeding forays) </w:t>
      </w:r>
      <w:hyperlink r:id="rId37">
        <w:r>
          <w:rPr>
            <w:rFonts w:ascii="Times New Roman" w:eastAsia="Times New Roman" w:hAnsi="Times New Roman" w:cs="Times New Roman"/>
            <w:color w:val="000000"/>
          </w:rPr>
          <w:t>(Nash et al. 2013)</w:t>
        </w:r>
      </w:hyperlink>
      <w:r>
        <w:rPr>
          <w:rFonts w:ascii="Times New Roman" w:eastAsia="Times New Roman" w:hAnsi="Times New Roman" w:cs="Times New Roman"/>
        </w:rPr>
        <w:t xml:space="preserve">. </w:t>
      </w:r>
    </w:p>
    <w:p w14:paraId="30D40A48" w14:textId="77777777" w:rsidR="00C65FB8" w:rsidRDefault="00C65FB8">
      <w:pPr>
        <w:spacing w:line="360" w:lineRule="auto"/>
        <w:rPr>
          <w:rFonts w:ascii="Times New Roman" w:eastAsia="Times New Roman" w:hAnsi="Times New Roman" w:cs="Times New Roman"/>
        </w:rPr>
      </w:pPr>
    </w:p>
    <w:p w14:paraId="519B453F"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Ecological variable processing</w:t>
      </w:r>
    </w:p>
    <w:p w14:paraId="4CBC5A9A" w14:textId="77777777" w:rsidR="00C65FB8" w:rsidRDefault="00C65FB8">
      <w:pPr>
        <w:spacing w:line="360" w:lineRule="auto"/>
        <w:rPr>
          <w:rFonts w:ascii="Times New Roman" w:eastAsia="Times New Roman" w:hAnsi="Times New Roman" w:cs="Times New Roman"/>
        </w:rPr>
      </w:pPr>
    </w:p>
    <w:p w14:paraId="70ECA22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Herbivore species were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as croppers or scrapers according to published diet observations (Froese &amp;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2018) and observations of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t>
      </w:r>
      <w:hyperlink r:id="rId38">
        <w:r>
          <w:rPr>
            <w:rFonts w:ascii="Times New Roman" w:eastAsia="Times New Roman" w:hAnsi="Times New Roman" w:cs="Times New Roman"/>
            <w:color w:val="000000"/>
          </w:rPr>
          <w:t>(Green and Bellwood 2009)</w:t>
        </w:r>
      </w:hyperlink>
      <w:r>
        <w:rPr>
          <w:rFonts w:ascii="Times New Roman" w:eastAsia="Times New Roman" w:hAnsi="Times New Roman" w:cs="Times New Roman"/>
        </w:rPr>
        <w:t xml:space="preserve">. Croppers were defined as species feeding primarily on the </w:t>
      </w:r>
      <w:proofErr w:type="spellStart"/>
      <w:r>
        <w:rPr>
          <w:rFonts w:ascii="Times New Roman" w:eastAsia="Times New Roman" w:hAnsi="Times New Roman" w:cs="Times New Roman"/>
        </w:rPr>
        <w:t>epilithial</w:t>
      </w:r>
      <w:proofErr w:type="spellEnd"/>
      <w:r>
        <w:rPr>
          <w:rFonts w:ascii="Times New Roman" w:eastAsia="Times New Roman" w:hAnsi="Times New Roman" w:cs="Times New Roman"/>
        </w:rPr>
        <w:t xml:space="preserve"> algal matrix (EAM) including detritus, turf algae, and scrapers as species feeding primarily on exposed coral substrate </w:t>
      </w:r>
      <w:hyperlink r:id="rId3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2002; Howard </w:t>
        </w:r>
        <w:proofErr w:type="spellStart"/>
        <w:r>
          <w:rPr>
            <w:rFonts w:ascii="Times New Roman" w:eastAsia="Times New Roman" w:hAnsi="Times New Roman" w:cs="Times New Roman"/>
            <w:color w:val="000000"/>
          </w:rPr>
          <w:t>Choat</w:t>
        </w:r>
        <w:proofErr w:type="spellEnd"/>
        <w:r>
          <w:rPr>
            <w:rFonts w:ascii="Times New Roman" w:eastAsia="Times New Roman" w:hAnsi="Times New Roman" w:cs="Times New Roman"/>
            <w:color w:val="000000"/>
          </w:rPr>
          <w:t xml:space="preserve"> et al. 2004)</w:t>
        </w:r>
      </w:hyperlink>
      <w:r>
        <w:rPr>
          <w:rFonts w:ascii="Times New Roman" w:eastAsia="Times New Roman" w:hAnsi="Times New Roman" w:cs="Times New Roman"/>
        </w:rPr>
        <w:t xml:space="preserve"> (Table S1). By targeting live corals and removing larger portions of reef substrate, large ‘excavating’ scraper species also contribute to coral predation </w:t>
      </w:r>
      <w:hyperlink r:id="rId4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Doropoulos</w:t>
        </w:r>
        <w:proofErr w:type="spellEnd"/>
        <w:r>
          <w:rPr>
            <w:rFonts w:ascii="Times New Roman" w:eastAsia="Times New Roman" w:hAnsi="Times New Roman" w:cs="Times New Roman"/>
            <w:color w:val="000000"/>
          </w:rPr>
          <w:t xml:space="preserve"> et al. 2012)</w:t>
        </w:r>
      </w:hyperlink>
      <w:r>
        <w:rPr>
          <w:rFonts w:ascii="Times New Roman" w:eastAsia="Times New Roman" w:hAnsi="Times New Roman" w:cs="Times New Roman"/>
        </w:rPr>
        <w:t xml:space="preserve"> and </w:t>
      </w:r>
      <w:proofErr w:type="spellStart"/>
      <w:r>
        <w:rPr>
          <w:rFonts w:ascii="Times New Roman" w:eastAsia="Times New Roman" w:hAnsi="Times New Roman" w:cs="Times New Roman"/>
        </w:rPr>
        <w:t>bioerosion</w:t>
      </w:r>
      <w:proofErr w:type="spellEnd"/>
      <w:r>
        <w:rPr>
          <w:rFonts w:ascii="Times New Roman" w:eastAsia="Times New Roman" w:hAnsi="Times New Roman" w:cs="Times New Roman"/>
        </w:rPr>
        <w:t xml:space="preserve"> (Bellwood et al. 2011) but, because feeding observations did not record scar depth, we include these species in the scraper group and define scraping function as potential area grazed. </w:t>
      </w:r>
    </w:p>
    <w:p w14:paraId="4116AF8E" w14:textId="77777777" w:rsidR="00C65FB8" w:rsidRDefault="00C65FB8">
      <w:pPr>
        <w:spacing w:line="360" w:lineRule="auto"/>
        <w:rPr>
          <w:rFonts w:ascii="Times New Roman" w:eastAsia="Times New Roman" w:hAnsi="Times New Roman" w:cs="Times New Roman"/>
        </w:rPr>
      </w:pPr>
    </w:p>
    <w:p w14:paraId="1E59A35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defined grazing functions separately for each functional group, and used feeding observations to convert UVC biomass estimates into the total grazing potential of croppers and scrapers. We used a Bayesian hierarchical modelling framework that estimates species- and genera-level functional rates, which allowed us to estimate grazing rates for UVC species which were not observed in feeding surveys (63). Cropper function was quantified in terms of potential feeding intensity, measured as the total number of bites per minute and derived from a predictive model which accounted for species- and genera-specific bite rates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1,2)</w:t>
      </w:r>
    </w:p>
    <w:p w14:paraId="6FDC28C1" w14:textId="77777777" w:rsidR="00C65FB8" w:rsidRDefault="00C65FB8">
      <w:pPr>
        <w:spacing w:line="360" w:lineRule="auto"/>
        <w:ind w:firstLine="720"/>
        <w:rPr>
          <w:rFonts w:ascii="Times New Roman" w:eastAsia="Times New Roman" w:hAnsi="Times New Roman" w:cs="Times New Roman"/>
        </w:rPr>
      </w:pPr>
    </w:p>
    <w:p w14:paraId="6C146062" w14:textId="77777777" w:rsidR="00C65FB8" w:rsidRDefault="00881FAF">
      <w:pPr>
        <w:spacing w:line="360" w:lineRule="auto"/>
        <w:rPr>
          <w:rFonts w:ascii="Times New Roman" w:eastAsia="Times New Roman" w:hAnsi="Times New Roman" w:cs="Times New Roman"/>
        </w:rPr>
      </w:pPr>
      <w:hyperlink r:id="rId41">
        <w:r w:rsidR="00CC0F79">
          <w:rPr>
            <w:rFonts w:ascii="Times New Roman" w:eastAsia="Times New Roman" w:hAnsi="Times New Roman" w:cs="Times New Roman"/>
            <w:noProof/>
            <w:lang w:val="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1</w:t>
      </w:r>
    </w:p>
    <w:p w14:paraId="64C27B92" w14:textId="77777777" w:rsidR="00C65FB8" w:rsidRDefault="00881FAF">
      <w:pPr>
        <w:spacing w:line="360" w:lineRule="auto"/>
        <w:rPr>
          <w:rFonts w:ascii="Times New Roman" w:eastAsia="Times New Roman" w:hAnsi="Times New Roman" w:cs="Times New Roman"/>
        </w:rPr>
      </w:pPr>
      <w:hyperlink r:id="rId43">
        <w:r w:rsidR="00CC0F79">
          <w:rPr>
            <w:rFonts w:ascii="Times New Roman" w:eastAsia="Times New Roman" w:hAnsi="Times New Roman" w:cs="Times New Roman"/>
            <w:noProof/>
            <w:lang w:val="en-GB"/>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20955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2</w:t>
      </w:r>
    </w:p>
    <w:p w14:paraId="140B8681" w14:textId="77777777" w:rsidR="00C65FB8" w:rsidRDefault="00C65FB8">
      <w:pPr>
        <w:spacing w:line="360" w:lineRule="auto"/>
        <w:rPr>
          <w:rFonts w:ascii="Times New Roman" w:eastAsia="Times New Roman" w:hAnsi="Times New Roman" w:cs="Times New Roman"/>
        </w:rPr>
      </w:pPr>
    </w:p>
    <w:p w14:paraId="1933BD03"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estimated the grazing rate of each cropper observed in UVCs, and used allometric relationships to convert bite rates into grams of carbon removed through EAM consumption </w:t>
      </w:r>
      <w:hyperlink r:id="rId45">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Marshell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and Mumby 2015)</w:t>
        </w:r>
      </w:hyperlink>
      <w:r>
        <w:rPr>
          <w:rFonts w:ascii="Times New Roman" w:eastAsia="Times New Roman" w:hAnsi="Times New Roman" w:cs="Times New Roman"/>
        </w:rPr>
        <w:t xml:space="preserve">. Following Van </w:t>
      </w:r>
      <w:proofErr w:type="spellStart"/>
      <w:r>
        <w:rPr>
          <w:rFonts w:ascii="Times New Roman" w:eastAsia="Times New Roman" w:hAnsi="Times New Roman" w:cs="Times New Roman"/>
        </w:rPr>
        <w:t>Rooij</w:t>
      </w:r>
      <w:proofErr w:type="spellEnd"/>
      <w:r>
        <w:rPr>
          <w:rFonts w:ascii="Times New Roman" w:eastAsia="Times New Roman" w:hAnsi="Times New Roman" w:cs="Times New Roman"/>
        </w:rPr>
        <w:t xml:space="preserve"> et al. </w:t>
      </w:r>
      <w:hyperlink r:id="rId4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Rooij</w:t>
        </w:r>
        <w:proofErr w:type="spellEnd"/>
        <w:r>
          <w:rPr>
            <w:rFonts w:ascii="Times New Roman" w:eastAsia="Times New Roman" w:hAnsi="Times New Roman" w:cs="Times New Roman"/>
            <w:color w:val="000000"/>
          </w:rPr>
          <w:t xml:space="preserve"> et al. 1998)</w:t>
        </w:r>
      </w:hyperlink>
      <w:r>
        <w:rPr>
          <w:rFonts w:ascii="Times New Roman" w:eastAsia="Times New Roman" w:hAnsi="Times New Roman" w:cs="Times New Roman"/>
        </w:rPr>
        <w:t>, daily carbon intake was linked to body mass as</w:t>
      </w:r>
    </w:p>
    <w:p w14:paraId="70E6CDC4" w14:textId="77777777" w:rsidR="00C65FB8" w:rsidRDefault="00C65FB8">
      <w:pPr>
        <w:spacing w:line="360" w:lineRule="auto"/>
        <w:rPr>
          <w:rFonts w:ascii="Times New Roman" w:eastAsia="Times New Roman" w:hAnsi="Times New Roman" w:cs="Times New Roman"/>
        </w:rPr>
      </w:pPr>
    </w:p>
    <w:p w14:paraId="6170C273" w14:textId="77777777" w:rsidR="00C65FB8" w:rsidRDefault="00881FAF">
      <w:pPr>
        <w:spacing w:line="360" w:lineRule="auto"/>
        <w:rPr>
          <w:rFonts w:ascii="Times New Roman" w:eastAsia="Times New Roman" w:hAnsi="Times New Roman" w:cs="Times New Roman"/>
        </w:rPr>
      </w:pPr>
      <w:hyperlink r:id="rId47">
        <w:r w:rsidR="00CC0F79">
          <w:rPr>
            <w:rFonts w:ascii="Times New Roman" w:eastAsia="Times New Roman" w:hAnsi="Times New Roman" w:cs="Times New Roman"/>
            <w:noProof/>
            <w:lang w:val="en-GB"/>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a:stretch>
                        <a:fillRect/>
                      </a:stretch>
                    </pic:blipFill>
                    <pic:spPr>
                      <a:xfrm>
                        <a:off x="0" y="0"/>
                        <a:ext cx="2628900" cy="1651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3</w:t>
      </w:r>
    </w:p>
    <w:p w14:paraId="3DE0A57F" w14:textId="77777777" w:rsidR="00C65FB8" w:rsidRDefault="00C65FB8">
      <w:pPr>
        <w:spacing w:line="360" w:lineRule="auto"/>
        <w:rPr>
          <w:rFonts w:ascii="Times New Roman" w:eastAsia="Times New Roman" w:hAnsi="Times New Roman" w:cs="Times New Roman"/>
        </w:rPr>
      </w:pPr>
    </w:p>
    <w:p w14:paraId="6E39CC4E" w14:textId="13F5CFBF"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 xml:space="preserve">which we then divided by the predicted number of bites per day to produce an estimate of grams carbon consumed per minute by each cropper fish observed in UVCs. We summed estimates within each UVC </w:t>
      </w:r>
      <w:del w:id="106" w:author="Robinson, James (robins64)" w:date="2019-03-25T15:19:00Z">
        <w:r w:rsidDel="00F72717">
          <w:rPr>
            <w:rFonts w:ascii="Times New Roman" w:eastAsia="Times New Roman" w:hAnsi="Times New Roman" w:cs="Times New Roman"/>
          </w:rPr>
          <w:delText xml:space="preserve">survey </w:delText>
        </w:r>
      </w:del>
      <w:ins w:id="107" w:author="Robinson, James (robins64)" w:date="2019-03-25T15:19:00Z">
        <w:r w:rsidR="00F72717">
          <w:rPr>
            <w:rFonts w:ascii="Times New Roman" w:eastAsia="Times New Roman" w:hAnsi="Times New Roman" w:cs="Times New Roman"/>
          </w:rPr>
          <w:t>replicate</w:t>
        </w:r>
        <w:r w:rsidR="00987657">
          <w:rPr>
            <w:rFonts w:ascii="Times New Roman" w:eastAsia="Times New Roman" w:hAnsi="Times New Roman" w:cs="Times New Roman"/>
          </w:rPr>
          <w:t xml:space="preserve"> (i.e. point count or transect)</w:t>
        </w:r>
        <w:r w:rsidR="00F72717">
          <w:rPr>
            <w:rFonts w:ascii="Times New Roman" w:eastAsia="Times New Roman" w:hAnsi="Times New Roman" w:cs="Times New Roman"/>
          </w:rPr>
          <w:t xml:space="preserve"> </w:t>
        </w:r>
      </w:ins>
      <w:r>
        <w:rPr>
          <w:rFonts w:ascii="Times New Roman" w:eastAsia="Times New Roman" w:hAnsi="Times New Roman" w:cs="Times New Roman"/>
        </w:rPr>
        <w:t xml:space="preserve">and averaged across </w:t>
      </w:r>
      <w:ins w:id="108" w:author="Robinson, James (robins64)" w:date="2019-03-25T15:19:00Z">
        <w:r w:rsidR="00F72717">
          <w:rPr>
            <w:rFonts w:ascii="Times New Roman" w:eastAsia="Times New Roman" w:hAnsi="Times New Roman" w:cs="Times New Roman"/>
          </w:rPr>
          <w:t xml:space="preserve">replicates </w:t>
        </w:r>
      </w:ins>
      <w:del w:id="109" w:author="Robinson, James (robins64)" w:date="2019-03-25T15:19:00Z">
        <w:r w:rsidDel="00F72717">
          <w:rPr>
            <w:rFonts w:ascii="Times New Roman" w:eastAsia="Times New Roman" w:hAnsi="Times New Roman" w:cs="Times New Roman"/>
          </w:rPr>
          <w:delText xml:space="preserve">surveys </w:delText>
        </w:r>
      </w:del>
      <w:r>
        <w:rPr>
          <w:rFonts w:ascii="Times New Roman" w:eastAsia="Times New Roman" w:hAnsi="Times New Roman" w:cs="Times New Roman"/>
        </w:rPr>
        <w:t>to give site-level estimates of potential cropping function.</w:t>
      </w:r>
    </w:p>
    <w:p w14:paraId="3A5FBE01" w14:textId="77777777" w:rsidR="00C65FB8" w:rsidRDefault="00C65FB8">
      <w:pPr>
        <w:spacing w:line="360" w:lineRule="auto"/>
        <w:rPr>
          <w:rFonts w:ascii="Times New Roman" w:eastAsia="Times New Roman" w:hAnsi="Times New Roman" w:cs="Times New Roman"/>
        </w:rPr>
      </w:pPr>
    </w:p>
    <w:p w14:paraId="0608F4F9"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4, 5). </w:t>
      </w:r>
    </w:p>
    <w:p w14:paraId="20AAA84F" w14:textId="77777777" w:rsidR="00C65FB8" w:rsidRDefault="00C65FB8">
      <w:pPr>
        <w:spacing w:line="360" w:lineRule="auto"/>
        <w:rPr>
          <w:rFonts w:ascii="Times New Roman" w:eastAsia="Times New Roman" w:hAnsi="Times New Roman" w:cs="Times New Roman"/>
        </w:rPr>
      </w:pPr>
    </w:p>
    <w:p w14:paraId="4E07ACD9" w14:textId="77777777" w:rsidR="00C65FB8" w:rsidRDefault="00881FAF">
      <w:pPr>
        <w:spacing w:line="360" w:lineRule="auto"/>
        <w:rPr>
          <w:rFonts w:ascii="Times New Roman" w:eastAsia="Times New Roman" w:hAnsi="Times New Roman" w:cs="Times New Roman"/>
        </w:rPr>
      </w:pPr>
      <w:hyperlink r:id="rId49">
        <w:r w:rsidR="00CC0F79">
          <w:rPr>
            <w:rFonts w:ascii="Times New Roman" w:eastAsia="Times New Roman" w:hAnsi="Times New Roman" w:cs="Times New Roman"/>
            <w:noProof/>
            <w:lang w:val="en-GB"/>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16637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4</w:t>
      </w:r>
    </w:p>
    <w:p w14:paraId="177EEBFB"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2FCC47" w14:textId="77777777" w:rsidR="00C65FB8" w:rsidRDefault="00881FAF">
      <w:pPr>
        <w:spacing w:line="360" w:lineRule="auto"/>
        <w:rPr>
          <w:rFonts w:ascii="Times New Roman" w:eastAsia="Times New Roman" w:hAnsi="Times New Roman" w:cs="Times New Roman"/>
        </w:rPr>
      </w:pPr>
      <w:hyperlink r:id="rId50">
        <w:r w:rsidR="00CC0F79">
          <w:rPr>
            <w:rFonts w:ascii="Times New Roman" w:eastAsia="Times New Roman" w:hAnsi="Times New Roman" w:cs="Times New Roman"/>
            <w:noProof/>
            <w:lang w:val="en-GB"/>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1"/>
                      <a:srcRect/>
                      <a:stretch>
                        <a:fillRect/>
                      </a:stretch>
                    </pic:blipFill>
                    <pic:spPr>
                      <a:xfrm>
                        <a:off x="0" y="0"/>
                        <a:ext cx="27559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5</w:t>
      </w:r>
    </w:p>
    <w:p w14:paraId="73BCC6A9" w14:textId="77777777" w:rsidR="00C65FB8" w:rsidRDefault="00C65FB8">
      <w:pPr>
        <w:spacing w:line="360" w:lineRule="auto"/>
        <w:rPr>
          <w:rFonts w:ascii="Times New Roman" w:eastAsia="Times New Roman" w:hAnsi="Times New Roman" w:cs="Times New Roman"/>
        </w:rPr>
      </w:pPr>
    </w:p>
    <w:p w14:paraId="2C1E3FCD"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Scraping herbivores leave distinctive bite scars which represent the area of substrate removed in each bite.  To account for potential differences in scraping action among species and across sizes, we used a second underwater feeding observation dataset of scraper bite areas. Scar area (cm</w:t>
      </w:r>
      <w:r>
        <w:rPr>
          <w:rFonts w:ascii="Times New Roman" w:eastAsia="Times New Roman" w:hAnsi="Times New Roman" w:cs="Times New Roman"/>
          <w:vertAlign w:val="superscript"/>
        </w:rPr>
        <w:t>2</w:t>
      </w:r>
      <w:r>
        <w:rPr>
          <w:rFonts w:ascii="Times New Roman" w:eastAsia="Times New Roman" w:hAnsi="Times New Roman" w:cs="Times New Roman"/>
        </w:rPr>
        <w:t>) was modelled as a function of body size (TL, cm), for Gamma distributed errors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6,7). </w:t>
      </w:r>
    </w:p>
    <w:p w14:paraId="1F825F6F" w14:textId="77777777" w:rsidR="00C65FB8" w:rsidRDefault="00C65FB8">
      <w:pPr>
        <w:spacing w:line="360" w:lineRule="auto"/>
        <w:rPr>
          <w:rFonts w:ascii="Times New Roman" w:eastAsia="Times New Roman" w:hAnsi="Times New Roman" w:cs="Times New Roman"/>
        </w:rPr>
      </w:pPr>
    </w:p>
    <w:p w14:paraId="6793F57F" w14:textId="77777777" w:rsidR="00C65FB8" w:rsidRDefault="00881FAF">
      <w:pPr>
        <w:spacing w:line="360" w:lineRule="auto"/>
        <w:rPr>
          <w:rFonts w:ascii="Times New Roman" w:eastAsia="Times New Roman" w:hAnsi="Times New Roman" w:cs="Times New Roman"/>
        </w:rPr>
      </w:pPr>
      <w:hyperlink r:id="rId52">
        <w:r w:rsidR="00CC0F79">
          <w:rPr>
            <w:rFonts w:ascii="Times New Roman" w:eastAsia="Times New Roman" w:hAnsi="Times New Roman" w:cs="Times New Roman"/>
            <w:noProof/>
            <w:lang w:val="en-GB"/>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17018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6</w:t>
      </w:r>
    </w:p>
    <w:p w14:paraId="323DF09D" w14:textId="77777777" w:rsidR="00C65FB8" w:rsidRDefault="00881FAF">
      <w:pPr>
        <w:spacing w:line="360" w:lineRule="auto"/>
        <w:rPr>
          <w:rFonts w:ascii="Times New Roman" w:eastAsia="Times New Roman" w:hAnsi="Times New Roman" w:cs="Times New Roman"/>
        </w:rPr>
      </w:pPr>
      <w:hyperlink r:id="rId54">
        <w:r w:rsidR="00CC0F79">
          <w:rPr>
            <w:rFonts w:ascii="Times New Roman" w:eastAsia="Times New Roman" w:hAnsi="Times New Roman" w:cs="Times New Roman"/>
            <w:noProof/>
            <w:lang w:val="en-GB"/>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1435100" cy="152400"/>
                      </a:xfrm>
                      <a:prstGeom prst="rect">
                        <a:avLst/>
                      </a:prstGeom>
                      <a:ln/>
                    </pic:spPr>
                  </pic:pic>
                </a:graphicData>
              </a:graphic>
            </wp:inline>
          </w:drawing>
        </w:r>
      </w:hyperlink>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r>
      <w:r w:rsidR="00CC0F79">
        <w:rPr>
          <w:rFonts w:ascii="Times New Roman" w:eastAsia="Times New Roman" w:hAnsi="Times New Roman" w:cs="Times New Roman"/>
        </w:rPr>
        <w:tab/>
        <w:t>Eq. 7</w:t>
      </w:r>
    </w:p>
    <w:p w14:paraId="0D448AF5" w14:textId="77777777" w:rsidR="00C65FB8" w:rsidRDefault="00C65FB8">
      <w:pPr>
        <w:spacing w:line="360" w:lineRule="auto"/>
        <w:rPr>
          <w:rFonts w:ascii="Times New Roman" w:eastAsia="Times New Roman" w:hAnsi="Times New Roman" w:cs="Times New Roman"/>
        </w:rPr>
      </w:pPr>
    </w:p>
    <w:p w14:paraId="19939D4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By including size (TL) as an explanatory covariate, our model accounted for scar area increasing with body size (Fig. S1a) and bite rates decreasing with body size (Fig. S1b). For each observed scraper in the UVC dataset, we estimated the expected bite rate and scar size according to its species identity and body size. Species which were not observed in feeding observations were assigned genera-level bite rates. These estimates were converted to area grazed per minute (bite rate * scar size = area grazed)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minute</w:t>
      </w:r>
      <w:r>
        <w:rPr>
          <w:rFonts w:ascii="Times New Roman" w:eastAsia="Times New Roman" w:hAnsi="Times New Roman" w:cs="Times New Roman"/>
          <w:vertAlign w:val="superscript"/>
        </w:rPr>
        <w:t>-</w:t>
      </w:r>
      <w:r>
        <w:rPr>
          <w:rFonts w:ascii="Times New Roman" w:eastAsia="Times New Roman" w:hAnsi="Times New Roman" w:cs="Times New Roman"/>
          <w:vertAlign w:val="superscript"/>
        </w:rPr>
        <w:lastRenderedPageBreak/>
        <w:t>1</w:t>
      </w:r>
      <w:r>
        <w:rPr>
          <w:rFonts w:ascii="Times New Roman" w:eastAsia="Times New Roman" w:hAnsi="Times New Roman" w:cs="Times New Roman"/>
        </w:rPr>
        <w:t xml:space="preserve"> hectare</w:t>
      </w:r>
      <w:r>
        <w:rPr>
          <w:rFonts w:ascii="Times New Roman" w:eastAsia="Times New Roman" w:hAnsi="Times New Roman" w:cs="Times New Roman"/>
          <w:vertAlign w:val="superscript"/>
        </w:rPr>
        <w:t>-1</w:t>
      </w:r>
      <w:r>
        <w:rPr>
          <w:rFonts w:ascii="Times New Roman" w:eastAsia="Times New Roman" w:hAnsi="Times New Roman" w:cs="Times New Roman"/>
        </w:rPr>
        <w:t>), summed within surveys and averaged to give site-level estimates of potential scraping function.</w:t>
      </w:r>
    </w:p>
    <w:p w14:paraId="4F04FF63" w14:textId="77777777" w:rsidR="00C65FB8" w:rsidRDefault="00C65FB8">
      <w:pPr>
        <w:spacing w:line="360" w:lineRule="auto"/>
        <w:rPr>
          <w:rFonts w:ascii="Times New Roman" w:eastAsia="Times New Roman" w:hAnsi="Times New Roman" w:cs="Times New Roman"/>
        </w:rPr>
      </w:pPr>
    </w:p>
    <w:p w14:paraId="0DC64FF6"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Statistical modelling</w:t>
      </w:r>
    </w:p>
    <w:p w14:paraId="0BF63F6D" w14:textId="77777777" w:rsidR="00C65FB8" w:rsidRDefault="00C65FB8">
      <w:pPr>
        <w:spacing w:line="360" w:lineRule="auto"/>
        <w:rPr>
          <w:rFonts w:ascii="Times New Roman" w:eastAsia="Times New Roman" w:hAnsi="Times New Roman" w:cs="Times New Roman"/>
        </w:rPr>
      </w:pPr>
    </w:p>
    <w:p w14:paraId="00EBEEC6" w14:textId="739DEDA1"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rPr>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ins w:id="110" w:author="Robinson, James (robins64)" w:date="2019-03-25T15:34:00Z">
        <w:r w:rsidR="000E2F0C">
          <w:rPr>
            <w:rFonts w:ascii="Times New Roman" w:eastAsia="Times New Roman" w:hAnsi="Times New Roman" w:cs="Times New Roman"/>
          </w:rPr>
          <w:t xml:space="preserve">the </w:t>
        </w:r>
      </w:ins>
      <w:r w:rsidR="005201FF">
        <w:rPr>
          <w:rFonts w:ascii="Times New Roman" w:eastAsia="Times New Roman" w:hAnsi="Times New Roman" w:cs="Times New Roman"/>
        </w:rPr>
        <w:t>near-</w:t>
      </w:r>
      <w:r>
        <w:rPr>
          <w:rFonts w:ascii="Times New Roman" w:eastAsia="Times New Roman" w:hAnsi="Times New Roman" w:cs="Times New Roman"/>
        </w:rPr>
        <w:t xml:space="preserve">pristine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w:t>
      </w:r>
      <w:ins w:id="111" w:author="Robinson, James (robins64)" w:date="2019-03-25T15:34:00Z">
        <w:r w:rsidR="000E2F0C">
          <w:rPr>
            <w:rFonts w:ascii="Times New Roman" w:eastAsia="Times New Roman" w:hAnsi="Times New Roman" w:cs="Times New Roman"/>
          </w:rPr>
          <w:t xml:space="preserve">archipelago </w:t>
        </w:r>
      </w:ins>
      <w:del w:id="112" w:author="Robinson, James (robins64)" w:date="2019-03-25T15:34:00Z">
        <w:r w:rsidDel="000E2F0C">
          <w:rPr>
            <w:rFonts w:ascii="Times New Roman" w:eastAsia="Times New Roman" w:hAnsi="Times New Roman" w:cs="Times New Roman"/>
          </w:rPr>
          <w:delText xml:space="preserve">reefs </w:delText>
        </w:r>
      </w:del>
      <w:r>
        <w:rPr>
          <w:rFonts w:ascii="Times New Roman" w:eastAsia="Times New Roman" w:hAnsi="Times New Roman" w:cs="Times New Roman"/>
        </w:rPr>
        <w:t xml:space="preserve">to heavily-exploited </w:t>
      </w:r>
      <w:del w:id="113" w:author="Robinson, James (robins64)" w:date="2019-03-25T15:34:00Z">
        <w:r w:rsidDel="000E2F0C">
          <w:rPr>
            <w:rFonts w:ascii="Times New Roman" w:eastAsia="Times New Roman" w:hAnsi="Times New Roman" w:cs="Times New Roman"/>
          </w:rPr>
          <w:delText xml:space="preserve">Seychelles </w:delText>
        </w:r>
      </w:del>
      <w:r>
        <w:rPr>
          <w:rFonts w:ascii="Times New Roman" w:eastAsia="Times New Roman" w:hAnsi="Times New Roman" w:cs="Times New Roman"/>
        </w:rPr>
        <w:t>reefs</w:t>
      </w:r>
      <w:ins w:id="114" w:author="Robinson, James (robins64)" w:date="2019-03-25T15:34:00Z">
        <w:r w:rsidR="000E2F0C">
          <w:rPr>
            <w:rFonts w:ascii="Times New Roman" w:eastAsia="Times New Roman" w:hAnsi="Times New Roman" w:cs="Times New Roman"/>
          </w:rPr>
          <w:t xml:space="preserve"> in Seychelles</w:t>
        </w:r>
      </w:ins>
      <w:r>
        <w:rPr>
          <w:rFonts w:ascii="Times New Roman" w:eastAsia="Times New Roman" w:hAnsi="Times New Roman" w:cs="Times New Roman"/>
        </w:rPr>
        <w:t xml:space="preserve">, we estimated total community biomass as a proxy for exploitation pressure. </w:t>
      </w:r>
      <w:ins w:id="115" w:author="Robinson, James (robins64)" w:date="2019-03-25T15:35:00Z">
        <w:r w:rsidR="008B0F4C">
          <w:rPr>
            <w:rFonts w:ascii="Times New Roman" w:eastAsia="Times New Roman" w:hAnsi="Times New Roman" w:cs="Times New Roman"/>
          </w:rPr>
          <w:t>This proxy, hereafter f</w:t>
        </w:r>
      </w:ins>
      <w:del w:id="116" w:author="Robinson, James (robins64)" w:date="2019-03-25T15:35:00Z">
        <w:r w:rsidDel="008B0F4C">
          <w:rPr>
            <w:rFonts w:ascii="Times New Roman" w:eastAsia="Times New Roman" w:hAnsi="Times New Roman" w:cs="Times New Roman"/>
          </w:rPr>
          <w:delText>F</w:delText>
        </w:r>
      </w:del>
      <w:r>
        <w:rPr>
          <w:rFonts w:ascii="Times New Roman" w:eastAsia="Times New Roman" w:hAnsi="Times New Roman" w:cs="Times New Roman"/>
        </w:rPr>
        <w:t>ishable biomass</w:t>
      </w:r>
      <w:ins w:id="117" w:author="Robinson, James (robins64)" w:date="2019-03-25T15:35:00Z">
        <w:r w:rsidR="008B0F4C">
          <w:rPr>
            <w:rFonts w:ascii="Times New Roman" w:eastAsia="Times New Roman" w:hAnsi="Times New Roman" w:cs="Times New Roman"/>
          </w:rPr>
          <w:t>,</w:t>
        </w:r>
      </w:ins>
      <w:r>
        <w:rPr>
          <w:rFonts w:ascii="Times New Roman" w:eastAsia="Times New Roman" w:hAnsi="Times New Roman" w:cs="Times New Roman"/>
        </w:rPr>
        <w:t xml:space="preserve"> is highly sensitive to exploitation pressure and, in the Indian Ocean, is predicted by human population</w:t>
      </w:r>
      <w:ins w:id="118" w:author="Robinson, James (robins64)" w:date="2019-03-25T15:35:00Z">
        <w:r w:rsidR="008B0F4C">
          <w:rPr>
            <w:rFonts w:ascii="Times New Roman" w:eastAsia="Times New Roman" w:hAnsi="Times New Roman" w:cs="Times New Roman"/>
          </w:rPr>
          <w:t xml:space="preserve"> size</w:t>
        </w:r>
      </w:ins>
      <w:del w:id="119" w:author="Robinson, James (robins64)" w:date="2019-03-25T15:35:00Z">
        <w:r w:rsidDel="008B0F4C">
          <w:rPr>
            <w:rFonts w:ascii="Times New Roman" w:eastAsia="Times New Roman" w:hAnsi="Times New Roman" w:cs="Times New Roman"/>
          </w:rPr>
          <w:delText>s</w:delText>
        </w:r>
      </w:del>
      <w:r>
        <w:rPr>
          <w:rFonts w:ascii="Times New Roman" w:eastAsia="Times New Roman" w:hAnsi="Times New Roman" w:cs="Times New Roman"/>
        </w:rPr>
        <w:t xml:space="preserve">, access to markets, and fisheries management </w:t>
      </w:r>
      <w:hyperlink r:id="rId56">
        <w:r>
          <w:rPr>
            <w:rFonts w:ascii="Times New Roman" w:eastAsia="Times New Roman" w:hAnsi="Times New Roman" w:cs="Times New Roman"/>
            <w:color w:val="000000"/>
          </w:rPr>
          <w:t>(McClanahan et al. 2016)</w:t>
        </w:r>
      </w:hyperlink>
      <w:r>
        <w:rPr>
          <w:rFonts w:ascii="Times New Roman" w:eastAsia="Times New Roman" w:hAnsi="Times New Roman" w:cs="Times New Roman"/>
        </w:rPr>
        <w:t>. Reefs were also assigned a categorical fishing pressure covariate to distinguish between protected (i.e. no-take</w:t>
      </w:r>
      <w:ins w:id="120" w:author="Robinson, James (robins64)" w:date="2019-03-25T15:36:00Z">
        <w:r w:rsidR="008B0F4C">
          <w:rPr>
            <w:rFonts w:ascii="Times New Roman" w:eastAsia="Times New Roman" w:hAnsi="Times New Roman" w:cs="Times New Roman"/>
          </w:rPr>
          <w:t xml:space="preserve"> areas</w:t>
        </w:r>
      </w:ins>
      <w:r>
        <w:rPr>
          <w:rFonts w:ascii="Times New Roman" w:eastAsia="Times New Roman" w:hAnsi="Times New Roman" w:cs="Times New Roman"/>
        </w:rPr>
        <w:t xml:space="preserve">), exploited, and </w:t>
      </w:r>
      <w:r w:rsidR="005201FF">
        <w:rPr>
          <w:rFonts w:ascii="Times New Roman" w:eastAsia="Times New Roman" w:hAnsi="Times New Roman" w:cs="Times New Roman"/>
        </w:rPr>
        <w:t xml:space="preserve">remote </w:t>
      </w:r>
      <w:r>
        <w:rPr>
          <w:rFonts w:ascii="Times New Roman" w:eastAsia="Times New Roman" w:hAnsi="Times New Roman" w:cs="Times New Roman"/>
        </w:rPr>
        <w:t xml:space="preserve">reefs. Second, benthic surveys provided site-level estimates of benthic composition. We estimated the site-level cover for four major habitat-forming groups (live hard coral, macroalgae, available substrate, and rubble), and structural complexity, by averaging across replicates at each site. To understand the range of benthic habitat types across the dataset, we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reefs according to their benthic regime, using a correlation-based PCA and K-means clustering </w:t>
      </w:r>
      <w:hyperlink r:id="rId5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Jouffray</w:t>
        </w:r>
        <w:proofErr w:type="spellEnd"/>
        <w:r>
          <w:rPr>
            <w:rFonts w:ascii="Times New Roman" w:eastAsia="Times New Roman" w:hAnsi="Times New Roman" w:cs="Times New Roman"/>
            <w:color w:val="000000"/>
          </w:rPr>
          <w:t xml:space="preserve"> et al. 2015)</w:t>
        </w:r>
      </w:hyperlink>
      <w:r>
        <w:rPr>
          <w:rFonts w:ascii="Times New Roman" w:eastAsia="Times New Roman" w:hAnsi="Times New Roman" w:cs="Times New Roman"/>
        </w:rPr>
        <w:t xml:space="preserve">. The optimal number of clusters was found using an elbow method with k=2-15 range, and then applied to the K-means clustering. For Seychelles reefs which were surveyed in multiple years, we estimated regimes at each site by averaging cover values over time. Third, we quantified grazing assemblage diversity by measuring the total number of species observed at each reef, and grazing assemblage composition by estimating </w:t>
      </w:r>
      <w:proofErr w:type="spellStart"/>
      <w:r>
        <w:rPr>
          <w:rFonts w:ascii="Times New Roman" w:eastAsia="Times New Roman" w:hAnsi="Times New Roman" w:cs="Times New Roman"/>
        </w:rPr>
        <w:t>Pielou’s</w:t>
      </w:r>
      <w:proofErr w:type="spellEnd"/>
      <w:r>
        <w:rPr>
          <w:rFonts w:ascii="Times New Roman" w:eastAsia="Times New Roman" w:hAnsi="Times New Roman" w:cs="Times New Roman"/>
        </w:rPr>
        <w:t xml:space="preserve"> evenness from a community matrix of species-level biomass estimates, separately for each functional group. Richness estimates were rarefied using sample-size-based rarefaction curves, where the rarefied richness estimate was set to the lowest number of individual fish observed in the dataset </w:t>
      </w:r>
      <w:hyperlink r:id="rId58">
        <w:r>
          <w:rPr>
            <w:rFonts w:ascii="Times New Roman" w:eastAsia="Times New Roman" w:hAnsi="Times New Roman" w:cs="Times New Roman"/>
            <w:color w:val="000000"/>
          </w:rPr>
          <w:t xml:space="preserve">(Chao and </w:t>
        </w:r>
        <w:proofErr w:type="spellStart"/>
        <w:r>
          <w:rPr>
            <w:rFonts w:ascii="Times New Roman" w:eastAsia="Times New Roman" w:hAnsi="Times New Roman" w:cs="Times New Roman"/>
            <w:color w:val="000000"/>
          </w:rPr>
          <w:t>Jost</w:t>
        </w:r>
        <w:proofErr w:type="spellEnd"/>
        <w:r>
          <w:rPr>
            <w:rFonts w:ascii="Times New Roman" w:eastAsia="Times New Roman" w:hAnsi="Times New Roman" w:cs="Times New Roman"/>
            <w:color w:val="000000"/>
          </w:rPr>
          <w:t xml:space="preserve"> 2012; Hsieh et al. 2016)</w:t>
        </w:r>
      </w:hyperlink>
      <w:r>
        <w:rPr>
          <w:rFonts w:ascii="Times New Roman" w:eastAsia="Times New Roman" w:hAnsi="Times New Roman" w:cs="Times New Roman"/>
        </w:rPr>
        <w:t xml:space="preserve">. Prior to statistical modelling, we scaled and centered all continuous covariates to a mean of zero and standard deviation of one, and converted the categorical fishing status covariate into two dummy variables (fished - protected, fished - pristine) </w:t>
      </w:r>
      <w:hyperlink r:id="rId59">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Schielzeth</w:t>
        </w:r>
        <w:proofErr w:type="spellEnd"/>
        <w:r>
          <w:rPr>
            <w:rFonts w:ascii="Times New Roman" w:eastAsia="Times New Roman" w:hAnsi="Times New Roman" w:cs="Times New Roman"/>
            <w:color w:val="000000"/>
          </w:rPr>
          <w:t xml:space="preserve"> 2010)</w:t>
        </w:r>
      </w:hyperlink>
      <w:r>
        <w:rPr>
          <w:rFonts w:ascii="Times New Roman" w:eastAsia="Times New Roman" w:hAnsi="Times New Roman" w:cs="Times New Roman"/>
        </w:rPr>
        <w:t>.</w:t>
      </w:r>
    </w:p>
    <w:p w14:paraId="7633E1EA" w14:textId="77777777" w:rsidR="00C65FB8" w:rsidRDefault="00C65FB8">
      <w:pPr>
        <w:spacing w:line="360" w:lineRule="auto"/>
        <w:rPr>
          <w:rFonts w:ascii="Times New Roman" w:eastAsia="Times New Roman" w:hAnsi="Times New Roman" w:cs="Times New Roman"/>
        </w:rPr>
      </w:pPr>
    </w:p>
    <w:p w14:paraId="3F6ED2DB"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used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hyperlink r:id="rId60">
        <w:r>
          <w:rPr>
            <w:rFonts w:ascii="Times New Roman" w:eastAsia="Times New Roman" w:hAnsi="Times New Roman" w:cs="Times New Roman"/>
            <w:noProof/>
            <w:lang w:val="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1"/>
                      <a:srcRect/>
                      <a:stretch>
                        <a:fillRect/>
                      </a:stretch>
                    </pic:blipFill>
                    <pic:spPr>
                      <a:xfrm rot="21420000">
                        <a:off x="0" y="0"/>
                        <a:ext cx="38100" cy="63500"/>
                      </a:xfrm>
                      <a:prstGeom prst="rect">
                        <a:avLst/>
                      </a:prstGeom>
                      <a:ln/>
                    </pic:spPr>
                  </pic:pic>
                </a:graphicData>
              </a:graphic>
            </wp:inline>
          </w:drawing>
        </w:r>
      </w:hyperlink>
      <w:r>
        <w:rPr>
          <w:rFonts w:ascii="Times New Roman" w:eastAsia="Times New Roman" w:hAnsi="Times New Roman" w:cs="Times New Roman"/>
        </w:rPr>
        <w:t xml:space="preserve">). Potential covariance among reefs in the same dataset and </w:t>
      </w:r>
      <w:r>
        <w:rPr>
          <w:rFonts w:ascii="Times New Roman" w:eastAsia="Times New Roman" w:hAnsi="Times New Roman" w:cs="Times New Roman"/>
        </w:rPr>
        <w:lastRenderedPageBreak/>
        <w:t xml:space="preserve">year was modelled using nested random intercept terms where,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rPr>
        <w:t xml:space="preserve"> at each reef </w:t>
      </w:r>
      <w:r>
        <w:rPr>
          <w:rFonts w:ascii="Times New Roman" w:eastAsia="Times New Roman" w:hAnsi="Times New Roman" w:cs="Times New Roman"/>
          <w:i/>
        </w:rPr>
        <w:t>j</w:t>
      </w:r>
      <w:r>
        <w:rPr>
          <w:rFonts w:ascii="Times New Roman" w:eastAsia="Times New Roman" w:hAnsi="Times New Roman" w:cs="Times New Roman"/>
        </w:rPr>
        <w:t xml:space="preserve"> in dataset </w:t>
      </w:r>
      <w:r>
        <w:rPr>
          <w:rFonts w:ascii="Times New Roman" w:eastAsia="Times New Roman" w:hAnsi="Times New Roman" w:cs="Times New Roman"/>
          <w:i/>
        </w:rPr>
        <w:t>k</w:t>
      </w:r>
      <w:r>
        <w:rPr>
          <w:rFonts w:ascii="Times New Roman" w:eastAsia="Times New Roman" w:hAnsi="Times New Roman" w:cs="Times New Roman"/>
        </w:rPr>
        <w:t>:</w:t>
      </w:r>
    </w:p>
    <w:p w14:paraId="199C02E3" w14:textId="77777777" w:rsidR="00C65FB8" w:rsidRDefault="00C65FB8">
      <w:pPr>
        <w:spacing w:line="360" w:lineRule="auto"/>
        <w:rPr>
          <w:rFonts w:ascii="Times New Roman" w:eastAsia="Times New Roman" w:hAnsi="Times New Roman" w:cs="Times New Roman"/>
        </w:rPr>
      </w:pPr>
    </w:p>
    <w:p w14:paraId="11278473" w14:textId="77777777" w:rsidR="00C65FB8" w:rsidRDefault="00881FAF">
      <w:pPr>
        <w:spacing w:line="360" w:lineRule="auto"/>
        <w:rPr>
          <w:rFonts w:ascii="Times New Roman" w:eastAsia="Times New Roman" w:hAnsi="Times New Roman" w:cs="Times New Roman"/>
        </w:rPr>
      </w:pPr>
      <w:hyperlink r:id="rId62">
        <w:r w:rsidR="00CC0F79">
          <w:rPr>
            <w:rFonts w:ascii="Times New Roman" w:eastAsia="Times New Roman" w:hAnsi="Times New Roman" w:cs="Times New Roman"/>
            <w:noProof/>
            <w:lang w:val="en-GB"/>
          </w:rPr>
          <w:drawing>
            <wp:inline distT="19050" distB="19050" distL="19050" distR="19050" wp14:anchorId="7D21DD28" wp14:editId="172E4A49">
              <wp:extent cx="5067300" cy="72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3"/>
                      <a:srcRect/>
                      <a:stretch>
                        <a:fillRect/>
                      </a:stretch>
                    </pic:blipFill>
                    <pic:spPr>
                      <a:xfrm>
                        <a:off x="0" y="0"/>
                        <a:ext cx="5067300" cy="723900"/>
                      </a:xfrm>
                      <a:prstGeom prst="rect">
                        <a:avLst/>
                      </a:prstGeom>
                      <a:ln/>
                    </pic:spPr>
                  </pic:pic>
                </a:graphicData>
              </a:graphic>
            </wp:inline>
          </w:drawing>
        </w:r>
      </w:hyperlink>
      <w:r w:rsidR="00CC0F79">
        <w:rPr>
          <w:rFonts w:ascii="Times New Roman" w:eastAsia="Times New Roman" w:hAnsi="Times New Roman" w:cs="Times New Roman"/>
        </w:rPr>
        <w:tab/>
        <w:t>Eq. 8</w:t>
      </w:r>
    </w:p>
    <w:p w14:paraId="3410FC48" w14:textId="77777777" w:rsidR="00C65FB8" w:rsidRDefault="00C65FB8">
      <w:pPr>
        <w:spacing w:line="360" w:lineRule="auto"/>
        <w:rPr>
          <w:rFonts w:ascii="Times New Roman" w:eastAsia="Times New Roman" w:hAnsi="Times New Roman" w:cs="Times New Roman"/>
        </w:rPr>
      </w:pPr>
    </w:p>
    <w:p w14:paraId="0AAB1B1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From the global model, we fitted all possible subset models </w:t>
      </w:r>
      <w:hyperlink r:id="rId64">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and assessed their support using Akaike’s Information Criterion (AIC), where the top-ranked model had the lowest AIC score </w:t>
      </w:r>
      <w:hyperlink r:id="rId65">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w:t>
      </w:r>
      <w:proofErr w:type="spellStart"/>
      <w:r>
        <w:rPr>
          <w:rFonts w:ascii="Times New Roman" w:eastAsia="Times New Roman" w:hAnsi="Times New Roman" w:cs="Times New Roman"/>
        </w:rPr>
        <w:t>visualised</w:t>
      </w:r>
      <w:proofErr w:type="spellEnd"/>
      <w:r>
        <w:rPr>
          <w:rFonts w:ascii="Times New Roman" w:eastAsia="Times New Roman" w:hAnsi="Times New Roman" w:cs="Times New Roman"/>
        </w:rPr>
        <w:t xml:space="preserve"> relative covariate effect sizes by extracting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for all models within 7 AIC units of the top-ranked model and, for each model, rescaling t-values so that 1 is the strongest predictor in a given model, and weighing that value by the models’ AIC weight </w:t>
      </w:r>
      <w:hyperlink r:id="rId66">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These scaled t-values represent the relative effect size of each covariate between 0 (unimportant) and 1 (important). Next we generated model predictions to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the effect of each covariate with scaled t-value &gt; 0.4, excluding remaining fixed effects and random effects and correcting predictions by each models’ AIC weight, with prediction uncertainty represented by the AIC-weighted sample variance </w:t>
      </w:r>
      <w:hyperlink r:id="rId67">
        <w:r>
          <w:rPr>
            <w:rFonts w:ascii="Times New Roman" w:eastAsia="Times New Roman" w:hAnsi="Times New Roman" w:cs="Times New Roman"/>
            <w:color w:val="000000"/>
          </w:rPr>
          <w:t>(Robinson et al. 2017)</w:t>
        </w:r>
      </w:hyperlink>
      <w:r>
        <w:rPr>
          <w:rFonts w:ascii="Times New Roman" w:eastAsia="Times New Roman" w:hAnsi="Times New Roman" w:cs="Times New Roman"/>
        </w:rPr>
        <w:t xml:space="preserve">. Our multi-model approach accounts for uncertainty in the ‘best’ fitted model when AIC scores indicate several models are equally valid </w:t>
      </w:r>
      <w:hyperlink r:id="rId68">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We avoid potential biases in model-averaged coefficient sizes by presenting effect sizes as </w:t>
      </w:r>
      <w:proofErr w:type="spellStart"/>
      <w:r>
        <w:rPr>
          <w:rFonts w:ascii="Times New Roman" w:eastAsia="Times New Roman" w:hAnsi="Times New Roman" w:cs="Times New Roman"/>
        </w:rPr>
        <w:t>standardised</w:t>
      </w:r>
      <w:proofErr w:type="spellEnd"/>
      <w:r>
        <w:rPr>
          <w:rFonts w:ascii="Times New Roman" w:eastAsia="Times New Roman" w:hAnsi="Times New Roman" w:cs="Times New Roman"/>
        </w:rPr>
        <w:t xml:space="preserve"> t-values, which are more informative measures of covariate importance than sums of AIC weights </w:t>
      </w:r>
      <w:hyperlink r:id="rId69">
        <w:r>
          <w:rPr>
            <w:rFonts w:ascii="Times New Roman" w:eastAsia="Times New Roman" w:hAnsi="Times New Roman" w:cs="Times New Roman"/>
            <w:color w:val="000000"/>
          </w:rPr>
          <w:t>(Cade 2015)</w:t>
        </w:r>
      </w:hyperlink>
      <w:r>
        <w:rPr>
          <w:rFonts w:ascii="Times New Roman" w:eastAsia="Times New Roman" w:hAnsi="Times New Roman" w:cs="Times New Roman"/>
        </w:rPr>
        <w:t xml:space="preserve">. </w:t>
      </w:r>
    </w:p>
    <w:p w14:paraId="613B1F64" w14:textId="77777777" w:rsidR="00C65FB8" w:rsidRDefault="00C65FB8">
      <w:pPr>
        <w:spacing w:line="360" w:lineRule="auto"/>
        <w:ind w:firstLine="720"/>
        <w:rPr>
          <w:rFonts w:ascii="Times New Roman" w:eastAsia="Times New Roman" w:hAnsi="Times New Roman" w:cs="Times New Roman"/>
        </w:rPr>
      </w:pPr>
    </w:p>
    <w:p w14:paraId="34301798"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relationships (i.e. decoupling) was evaluated with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values, whereby high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indicated a tight correlation between function and biomass/abundance and low 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indicated decoupling of function from biomass. We further investigated decoupling by fitting a global linear mixed effects model, for each observation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at reef (</w:t>
      </w:r>
      <w:r>
        <w:rPr>
          <w:rFonts w:ascii="Times New Roman" w:eastAsia="Times New Roman" w:hAnsi="Times New Roman" w:cs="Times New Roman"/>
          <w:i/>
        </w:rPr>
        <w:t>j</w:t>
      </w:r>
      <w:r>
        <w:rPr>
          <w:rFonts w:ascii="Times New Roman" w:eastAsia="Times New Roman" w:hAnsi="Times New Roman" w:cs="Times New Roman"/>
        </w:rPr>
        <w:t>) in dataset (</w:t>
      </w:r>
      <w:r>
        <w:rPr>
          <w:rFonts w:ascii="Times New Roman" w:eastAsia="Times New Roman" w:hAnsi="Times New Roman" w:cs="Times New Roman"/>
          <w:i/>
        </w:rPr>
        <w:t>k</w:t>
      </w:r>
      <w:r>
        <w:rPr>
          <w:rFonts w:ascii="Times New Roman" w:eastAsia="Times New Roman" w:hAnsi="Times New Roman" w:cs="Times New Roman"/>
        </w:rPr>
        <w:t>) (nested random intercepts) and gamma distributed errors:</w:t>
      </w:r>
    </w:p>
    <w:p w14:paraId="3405FB03" w14:textId="77777777" w:rsidR="00C65FB8" w:rsidRDefault="00C65FB8">
      <w:pPr>
        <w:spacing w:line="360" w:lineRule="auto"/>
        <w:rPr>
          <w:rFonts w:ascii="Times New Roman" w:eastAsia="Times New Roman" w:hAnsi="Times New Roman" w:cs="Times New Roman"/>
        </w:rPr>
      </w:pPr>
    </w:p>
    <w:p w14:paraId="647B5EEE" w14:textId="77777777" w:rsidR="00C65FB8" w:rsidRDefault="00881FAF">
      <w:pPr>
        <w:spacing w:line="360" w:lineRule="auto"/>
        <w:rPr>
          <w:rFonts w:ascii="Times New Roman" w:eastAsia="Times New Roman" w:hAnsi="Times New Roman" w:cs="Times New Roman"/>
        </w:rPr>
      </w:pPr>
      <w:hyperlink r:id="rId70">
        <w:r w:rsidR="00CC0F79">
          <w:rPr>
            <w:rFonts w:ascii="Times New Roman" w:eastAsia="Times New Roman" w:hAnsi="Times New Roman" w:cs="Times New Roman"/>
            <w:noProof/>
            <w:lang w:val="en-GB"/>
          </w:rPr>
          <w:drawing>
            <wp:inline distT="19050" distB="19050" distL="19050" distR="19050" wp14:anchorId="65E484A5" wp14:editId="0AC19BA4">
              <wp:extent cx="5219700" cy="3429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1"/>
                      <a:srcRect/>
                      <a:stretch>
                        <a:fillRect/>
                      </a:stretch>
                    </pic:blipFill>
                    <pic:spPr>
                      <a:xfrm>
                        <a:off x="0" y="0"/>
                        <a:ext cx="5219700" cy="342900"/>
                      </a:xfrm>
                      <a:prstGeom prst="rect">
                        <a:avLst/>
                      </a:prstGeom>
                      <a:ln/>
                    </pic:spPr>
                  </pic:pic>
                </a:graphicData>
              </a:graphic>
            </wp:inline>
          </w:drawing>
        </w:r>
      </w:hyperlink>
      <w:r w:rsidR="00CC0F79">
        <w:rPr>
          <w:rFonts w:ascii="Times New Roman" w:eastAsia="Times New Roman" w:hAnsi="Times New Roman" w:cs="Times New Roman"/>
        </w:rPr>
        <w:tab/>
        <w:t>Eq. 9</w:t>
      </w:r>
    </w:p>
    <w:p w14:paraId="6BF5BD2E" w14:textId="77777777" w:rsidR="00C65FB8" w:rsidRDefault="00C65FB8">
      <w:pPr>
        <w:spacing w:line="360" w:lineRule="auto"/>
        <w:ind w:firstLine="720"/>
        <w:rPr>
          <w:rFonts w:ascii="Times New Roman" w:eastAsia="Times New Roman" w:hAnsi="Times New Roman" w:cs="Times New Roman"/>
        </w:rPr>
      </w:pPr>
    </w:p>
    <w:p w14:paraId="4D677D0E"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This model allowed us to assess the influence of assemblage diversity and composition on function, while accounting for biomass and abundance effects. We fitted all subset models and weighed model support with AIC, and in this analysis, the top-ranked model was &gt; 2 AIC units from other models, and thus covariate effect sizes and model predictions were interpreted directly from that model </w:t>
      </w:r>
      <w:hyperlink r:id="rId72">
        <w:r>
          <w:rPr>
            <w:rFonts w:ascii="Times New Roman" w:eastAsia="Times New Roman" w:hAnsi="Times New Roman" w:cs="Times New Roman"/>
            <w:color w:val="000000"/>
          </w:rPr>
          <w:t>(Burnham and Anderson 2003)</w:t>
        </w:r>
      </w:hyperlink>
      <w:r>
        <w:rPr>
          <w:rFonts w:ascii="Times New Roman" w:eastAsia="Times New Roman" w:hAnsi="Times New Roman" w:cs="Times New Roman"/>
        </w:rPr>
        <w:t xml:space="preserve">. </w:t>
      </w:r>
    </w:p>
    <w:p w14:paraId="163558EE" w14:textId="77777777" w:rsidR="00C65FB8" w:rsidRDefault="00C65FB8">
      <w:pPr>
        <w:spacing w:line="360" w:lineRule="auto"/>
        <w:rPr>
          <w:rFonts w:ascii="Times New Roman" w:eastAsia="Times New Roman" w:hAnsi="Times New Roman" w:cs="Times New Roman"/>
        </w:rPr>
      </w:pPr>
    </w:p>
    <w:p w14:paraId="17A169F2" w14:textId="77777777"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data were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in R (R Core Team 2018), using packages </w:t>
      </w:r>
      <w:proofErr w:type="spellStart"/>
      <w:r>
        <w:rPr>
          <w:rFonts w:ascii="Times New Roman" w:eastAsia="Times New Roman" w:hAnsi="Times New Roman" w:cs="Times New Roman"/>
          <w:i/>
        </w:rPr>
        <w:t>iNext</w:t>
      </w:r>
      <w:proofErr w:type="spellEnd"/>
      <w:r>
        <w:rPr>
          <w:rFonts w:ascii="Times New Roman" w:eastAsia="Times New Roman" w:hAnsi="Times New Roman" w:cs="Times New Roman"/>
        </w:rPr>
        <w:t xml:space="preserve"> (rarefaction; </w:t>
      </w:r>
      <w:hyperlink r:id="rId73">
        <w:r>
          <w:rPr>
            <w:rFonts w:ascii="Times New Roman" w:eastAsia="Times New Roman" w:hAnsi="Times New Roman" w:cs="Times New Roman"/>
            <w:color w:val="000000"/>
          </w:rPr>
          <w:t>(Hsieh et al. 2016)</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lme4 </w:t>
      </w:r>
      <w:r>
        <w:rPr>
          <w:rFonts w:ascii="Times New Roman" w:eastAsia="Times New Roman" w:hAnsi="Times New Roman" w:cs="Times New Roman"/>
        </w:rPr>
        <w:t xml:space="preserve">(linear mixed effect models; </w:t>
      </w:r>
      <w:hyperlink r:id="rId74">
        <w:r>
          <w:rPr>
            <w:rFonts w:ascii="Times New Roman" w:eastAsia="Times New Roman" w:hAnsi="Times New Roman" w:cs="Times New Roman"/>
            <w:color w:val="000000"/>
          </w:rPr>
          <w:t>(Bates et al. 2015)</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i/>
        </w:rPr>
        <w:t>MuMIn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multimodel</w:t>
      </w:r>
      <w:proofErr w:type="spellEnd"/>
      <w:r>
        <w:rPr>
          <w:rFonts w:ascii="Times New Roman" w:eastAsia="Times New Roman" w:hAnsi="Times New Roman" w:cs="Times New Roman"/>
        </w:rPr>
        <w:t xml:space="preserve"> inference; </w:t>
      </w:r>
      <w:hyperlink r:id="rId75">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Bartoń</w:t>
        </w:r>
        <w:proofErr w:type="spellEnd"/>
        <w:r>
          <w:rPr>
            <w:rFonts w:ascii="Times New Roman" w:eastAsia="Times New Roman" w:hAnsi="Times New Roman" w:cs="Times New Roman"/>
            <w:color w:val="000000"/>
          </w:rPr>
          <w:t xml:space="preserve"> 2013)</w:t>
        </w:r>
      </w:hyperlink>
      <w:r>
        <w:rPr>
          <w:rFonts w:ascii="Times New Roman" w:eastAsia="Times New Roman" w:hAnsi="Times New Roman" w:cs="Times New Roman"/>
        </w:rPr>
        <w:t xml:space="preserve">, </w:t>
      </w:r>
      <w:r>
        <w:rPr>
          <w:rFonts w:ascii="Times New Roman" w:eastAsia="Times New Roman" w:hAnsi="Times New Roman" w:cs="Times New Roman"/>
          <w:i/>
        </w:rPr>
        <w:t>rethinking</w:t>
      </w:r>
      <w:r>
        <w:rPr>
          <w:rFonts w:ascii="Times New Roman" w:eastAsia="Times New Roman" w:hAnsi="Times New Roman" w:cs="Times New Roman"/>
        </w:rPr>
        <w:t xml:space="preserve"> (Bayesian models; </w:t>
      </w:r>
      <w:hyperlink r:id="rId76">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McElreath</w:t>
        </w:r>
        <w:proofErr w:type="spellEnd"/>
        <w:r>
          <w:rPr>
            <w:rFonts w:ascii="Times New Roman" w:eastAsia="Times New Roman" w:hAnsi="Times New Roman" w:cs="Times New Roman"/>
            <w:color w:val="000000"/>
          </w:rPr>
          <w:t xml:space="preserve"> 2017)</w:t>
        </w:r>
      </w:hyperlink>
      <w:r>
        <w:rPr>
          <w:rFonts w:ascii="Times New Roman" w:eastAsia="Times New Roman" w:hAnsi="Times New Roman" w:cs="Times New Roman"/>
        </w:rPr>
        <w:t xml:space="preserve">, and </w:t>
      </w:r>
      <w:r>
        <w:rPr>
          <w:rFonts w:ascii="Times New Roman" w:eastAsia="Times New Roman" w:hAnsi="Times New Roman" w:cs="Times New Roman"/>
          <w:i/>
        </w:rPr>
        <w:t xml:space="preserve">vegan </w:t>
      </w:r>
      <w:r>
        <w:rPr>
          <w:rFonts w:ascii="Times New Roman" w:eastAsia="Times New Roman" w:hAnsi="Times New Roman" w:cs="Times New Roman"/>
        </w:rPr>
        <w:t xml:space="preserve">(diversity estimates; </w:t>
      </w:r>
      <w:hyperlink r:id="rId77">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Oksanen</w:t>
        </w:r>
        <w:proofErr w:type="spellEnd"/>
        <w:r>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w:t>
      </w:r>
    </w:p>
    <w:p w14:paraId="266A2755" w14:textId="77777777" w:rsidR="00C65FB8" w:rsidRDefault="00C65FB8">
      <w:pPr>
        <w:spacing w:line="360" w:lineRule="auto"/>
        <w:rPr>
          <w:rFonts w:ascii="Times New Roman" w:eastAsia="Times New Roman" w:hAnsi="Times New Roman" w:cs="Times New Roman"/>
        </w:rPr>
      </w:pPr>
    </w:p>
    <w:p w14:paraId="5173A71E"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CDF0F6D" w14:textId="77777777" w:rsidR="00C65FB8" w:rsidRDefault="00C65FB8">
      <w:pPr>
        <w:spacing w:line="360" w:lineRule="auto"/>
        <w:rPr>
          <w:rFonts w:ascii="Times New Roman" w:eastAsia="Times New Roman" w:hAnsi="Times New Roman" w:cs="Times New Roman"/>
          <w:i/>
        </w:rPr>
      </w:pPr>
    </w:p>
    <w:p w14:paraId="745FA727" w14:textId="48F01C56"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rPr>
        <w:t>In 132 unique reef surveys spanning four Indo-Pacific regions, herbivore assemblage richness ranged from 2</w:t>
      </w:r>
      <w:del w:id="121" w:author="Robinson, James (robins64)" w:date="2019-03-25T15:21:00Z">
        <w:r w:rsidDel="00733244">
          <w:rPr>
            <w:rFonts w:ascii="Times New Roman" w:eastAsia="Times New Roman" w:hAnsi="Times New Roman" w:cs="Times New Roman"/>
          </w:rPr>
          <w:delText xml:space="preserve"> (</w:delText>
        </w:r>
        <w:commentRangeStart w:id="122"/>
        <w:commentRangeStart w:id="123"/>
        <w:r w:rsidDel="00733244">
          <w:rPr>
            <w:rFonts w:ascii="Times New Roman" w:eastAsia="Times New Roman" w:hAnsi="Times New Roman" w:cs="Times New Roman"/>
          </w:rPr>
          <w:delText>Seychelles)</w:delText>
        </w:r>
      </w:del>
      <w:r>
        <w:rPr>
          <w:rFonts w:ascii="Times New Roman" w:eastAsia="Times New Roman" w:hAnsi="Times New Roman" w:cs="Times New Roman"/>
        </w:rPr>
        <w:t xml:space="preserve"> to 19 species</w:t>
      </w:r>
      <w:del w:id="124" w:author="Robinson, James (robins64)" w:date="2019-03-25T15:21:00Z">
        <w:r w:rsidDel="00733244">
          <w:rPr>
            <w:rFonts w:ascii="Times New Roman" w:eastAsia="Times New Roman" w:hAnsi="Times New Roman" w:cs="Times New Roman"/>
          </w:rPr>
          <w:delText xml:space="preserve"> (GBR)</w:delText>
        </w:r>
      </w:del>
      <w:r>
        <w:rPr>
          <w:rFonts w:ascii="Times New Roman" w:eastAsia="Times New Roman" w:hAnsi="Times New Roman" w:cs="Times New Roman"/>
        </w:rPr>
        <w:t>, and average biomass ranged from 24.8</w:t>
      </w:r>
      <w:del w:id="125" w:author="Robinson, James (robins64)" w:date="2019-03-25T15:21:00Z">
        <w:r w:rsidDel="00733244">
          <w:rPr>
            <w:rFonts w:ascii="Times New Roman" w:eastAsia="Times New Roman" w:hAnsi="Times New Roman" w:cs="Times New Roman"/>
          </w:rPr>
          <w:delText xml:space="preserve"> (Seychelles)</w:delText>
        </w:r>
      </w:del>
      <w:r>
        <w:rPr>
          <w:rFonts w:ascii="Times New Roman" w:eastAsia="Times New Roman" w:hAnsi="Times New Roman" w:cs="Times New Roman"/>
        </w:rPr>
        <w:t xml:space="preserve"> to 5,850 kg ha</w:t>
      </w:r>
      <w:r>
        <w:rPr>
          <w:rFonts w:ascii="Times New Roman" w:eastAsia="Times New Roman" w:hAnsi="Times New Roman" w:cs="Times New Roman"/>
          <w:vertAlign w:val="superscript"/>
        </w:rPr>
        <w:t>-1</w:t>
      </w:r>
      <w:del w:id="126" w:author="Robinson, James (robins64)" w:date="2019-03-25T15:21:00Z">
        <w:r w:rsidDel="00733244">
          <w:rPr>
            <w:rFonts w:ascii="Times New Roman" w:eastAsia="Times New Roman" w:hAnsi="Times New Roman" w:cs="Times New Roman"/>
          </w:rPr>
          <w:delText xml:space="preserve"> (Chagos)</w:delText>
        </w:r>
      </w:del>
      <w:commentRangeEnd w:id="122"/>
      <w:r w:rsidR="005201FF">
        <w:rPr>
          <w:rStyle w:val="CommentReference"/>
        </w:rPr>
        <w:commentReference w:id="122"/>
      </w:r>
      <w:commentRangeEnd w:id="123"/>
      <w:r w:rsidR="00733244">
        <w:rPr>
          <w:rStyle w:val="CommentReference"/>
        </w:rPr>
        <w:commentReference w:id="123"/>
      </w:r>
      <w:r>
        <w:rPr>
          <w:rFonts w:ascii="Times New Roman" w:eastAsia="Times New Roman" w:hAnsi="Times New Roman" w:cs="Times New Roman"/>
        </w:rPr>
        <w:t>. Herbivore assemblages were dominated by scraping species, but the relative biomass of functional groups varied considerably among regions (Fig. 1C</w:t>
      </w:r>
      <w:commentRangeStart w:id="127"/>
      <w:r>
        <w:rPr>
          <w:rFonts w:ascii="Times New Roman" w:eastAsia="Times New Roman" w:hAnsi="Times New Roman" w:cs="Times New Roman"/>
        </w:rPr>
        <w:t xml:space="preserve">). At these reefs, we detected four benthic regimes </w:t>
      </w:r>
      <w:proofErr w:type="spellStart"/>
      <w:r>
        <w:rPr>
          <w:rFonts w:ascii="Times New Roman" w:eastAsia="Times New Roman" w:hAnsi="Times New Roman" w:cs="Times New Roman"/>
        </w:rPr>
        <w:t>characterised</w:t>
      </w:r>
      <w:proofErr w:type="spellEnd"/>
      <w:r>
        <w:rPr>
          <w:rFonts w:ascii="Times New Roman" w:eastAsia="Times New Roman" w:hAnsi="Times New Roman" w:cs="Times New Roman"/>
        </w:rPr>
        <w:t xml:space="preserve"> by 1) hard coral </w:t>
      </w:r>
      <w:r w:rsidR="005201FF">
        <w:rPr>
          <w:rFonts w:ascii="Times New Roman" w:eastAsia="Times New Roman" w:hAnsi="Times New Roman" w:cs="Times New Roman"/>
        </w:rPr>
        <w:t>dominance</w:t>
      </w:r>
      <w:r>
        <w:rPr>
          <w:rFonts w:ascii="Times New Roman" w:eastAsia="Times New Roman" w:hAnsi="Times New Roman" w:cs="Times New Roman"/>
        </w:rPr>
        <w:t xml:space="preserve">, 2) macroalgal </w:t>
      </w:r>
      <w:r w:rsidR="005201FF">
        <w:rPr>
          <w:rFonts w:ascii="Times New Roman" w:eastAsia="Times New Roman" w:hAnsi="Times New Roman" w:cs="Times New Roman"/>
        </w:rPr>
        <w:t>dominance</w:t>
      </w:r>
      <w:r>
        <w:rPr>
          <w:rFonts w:ascii="Times New Roman" w:eastAsia="Times New Roman" w:hAnsi="Times New Roman" w:cs="Times New Roman"/>
        </w:rPr>
        <w:t>, 3) high availability of bare substrate, and 4) rubble reefs (Fig. 1B). Coral dominance was the</w:t>
      </w:r>
      <w:commentRangeEnd w:id="127"/>
      <w:r w:rsidR="005201FF">
        <w:rPr>
          <w:rStyle w:val="CommentReference"/>
        </w:rPr>
        <w:commentReference w:id="127"/>
      </w:r>
      <w:r>
        <w:rPr>
          <w:rFonts w:ascii="Times New Roman" w:eastAsia="Times New Roman" w:hAnsi="Times New Roman" w:cs="Times New Roman"/>
        </w:rPr>
        <w:t xml:space="preserve"> most common regime, detected at 41 reefs across all four regions, whereas </w:t>
      </w:r>
      <w:r w:rsidR="005201FF">
        <w:rPr>
          <w:rFonts w:ascii="Times New Roman" w:eastAsia="Times New Roman" w:hAnsi="Times New Roman" w:cs="Times New Roman"/>
        </w:rPr>
        <w:t xml:space="preserve">bare </w:t>
      </w:r>
      <w:r>
        <w:rPr>
          <w:rFonts w:ascii="Times New Roman" w:eastAsia="Times New Roman" w:hAnsi="Times New Roman" w:cs="Times New Roman"/>
        </w:rPr>
        <w:t xml:space="preserve">substrate regimes were only present in Seychelles (9)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(6). Macroalgal dominance was detected on five Seychelles reefs and </w:t>
      </w:r>
      <w:commentRangeStart w:id="128"/>
      <w:r>
        <w:rPr>
          <w:rFonts w:ascii="Times New Roman" w:eastAsia="Times New Roman" w:hAnsi="Times New Roman" w:cs="Times New Roman"/>
        </w:rPr>
        <w:t>nine GBR</w:t>
      </w:r>
      <w:commentRangeEnd w:id="128"/>
      <w:r w:rsidR="005201FF">
        <w:rPr>
          <w:rStyle w:val="CommentReference"/>
        </w:rPr>
        <w:commentReference w:id="128"/>
      </w:r>
      <w:r>
        <w:rPr>
          <w:rFonts w:ascii="Times New Roman" w:eastAsia="Times New Roman" w:hAnsi="Times New Roman" w:cs="Times New Roman"/>
        </w:rPr>
        <w:t xml:space="preserve"> reefs, while rubble reefs were only present in Seychelles (6 </w:t>
      </w:r>
      <w:commentRangeStart w:id="129"/>
      <w:commentRangeStart w:id="130"/>
      <w:r>
        <w:rPr>
          <w:rFonts w:ascii="Times New Roman" w:eastAsia="Times New Roman" w:hAnsi="Times New Roman" w:cs="Times New Roman"/>
        </w:rPr>
        <w:t>reefs</w:t>
      </w:r>
      <w:commentRangeEnd w:id="129"/>
      <w:r w:rsidR="005201FF">
        <w:rPr>
          <w:rStyle w:val="CommentReference"/>
        </w:rPr>
        <w:commentReference w:id="129"/>
      </w:r>
      <w:commentRangeEnd w:id="130"/>
      <w:r w:rsidR="00797F59">
        <w:rPr>
          <w:rStyle w:val="CommentReference"/>
        </w:rPr>
        <w:commentReference w:id="130"/>
      </w:r>
      <w:r>
        <w:rPr>
          <w:rFonts w:ascii="Times New Roman" w:eastAsia="Times New Roman" w:hAnsi="Times New Roman" w:cs="Times New Roman"/>
        </w:rPr>
        <w:t>).</w:t>
      </w:r>
    </w:p>
    <w:p w14:paraId="149C8C37" w14:textId="44AB63ED"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After converting underwater feeding observations to potential grazing rates, benthic and fishing drivers had moderate influences on grazing, and effects were specific to grazing function. For croppers we generated bite rate predictions for 9 species which comprised 32.9% of UVC biomass, with remaining species assigned genera-specific (54.4%) or an average cropper bite rates (12.6%). Combined with biomass, these estimates were converted into algal consumption rates which ranged from 0.04 to 5.52 g ha</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min</w:t>
      </w:r>
      <w:r>
        <w:rPr>
          <w:rFonts w:ascii="Times New Roman" w:eastAsia="Times New Roman" w:hAnsi="Times New Roman" w:cs="Times New Roman"/>
          <w:vertAlign w:val="superscript"/>
        </w:rPr>
        <w:t>-1</w:t>
      </w:r>
      <w:del w:id="131" w:author="Howlett, Samantha" w:date="2019-03-15T14:00:00Z">
        <w:r w:rsidDel="00CD3D7B">
          <w:rPr>
            <w:rFonts w:ascii="Times New Roman" w:eastAsia="Times New Roman" w:hAnsi="Times New Roman" w:cs="Times New Roman"/>
            <w:vertAlign w:val="superscript"/>
          </w:rPr>
          <w:delText xml:space="preserve"> </w:delText>
        </w:r>
      </w:del>
      <w:r>
        <w:rPr>
          <w:rFonts w:ascii="Times New Roman" w:eastAsia="Times New Roman" w:hAnsi="Times New Roman" w:cs="Times New Roman"/>
        </w:rPr>
        <w:t xml:space="preserve">, with greatest functional impacts on GBR and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reefs (Fig. S2a). Irrespective of region, algal consumption was greater in complex habitats with high substrate availability and low macroalgal densities</w:t>
      </w:r>
      <w:del w:id="132" w:author="Robinson, James (robins64)" w:date="2019-03-25T15:38:00Z">
        <w:r w:rsidDel="00F2161E">
          <w:rPr>
            <w:rFonts w:ascii="Times New Roman" w:eastAsia="Times New Roman" w:hAnsi="Times New Roman" w:cs="Times New Roman"/>
          </w:rPr>
          <w:delText xml:space="preserve"> (Fig. 3A)</w:delText>
        </w:r>
      </w:del>
      <w:r>
        <w:rPr>
          <w:rFonts w:ascii="Times New Roman" w:eastAsia="Times New Roman" w:hAnsi="Times New Roman" w:cs="Times New Roman"/>
        </w:rPr>
        <w:t xml:space="preserve">, </w:t>
      </w:r>
      <w:del w:id="133" w:author="Robinson, James (robins64)" w:date="2019-03-25T15:38:00Z">
        <w:r w:rsidDel="00F2161E">
          <w:rPr>
            <w:rFonts w:ascii="Times New Roman" w:eastAsia="Times New Roman" w:hAnsi="Times New Roman" w:cs="Times New Roman"/>
          </w:rPr>
          <w:delText xml:space="preserve">but </w:delText>
        </w:r>
      </w:del>
      <w:ins w:id="134" w:author="Robinson, James (robins64)" w:date="2019-03-25T15:38:00Z">
        <w:r w:rsidR="00F2161E">
          <w:rPr>
            <w:rFonts w:ascii="Times New Roman" w:eastAsia="Times New Roman" w:hAnsi="Times New Roman" w:cs="Times New Roman"/>
          </w:rPr>
          <w:t xml:space="preserve">while </w:t>
        </w:r>
      </w:ins>
      <w:r>
        <w:rPr>
          <w:rFonts w:ascii="Times New Roman" w:eastAsia="Times New Roman" w:hAnsi="Times New Roman" w:cs="Times New Roman"/>
        </w:rPr>
        <w:t>hard coral or rubble cover were weak influences (Fig. 2A</w:t>
      </w:r>
      <w:ins w:id="135" w:author="Robinson, James (robins64)" w:date="2019-03-25T15:38:00Z">
        <w:r w:rsidR="00F2161E">
          <w:rPr>
            <w:rFonts w:ascii="Times New Roman" w:eastAsia="Times New Roman" w:hAnsi="Times New Roman" w:cs="Times New Roman"/>
          </w:rPr>
          <w:t>, 3A</w:t>
        </w:r>
      </w:ins>
      <w:r>
        <w:rPr>
          <w:rFonts w:ascii="Times New Roman" w:eastAsia="Times New Roman" w:hAnsi="Times New Roman" w:cs="Times New Roman"/>
        </w:rPr>
        <w:t>).</w:t>
      </w:r>
      <w:del w:id="136" w:author="Robinson, James (robins64)" w:date="2019-03-25T15:39:00Z">
        <w:r w:rsidR="00625E26" w:rsidDel="00AC437B">
          <w:rPr>
            <w:rFonts w:ascii="Times New Roman" w:eastAsia="Times New Roman" w:hAnsi="Times New Roman" w:cs="Times New Roman"/>
          </w:rPr>
          <w:delText xml:space="preserve"> Notably, algal consumption only considered scrapers and croppers</w:delText>
        </w:r>
      </w:del>
      <w:ins w:id="137" w:author="Jeneen H.H" w:date="2019-03-12T16:04:00Z">
        <w:del w:id="138" w:author="Robinson, James (robins64)" w:date="2019-03-25T15:39:00Z">
          <w:r w:rsidR="00F94A31" w:rsidDel="00AC437B">
            <w:rPr>
              <w:rFonts w:ascii="Times New Roman" w:eastAsia="Times New Roman" w:hAnsi="Times New Roman" w:cs="Times New Roman"/>
            </w:rPr>
            <w:delText>,</w:delText>
          </w:r>
        </w:del>
      </w:ins>
      <w:del w:id="139" w:author="Robinson, James (robins64)" w:date="2019-03-25T15:39:00Z">
        <w:r w:rsidR="00625E26" w:rsidDel="00AC437B">
          <w:rPr>
            <w:rFonts w:ascii="Times New Roman" w:eastAsia="Times New Roman" w:hAnsi="Times New Roman" w:cs="Times New Roman"/>
          </w:rPr>
          <w:delText xml:space="preserve"> as </w:delText>
        </w:r>
        <w:r w:rsidR="00625E26" w:rsidRPr="00CD3D7B" w:rsidDel="00AC437B">
          <w:rPr>
            <w:rFonts w:ascii="Times New Roman" w:eastAsia="Times New Roman" w:hAnsi="Times New Roman" w:cs="Times New Roman"/>
            <w:highlight w:val="yellow"/>
            <w:rPrChange w:id="140" w:author="Howlett, Samantha" w:date="2019-03-15T14:01:00Z">
              <w:rPr>
                <w:rFonts w:ascii="Times New Roman" w:eastAsia="Times New Roman" w:hAnsi="Times New Roman" w:cs="Times New Roman"/>
              </w:rPr>
            </w:rPrChange>
          </w:rPr>
          <w:delText>browsers were excluded from the analysis</w:delText>
        </w:r>
        <w:r w:rsidR="00625E26" w:rsidDel="00AC437B">
          <w:rPr>
            <w:rFonts w:ascii="Times New Roman" w:eastAsia="Times New Roman" w:hAnsi="Times New Roman" w:cs="Times New Roman"/>
          </w:rPr>
          <w:delText>.</w:delText>
        </w:r>
      </w:del>
      <w:r w:rsidR="00625E26">
        <w:rPr>
          <w:rFonts w:ascii="Times New Roman" w:eastAsia="Times New Roman" w:hAnsi="Times New Roman" w:cs="Times New Roman"/>
        </w:rPr>
        <w:t xml:space="preserve"> </w:t>
      </w:r>
      <w:r>
        <w:rPr>
          <w:rFonts w:ascii="Times New Roman" w:eastAsia="Times New Roman" w:hAnsi="Times New Roman" w:cs="Times New Roman"/>
        </w:rPr>
        <w:t xml:space="preserve">Algal consumption rates were unaffected by fishing intensity, with </w:t>
      </w:r>
      <w:r w:rsidR="005201FF">
        <w:rPr>
          <w:rFonts w:ascii="Times New Roman" w:eastAsia="Times New Roman" w:hAnsi="Times New Roman" w:cs="Times New Roman"/>
        </w:rPr>
        <w:t>remote</w:t>
      </w:r>
      <w:r>
        <w:rPr>
          <w:rFonts w:ascii="Times New Roman" w:eastAsia="Times New Roman" w:hAnsi="Times New Roman" w:cs="Times New Roman"/>
        </w:rPr>
        <w:t>, protected and fished reefs hosting similar cropping function potential (Fig. 2A). Algal consumption did increase with average cropper size, indicating that reefs with cropper assemblages dominated by larger fishes had a higher grazing potential (Fig.</w:t>
      </w:r>
      <w:ins w:id="141" w:author="Robinson, James (robins64)" w:date="2019-03-25T15:39:00Z">
        <w:r w:rsidR="00E8155E">
          <w:rPr>
            <w:rFonts w:ascii="Times New Roman" w:eastAsia="Times New Roman" w:hAnsi="Times New Roman" w:cs="Times New Roman"/>
          </w:rPr>
          <w:t xml:space="preserve"> </w:t>
        </w:r>
      </w:ins>
      <w:del w:id="142" w:author="Robinson, James (robins64)" w:date="2019-03-25T15:39:00Z">
        <w:r w:rsidDel="00E8155E">
          <w:rPr>
            <w:rFonts w:ascii="Times New Roman" w:eastAsia="Times New Roman" w:hAnsi="Times New Roman" w:cs="Times New Roman"/>
          </w:rPr>
          <w:delText xml:space="preserve"> 2A</w:delText>
        </w:r>
      </w:del>
      <w:ins w:id="143" w:author="Robinson, James (robins64)" w:date="2019-03-25T15:39:00Z">
        <w:r w:rsidR="00E8155E">
          <w:rPr>
            <w:rFonts w:ascii="Times New Roman" w:eastAsia="Times New Roman" w:hAnsi="Times New Roman" w:cs="Times New Roman"/>
          </w:rPr>
          <w:t>3B</w:t>
        </w:r>
      </w:ins>
      <w:r>
        <w:rPr>
          <w:rFonts w:ascii="Times New Roman" w:eastAsia="Times New Roman" w:hAnsi="Times New Roman" w:cs="Times New Roman"/>
        </w:rPr>
        <w:t xml:space="preserve">). </w:t>
      </w:r>
    </w:p>
    <w:p w14:paraId="54BBD5FF" w14:textId="11049460"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Feeding data were more highly resolved for scraping herbivores, with all fishes assigned size-based bite areas, and either species- (27 of 35 species, 80.9% of UVC) or genera-specific bite rates (19.1%). Potential area scraped was greatest on GBR reefs (&gt; 1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and lowest on Maldives reefs (&lt; 0.3 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min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ha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(Figure S3b). In contrast to croppers, scraping rates increased with </w:t>
      </w:r>
      <w:del w:id="144" w:author="Howlett, Samantha" w:date="2019-03-15T14:11:00Z">
        <w:r w:rsidDel="00B77A20">
          <w:rPr>
            <w:rFonts w:ascii="Times New Roman" w:eastAsia="Times New Roman" w:hAnsi="Times New Roman" w:cs="Times New Roman"/>
          </w:rPr>
          <w:delText>habitat</w:delText>
        </w:r>
      </w:del>
      <w:ins w:id="145" w:author="Howlett, Samantha" w:date="2019-03-15T14:11:00Z">
        <w:r w:rsidR="00B77A20">
          <w:rPr>
            <w:rFonts w:ascii="Times New Roman" w:eastAsia="Times New Roman" w:hAnsi="Times New Roman" w:cs="Times New Roman"/>
          </w:rPr>
          <w:t>structural</w:t>
        </w:r>
      </w:ins>
      <w:r>
        <w:rPr>
          <w:rFonts w:ascii="Times New Roman" w:eastAsia="Times New Roman" w:hAnsi="Times New Roman" w:cs="Times New Roman"/>
        </w:rPr>
        <w:t xml:space="preserve"> complexity (Fig. 3</w:t>
      </w:r>
      <w:ins w:id="146" w:author="Robinson, James (robins64)" w:date="2019-03-25T15:40:00Z">
        <w:r w:rsidR="00190F23">
          <w:rPr>
            <w:rFonts w:ascii="Times New Roman" w:eastAsia="Times New Roman" w:hAnsi="Times New Roman" w:cs="Times New Roman"/>
          </w:rPr>
          <w:t>C</w:t>
        </w:r>
      </w:ins>
      <w:del w:id="147" w:author="Robinson, James (robins64)" w:date="2019-03-25T15:40:00Z">
        <w:r w:rsidDel="00190F23">
          <w:rPr>
            <w:rFonts w:ascii="Times New Roman" w:eastAsia="Times New Roman" w:hAnsi="Times New Roman" w:cs="Times New Roman"/>
          </w:rPr>
          <w:delText>B</w:delText>
        </w:r>
      </w:del>
      <w:r>
        <w:rPr>
          <w:rFonts w:ascii="Times New Roman" w:eastAsia="Times New Roman" w:hAnsi="Times New Roman" w:cs="Times New Roman"/>
        </w:rPr>
        <w:t xml:space="preserve">), but </w:t>
      </w:r>
      <w:del w:id="148" w:author="Robinson, James (robins64)" w:date="2019-03-25T15:40:00Z">
        <w:r w:rsidDel="00E10AC8">
          <w:rPr>
            <w:rFonts w:ascii="Times New Roman" w:eastAsia="Times New Roman" w:hAnsi="Times New Roman" w:cs="Times New Roman"/>
          </w:rPr>
          <w:delText xml:space="preserve">other </w:delText>
        </w:r>
      </w:del>
      <w:ins w:id="149" w:author="Robinson, James (robins64)" w:date="2019-03-25T15:40:00Z">
        <w:r w:rsidR="00E10AC8">
          <w:rPr>
            <w:rFonts w:ascii="Times New Roman" w:eastAsia="Times New Roman" w:hAnsi="Times New Roman" w:cs="Times New Roman"/>
          </w:rPr>
          <w:t xml:space="preserve">were relatively invariant across </w:t>
        </w:r>
      </w:ins>
      <w:r>
        <w:rPr>
          <w:rFonts w:ascii="Times New Roman" w:eastAsia="Times New Roman" w:hAnsi="Times New Roman" w:cs="Times New Roman"/>
        </w:rPr>
        <w:t xml:space="preserve">benthic </w:t>
      </w:r>
      <w:del w:id="150" w:author="Robinson, James (robins64)" w:date="2019-03-25T15:40:00Z">
        <w:r w:rsidDel="00E10AC8">
          <w:rPr>
            <w:rFonts w:ascii="Times New Roman" w:eastAsia="Times New Roman" w:hAnsi="Times New Roman" w:cs="Times New Roman"/>
          </w:rPr>
          <w:delText xml:space="preserve">habitat types were weak drivers </w:delText>
        </w:r>
      </w:del>
      <w:ins w:id="151" w:author="Robinson, James (robins64)" w:date="2019-03-25T15:40:00Z">
        <w:r w:rsidR="00E10AC8">
          <w:rPr>
            <w:rFonts w:ascii="Times New Roman" w:eastAsia="Times New Roman" w:hAnsi="Times New Roman" w:cs="Times New Roman"/>
          </w:rPr>
          <w:t xml:space="preserve">cover covariates </w:t>
        </w:r>
      </w:ins>
      <w:r>
        <w:rPr>
          <w:rFonts w:ascii="Times New Roman" w:eastAsia="Times New Roman" w:hAnsi="Times New Roman" w:cs="Times New Roman"/>
        </w:rPr>
        <w:t xml:space="preserve">(Fig. 2B). </w:t>
      </w:r>
      <w:r w:rsidR="005201FF">
        <w:rPr>
          <w:rFonts w:ascii="Times New Roman" w:eastAsia="Times New Roman" w:hAnsi="Times New Roman" w:cs="Times New Roman"/>
        </w:rPr>
        <w:t>Remote reefs</w:t>
      </w:r>
      <w:r>
        <w:rPr>
          <w:rFonts w:ascii="Times New Roman" w:eastAsia="Times New Roman" w:hAnsi="Times New Roman" w:cs="Times New Roman"/>
        </w:rPr>
        <w:t xml:space="preserve"> had the greatest scraping rates, which were considerably </w:t>
      </w:r>
      <w:r w:rsidR="005201FF">
        <w:rPr>
          <w:rFonts w:ascii="Times New Roman" w:eastAsia="Times New Roman" w:hAnsi="Times New Roman" w:cs="Times New Roman"/>
        </w:rPr>
        <w:t>l</w:t>
      </w:r>
      <w:r>
        <w:rPr>
          <w:rFonts w:ascii="Times New Roman" w:eastAsia="Times New Roman" w:hAnsi="Times New Roman" w:cs="Times New Roman"/>
        </w:rPr>
        <w:t>ower on fished reefs than protected ones (Figs. 2B, 3</w:t>
      </w:r>
      <w:ins w:id="152" w:author="Robinson, James (robins64)" w:date="2019-03-25T15:41:00Z">
        <w:r w:rsidR="00E10AC8">
          <w:rPr>
            <w:rFonts w:ascii="Times New Roman" w:eastAsia="Times New Roman" w:hAnsi="Times New Roman" w:cs="Times New Roman"/>
          </w:rPr>
          <w:t>D</w:t>
        </w:r>
      </w:ins>
      <w:del w:id="153" w:author="Robinson, James (robins64)" w:date="2019-03-25T15:41:00Z">
        <w:r w:rsidDel="00E10AC8">
          <w:rPr>
            <w:rFonts w:ascii="Times New Roman" w:eastAsia="Times New Roman" w:hAnsi="Times New Roman" w:cs="Times New Roman"/>
          </w:rPr>
          <w:delText>C</w:delText>
        </w:r>
      </w:del>
      <w:r>
        <w:rPr>
          <w:rFonts w:ascii="Times New Roman" w:eastAsia="Times New Roman" w:hAnsi="Times New Roman" w:cs="Times New Roman"/>
        </w:rPr>
        <w:t>). After accounting for these coarse protection effects, scraping was only weakly associated with both fishable biomass and assemblage size structure (Fig. 2B).</w:t>
      </w:r>
    </w:p>
    <w:p w14:paraId="30E44F81" w14:textId="0C6C3520" w:rsidR="00EF55C6" w:rsidRDefault="00F67978" w:rsidP="00F67978">
      <w:pPr>
        <w:spacing w:line="360" w:lineRule="auto"/>
        <w:ind w:firstLine="720"/>
        <w:rPr>
          <w:ins w:id="154" w:author="Robinson, James (robins64)" w:date="2019-03-25T15:52:00Z"/>
          <w:rFonts w:ascii="Times New Roman" w:eastAsia="Times New Roman" w:hAnsi="Times New Roman" w:cs="Times New Roman"/>
        </w:rPr>
      </w:pPr>
      <w:ins w:id="155" w:author="Jeneen H.H" w:date="2019-03-12T17:18:00Z">
        <w:r>
          <w:rPr>
            <w:rFonts w:ascii="Times New Roman" w:eastAsia="Times New Roman" w:hAnsi="Times New Roman" w:cs="Times New Roman"/>
          </w:rPr>
          <w:t>Cropping</w:t>
        </w:r>
      </w:ins>
      <w:r w:rsidR="00CC0F79">
        <w:rPr>
          <w:rFonts w:ascii="Times New Roman" w:eastAsia="Times New Roman" w:hAnsi="Times New Roman" w:cs="Times New Roman"/>
        </w:rPr>
        <w:t xml:space="preserve"> </w:t>
      </w:r>
      <w:commentRangeStart w:id="156"/>
      <w:commentRangeStart w:id="157"/>
      <w:ins w:id="158" w:author="Jeneen H.H" w:date="2019-03-12T17:18:00Z">
        <w:del w:id="159" w:author="Robinson, James (robins64)" w:date="2019-03-25T15:41:00Z">
          <w:r w:rsidDel="00674917">
            <w:rPr>
              <w:rFonts w:ascii="Times New Roman" w:eastAsia="Times New Roman" w:hAnsi="Times New Roman" w:cs="Times New Roman"/>
            </w:rPr>
            <w:delText xml:space="preserve"> </w:delText>
          </w:r>
        </w:del>
        <w:r>
          <w:rPr>
            <w:rFonts w:ascii="Times New Roman" w:eastAsia="Times New Roman" w:hAnsi="Times New Roman" w:cs="Times New Roman"/>
          </w:rPr>
          <w:t>function</w:t>
        </w:r>
      </w:ins>
      <w:r w:rsidR="00CC0F79">
        <w:rPr>
          <w:rFonts w:ascii="Times New Roman" w:eastAsia="Times New Roman" w:hAnsi="Times New Roman" w:cs="Times New Roman"/>
        </w:rPr>
        <w:t xml:space="preserve"> w</w:t>
      </w:r>
      <w:ins w:id="160" w:author="Jeneen H.H" w:date="2019-03-12T17:18:00Z">
        <w:r>
          <w:rPr>
            <w:rFonts w:ascii="Times New Roman" w:eastAsia="Times New Roman" w:hAnsi="Times New Roman" w:cs="Times New Roman"/>
          </w:rPr>
          <w:t>as</w:t>
        </w:r>
      </w:ins>
      <w:del w:id="161" w:author="Jeneen H.H" w:date="2019-03-12T17:18:00Z">
        <w:r w:rsidR="00CC0F79" w:rsidDel="00F67978">
          <w:rPr>
            <w:rFonts w:ascii="Times New Roman" w:eastAsia="Times New Roman" w:hAnsi="Times New Roman" w:cs="Times New Roman"/>
          </w:rPr>
          <w:delText>ere</w:delText>
        </w:r>
      </w:del>
      <w:r w:rsidR="00CC0F79">
        <w:rPr>
          <w:rFonts w:ascii="Times New Roman" w:eastAsia="Times New Roman" w:hAnsi="Times New Roman" w:cs="Times New Roman"/>
        </w:rPr>
        <w:t xml:space="preserve"> strongly </w:t>
      </w:r>
      <w:ins w:id="162" w:author="Robinson, James (robins64)" w:date="2019-03-25T15:49:00Z">
        <w:r w:rsidR="00881FAF">
          <w:rPr>
            <w:rFonts w:ascii="Times New Roman" w:eastAsia="Times New Roman" w:hAnsi="Times New Roman" w:cs="Times New Roman"/>
          </w:rPr>
          <w:t xml:space="preserve">and positively </w:t>
        </w:r>
      </w:ins>
      <w:r w:rsidR="00CC0F79">
        <w:rPr>
          <w:rFonts w:ascii="Times New Roman" w:eastAsia="Times New Roman" w:hAnsi="Times New Roman" w:cs="Times New Roman"/>
        </w:rPr>
        <w:t xml:space="preserve">correlated with </w:t>
      </w:r>
      <w:ins w:id="163" w:author="Robinson, James (robins64)" w:date="2019-03-25T15:41:00Z">
        <w:r w:rsidR="00A50C60">
          <w:rPr>
            <w:rFonts w:ascii="Times New Roman" w:eastAsia="Times New Roman" w:hAnsi="Times New Roman" w:cs="Times New Roman"/>
          </w:rPr>
          <w:t xml:space="preserve">cropper </w:t>
        </w:r>
      </w:ins>
      <w:r w:rsidR="00CC0F79">
        <w:rPr>
          <w:rFonts w:ascii="Times New Roman" w:eastAsia="Times New Roman" w:hAnsi="Times New Roman" w:cs="Times New Roman"/>
        </w:rPr>
        <w:t>biomass</w:t>
      </w:r>
      <w:r w:rsidR="005201FF">
        <w:rPr>
          <w:rFonts w:ascii="Times New Roman" w:eastAsia="Times New Roman" w:hAnsi="Times New Roman" w:cs="Times New Roman"/>
        </w:rPr>
        <w:t xml:space="preserve"> </w:t>
      </w:r>
      <w:del w:id="164" w:author="Robinson, James (robins64)" w:date="2019-03-25T15:41:00Z">
        <w:r w:rsidR="005201FF" w:rsidDel="00A50C60">
          <w:rPr>
            <w:rFonts w:ascii="Times New Roman" w:eastAsia="Times New Roman" w:hAnsi="Times New Roman" w:cs="Times New Roman"/>
          </w:rPr>
          <w:delText>of those groups</w:delText>
        </w:r>
        <w:r w:rsidR="00CC0F79" w:rsidDel="00A50C60">
          <w:rPr>
            <w:rFonts w:ascii="Times New Roman" w:eastAsia="Times New Roman" w:hAnsi="Times New Roman" w:cs="Times New Roman"/>
          </w:rPr>
          <w:delText xml:space="preserve"> </w:delText>
        </w:r>
      </w:del>
      <w:r w:rsidR="00CC0F79">
        <w:rPr>
          <w:rFonts w:ascii="Times New Roman" w:eastAsia="Times New Roman" w:hAnsi="Times New Roman" w:cs="Times New Roman"/>
        </w:rPr>
        <w:t>(R</w:t>
      </w:r>
      <w:r w:rsidR="00CC0F79">
        <w:rPr>
          <w:rFonts w:ascii="Times New Roman" w:eastAsia="Times New Roman" w:hAnsi="Times New Roman" w:cs="Times New Roman"/>
          <w:vertAlign w:val="superscript"/>
        </w:rPr>
        <w:t>2</w:t>
      </w:r>
      <w:r w:rsidR="00CC0F79">
        <w:rPr>
          <w:rFonts w:ascii="Times New Roman" w:eastAsia="Times New Roman" w:hAnsi="Times New Roman" w:cs="Times New Roman"/>
        </w:rPr>
        <w:t xml:space="preserve"> = 0.83, </w:t>
      </w:r>
      <w:del w:id="165" w:author="Robinson, James (robins64)" w:date="2019-03-25T16:14:00Z">
        <w:r w:rsidR="00CC0F79" w:rsidDel="00286AD9">
          <w:rPr>
            <w:rFonts w:ascii="Times New Roman" w:eastAsia="Times New Roman" w:hAnsi="Times New Roman" w:cs="Times New Roman"/>
          </w:rPr>
          <w:delText xml:space="preserve">Figure </w:delText>
        </w:r>
      </w:del>
      <w:ins w:id="166" w:author="Robinson, James (robins64)" w:date="2019-03-25T16:14:00Z">
        <w:r w:rsidR="00286AD9">
          <w:rPr>
            <w:rFonts w:ascii="Times New Roman" w:eastAsia="Times New Roman" w:hAnsi="Times New Roman" w:cs="Times New Roman"/>
          </w:rPr>
          <w:t xml:space="preserve">Fig. </w:t>
        </w:r>
      </w:ins>
      <w:r w:rsidR="00CC0F79">
        <w:rPr>
          <w:rFonts w:ascii="Times New Roman" w:eastAsia="Times New Roman" w:hAnsi="Times New Roman" w:cs="Times New Roman"/>
        </w:rPr>
        <w:t>4</w:t>
      </w:r>
      <w:ins w:id="167" w:author="Robinson, James (robins64)" w:date="2019-03-25T16:14:00Z">
        <w:r w:rsidR="00286AD9">
          <w:rPr>
            <w:rFonts w:ascii="Times New Roman" w:eastAsia="Times New Roman" w:hAnsi="Times New Roman" w:cs="Times New Roman"/>
          </w:rPr>
          <w:t>A</w:t>
        </w:r>
      </w:ins>
      <w:del w:id="168" w:author="Robinson, James (robins64)" w:date="2019-03-25T16:14:00Z">
        <w:r w:rsidR="00CC0F79" w:rsidDel="00286AD9">
          <w:rPr>
            <w:rFonts w:ascii="Times New Roman" w:eastAsia="Times New Roman" w:hAnsi="Times New Roman" w:cs="Times New Roman"/>
          </w:rPr>
          <w:delText>a</w:delText>
        </w:r>
      </w:del>
      <w:r w:rsidR="00CC0F79">
        <w:rPr>
          <w:rFonts w:ascii="Times New Roman" w:eastAsia="Times New Roman" w:hAnsi="Times New Roman" w:cs="Times New Roman"/>
        </w:rPr>
        <w:t xml:space="preserve">), </w:t>
      </w:r>
      <w:del w:id="169" w:author="Robinson, James (robins64)" w:date="2019-03-25T15:49:00Z">
        <w:r w:rsidR="00CC0F79" w:rsidDel="00881FAF">
          <w:rPr>
            <w:rFonts w:ascii="Times New Roman" w:eastAsia="Times New Roman" w:hAnsi="Times New Roman" w:cs="Times New Roman"/>
          </w:rPr>
          <w:delText xml:space="preserve">suggesting </w:delText>
        </w:r>
      </w:del>
      <w:ins w:id="170" w:author="Robinson, James (robins64)" w:date="2019-03-25T15:49:00Z">
        <w:r w:rsidR="00881FAF">
          <w:rPr>
            <w:rFonts w:ascii="Times New Roman" w:eastAsia="Times New Roman" w:hAnsi="Times New Roman" w:cs="Times New Roman"/>
          </w:rPr>
          <w:t>in</w:t>
        </w:r>
      </w:ins>
      <w:ins w:id="171" w:author="Robinson, James (robins64)" w:date="2019-03-25T15:50:00Z">
        <w:r w:rsidR="00881FAF">
          <w:rPr>
            <w:rFonts w:ascii="Times New Roman" w:eastAsia="Times New Roman" w:hAnsi="Times New Roman" w:cs="Times New Roman"/>
          </w:rPr>
          <w:t>dicating</w:t>
        </w:r>
      </w:ins>
      <w:ins w:id="172" w:author="Robinson, James (robins64)" w:date="2019-03-25T15:49:00Z">
        <w:r w:rsidR="00881FAF">
          <w:rPr>
            <w:rFonts w:ascii="Times New Roman" w:eastAsia="Times New Roman" w:hAnsi="Times New Roman" w:cs="Times New Roman"/>
          </w:rPr>
          <w:t xml:space="preserve"> </w:t>
        </w:r>
      </w:ins>
      <w:r w:rsidR="00CC0F79">
        <w:rPr>
          <w:rFonts w:ascii="Times New Roman" w:eastAsia="Times New Roman" w:hAnsi="Times New Roman" w:cs="Times New Roman"/>
        </w:rPr>
        <w:t>that the drivers of biomass variation would match tightly to the modelled drivers of cropper function</w:t>
      </w:r>
      <w:del w:id="173" w:author="Robinson, James (robins64)" w:date="2019-03-25T16:14:00Z">
        <w:r w:rsidR="00CC0F79" w:rsidDel="00286AD9">
          <w:rPr>
            <w:rFonts w:ascii="Times New Roman" w:eastAsia="Times New Roman" w:hAnsi="Times New Roman" w:cs="Times New Roman"/>
          </w:rPr>
          <w:delText xml:space="preserve"> (Fig. 2)</w:delText>
        </w:r>
      </w:del>
      <w:r w:rsidR="00CC0F79">
        <w:rPr>
          <w:rFonts w:ascii="Times New Roman" w:eastAsia="Times New Roman" w:hAnsi="Times New Roman" w:cs="Times New Roman"/>
        </w:rPr>
        <w:t>. Scraping function</w:t>
      </w:r>
      <w:commentRangeEnd w:id="156"/>
      <w:r w:rsidR="005201FF">
        <w:rPr>
          <w:rStyle w:val="CommentReference"/>
        </w:rPr>
        <w:commentReference w:id="156"/>
      </w:r>
      <w:commentRangeEnd w:id="157"/>
      <w:r w:rsidR="00797F59">
        <w:rPr>
          <w:rStyle w:val="CommentReference"/>
        </w:rPr>
        <w:commentReference w:id="157"/>
      </w:r>
      <w:del w:id="174" w:author="Robinson, James (robins64)" w:date="2019-03-25T15:51:00Z">
        <w:r w:rsidR="00CC0F79" w:rsidDel="00EF55C6">
          <w:rPr>
            <w:rFonts w:ascii="Times New Roman" w:eastAsia="Times New Roman" w:hAnsi="Times New Roman" w:cs="Times New Roman"/>
          </w:rPr>
          <w:delText>,</w:delText>
        </w:r>
      </w:del>
      <w:ins w:id="175" w:author="Robinson, James (robins64)" w:date="2019-03-25T15:51:00Z">
        <w:r w:rsidR="00EF55C6">
          <w:rPr>
            <w:rFonts w:ascii="Times New Roman" w:eastAsia="Times New Roman" w:hAnsi="Times New Roman" w:cs="Times New Roman"/>
          </w:rPr>
          <w:t xml:space="preserve"> </w:t>
        </w:r>
      </w:ins>
      <w:del w:id="176" w:author="Robinson, James (robins64)" w:date="2019-03-25T15:51:00Z">
        <w:r w:rsidR="00CC0F79" w:rsidDel="00EF55C6">
          <w:rPr>
            <w:rFonts w:ascii="Times New Roman" w:eastAsia="Times New Roman" w:hAnsi="Times New Roman" w:cs="Times New Roman"/>
          </w:rPr>
          <w:delText xml:space="preserve"> </w:delText>
        </w:r>
      </w:del>
      <w:ins w:id="177" w:author="Robinson, James (robins64)" w:date="2019-03-25T15:50:00Z">
        <w:r w:rsidR="00EF55C6">
          <w:rPr>
            <w:rFonts w:ascii="Times New Roman" w:eastAsia="Times New Roman" w:hAnsi="Times New Roman" w:cs="Times New Roman"/>
          </w:rPr>
          <w:t>also increased with scraping biomass, but</w:t>
        </w:r>
      </w:ins>
      <w:ins w:id="178" w:author="Robinson, James (robins64)" w:date="2019-03-25T15:51:00Z">
        <w:r w:rsidR="00EF55C6">
          <w:rPr>
            <w:rFonts w:ascii="Times New Roman" w:eastAsia="Times New Roman" w:hAnsi="Times New Roman" w:cs="Times New Roman"/>
          </w:rPr>
          <w:t xml:space="preserve"> with greater levels of</w:t>
        </w:r>
      </w:ins>
      <w:ins w:id="179" w:author="Robinson, James (robins64)" w:date="2019-03-25T15:50:00Z">
        <w:r w:rsidR="00EF55C6">
          <w:rPr>
            <w:rFonts w:ascii="Times New Roman" w:eastAsia="Times New Roman" w:hAnsi="Times New Roman" w:cs="Times New Roman"/>
          </w:rPr>
          <w:t xml:space="preserve"> </w:t>
        </w:r>
      </w:ins>
      <w:del w:id="180" w:author="Robinson, James (robins64)" w:date="2019-03-25T15:50:00Z">
        <w:r w:rsidR="00CC0F79" w:rsidDel="00EF55C6">
          <w:rPr>
            <w:rFonts w:ascii="Times New Roman" w:eastAsia="Times New Roman" w:hAnsi="Times New Roman" w:cs="Times New Roman"/>
          </w:rPr>
          <w:delText xml:space="preserve">however, was weakly associated with scraping biomass, </w:delText>
        </w:r>
      </w:del>
      <w:del w:id="181" w:author="Robinson, James (robins64)" w:date="2019-03-25T15:43:00Z">
        <w:r w:rsidR="00CC0F79" w:rsidDel="001574E3">
          <w:rPr>
            <w:rFonts w:ascii="Times New Roman" w:eastAsia="Times New Roman" w:hAnsi="Times New Roman" w:cs="Times New Roman"/>
          </w:rPr>
          <w:delText xml:space="preserve">suggesting that function has decoupled from underlying biomass levels </w:delText>
        </w:r>
      </w:del>
      <w:del w:id="182" w:author="Robinson, James (robins64)" w:date="2019-03-25T15:42:00Z">
        <w:r w:rsidR="00CC0F79" w:rsidDel="001574E3">
          <w:rPr>
            <w:rFonts w:ascii="Times New Roman" w:eastAsia="Times New Roman" w:hAnsi="Times New Roman" w:cs="Times New Roman"/>
          </w:rPr>
          <w:delText>(R</w:delText>
        </w:r>
        <w:r w:rsidR="00CC0F79" w:rsidDel="001574E3">
          <w:rPr>
            <w:rFonts w:ascii="Times New Roman" w:eastAsia="Times New Roman" w:hAnsi="Times New Roman" w:cs="Times New Roman"/>
            <w:vertAlign w:val="superscript"/>
          </w:rPr>
          <w:delText>2</w:delText>
        </w:r>
        <w:r w:rsidR="00CC0F79" w:rsidDel="001574E3">
          <w:rPr>
            <w:rFonts w:ascii="Times New Roman" w:eastAsia="Times New Roman" w:hAnsi="Times New Roman" w:cs="Times New Roman"/>
          </w:rPr>
          <w:delText xml:space="preserve"> = 0.55, Figure 4b). </w:delText>
        </w:r>
      </w:del>
      <w:ins w:id="183" w:author="Robinson, James (robins64)" w:date="2019-03-25T15:42:00Z">
        <w:r w:rsidR="001574E3">
          <w:rPr>
            <w:rFonts w:ascii="Times New Roman" w:eastAsia="Times New Roman" w:hAnsi="Times New Roman" w:cs="Times New Roman"/>
          </w:rPr>
          <w:t>u</w:t>
        </w:r>
      </w:ins>
      <w:del w:id="184" w:author="Robinson, James (robins64)" w:date="2019-03-25T15:42:00Z">
        <w:r w:rsidR="00CC0F79" w:rsidDel="001574E3">
          <w:rPr>
            <w:rFonts w:ascii="Times New Roman" w:eastAsia="Times New Roman" w:hAnsi="Times New Roman" w:cs="Times New Roman"/>
          </w:rPr>
          <w:delText>U</w:delText>
        </w:r>
      </w:del>
      <w:r w:rsidR="00CC0F79">
        <w:rPr>
          <w:rFonts w:ascii="Times New Roman" w:eastAsia="Times New Roman" w:hAnsi="Times New Roman" w:cs="Times New Roman"/>
        </w:rPr>
        <w:t>nexplained variation in area scraped</w:t>
      </w:r>
      <w:ins w:id="185" w:author="Robinson, James (robins64)" w:date="2019-03-25T15:43:00Z">
        <w:r w:rsidR="001574E3">
          <w:rPr>
            <w:rFonts w:ascii="Times New Roman" w:eastAsia="Times New Roman" w:hAnsi="Times New Roman" w:cs="Times New Roman"/>
          </w:rPr>
          <w:t xml:space="preserve"> (</w:t>
        </w:r>
      </w:ins>
      <w:ins w:id="186" w:author="Robinson, James (robins64)" w:date="2019-03-25T15:44:00Z">
        <w:r w:rsidR="007C7157">
          <w:rPr>
            <w:rFonts w:ascii="Times New Roman" w:eastAsia="Times New Roman" w:hAnsi="Times New Roman" w:cs="Times New Roman"/>
          </w:rPr>
          <w:t>m</w:t>
        </w:r>
        <w:r w:rsidR="007C7157">
          <w:rPr>
            <w:rFonts w:ascii="Times New Roman" w:eastAsia="Times New Roman" w:hAnsi="Times New Roman" w:cs="Times New Roman"/>
            <w:vertAlign w:val="superscript"/>
          </w:rPr>
          <w:t>2</w:t>
        </w:r>
        <w:r w:rsidR="007C7157">
          <w:rPr>
            <w:rFonts w:ascii="Times New Roman" w:eastAsia="Times New Roman" w:hAnsi="Times New Roman" w:cs="Times New Roman"/>
          </w:rPr>
          <w:t xml:space="preserve"> min</w:t>
        </w:r>
        <w:r w:rsidR="007C7157">
          <w:rPr>
            <w:rFonts w:ascii="Times New Roman" w:eastAsia="Times New Roman" w:hAnsi="Times New Roman" w:cs="Times New Roman"/>
            <w:vertAlign w:val="superscript"/>
          </w:rPr>
          <w:t>-1</w:t>
        </w:r>
        <w:r w:rsidR="007C7157">
          <w:rPr>
            <w:rFonts w:ascii="Times New Roman" w:eastAsia="Times New Roman" w:hAnsi="Times New Roman" w:cs="Times New Roman"/>
          </w:rPr>
          <w:t xml:space="preserve"> ha</w:t>
        </w:r>
        <w:r w:rsidR="007C7157">
          <w:rPr>
            <w:rFonts w:ascii="Times New Roman" w:eastAsia="Times New Roman" w:hAnsi="Times New Roman" w:cs="Times New Roman"/>
            <w:vertAlign w:val="superscript"/>
          </w:rPr>
          <w:t>-1</w:t>
        </w:r>
      </w:ins>
      <w:del w:id="187" w:author="Robinson, James (robins64)" w:date="2019-03-25T15:45:00Z">
        <w:r w:rsidR="00CC0F79" w:rsidDel="007C7157">
          <w:rPr>
            <w:rFonts w:ascii="Times New Roman" w:eastAsia="Times New Roman" w:hAnsi="Times New Roman" w:cs="Times New Roman"/>
          </w:rPr>
          <w:delText xml:space="preserve"> </w:delText>
        </w:r>
      </w:del>
      <w:ins w:id="188" w:author="Robinson, James (robins64)" w:date="2019-03-25T15:45:00Z">
        <w:r w:rsidR="007C7157">
          <w:rPr>
            <w:rFonts w:ascii="Times New Roman" w:eastAsia="Times New Roman" w:hAnsi="Times New Roman" w:cs="Times New Roman"/>
          </w:rPr>
          <w:t>)</w:t>
        </w:r>
      </w:ins>
      <w:ins w:id="189" w:author="Robinson, James (robins64)" w:date="2019-03-25T15:50:00Z">
        <w:r w:rsidR="00EF55C6">
          <w:rPr>
            <w:rFonts w:ascii="Times New Roman" w:eastAsia="Times New Roman" w:hAnsi="Times New Roman" w:cs="Times New Roman"/>
          </w:rPr>
          <w:t xml:space="preserve"> (</w:t>
        </w:r>
      </w:ins>
      <w:ins w:id="190" w:author="Robinson, James (robins64)" w:date="2019-03-25T15:51:00Z">
        <w:r w:rsidR="00EF55C6">
          <w:rPr>
            <w:rFonts w:ascii="Times New Roman" w:eastAsia="Times New Roman" w:hAnsi="Times New Roman" w:cs="Times New Roman"/>
          </w:rPr>
          <w:t>R</w:t>
        </w:r>
        <w:r w:rsidR="00EF55C6">
          <w:rPr>
            <w:rFonts w:ascii="Times New Roman" w:eastAsia="Times New Roman" w:hAnsi="Times New Roman" w:cs="Times New Roman"/>
            <w:vertAlign w:val="superscript"/>
          </w:rPr>
          <w:t>2</w:t>
        </w:r>
        <w:r w:rsidR="00EF55C6">
          <w:rPr>
            <w:rFonts w:ascii="Times New Roman" w:eastAsia="Times New Roman" w:hAnsi="Times New Roman" w:cs="Times New Roman"/>
          </w:rPr>
          <w:t xml:space="preserve"> = 0.55</w:t>
        </w:r>
      </w:ins>
      <w:ins w:id="191" w:author="Robinson, James (robins64)" w:date="2019-03-25T15:50:00Z">
        <w:r w:rsidR="00EF55C6">
          <w:rPr>
            <w:rFonts w:ascii="Times New Roman" w:eastAsia="Times New Roman" w:hAnsi="Times New Roman" w:cs="Times New Roman"/>
          </w:rPr>
          <w:t>),</w:t>
        </w:r>
      </w:ins>
      <w:ins w:id="192" w:author="Robinson, James (robins64)" w:date="2019-03-25T15:51:00Z">
        <w:r w:rsidR="00EF55C6">
          <w:rPr>
            <w:rFonts w:ascii="Times New Roman" w:eastAsia="Times New Roman" w:hAnsi="Times New Roman" w:cs="Times New Roman"/>
          </w:rPr>
          <w:t xml:space="preserve"> which occurred </w:t>
        </w:r>
      </w:ins>
      <w:ins w:id="193" w:author="Jeneen H.H" w:date="2019-03-12T17:18:00Z">
        <w:del w:id="194" w:author="Robinson, James (robins64)" w:date="2019-03-25T15:43:00Z">
          <w:r w:rsidDel="001574E3">
            <w:rPr>
              <w:rFonts w:ascii="Times New Roman" w:eastAsia="Times New Roman" w:hAnsi="Times New Roman" w:cs="Times New Roman"/>
            </w:rPr>
            <w:delText xml:space="preserve">over time </w:delText>
          </w:r>
        </w:del>
      </w:ins>
      <w:del w:id="195" w:author="Robinson, James (robins64)" w:date="2019-03-25T15:42:00Z">
        <w:r w:rsidR="00CC0F79" w:rsidDel="001574E3">
          <w:rPr>
            <w:rFonts w:ascii="Times New Roman" w:eastAsia="Times New Roman" w:hAnsi="Times New Roman" w:cs="Times New Roman"/>
          </w:rPr>
          <w:delText xml:space="preserve">occurred </w:delText>
        </w:r>
      </w:del>
      <w:r w:rsidR="00CC0F79">
        <w:rPr>
          <w:rFonts w:ascii="Times New Roman" w:eastAsia="Times New Roman" w:hAnsi="Times New Roman" w:cs="Times New Roman"/>
        </w:rPr>
        <w:t xml:space="preserve">across the </w:t>
      </w:r>
      <w:ins w:id="196" w:author="Robinson, James (robins64)" w:date="2019-03-25T15:42:00Z">
        <w:r w:rsidR="001574E3">
          <w:rPr>
            <w:rFonts w:ascii="Times New Roman" w:eastAsia="Times New Roman" w:hAnsi="Times New Roman" w:cs="Times New Roman"/>
          </w:rPr>
          <w:t xml:space="preserve">full </w:t>
        </w:r>
      </w:ins>
      <w:r w:rsidR="00CC0F79">
        <w:rPr>
          <w:rFonts w:ascii="Times New Roman" w:eastAsia="Times New Roman" w:hAnsi="Times New Roman" w:cs="Times New Roman"/>
        </w:rPr>
        <w:t>biomass gradien</w:t>
      </w:r>
      <w:del w:id="197" w:author="Robinson, James (robins64)" w:date="2019-03-25T15:50:00Z">
        <w:r w:rsidR="00CC0F79" w:rsidDel="00EF55C6">
          <w:rPr>
            <w:rFonts w:ascii="Times New Roman" w:eastAsia="Times New Roman" w:hAnsi="Times New Roman" w:cs="Times New Roman"/>
          </w:rPr>
          <w:delText>t</w:delText>
        </w:r>
      </w:del>
      <w:ins w:id="198" w:author="Robinson, James (robins64)" w:date="2019-03-25T15:50:00Z">
        <w:r w:rsidR="00EF55C6">
          <w:rPr>
            <w:rFonts w:ascii="Times New Roman" w:eastAsia="Times New Roman" w:hAnsi="Times New Roman" w:cs="Times New Roman"/>
          </w:rPr>
          <w:t>t</w:t>
        </w:r>
      </w:ins>
      <w:del w:id="199" w:author="Robinson, James (robins64)" w:date="2019-03-25T15:50:00Z">
        <w:r w:rsidR="00CC0F79" w:rsidDel="00EF55C6">
          <w:rPr>
            <w:rFonts w:ascii="Times New Roman" w:eastAsia="Times New Roman" w:hAnsi="Times New Roman" w:cs="Times New Roman"/>
          </w:rPr>
          <w:delText>,</w:delText>
        </w:r>
      </w:del>
      <w:r w:rsidR="00CC0F79">
        <w:rPr>
          <w:rFonts w:ascii="Times New Roman" w:eastAsia="Times New Roman" w:hAnsi="Times New Roman" w:cs="Times New Roman"/>
        </w:rPr>
        <w:t xml:space="preserve"> and in all four regions</w:t>
      </w:r>
      <w:ins w:id="200" w:author="Robinson, James (robins64)" w:date="2019-03-25T15:42:00Z">
        <w:r w:rsidR="001574E3">
          <w:rPr>
            <w:rFonts w:ascii="Times New Roman" w:eastAsia="Times New Roman" w:hAnsi="Times New Roman" w:cs="Times New Roman"/>
          </w:rPr>
          <w:t xml:space="preserve"> (Fig</w:t>
        </w:r>
      </w:ins>
      <w:ins w:id="201" w:author="Robinson, James (robins64)" w:date="2019-03-25T16:14:00Z">
        <w:r w:rsidR="00AE6AB1">
          <w:rPr>
            <w:rFonts w:ascii="Times New Roman" w:eastAsia="Times New Roman" w:hAnsi="Times New Roman" w:cs="Times New Roman"/>
          </w:rPr>
          <w:t>.</w:t>
        </w:r>
      </w:ins>
      <w:ins w:id="202" w:author="Robinson, James (robins64)" w:date="2019-03-25T15:42:00Z">
        <w:r w:rsidR="001574E3">
          <w:rPr>
            <w:rFonts w:ascii="Times New Roman" w:eastAsia="Times New Roman" w:hAnsi="Times New Roman" w:cs="Times New Roman"/>
          </w:rPr>
          <w:t xml:space="preserve"> 4</w:t>
        </w:r>
      </w:ins>
      <w:ins w:id="203" w:author="Robinson, James (robins64)" w:date="2019-03-25T16:14:00Z">
        <w:r w:rsidR="00AE6AB1">
          <w:rPr>
            <w:rFonts w:ascii="Times New Roman" w:eastAsia="Times New Roman" w:hAnsi="Times New Roman" w:cs="Times New Roman"/>
          </w:rPr>
          <w:t>B</w:t>
        </w:r>
      </w:ins>
      <w:ins w:id="204" w:author="Robinson, James (robins64)" w:date="2019-03-25T15:42:00Z">
        <w:r w:rsidR="001574E3">
          <w:rPr>
            <w:rFonts w:ascii="Times New Roman" w:eastAsia="Times New Roman" w:hAnsi="Times New Roman" w:cs="Times New Roman"/>
          </w:rPr>
          <w:t>)</w:t>
        </w:r>
      </w:ins>
      <w:r w:rsidR="00CC0F79">
        <w:rPr>
          <w:rFonts w:ascii="Times New Roman" w:eastAsia="Times New Roman" w:hAnsi="Times New Roman" w:cs="Times New Roman"/>
        </w:rPr>
        <w:t xml:space="preserve">. </w:t>
      </w:r>
    </w:p>
    <w:p w14:paraId="450D846F" w14:textId="3E89DFDB" w:rsidR="00C65FB8" w:rsidRDefault="001574E3" w:rsidP="00F67978">
      <w:pPr>
        <w:spacing w:line="360" w:lineRule="auto"/>
        <w:ind w:firstLine="720"/>
        <w:rPr>
          <w:rFonts w:ascii="Times New Roman" w:eastAsia="Times New Roman" w:hAnsi="Times New Roman" w:cs="Times New Roman"/>
          <w:i/>
        </w:rPr>
      </w:pPr>
      <w:ins w:id="205" w:author="Robinson, James (robins64)" w:date="2019-03-25T15:43:00Z">
        <w:r>
          <w:rPr>
            <w:rFonts w:ascii="Times New Roman" w:eastAsia="Times New Roman" w:hAnsi="Times New Roman" w:cs="Times New Roman"/>
          </w:rPr>
          <w:t xml:space="preserve">We </w:t>
        </w:r>
      </w:ins>
      <w:ins w:id="206" w:author="Robinson, James (robins64)" w:date="2019-03-25T15:44:00Z">
        <w:r>
          <w:rPr>
            <w:rFonts w:ascii="Times New Roman" w:eastAsia="Times New Roman" w:hAnsi="Times New Roman" w:cs="Times New Roman"/>
          </w:rPr>
          <w:t xml:space="preserve">used biodiversity metrics to </w:t>
        </w:r>
      </w:ins>
      <w:ins w:id="207" w:author="Robinson, James (robins64)" w:date="2019-03-25T16:15:00Z">
        <w:r w:rsidR="00112BA9">
          <w:rPr>
            <w:rFonts w:ascii="Times New Roman" w:eastAsia="Times New Roman" w:hAnsi="Times New Roman" w:cs="Times New Roman"/>
          </w:rPr>
          <w:t>understand if changes in community composition caused function to decouple from biomass</w:t>
        </w:r>
      </w:ins>
      <w:ins w:id="208" w:author="Robinson, James (robins64)" w:date="2019-03-25T15:43:00Z">
        <w:r>
          <w:rPr>
            <w:rFonts w:ascii="Times New Roman" w:eastAsia="Times New Roman" w:hAnsi="Times New Roman" w:cs="Times New Roman"/>
          </w:rPr>
          <w:t xml:space="preserve">. </w:t>
        </w:r>
      </w:ins>
      <w:r w:rsidR="00CC0F79">
        <w:rPr>
          <w:rFonts w:ascii="Times New Roman" w:eastAsia="Times New Roman" w:hAnsi="Times New Roman" w:cs="Times New Roman"/>
        </w:rPr>
        <w:t xml:space="preserve">For both groups, the addition of </w:t>
      </w:r>
      <w:del w:id="209" w:author="Robinson, James (robins64)" w:date="2019-03-25T16:15:00Z">
        <w:r w:rsidR="00CC0F79" w:rsidDel="009E0D21">
          <w:rPr>
            <w:rFonts w:ascii="Times New Roman" w:eastAsia="Times New Roman" w:hAnsi="Times New Roman" w:cs="Times New Roman"/>
          </w:rPr>
          <w:delText xml:space="preserve">richness and evenness </w:delText>
        </w:r>
      </w:del>
      <w:ins w:id="210" w:author="Robinson, James (robins64)" w:date="2019-03-25T16:15:00Z">
        <w:r w:rsidR="009E0D21">
          <w:rPr>
            <w:rFonts w:ascii="Times New Roman" w:eastAsia="Times New Roman" w:hAnsi="Times New Roman" w:cs="Times New Roman"/>
          </w:rPr>
          <w:t xml:space="preserve">biodiversity </w:t>
        </w:r>
      </w:ins>
      <w:r w:rsidR="00CC0F79">
        <w:rPr>
          <w:rFonts w:ascii="Times New Roman" w:eastAsia="Times New Roman" w:hAnsi="Times New Roman" w:cs="Times New Roman"/>
        </w:rPr>
        <w:t xml:space="preserve">covariates to grazing ~ biomass models </w:t>
      </w:r>
      <w:del w:id="211" w:author="Robinson, James (robins64)" w:date="2019-03-25T16:02:00Z">
        <w:r w:rsidR="00CC0F79" w:rsidDel="00914367">
          <w:rPr>
            <w:rFonts w:ascii="Times New Roman" w:eastAsia="Times New Roman" w:hAnsi="Times New Roman" w:cs="Times New Roman"/>
          </w:rPr>
          <w:delText xml:space="preserve">moderately </w:delText>
        </w:r>
      </w:del>
      <w:r w:rsidR="00CC0F79">
        <w:rPr>
          <w:rFonts w:ascii="Times New Roman" w:eastAsia="Times New Roman" w:hAnsi="Times New Roman" w:cs="Times New Roman"/>
        </w:rPr>
        <w:t xml:space="preserve">improved predictive power (Table S3), indicating that decoupling of function from biomass was partially explained by </w:t>
      </w:r>
      <w:del w:id="212" w:author="Robinson, James (robins64)" w:date="2019-03-25T16:15:00Z">
        <w:r w:rsidR="00CC0F79" w:rsidDel="009E0D21">
          <w:rPr>
            <w:rFonts w:ascii="Times New Roman" w:eastAsia="Times New Roman" w:hAnsi="Times New Roman" w:cs="Times New Roman"/>
          </w:rPr>
          <w:delText xml:space="preserve">diversity </w:delText>
        </w:r>
      </w:del>
      <w:r w:rsidR="00CC0F79">
        <w:rPr>
          <w:rFonts w:ascii="Times New Roman" w:eastAsia="Times New Roman" w:hAnsi="Times New Roman" w:cs="Times New Roman"/>
        </w:rPr>
        <w:t>differences</w:t>
      </w:r>
      <w:ins w:id="213" w:author="Robinson, James (robins64)" w:date="2019-03-25T16:15:00Z">
        <w:r w:rsidR="009E0D21">
          <w:rPr>
            <w:rFonts w:ascii="Times New Roman" w:eastAsia="Times New Roman" w:hAnsi="Times New Roman" w:cs="Times New Roman"/>
          </w:rPr>
          <w:t xml:space="preserve"> in the </w:t>
        </w:r>
      </w:ins>
      <w:ins w:id="214" w:author="Robinson, James (robins64)" w:date="2019-03-25T16:16:00Z">
        <w:r w:rsidR="00B168F6">
          <w:rPr>
            <w:rFonts w:ascii="Times New Roman" w:eastAsia="Times New Roman" w:hAnsi="Times New Roman" w:cs="Times New Roman"/>
          </w:rPr>
          <w:t xml:space="preserve">identities </w:t>
        </w:r>
      </w:ins>
      <w:ins w:id="215" w:author="Robinson, James (robins64)" w:date="2019-03-25T16:15:00Z">
        <w:r w:rsidR="009E0D21">
          <w:rPr>
            <w:rFonts w:ascii="Times New Roman" w:eastAsia="Times New Roman" w:hAnsi="Times New Roman" w:cs="Times New Roman"/>
          </w:rPr>
          <w:t>and</w:t>
        </w:r>
      </w:ins>
      <w:ins w:id="216" w:author="Robinson, James (robins64)" w:date="2019-03-25T16:16:00Z">
        <w:r w:rsidR="009E0D21">
          <w:rPr>
            <w:rFonts w:ascii="Times New Roman" w:eastAsia="Times New Roman" w:hAnsi="Times New Roman" w:cs="Times New Roman"/>
          </w:rPr>
          <w:t xml:space="preserve"> relative abundance of species</w:t>
        </w:r>
        <w:r w:rsidR="00B168F6">
          <w:rPr>
            <w:rFonts w:ascii="Times New Roman" w:eastAsia="Times New Roman" w:hAnsi="Times New Roman" w:cs="Times New Roman"/>
          </w:rPr>
          <w:t xml:space="preserve"> among grazing assemblages</w:t>
        </w:r>
      </w:ins>
      <w:r w:rsidR="00CC0F79">
        <w:rPr>
          <w:rFonts w:ascii="Times New Roman" w:eastAsia="Times New Roman" w:hAnsi="Times New Roman" w:cs="Times New Roman"/>
        </w:rPr>
        <w:t xml:space="preserve">. </w:t>
      </w:r>
      <w:ins w:id="217" w:author="Robinson, James (robins64)" w:date="2019-03-25T16:16:00Z">
        <w:r w:rsidR="00160405">
          <w:rPr>
            <w:rFonts w:ascii="Times New Roman" w:eastAsia="Times New Roman" w:hAnsi="Times New Roman" w:cs="Times New Roman"/>
          </w:rPr>
          <w:t>Species richness effects were strongest</w:t>
        </w:r>
      </w:ins>
      <w:ins w:id="218" w:author="Robinson, James (robins64)" w:date="2019-03-25T16:18:00Z">
        <w:r w:rsidR="00F004A5">
          <w:rPr>
            <w:rFonts w:ascii="Times New Roman" w:eastAsia="Times New Roman" w:hAnsi="Times New Roman" w:cs="Times New Roman"/>
          </w:rPr>
          <w:t xml:space="preserve"> whereby</w:t>
        </w:r>
      </w:ins>
      <w:ins w:id="219" w:author="Robinson, James (robins64)" w:date="2019-03-25T16:16:00Z">
        <w:r w:rsidR="00160405">
          <w:rPr>
            <w:rFonts w:ascii="Times New Roman" w:eastAsia="Times New Roman" w:hAnsi="Times New Roman" w:cs="Times New Roman"/>
          </w:rPr>
          <w:t xml:space="preserve"> </w:t>
        </w:r>
      </w:ins>
      <w:ins w:id="220" w:author="Robinson, James (robins64)" w:date="2019-03-25T15:52:00Z">
        <w:r w:rsidR="00EF55C6">
          <w:rPr>
            <w:rFonts w:ascii="Times New Roman" w:eastAsia="Times New Roman" w:hAnsi="Times New Roman" w:cs="Times New Roman"/>
          </w:rPr>
          <w:t xml:space="preserve">speciose </w:t>
        </w:r>
      </w:ins>
      <w:ins w:id="221" w:author="Robinson, James (robins64)" w:date="2019-03-25T15:53:00Z">
        <w:r w:rsidR="00EF55C6">
          <w:rPr>
            <w:rFonts w:ascii="Times New Roman" w:eastAsia="Times New Roman" w:hAnsi="Times New Roman" w:cs="Times New Roman"/>
          </w:rPr>
          <w:t>assemblages</w:t>
        </w:r>
      </w:ins>
      <w:ins w:id="222" w:author="Robinson, James (robins64)" w:date="2019-03-25T15:52:00Z">
        <w:r w:rsidR="00EF55C6">
          <w:rPr>
            <w:rFonts w:ascii="Times New Roman" w:eastAsia="Times New Roman" w:hAnsi="Times New Roman" w:cs="Times New Roman"/>
          </w:rPr>
          <w:t xml:space="preserve"> </w:t>
        </w:r>
      </w:ins>
      <w:ins w:id="223" w:author="Robinson, James (robins64)" w:date="2019-03-25T16:18:00Z">
        <w:r w:rsidR="00F004A5">
          <w:rPr>
            <w:rFonts w:ascii="Times New Roman" w:eastAsia="Times New Roman" w:hAnsi="Times New Roman" w:cs="Times New Roman"/>
          </w:rPr>
          <w:t xml:space="preserve">produced the </w:t>
        </w:r>
      </w:ins>
      <w:ins w:id="224" w:author="Robinson, James (robins64)" w:date="2019-03-25T16:16:00Z">
        <w:r w:rsidR="00160405">
          <w:rPr>
            <w:rFonts w:ascii="Times New Roman" w:eastAsia="Times New Roman" w:hAnsi="Times New Roman" w:cs="Times New Roman"/>
          </w:rPr>
          <w:t>highe</w:t>
        </w:r>
      </w:ins>
      <w:ins w:id="225" w:author="Robinson, James (robins64)" w:date="2019-03-25T16:18:00Z">
        <w:r w:rsidR="00F004A5">
          <w:rPr>
            <w:rFonts w:ascii="Times New Roman" w:eastAsia="Times New Roman" w:hAnsi="Times New Roman" w:cs="Times New Roman"/>
          </w:rPr>
          <w:t>st</w:t>
        </w:r>
      </w:ins>
      <w:ins w:id="226" w:author="Robinson, James (robins64)" w:date="2019-03-25T16:16:00Z">
        <w:r w:rsidR="00160405">
          <w:rPr>
            <w:rFonts w:ascii="Times New Roman" w:eastAsia="Times New Roman" w:hAnsi="Times New Roman" w:cs="Times New Roman"/>
          </w:rPr>
          <w:t xml:space="preserve"> </w:t>
        </w:r>
      </w:ins>
      <w:ins w:id="227" w:author="Robinson, James (robins64)" w:date="2019-03-25T15:52:00Z">
        <w:r w:rsidR="00EF55C6">
          <w:rPr>
            <w:rFonts w:ascii="Times New Roman" w:eastAsia="Times New Roman" w:hAnsi="Times New Roman" w:cs="Times New Roman"/>
          </w:rPr>
          <w:t>grazing rate</w:t>
        </w:r>
      </w:ins>
      <w:ins w:id="228" w:author="Robinson, James (robins64)" w:date="2019-03-25T15:58:00Z">
        <w:r w:rsidR="00EF55C6">
          <w:rPr>
            <w:rFonts w:ascii="Times New Roman" w:eastAsia="Times New Roman" w:hAnsi="Times New Roman" w:cs="Times New Roman"/>
          </w:rPr>
          <w:t>s (Fig. 5A, D)</w:t>
        </w:r>
      </w:ins>
      <w:ins w:id="229" w:author="Robinson, James (robins64)" w:date="2019-03-25T16:18:00Z">
        <w:r w:rsidR="00F004A5">
          <w:rPr>
            <w:rFonts w:ascii="Times New Roman" w:eastAsia="Times New Roman" w:hAnsi="Times New Roman" w:cs="Times New Roman"/>
          </w:rPr>
          <w:t xml:space="preserve">, with </w:t>
        </w:r>
      </w:ins>
      <w:ins w:id="230" w:author="Robinson, James (robins64)" w:date="2019-03-25T16:17:00Z">
        <w:r w:rsidR="00160405">
          <w:rPr>
            <w:rFonts w:ascii="Times New Roman" w:eastAsia="Times New Roman" w:hAnsi="Times New Roman" w:cs="Times New Roman"/>
          </w:rPr>
          <w:t>c</w:t>
        </w:r>
      </w:ins>
      <w:ins w:id="231" w:author="Robinson, James (robins64)" w:date="2019-03-25T15:59:00Z">
        <w:r w:rsidR="00EF55C6">
          <w:rPr>
            <w:rFonts w:ascii="Times New Roman" w:eastAsia="Times New Roman" w:hAnsi="Times New Roman" w:cs="Times New Roman"/>
          </w:rPr>
          <w:t>ropping increas</w:t>
        </w:r>
      </w:ins>
      <w:ins w:id="232" w:author="Robinson, James (robins64)" w:date="2019-03-25T16:19:00Z">
        <w:r w:rsidR="00F004A5">
          <w:rPr>
            <w:rFonts w:ascii="Times New Roman" w:eastAsia="Times New Roman" w:hAnsi="Times New Roman" w:cs="Times New Roman"/>
          </w:rPr>
          <w:t xml:space="preserve">ing </w:t>
        </w:r>
      </w:ins>
      <w:ins w:id="233" w:author="Robinson, James (robins64)" w:date="2019-03-25T15:59:00Z">
        <w:r w:rsidR="00EF55C6">
          <w:rPr>
            <w:rFonts w:ascii="Times New Roman" w:eastAsia="Times New Roman" w:hAnsi="Times New Roman" w:cs="Times New Roman"/>
          </w:rPr>
          <w:t xml:space="preserve">by </w:t>
        </w:r>
      </w:ins>
      <w:ins w:id="234" w:author="Robinson, James (robins64)" w:date="2019-03-25T16:18:00Z">
        <w:r w:rsidR="00B210DF">
          <w:rPr>
            <w:rFonts w:ascii="Times New Roman" w:eastAsia="Times New Roman" w:hAnsi="Times New Roman" w:cs="Times New Roman"/>
          </w:rPr>
          <w:t>34</w:t>
        </w:r>
      </w:ins>
      <w:ins w:id="235" w:author="Robinson, James (robins64)" w:date="2019-03-25T15:59:00Z">
        <w:r w:rsidR="00EF55C6">
          <w:rPr>
            <w:rFonts w:ascii="Times New Roman" w:eastAsia="Times New Roman" w:hAnsi="Times New Roman" w:cs="Times New Roman"/>
          </w:rPr>
          <w:t xml:space="preserve">% and </w:t>
        </w:r>
      </w:ins>
      <w:ins w:id="236" w:author="Robinson, James (robins64)" w:date="2019-03-25T15:58:00Z">
        <w:r w:rsidR="00EF55C6">
          <w:rPr>
            <w:rFonts w:ascii="Times New Roman" w:eastAsia="Times New Roman" w:hAnsi="Times New Roman" w:cs="Times New Roman"/>
          </w:rPr>
          <w:t>scraping increas</w:t>
        </w:r>
      </w:ins>
      <w:ins w:id="237" w:author="Robinson, James (robins64)" w:date="2019-03-25T16:19:00Z">
        <w:r w:rsidR="00F004A5">
          <w:rPr>
            <w:rFonts w:ascii="Times New Roman" w:eastAsia="Times New Roman" w:hAnsi="Times New Roman" w:cs="Times New Roman"/>
          </w:rPr>
          <w:t xml:space="preserve">ing </w:t>
        </w:r>
      </w:ins>
      <w:ins w:id="238" w:author="Robinson, James (robins64)" w:date="2019-03-25T15:58:00Z">
        <w:r w:rsidR="00EF55C6">
          <w:rPr>
            <w:rFonts w:ascii="Times New Roman" w:eastAsia="Times New Roman" w:hAnsi="Times New Roman" w:cs="Times New Roman"/>
          </w:rPr>
          <w:t>by 90%</w:t>
        </w:r>
      </w:ins>
      <w:ins w:id="239" w:author="Robinson, James (robins64)" w:date="2019-03-25T16:19:00Z">
        <w:r w:rsidR="00F004A5">
          <w:rPr>
            <w:rFonts w:ascii="Times New Roman" w:eastAsia="Times New Roman" w:hAnsi="Times New Roman" w:cs="Times New Roman"/>
          </w:rPr>
          <w:t xml:space="preserve"> across their respective richness gradients</w:t>
        </w:r>
      </w:ins>
      <w:ins w:id="240" w:author="Robinson, James (robins64)" w:date="2019-03-25T15:59:00Z">
        <w:r w:rsidR="00EF55C6">
          <w:rPr>
            <w:rFonts w:ascii="Times New Roman" w:eastAsia="Times New Roman" w:hAnsi="Times New Roman" w:cs="Times New Roman"/>
          </w:rPr>
          <w:t>.</w:t>
        </w:r>
      </w:ins>
      <w:ins w:id="241" w:author="Robinson, James (robins64)" w:date="2019-03-25T15:52:00Z">
        <w:r w:rsidR="00EF55C6">
          <w:rPr>
            <w:rFonts w:ascii="Times New Roman" w:eastAsia="Times New Roman" w:hAnsi="Times New Roman" w:cs="Times New Roman"/>
          </w:rPr>
          <w:t xml:space="preserve"> </w:t>
        </w:r>
      </w:ins>
      <w:r w:rsidR="00CC0F79" w:rsidRPr="00276C45">
        <w:rPr>
          <w:rFonts w:ascii="Times New Roman" w:eastAsia="Times New Roman" w:hAnsi="Times New Roman" w:cs="Times New Roman"/>
          <w:highlight w:val="yellow"/>
          <w:rPrChange w:id="242" w:author="Robinson, James (robins64)" w:date="2019-03-25T16:19:00Z">
            <w:rPr>
              <w:rFonts w:ascii="Times New Roman" w:eastAsia="Times New Roman" w:hAnsi="Times New Roman" w:cs="Times New Roman"/>
            </w:rPr>
          </w:rPrChange>
        </w:rPr>
        <w:t xml:space="preserve">These effects, however, tended to be driven by outlying reefs with uneven communities. For croppers, more even communities (i.e. more equitable biomass distribution among species) grazed greater areas, but the trend was weak (Fig. 5A). In contrast, low species evenness among scraping assemblages led to greater function rates, but again the trend was strongly influenced by outlying reefs with low evenness and high scraping rates (Fig. 5C). </w:t>
      </w:r>
      <w:del w:id="243" w:author="Robinson, James (robins64)" w:date="2019-03-25T16:01:00Z">
        <w:r w:rsidR="00CC0F79" w:rsidRPr="00276C45" w:rsidDel="00914367">
          <w:rPr>
            <w:rFonts w:ascii="Times New Roman" w:eastAsia="Times New Roman" w:hAnsi="Times New Roman" w:cs="Times New Roman"/>
            <w:highlight w:val="yellow"/>
            <w:rPrChange w:id="244" w:author="Robinson, James (robins64)" w:date="2019-03-25T16:19:00Z">
              <w:rPr>
                <w:rFonts w:ascii="Times New Roman" w:eastAsia="Times New Roman" w:hAnsi="Times New Roman" w:cs="Times New Roman"/>
              </w:rPr>
            </w:rPrChange>
          </w:rPr>
          <w:delText xml:space="preserve">High richness of scraping species was also associated with greater scraping rates, but the predicted effect was weak in the context of observed scraping rates (Fig. 5B). </w:delText>
        </w:r>
      </w:del>
      <w:del w:id="245" w:author="Robinson, James (robins64)" w:date="2019-03-25T16:02:00Z">
        <w:r w:rsidR="00CC0F79" w:rsidRPr="00276C45" w:rsidDel="00914367">
          <w:rPr>
            <w:rFonts w:ascii="Times New Roman" w:eastAsia="Times New Roman" w:hAnsi="Times New Roman" w:cs="Times New Roman"/>
            <w:highlight w:val="yellow"/>
            <w:rPrChange w:id="246" w:author="Robinson, James (robins64)" w:date="2019-03-25T16:19:00Z">
              <w:rPr>
                <w:rFonts w:ascii="Times New Roman" w:eastAsia="Times New Roman" w:hAnsi="Times New Roman" w:cs="Times New Roman"/>
              </w:rPr>
            </w:rPrChange>
          </w:rPr>
          <w:delText>Importantly, although diversity effects were generally outweighed by influences of abundance and biomass, diversity covariates did improve AIC scores (Table S3) and thus suggest that community composition contributed to decoupling of herbivore function from biomass.</w:delText>
        </w:r>
      </w:del>
    </w:p>
    <w:p w14:paraId="329E6646" w14:textId="77777777" w:rsidR="00C65FB8" w:rsidRDefault="00C65FB8">
      <w:pPr>
        <w:spacing w:line="360" w:lineRule="auto"/>
        <w:rPr>
          <w:rFonts w:ascii="Times New Roman" w:eastAsia="Times New Roman" w:hAnsi="Times New Roman" w:cs="Times New Roman"/>
          <w:b/>
        </w:rPr>
      </w:pPr>
    </w:p>
    <w:p w14:paraId="01C65E01" w14:textId="77777777" w:rsidR="00C65FB8" w:rsidRDefault="00CC0F7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2110649" w14:textId="77777777" w:rsidR="00C65FB8" w:rsidRDefault="00C65FB8">
      <w:pPr>
        <w:spacing w:line="360" w:lineRule="auto"/>
        <w:rPr>
          <w:rFonts w:ascii="Times New Roman" w:eastAsia="Times New Roman" w:hAnsi="Times New Roman" w:cs="Times New Roman"/>
        </w:rPr>
      </w:pPr>
    </w:p>
    <w:p w14:paraId="522AE1A8" w14:textId="64E150A5" w:rsidR="00C65FB8" w:rsidDel="00393990" w:rsidRDefault="00CC0F79">
      <w:pPr>
        <w:numPr>
          <w:ilvl w:val="0"/>
          <w:numId w:val="1"/>
        </w:numPr>
        <w:spacing w:line="360" w:lineRule="auto"/>
        <w:rPr>
          <w:del w:id="247" w:author="Robinson, James (robins64)" w:date="2019-03-25T16:19:00Z"/>
          <w:rFonts w:ascii="Times New Roman" w:eastAsia="Times New Roman" w:hAnsi="Times New Roman" w:cs="Times New Roman"/>
          <w:i/>
        </w:rPr>
      </w:pPr>
      <w:del w:id="248" w:author="Robinson, James (robins64)" w:date="2019-03-25T16:19:00Z">
        <w:r w:rsidDel="00393990">
          <w:rPr>
            <w:rFonts w:ascii="Times New Roman" w:eastAsia="Times New Roman" w:hAnsi="Times New Roman" w:cs="Times New Roman"/>
            <w:i/>
          </w:rPr>
          <w:delText xml:space="preserve">Summary </w:delText>
        </w:r>
      </w:del>
    </w:p>
    <w:p w14:paraId="521FD148" w14:textId="2F0257C5"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Herbivore functioning varied substantially across the Indo-Pacific in accordance with top</w:t>
      </w:r>
      <w:r w:rsidR="00BE7E98">
        <w:rPr>
          <w:rFonts w:ascii="Times New Roman" w:eastAsia="Times New Roman" w:hAnsi="Times New Roman" w:cs="Times New Roman"/>
        </w:rPr>
        <w:t>-</w:t>
      </w:r>
      <w:r>
        <w:rPr>
          <w:rFonts w:ascii="Times New Roman" w:eastAsia="Times New Roman" w:hAnsi="Times New Roman" w:cs="Times New Roman"/>
        </w:rPr>
        <w:t>down (i.e. fishing pressure) and bottom</w:t>
      </w:r>
      <w:r w:rsidR="00BE7E98">
        <w:rPr>
          <w:rFonts w:ascii="Times New Roman" w:eastAsia="Times New Roman" w:hAnsi="Times New Roman" w:cs="Times New Roman"/>
        </w:rPr>
        <w:t>-</w:t>
      </w:r>
      <w:r>
        <w:rPr>
          <w:rFonts w:ascii="Times New Roman" w:eastAsia="Times New Roman" w:hAnsi="Times New Roman" w:cs="Times New Roman"/>
        </w:rPr>
        <w:t xml:space="preserve">up (i.e. benthic habitat) drivers which were specific to each functional group. In support of our first hypothesis, we found that small-bodied croppers were primarily controlled by bottom-up influences, with function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in complex habitats with high substrate availability and low macroalgae cover. Conversely, for large</w:t>
      </w:r>
      <w:ins w:id="249" w:author="Robinson, James (robins64)" w:date="2019-03-25T16:19:00Z">
        <w:r w:rsidR="008531A0">
          <w:rPr>
            <w:rFonts w:ascii="Times New Roman" w:eastAsia="Times New Roman" w:hAnsi="Times New Roman" w:cs="Times New Roman"/>
          </w:rPr>
          <w:t xml:space="preserve">r </w:t>
        </w:r>
      </w:ins>
      <w:del w:id="250" w:author="Robinson, James (robins64)" w:date="2019-03-25T16:19:00Z">
        <w:r w:rsidR="00BE7E98" w:rsidDel="008531A0">
          <w:rPr>
            <w:rFonts w:ascii="Times New Roman" w:eastAsia="Times New Roman" w:hAnsi="Times New Roman" w:cs="Times New Roman"/>
          </w:rPr>
          <w:delText>-</w:delText>
        </w:r>
        <w:r w:rsidDel="008531A0">
          <w:rPr>
            <w:rFonts w:ascii="Times New Roman" w:eastAsia="Times New Roman" w:hAnsi="Times New Roman" w:cs="Times New Roman"/>
          </w:rPr>
          <w:delText xml:space="preserve">bodied </w:delText>
        </w:r>
      </w:del>
      <w:r>
        <w:rPr>
          <w:rFonts w:ascii="Times New Roman" w:eastAsia="Times New Roman" w:hAnsi="Times New Roman" w:cs="Times New Roman"/>
        </w:rPr>
        <w:t xml:space="preserve">scraping </w:t>
      </w:r>
      <w:del w:id="251" w:author="Robinson, James (robins64)" w:date="2019-03-25T16:19:00Z">
        <w:r w:rsidDel="008531A0">
          <w:rPr>
            <w:rFonts w:ascii="Times New Roman" w:eastAsia="Times New Roman" w:hAnsi="Times New Roman" w:cs="Times New Roman"/>
          </w:rPr>
          <w:delText>fish</w:delText>
        </w:r>
      </w:del>
      <w:ins w:id="252" w:author="Robinson, James (robins64)" w:date="2019-03-25T16:19:00Z">
        <w:r w:rsidR="008531A0">
          <w:rPr>
            <w:rFonts w:ascii="Times New Roman" w:eastAsia="Times New Roman" w:hAnsi="Times New Roman" w:cs="Times New Roman"/>
          </w:rPr>
          <w:t>herbivores</w:t>
        </w:r>
      </w:ins>
      <w:r>
        <w:rPr>
          <w:rFonts w:ascii="Times New Roman" w:eastAsia="Times New Roman" w:hAnsi="Times New Roman" w:cs="Times New Roman"/>
        </w:rPr>
        <w:t xml:space="preserve">, function was </w:t>
      </w:r>
      <w:proofErr w:type="spellStart"/>
      <w:r>
        <w:rPr>
          <w:rFonts w:ascii="Times New Roman" w:eastAsia="Times New Roman" w:hAnsi="Times New Roman" w:cs="Times New Roman"/>
        </w:rPr>
        <w:t>maximised</w:t>
      </w:r>
      <w:proofErr w:type="spellEnd"/>
      <w:r>
        <w:rPr>
          <w:rFonts w:ascii="Times New Roman" w:eastAsia="Times New Roman" w:hAnsi="Times New Roman" w:cs="Times New Roman"/>
        </w:rPr>
        <w:t xml:space="preserve"> on </w:t>
      </w:r>
      <w:del w:id="253" w:author="Robinson, James (robins64)" w:date="2019-03-25T16:20:00Z">
        <w:r w:rsidR="005201FF" w:rsidDel="00CF1534">
          <w:rPr>
            <w:rFonts w:ascii="Times New Roman" w:eastAsia="Times New Roman" w:hAnsi="Times New Roman" w:cs="Times New Roman"/>
          </w:rPr>
          <w:delText xml:space="preserve">more </w:delText>
        </w:r>
        <w:r w:rsidDel="00CF1534">
          <w:rPr>
            <w:rFonts w:ascii="Times New Roman" w:eastAsia="Times New Roman" w:hAnsi="Times New Roman" w:cs="Times New Roman"/>
          </w:rPr>
          <w:delText xml:space="preserve">pristine </w:delText>
        </w:r>
      </w:del>
      <w:r w:rsidR="005201FF">
        <w:rPr>
          <w:rFonts w:ascii="Times New Roman" w:eastAsia="Times New Roman" w:hAnsi="Times New Roman" w:cs="Times New Roman"/>
        </w:rPr>
        <w:t>remote</w:t>
      </w:r>
      <w:r>
        <w:rPr>
          <w:rFonts w:ascii="Times New Roman" w:eastAsia="Times New Roman" w:hAnsi="Times New Roman" w:cs="Times New Roman"/>
        </w:rPr>
        <w:t xml:space="preserve"> reefs </w:t>
      </w:r>
      <w:ins w:id="254" w:author="Robinson, James (robins64)" w:date="2019-03-25T16:20:00Z">
        <w:r w:rsidR="00CF1534">
          <w:rPr>
            <w:rFonts w:ascii="Times New Roman" w:eastAsia="Times New Roman" w:hAnsi="Times New Roman" w:cs="Times New Roman"/>
          </w:rPr>
          <w:t xml:space="preserve">in the </w:t>
        </w:r>
        <w:proofErr w:type="spellStart"/>
        <w:r w:rsidR="00CF1534">
          <w:rPr>
            <w:rFonts w:ascii="Times New Roman" w:eastAsia="Times New Roman" w:hAnsi="Times New Roman" w:cs="Times New Roman"/>
          </w:rPr>
          <w:t>Chagos</w:t>
        </w:r>
        <w:proofErr w:type="spellEnd"/>
        <w:r w:rsidR="00CF1534">
          <w:rPr>
            <w:rFonts w:ascii="Times New Roman" w:eastAsia="Times New Roman" w:hAnsi="Times New Roman" w:cs="Times New Roman"/>
          </w:rPr>
          <w:t xml:space="preserve"> archipelago </w:t>
        </w:r>
      </w:ins>
      <w:r>
        <w:rPr>
          <w:rFonts w:ascii="Times New Roman" w:eastAsia="Times New Roman" w:hAnsi="Times New Roman" w:cs="Times New Roman"/>
        </w:rPr>
        <w:t>which have remained isolated from top-down fishing pressure</w:t>
      </w:r>
      <w:r w:rsidR="005201FF">
        <w:rPr>
          <w:rFonts w:ascii="Times New Roman" w:eastAsia="Times New Roman" w:hAnsi="Times New Roman" w:cs="Times New Roman"/>
        </w:rPr>
        <w:t xml:space="preserve">. </w:t>
      </w:r>
      <w:ins w:id="255" w:author="Robinson, James (robins64)" w:date="2019-03-25T16:20:00Z">
        <w:r w:rsidR="004345FC">
          <w:rPr>
            <w:rFonts w:ascii="Times New Roman" w:eastAsia="Times New Roman" w:hAnsi="Times New Roman" w:cs="Times New Roman"/>
          </w:rPr>
          <w:t>In fact, s</w:t>
        </w:r>
      </w:ins>
      <w:del w:id="256" w:author="Robinson, James (robins64)" w:date="2019-03-25T16:20:00Z">
        <w:r w:rsidR="005201FF" w:rsidDel="004345FC">
          <w:rPr>
            <w:rFonts w:ascii="Times New Roman" w:eastAsia="Times New Roman" w:hAnsi="Times New Roman" w:cs="Times New Roman"/>
          </w:rPr>
          <w:delText>S</w:delText>
        </w:r>
      </w:del>
      <w:r w:rsidR="005201FF">
        <w:rPr>
          <w:rFonts w:ascii="Times New Roman" w:eastAsia="Times New Roman" w:hAnsi="Times New Roman" w:cs="Times New Roman"/>
        </w:rPr>
        <w:t>craping function was</w:t>
      </w:r>
      <w:r>
        <w:rPr>
          <w:rFonts w:ascii="Times New Roman" w:eastAsia="Times New Roman" w:hAnsi="Times New Roman" w:cs="Times New Roman"/>
        </w:rPr>
        <w:t xml:space="preserve"> </w:t>
      </w:r>
      <w:ins w:id="257" w:author="Robinson, James (robins64)" w:date="2019-03-25T16:20:00Z">
        <w:r w:rsidR="004345FC">
          <w:rPr>
            <w:rFonts w:ascii="Times New Roman" w:eastAsia="Times New Roman" w:hAnsi="Times New Roman" w:cs="Times New Roman"/>
          </w:rPr>
          <w:t xml:space="preserve">only </w:t>
        </w:r>
      </w:ins>
      <w:r>
        <w:rPr>
          <w:rFonts w:ascii="Times New Roman" w:eastAsia="Times New Roman" w:hAnsi="Times New Roman" w:cs="Times New Roman"/>
        </w:rPr>
        <w:t xml:space="preserve">weakly associated with benthic habitat. Furthermore, </w:t>
      </w:r>
      <w:r w:rsidR="00F94DC9">
        <w:rPr>
          <w:rFonts w:ascii="Times New Roman" w:eastAsia="Times New Roman" w:hAnsi="Times New Roman" w:cs="Times New Roman"/>
        </w:rPr>
        <w:t xml:space="preserve">cropping </w:t>
      </w:r>
      <w:r>
        <w:rPr>
          <w:rFonts w:ascii="Times New Roman" w:eastAsia="Times New Roman" w:hAnsi="Times New Roman" w:cs="Times New Roman"/>
        </w:rPr>
        <w:t xml:space="preserve">function was </w:t>
      </w:r>
      <w:r>
        <w:rPr>
          <w:rFonts w:ascii="Times New Roman" w:eastAsia="Times New Roman" w:hAnsi="Times New Roman" w:cs="Times New Roman"/>
        </w:rPr>
        <w:lastRenderedPageBreak/>
        <w:t xml:space="preserve">largely correlated with </w:t>
      </w:r>
      <w:r w:rsidR="00F94DC9">
        <w:rPr>
          <w:rFonts w:ascii="Times New Roman" w:eastAsia="Times New Roman" w:hAnsi="Times New Roman" w:cs="Times New Roman"/>
        </w:rPr>
        <w:t>cropper</w:t>
      </w:r>
      <w:r>
        <w:rPr>
          <w:rFonts w:ascii="Times New Roman" w:eastAsia="Times New Roman" w:hAnsi="Times New Roman" w:cs="Times New Roman"/>
        </w:rPr>
        <w:t xml:space="preserve"> biomass, which supported our second hypothesis. By accounting for this strong dependency of grazing on fish biomass, we also identifie</w:t>
      </w:r>
      <w:ins w:id="258" w:author="Robinson, James (robins64)" w:date="2019-03-25T16:23:00Z">
        <w:r w:rsidR="004345FC">
          <w:rPr>
            <w:rFonts w:ascii="Times New Roman" w:eastAsia="Times New Roman" w:hAnsi="Times New Roman" w:cs="Times New Roman"/>
          </w:rPr>
          <w:t>d</w:t>
        </w:r>
      </w:ins>
      <w:del w:id="259" w:author="Robinson, James (robins64)" w:date="2019-03-25T16:23:00Z">
        <w:r w:rsidDel="004345FC">
          <w:rPr>
            <w:rFonts w:ascii="Times New Roman" w:eastAsia="Times New Roman" w:hAnsi="Times New Roman" w:cs="Times New Roman"/>
          </w:rPr>
          <w:delText>d a</w:delText>
        </w:r>
      </w:del>
      <w:r>
        <w:rPr>
          <w:rFonts w:ascii="Times New Roman" w:eastAsia="Times New Roman" w:hAnsi="Times New Roman" w:cs="Times New Roman"/>
        </w:rPr>
        <w:t xml:space="preserve"> </w:t>
      </w:r>
      <w:del w:id="260" w:author="Robinson, James (robins64)" w:date="2019-03-25T16:23:00Z">
        <w:r w:rsidDel="004345FC">
          <w:rPr>
            <w:rFonts w:ascii="Times New Roman" w:eastAsia="Times New Roman" w:hAnsi="Times New Roman" w:cs="Times New Roman"/>
          </w:rPr>
          <w:delText xml:space="preserve">weak </w:delText>
        </w:r>
      </w:del>
      <w:r>
        <w:rPr>
          <w:rFonts w:ascii="Times New Roman" w:eastAsia="Times New Roman" w:hAnsi="Times New Roman" w:cs="Times New Roman"/>
        </w:rPr>
        <w:t>positive effect</w:t>
      </w:r>
      <w:ins w:id="261" w:author="Robinson, James (robins64)" w:date="2019-03-25T16:23:00Z">
        <w:r w:rsidR="004345FC">
          <w:rPr>
            <w:rFonts w:ascii="Times New Roman" w:eastAsia="Times New Roman" w:hAnsi="Times New Roman" w:cs="Times New Roman"/>
          </w:rPr>
          <w:t>s</w:t>
        </w:r>
      </w:ins>
      <w:r>
        <w:rPr>
          <w:rFonts w:ascii="Times New Roman" w:eastAsia="Times New Roman" w:hAnsi="Times New Roman" w:cs="Times New Roman"/>
        </w:rPr>
        <w:t xml:space="preserve"> of species biodiversity (richness and evenness) on grazing rates,</w:t>
      </w:r>
      <w:ins w:id="262" w:author="Robinson, James (robins64)" w:date="2019-03-25T16:23:00Z">
        <w:r w:rsidR="004345FC">
          <w:rPr>
            <w:rFonts w:ascii="Times New Roman" w:eastAsia="Times New Roman" w:hAnsi="Times New Roman" w:cs="Times New Roman"/>
          </w:rPr>
          <w:t xml:space="preserve"> thereby</w:t>
        </w:r>
      </w:ins>
      <w:r>
        <w:rPr>
          <w:rFonts w:ascii="Times New Roman" w:eastAsia="Times New Roman" w:hAnsi="Times New Roman" w:cs="Times New Roman"/>
        </w:rPr>
        <w:t xml:space="preserve"> </w:t>
      </w:r>
      <w:del w:id="263" w:author="Robinson, James (robins64)" w:date="2019-03-25T16:23:00Z">
        <w:r w:rsidDel="004345FC">
          <w:rPr>
            <w:rFonts w:ascii="Times New Roman" w:eastAsia="Times New Roman" w:hAnsi="Times New Roman" w:cs="Times New Roman"/>
          </w:rPr>
          <w:delText xml:space="preserve">which </w:delText>
        </w:r>
      </w:del>
      <w:r>
        <w:rPr>
          <w:rFonts w:ascii="Times New Roman" w:eastAsia="Times New Roman" w:hAnsi="Times New Roman" w:cs="Times New Roman"/>
        </w:rPr>
        <w:t>demonstrat</w:t>
      </w:r>
      <w:ins w:id="264" w:author="Robinson, James (robins64)" w:date="2019-03-25T16:23:00Z">
        <w:r w:rsidR="004345FC">
          <w:rPr>
            <w:rFonts w:ascii="Times New Roman" w:eastAsia="Times New Roman" w:hAnsi="Times New Roman" w:cs="Times New Roman"/>
          </w:rPr>
          <w:t>ing</w:t>
        </w:r>
      </w:ins>
      <w:del w:id="265" w:author="Robinson, James (robins64)" w:date="2019-03-25T16:23:00Z">
        <w:r w:rsidDel="004345FC">
          <w:rPr>
            <w:rFonts w:ascii="Times New Roman" w:eastAsia="Times New Roman" w:hAnsi="Times New Roman" w:cs="Times New Roman"/>
          </w:rPr>
          <w:delText>es</w:delText>
        </w:r>
      </w:del>
      <w:r>
        <w:rPr>
          <w:rFonts w:ascii="Times New Roman" w:eastAsia="Times New Roman" w:hAnsi="Times New Roman" w:cs="Times New Roman"/>
        </w:rPr>
        <w:t xml:space="preserve"> that spatial variation in the number and relative abundance of species can alter grazing functions.</w:t>
      </w:r>
    </w:p>
    <w:p w14:paraId="29AC9C89" w14:textId="77777777" w:rsidR="00C65FB8" w:rsidRDefault="00C65FB8">
      <w:pPr>
        <w:spacing w:line="360" w:lineRule="auto"/>
        <w:ind w:firstLine="720"/>
        <w:rPr>
          <w:rFonts w:ascii="Times New Roman" w:eastAsia="Times New Roman" w:hAnsi="Times New Roman" w:cs="Times New Roman"/>
        </w:rPr>
      </w:pPr>
    </w:p>
    <w:p w14:paraId="5DFE0464"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2.. Cropper function is driven by bottom up benthic habitat </w:t>
      </w:r>
    </w:p>
    <w:p w14:paraId="47219364" w14:textId="77D89992" w:rsidR="00D93882" w:rsidRDefault="00CC0F79" w:rsidP="00D93882">
      <w:pPr>
        <w:spacing w:line="360" w:lineRule="auto"/>
        <w:ind w:firstLine="720"/>
        <w:rPr>
          <w:ins w:id="266" w:author="Howlett, Samantha" w:date="2019-03-23T10:47:00Z"/>
          <w:rFonts w:ascii="Times New Roman" w:eastAsia="Times New Roman" w:hAnsi="Times New Roman" w:cs="Times New Roman"/>
        </w:rPr>
      </w:pPr>
      <w:r>
        <w:rPr>
          <w:rFonts w:ascii="Times New Roman" w:eastAsia="Times New Roman" w:hAnsi="Times New Roman" w:cs="Times New Roman"/>
        </w:rPr>
        <w:t xml:space="preserve">Cropping rates were primarily mediated by benthic habitat type, in particular structural complexity, macroalgae cover, and substrate availability, emphasizing the strong dependence of small-bodied reef fishes on benthic composition </w:t>
      </w:r>
      <w:hyperlink r:id="rId7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Munday</w:t>
        </w:r>
        <w:proofErr w:type="spellEnd"/>
        <w:r>
          <w:rPr>
            <w:rFonts w:ascii="Times New Roman" w:eastAsia="Times New Roman" w:hAnsi="Times New Roman" w:cs="Times New Roman"/>
            <w:color w:val="000000"/>
          </w:rPr>
          <w:t xml:space="preserve"> and Jones 1998; Wilson et al. 2010)</w:t>
        </w:r>
      </w:hyperlink>
      <w:r>
        <w:rPr>
          <w:rFonts w:ascii="Times New Roman" w:eastAsia="Times New Roman" w:hAnsi="Times New Roman" w:cs="Times New Roman"/>
        </w:rPr>
        <w:t xml:space="preserve">. These bottom-up processes exceeded top-down </w:t>
      </w:r>
      <w:r w:rsidRPr="00A17DC9">
        <w:rPr>
          <w:rFonts w:ascii="Times New Roman" w:eastAsia="Times New Roman" w:hAnsi="Times New Roman" w:cs="Times New Roman"/>
        </w:rPr>
        <w:t xml:space="preserve">fishing effects, likely because croppers are small-bodied and not targeted in </w:t>
      </w:r>
      <w:r w:rsidR="002F09A4" w:rsidRPr="00A17DC9">
        <w:rPr>
          <w:rFonts w:ascii="Times New Roman" w:eastAsia="Times New Roman" w:hAnsi="Times New Roman" w:cs="Times New Roman"/>
        </w:rPr>
        <w:t xml:space="preserve">many </w:t>
      </w:r>
      <w:r w:rsidRPr="00A17DC9">
        <w:rPr>
          <w:rFonts w:ascii="Times New Roman" w:eastAsia="Times New Roman" w:hAnsi="Times New Roman" w:cs="Times New Roman"/>
        </w:rPr>
        <w:t>reef-associated fisheries (</w:t>
      </w:r>
      <w:del w:id="267" w:author="Robinson, James (robins64)" w:date="2019-03-25T16:25:00Z">
        <w:r w:rsidRPr="00A17DC9" w:rsidDel="004E6DE2">
          <w:rPr>
            <w:rFonts w:ascii="Times New Roman" w:eastAsia="Times New Roman" w:hAnsi="Times New Roman" w:cs="Times New Roman"/>
          </w:rPr>
          <w:delText>REF</w:delText>
        </w:r>
      </w:del>
      <w:ins w:id="268" w:author="Robinson, James (robins64)" w:date="2019-03-25T16:25:00Z">
        <w:r w:rsidR="004E6DE2">
          <w:rPr>
            <w:rFonts w:ascii="Times New Roman" w:eastAsia="Times New Roman" w:hAnsi="Times New Roman" w:cs="Times New Roman"/>
          </w:rPr>
          <w:t>Hicks &amp; McClanahan 2012</w:t>
        </w:r>
      </w:ins>
      <w:r w:rsidRPr="00A17DC9">
        <w:rPr>
          <w:rFonts w:ascii="Times New Roman" w:eastAsia="Times New Roman" w:hAnsi="Times New Roman" w:cs="Times New Roman"/>
        </w:rPr>
        <w:t xml:space="preserve">). In addition, the strong relationships between benthic composition and the grazing function of small-bodied reef fish may reflect the importance of food availability, which has been shown to have stronger control on coral reef </w:t>
      </w:r>
      <w:proofErr w:type="spellStart"/>
      <w:r w:rsidRPr="00A17DC9">
        <w:rPr>
          <w:rFonts w:ascii="Times New Roman" w:eastAsia="Times New Roman" w:hAnsi="Times New Roman" w:cs="Times New Roman"/>
        </w:rPr>
        <w:t>surgeonfishes</w:t>
      </w:r>
      <w:proofErr w:type="spellEnd"/>
      <w:r w:rsidRPr="00A17DC9">
        <w:rPr>
          <w:rFonts w:ascii="Times New Roman" w:eastAsia="Times New Roman" w:hAnsi="Times New Roman" w:cs="Times New Roman"/>
        </w:rPr>
        <w:t xml:space="preserve"> than fishing pressure (Russ et al. 2018). For example, the decrease in function with increasing macroalgae is likely because turf algae are less accessible to croppers under macroalgal canopies </w:t>
      </w:r>
      <w:r w:rsidR="00421E5E" w:rsidRPr="00A17DC9">
        <w:rPr>
          <w:rFonts w:ascii="Times New Roman" w:eastAsia="Times New Roman" w:hAnsi="Times New Roman" w:cs="Times New Roman"/>
          <w:rPrChange w:id="269" w:author="Howlett, Samantha" w:date="2019-03-21T15:19:00Z">
            <w:rPr>
              <w:rFonts w:ascii="Times New Roman" w:eastAsia="Times New Roman" w:hAnsi="Times New Roman" w:cs="Times New Roman"/>
              <w:color w:val="1155CC"/>
              <w:u w:val="single"/>
            </w:rPr>
          </w:rPrChange>
        </w:rPr>
        <w:fldChar w:fldCharType="begin"/>
      </w:r>
      <w:r w:rsidR="00421E5E" w:rsidRPr="00A17DC9">
        <w:rPr>
          <w:rFonts w:ascii="Times New Roman" w:eastAsia="Times New Roman" w:hAnsi="Times New Roman" w:cs="Times New Roman"/>
          <w:rPrChange w:id="270" w:author="Howlett, Samantha" w:date="2019-03-21T15:19:00Z">
            <w:rPr>
              <w:rFonts w:ascii="Times New Roman" w:eastAsia="Times New Roman" w:hAnsi="Times New Roman" w:cs="Times New Roman"/>
              <w:color w:val="1155CC"/>
              <w:u w:val="single"/>
            </w:rPr>
          </w:rPrChange>
        </w:rPr>
        <w:instrText xml:space="preserve"> HYPERLINK "https://paperpile.com/c/Iay8oB/HOVM" \h </w:instrText>
      </w:r>
      <w:r w:rsidR="00421E5E" w:rsidRPr="00A17DC9">
        <w:rPr>
          <w:rFonts w:ascii="Times New Roman" w:eastAsia="Times New Roman" w:hAnsi="Times New Roman" w:cs="Times New Roman"/>
          <w:rPrChange w:id="271" w:author="Howlett, Samantha" w:date="2019-03-21T15:19:00Z">
            <w:rPr>
              <w:rFonts w:ascii="Times New Roman" w:eastAsia="Times New Roman" w:hAnsi="Times New Roman" w:cs="Times New Roman"/>
              <w:color w:val="1155CC"/>
              <w:u w:val="single"/>
            </w:rPr>
          </w:rPrChange>
        </w:rPr>
        <w:fldChar w:fldCharType="separate"/>
      </w:r>
      <w:r w:rsidRPr="00A17DC9">
        <w:rPr>
          <w:rFonts w:ascii="Times New Roman" w:eastAsia="Times New Roman" w:hAnsi="Times New Roman" w:cs="Times New Roman"/>
          <w:rPrChange w:id="272" w:author="Howlett, Samantha" w:date="2019-03-21T15:19:00Z">
            <w:rPr>
              <w:rFonts w:ascii="Times New Roman" w:eastAsia="Times New Roman" w:hAnsi="Times New Roman" w:cs="Times New Roman"/>
              <w:color w:val="1155CC"/>
              <w:u w:val="single"/>
            </w:rPr>
          </w:rPrChange>
        </w:rPr>
        <w:t>(</w:t>
      </w:r>
      <w:proofErr w:type="spellStart"/>
      <w:r w:rsidRPr="00A17DC9">
        <w:rPr>
          <w:rFonts w:ascii="Times New Roman" w:eastAsia="Times New Roman" w:hAnsi="Times New Roman" w:cs="Times New Roman"/>
          <w:rPrChange w:id="273" w:author="Howlett, Samantha" w:date="2019-03-21T15:19:00Z">
            <w:rPr>
              <w:rFonts w:ascii="Times New Roman" w:eastAsia="Times New Roman" w:hAnsi="Times New Roman" w:cs="Times New Roman"/>
              <w:color w:val="1155CC"/>
              <w:u w:val="single"/>
            </w:rPr>
          </w:rPrChange>
        </w:rPr>
        <w:t>Roff</w:t>
      </w:r>
      <w:proofErr w:type="spellEnd"/>
      <w:r w:rsidRPr="00A17DC9">
        <w:rPr>
          <w:rFonts w:ascii="Times New Roman" w:eastAsia="Times New Roman" w:hAnsi="Times New Roman" w:cs="Times New Roman"/>
          <w:rPrChange w:id="274" w:author="Howlett, Samantha" w:date="2019-03-21T15:19:00Z">
            <w:rPr>
              <w:rFonts w:ascii="Times New Roman" w:eastAsia="Times New Roman" w:hAnsi="Times New Roman" w:cs="Times New Roman"/>
              <w:color w:val="1155CC"/>
              <w:u w:val="single"/>
            </w:rPr>
          </w:rPrChange>
        </w:rPr>
        <w:t xml:space="preserve"> et al. 2015)</w:t>
      </w:r>
      <w:r w:rsidR="00421E5E" w:rsidRPr="00A17DC9">
        <w:rPr>
          <w:rFonts w:ascii="Times New Roman" w:eastAsia="Times New Roman" w:hAnsi="Times New Roman" w:cs="Times New Roman"/>
          <w:rPrChange w:id="275" w:author="Howlett, Samantha" w:date="2019-03-21T15:19:00Z">
            <w:rPr>
              <w:rFonts w:ascii="Times New Roman" w:eastAsia="Times New Roman" w:hAnsi="Times New Roman" w:cs="Times New Roman"/>
              <w:color w:val="1155CC"/>
              <w:u w:val="single"/>
            </w:rPr>
          </w:rPrChange>
        </w:rPr>
        <w:fldChar w:fldCharType="end"/>
      </w:r>
      <w:ins w:id="276" w:author="Howlett, Samantha" w:date="2019-03-21T10:00:00Z">
        <w:r w:rsidR="00421E5E" w:rsidRPr="00A17DC9">
          <w:rPr>
            <w:rFonts w:ascii="Times New Roman" w:eastAsia="Times New Roman" w:hAnsi="Times New Roman" w:cs="Times New Roman"/>
          </w:rPr>
          <w:t>.</w:t>
        </w:r>
      </w:ins>
      <w:r w:rsidRPr="00A17DC9">
        <w:rPr>
          <w:rFonts w:ascii="Times New Roman" w:eastAsia="Times New Roman" w:hAnsi="Times New Roman" w:cs="Times New Roman"/>
        </w:rPr>
        <w:t xml:space="preserve"> </w:t>
      </w:r>
      <w:del w:id="277" w:author="Howlett, Samantha" w:date="2019-03-21T10:00:00Z">
        <w:r w:rsidRPr="00A17DC9" w:rsidDel="00421E5E">
          <w:rPr>
            <w:rFonts w:ascii="Times New Roman" w:eastAsia="Times New Roman" w:hAnsi="Times New Roman" w:cs="Times New Roman"/>
          </w:rPr>
          <w:delText>w</w:delText>
        </w:r>
      </w:del>
      <w:ins w:id="278" w:author="Howlett, Samantha" w:date="2019-03-21T10:00:00Z">
        <w:r w:rsidR="00421E5E" w:rsidRPr="00A17DC9">
          <w:rPr>
            <w:rFonts w:ascii="Times New Roman" w:eastAsia="Times New Roman" w:hAnsi="Times New Roman" w:cs="Times New Roman"/>
          </w:rPr>
          <w:t>W</w:t>
        </w:r>
      </w:ins>
      <w:r w:rsidRPr="00A17DC9">
        <w:rPr>
          <w:rFonts w:ascii="Times New Roman" w:eastAsia="Times New Roman" w:hAnsi="Times New Roman" w:cs="Times New Roman"/>
        </w:rPr>
        <w:t>h</w:t>
      </w:r>
      <w:commentRangeStart w:id="279"/>
      <w:commentRangeStart w:id="280"/>
      <w:commentRangeStart w:id="281"/>
      <w:r w:rsidRPr="00A17DC9">
        <w:rPr>
          <w:rFonts w:ascii="Times New Roman" w:eastAsia="Times New Roman" w:hAnsi="Times New Roman" w:cs="Times New Roman"/>
        </w:rPr>
        <w:t>ereas</w:t>
      </w:r>
      <w:ins w:id="282" w:author="Howlett, Samantha" w:date="2019-03-25T10:13:00Z">
        <w:r w:rsidR="00675902">
          <w:rPr>
            <w:rFonts w:ascii="Times New Roman" w:eastAsia="Times New Roman" w:hAnsi="Times New Roman" w:cs="Times New Roman"/>
          </w:rPr>
          <w:t>,</w:t>
        </w:r>
      </w:ins>
      <w:r w:rsidRPr="00A17DC9">
        <w:rPr>
          <w:rFonts w:ascii="Times New Roman" w:eastAsia="Times New Roman" w:hAnsi="Times New Roman" w:cs="Times New Roman"/>
        </w:rPr>
        <w:t xml:space="preserve"> reefs with high substrate availability</w:t>
      </w:r>
      <w:ins w:id="283" w:author="Howlett, Samantha" w:date="2019-03-21T10:01:00Z">
        <w:r w:rsidR="00421E5E" w:rsidRPr="00A17DC9">
          <w:rPr>
            <w:rFonts w:ascii="Times New Roman" w:eastAsia="Times New Roman" w:hAnsi="Times New Roman" w:cs="Times New Roman"/>
          </w:rPr>
          <w:t xml:space="preserve"> and limited macroalgae</w:t>
        </w:r>
      </w:ins>
      <w:r w:rsidRPr="00A17DC9">
        <w:rPr>
          <w:rFonts w:ascii="Times New Roman" w:eastAsia="Times New Roman" w:hAnsi="Times New Roman" w:cs="Times New Roman"/>
        </w:rPr>
        <w:t xml:space="preserve"> support </w:t>
      </w:r>
      <w:ins w:id="284" w:author="Howlett, Samantha" w:date="2019-03-21T10:04:00Z">
        <w:r w:rsidR="00421E5E" w:rsidRPr="00A17DC9">
          <w:rPr>
            <w:rFonts w:ascii="Times New Roman" w:eastAsia="Times New Roman" w:hAnsi="Times New Roman" w:cs="Times New Roman"/>
          </w:rPr>
          <w:t xml:space="preserve">abundant </w:t>
        </w:r>
      </w:ins>
      <w:ins w:id="285" w:author="Howlett, Samantha" w:date="2019-03-21T10:02:00Z">
        <w:r w:rsidR="00421E5E" w:rsidRPr="00A17DC9">
          <w:rPr>
            <w:rFonts w:ascii="Times New Roman" w:eastAsia="Times New Roman" w:hAnsi="Times New Roman" w:cs="Times New Roman"/>
          </w:rPr>
          <w:t xml:space="preserve">accessible </w:t>
        </w:r>
      </w:ins>
      <w:r w:rsidRPr="00A17DC9">
        <w:rPr>
          <w:rFonts w:ascii="Times New Roman" w:eastAsia="Times New Roman" w:hAnsi="Times New Roman" w:cs="Times New Roman"/>
        </w:rPr>
        <w:t xml:space="preserve">turf mats which </w:t>
      </w:r>
      <w:r w:rsidR="00B44C5C" w:rsidRPr="00A17DC9">
        <w:rPr>
          <w:rFonts w:ascii="Times New Roman" w:eastAsia="Times New Roman" w:hAnsi="Times New Roman" w:cs="Times New Roman"/>
        </w:rPr>
        <w:t>have a strong associated grazing community</w:t>
      </w:r>
      <w:r w:rsidR="00F1434E" w:rsidRPr="00A17DC9">
        <w:rPr>
          <w:rFonts w:ascii="Times New Roman" w:eastAsia="Times New Roman" w:hAnsi="Times New Roman" w:cs="Times New Roman"/>
        </w:rPr>
        <w:t xml:space="preserve">, since spatial constraints on individuals for resources </w:t>
      </w:r>
      <w:ins w:id="286" w:author="Howlett, Samantha" w:date="2019-03-25T10:13:00Z">
        <w:r w:rsidR="00675902">
          <w:rPr>
            <w:rFonts w:ascii="Times New Roman" w:eastAsia="Times New Roman" w:hAnsi="Times New Roman" w:cs="Times New Roman"/>
          </w:rPr>
          <w:t>are</w:t>
        </w:r>
      </w:ins>
      <w:del w:id="287" w:author="Howlett, Samantha" w:date="2019-03-25T10:13:00Z">
        <w:r w:rsidR="00F1434E" w:rsidRPr="00A17DC9" w:rsidDel="00675902">
          <w:rPr>
            <w:rFonts w:ascii="Times New Roman" w:eastAsia="Times New Roman" w:hAnsi="Times New Roman" w:cs="Times New Roman"/>
          </w:rPr>
          <w:delText>is</w:delText>
        </w:r>
      </w:del>
      <w:r w:rsidR="00F1434E" w:rsidRPr="00A17DC9">
        <w:rPr>
          <w:rFonts w:ascii="Times New Roman" w:eastAsia="Times New Roman" w:hAnsi="Times New Roman" w:cs="Times New Roman"/>
        </w:rPr>
        <w:t xml:space="preserve"> </w:t>
      </w:r>
      <w:r w:rsidR="00F1434E" w:rsidRPr="00A17DC9">
        <w:rPr>
          <w:rFonts w:ascii="Times New Roman" w:eastAsia="Times New Roman" w:hAnsi="Times New Roman" w:cs="Times New Roman"/>
          <w:rPrChange w:id="288" w:author="Howlett, Samantha" w:date="2019-03-21T15:19:00Z">
            <w:rPr>
              <w:rFonts w:ascii="Times New Roman" w:eastAsia="Times New Roman" w:hAnsi="Times New Roman" w:cs="Times New Roman"/>
              <w:color w:val="0070C0"/>
            </w:rPr>
          </w:rPrChange>
        </w:rPr>
        <w:t>less</w:t>
      </w:r>
      <w:ins w:id="289" w:author="Howlett, Samantha" w:date="2019-03-21T08:07:00Z">
        <w:r w:rsidR="00F1434E" w:rsidRPr="00A17DC9">
          <w:rPr>
            <w:rFonts w:ascii="Times New Roman" w:eastAsia="Times New Roman" w:hAnsi="Times New Roman" w:cs="Times New Roman"/>
            <w:rPrChange w:id="290" w:author="Howlett, Samantha" w:date="2019-03-21T15:19:00Z">
              <w:rPr>
                <w:rFonts w:ascii="Times New Roman" w:eastAsia="Times New Roman" w:hAnsi="Times New Roman" w:cs="Times New Roman"/>
                <w:color w:val="0070C0"/>
              </w:rPr>
            </w:rPrChange>
          </w:rPr>
          <w:t>e</w:t>
        </w:r>
      </w:ins>
      <w:del w:id="291" w:author="Howlett, Samantha" w:date="2019-03-21T08:07:00Z">
        <w:r w:rsidR="00F1434E" w:rsidRPr="00A17DC9" w:rsidDel="00F1434E">
          <w:rPr>
            <w:rFonts w:ascii="Times New Roman" w:eastAsia="Times New Roman" w:hAnsi="Times New Roman" w:cs="Times New Roman"/>
            <w:rPrChange w:id="292" w:author="Howlett, Samantha" w:date="2019-03-21T15:19:00Z">
              <w:rPr>
                <w:rFonts w:ascii="Times New Roman" w:eastAsia="Times New Roman" w:hAnsi="Times New Roman" w:cs="Times New Roman"/>
                <w:color w:val="0070C0"/>
              </w:rPr>
            </w:rPrChange>
          </w:rPr>
          <w:delText>o</w:delText>
        </w:r>
      </w:del>
      <w:r w:rsidR="00F1434E" w:rsidRPr="00A17DC9">
        <w:rPr>
          <w:rFonts w:ascii="Times New Roman" w:eastAsia="Times New Roman" w:hAnsi="Times New Roman" w:cs="Times New Roman"/>
          <w:rPrChange w:id="293" w:author="Howlett, Samantha" w:date="2019-03-21T15:19:00Z">
            <w:rPr>
              <w:rFonts w:ascii="Times New Roman" w:eastAsia="Times New Roman" w:hAnsi="Times New Roman" w:cs="Times New Roman"/>
              <w:color w:val="0070C0"/>
            </w:rPr>
          </w:rPrChange>
        </w:rPr>
        <w:t>ned</w:t>
      </w:r>
      <w:r w:rsidR="00F1434E" w:rsidRPr="00A17DC9">
        <w:rPr>
          <w:rFonts w:ascii="Times New Roman" w:eastAsia="Times New Roman" w:hAnsi="Times New Roman" w:cs="Times New Roman"/>
        </w:rPr>
        <w:t xml:space="preserve"> in such situations</w:t>
      </w:r>
      <w:r w:rsidR="00B44C5C" w:rsidRPr="00A17DC9">
        <w:rPr>
          <w:rFonts w:ascii="Times New Roman" w:eastAsia="Times New Roman" w:hAnsi="Times New Roman" w:cs="Times New Roman"/>
        </w:rPr>
        <w:t xml:space="preserve"> </w:t>
      </w:r>
      <w:del w:id="294" w:author="Howlett, Samantha" w:date="2019-03-21T07:57:00Z">
        <w:r w:rsidRPr="00A17DC9" w:rsidDel="00B44C5C">
          <w:rPr>
            <w:rFonts w:ascii="Times New Roman" w:eastAsia="Times New Roman" w:hAnsi="Times New Roman" w:cs="Times New Roman"/>
          </w:rPr>
          <w:delText xml:space="preserve">are grazed intensively </w:delText>
        </w:r>
      </w:del>
      <w:r w:rsidRPr="00A17DC9">
        <w:rPr>
          <w:rFonts w:ascii="Times New Roman" w:eastAsia="Times New Roman" w:hAnsi="Times New Roman" w:cs="Times New Roman"/>
        </w:rPr>
        <w:t>(</w:t>
      </w:r>
      <w:proofErr w:type="spellStart"/>
      <w:ins w:id="295" w:author="Howlett, Samantha" w:date="2019-03-21T08:09:00Z">
        <w:r w:rsidR="00F1434E" w:rsidRPr="00A17DC9">
          <w:rPr>
            <w:rFonts w:ascii="Times New Roman" w:eastAsia="Times New Roman" w:hAnsi="Times New Roman" w:cs="Times New Roman"/>
            <w:rPrChange w:id="296" w:author="Howlett, Samantha" w:date="2019-03-21T15:19:00Z">
              <w:rPr>
                <w:rFonts w:ascii="Times New Roman" w:eastAsia="Times New Roman" w:hAnsi="Times New Roman" w:cs="Times New Roman"/>
                <w:color w:val="0070C0"/>
              </w:rPr>
            </w:rPrChange>
          </w:rPr>
          <w:t>Lefcheck</w:t>
        </w:r>
        <w:proofErr w:type="spellEnd"/>
        <w:r w:rsidR="00F1434E" w:rsidRPr="00A17DC9">
          <w:rPr>
            <w:rFonts w:ascii="Times New Roman" w:eastAsia="Times New Roman" w:hAnsi="Times New Roman" w:cs="Times New Roman"/>
            <w:rPrChange w:id="297" w:author="Howlett, Samantha" w:date="2019-03-21T15:19:00Z">
              <w:rPr>
                <w:rFonts w:ascii="Times New Roman" w:eastAsia="Times New Roman" w:hAnsi="Times New Roman" w:cs="Times New Roman"/>
                <w:color w:val="0070C0"/>
              </w:rPr>
            </w:rPrChange>
          </w:rPr>
          <w:t xml:space="preserve"> </w:t>
        </w:r>
      </w:ins>
      <w:ins w:id="298" w:author="Howlett, Samantha" w:date="2019-03-21T08:10:00Z">
        <w:r w:rsidR="00F1434E" w:rsidRPr="00A17DC9">
          <w:rPr>
            <w:rFonts w:ascii="Times New Roman" w:eastAsia="Times New Roman" w:hAnsi="Times New Roman" w:cs="Times New Roman"/>
            <w:rPrChange w:id="299" w:author="Howlett, Samantha" w:date="2019-03-21T15:19:00Z">
              <w:rPr>
                <w:rFonts w:ascii="Times New Roman" w:eastAsia="Times New Roman" w:hAnsi="Times New Roman" w:cs="Times New Roman"/>
                <w:color w:val="0070C0"/>
              </w:rPr>
            </w:rPrChange>
          </w:rPr>
          <w:t xml:space="preserve">et al. 2019, </w:t>
        </w:r>
      </w:ins>
      <w:del w:id="300" w:author="Howlett, Samantha" w:date="2019-03-21T08:05:00Z">
        <w:r w:rsidRPr="00A17DC9" w:rsidDel="00F1434E">
          <w:rPr>
            <w:rFonts w:ascii="Times New Roman" w:eastAsia="Times New Roman" w:hAnsi="Times New Roman" w:cs="Times New Roman"/>
            <w:highlight w:val="yellow"/>
            <w:rPrChange w:id="301" w:author="Howlett, Samantha" w:date="2019-03-21T15:19:00Z">
              <w:rPr>
                <w:rFonts w:ascii="Times New Roman" w:eastAsia="Times New Roman" w:hAnsi="Times New Roman" w:cs="Times New Roman"/>
              </w:rPr>
            </w:rPrChange>
          </w:rPr>
          <w:delText>REF</w:delText>
        </w:r>
      </w:del>
      <w:commentRangeStart w:id="302"/>
      <w:ins w:id="303" w:author="Howlett, Samantha" w:date="2019-03-21T08:04:00Z">
        <w:r w:rsidR="00F1434E" w:rsidRPr="00A17DC9">
          <w:rPr>
            <w:rFonts w:ascii="Times New Roman" w:eastAsia="Times New Roman" w:hAnsi="Times New Roman" w:cs="Times New Roman"/>
            <w:rPrChange w:id="304" w:author="Howlett, Samantha" w:date="2019-03-21T15:19:00Z">
              <w:rPr>
                <w:rFonts w:ascii="Times New Roman" w:eastAsia="Times New Roman" w:hAnsi="Times New Roman" w:cs="Times New Roman"/>
                <w:color w:val="0000FF"/>
              </w:rPr>
            </w:rPrChange>
          </w:rPr>
          <w:t xml:space="preserve">Williams </w:t>
        </w:r>
      </w:ins>
      <w:commentRangeEnd w:id="302"/>
      <w:ins w:id="305" w:author="Howlett, Samantha" w:date="2019-03-21T08:05:00Z">
        <w:r w:rsidR="00F1434E" w:rsidRPr="00A17DC9">
          <w:rPr>
            <w:rStyle w:val="CommentReference"/>
            <w:rFonts w:ascii="Times New Roman" w:hAnsi="Times New Roman" w:cs="Times New Roman"/>
            <w:sz w:val="22"/>
            <w:szCs w:val="22"/>
            <w:rPrChange w:id="306" w:author="Howlett, Samantha" w:date="2019-03-21T15:19:00Z">
              <w:rPr>
                <w:rStyle w:val="CommentReference"/>
              </w:rPr>
            </w:rPrChange>
          </w:rPr>
          <w:commentReference w:id="302"/>
        </w:r>
      </w:ins>
      <w:ins w:id="307" w:author="Howlett, Samantha" w:date="2019-03-21T08:04:00Z">
        <w:r w:rsidR="00F1434E" w:rsidRPr="00A17DC9">
          <w:rPr>
            <w:rFonts w:ascii="Times New Roman" w:eastAsia="Times New Roman" w:hAnsi="Times New Roman" w:cs="Times New Roman"/>
            <w:rPrChange w:id="308" w:author="Howlett, Samantha" w:date="2019-03-21T15:19:00Z">
              <w:rPr>
                <w:rFonts w:ascii="Times New Roman" w:eastAsia="Times New Roman" w:hAnsi="Times New Roman" w:cs="Times New Roman"/>
                <w:color w:val="0000FF"/>
              </w:rPr>
            </w:rPrChange>
          </w:rPr>
          <w:t>et al 2001</w:t>
        </w:r>
      </w:ins>
      <w:r w:rsidRPr="00A17DC9">
        <w:rPr>
          <w:rFonts w:ascii="Times New Roman" w:eastAsia="Times New Roman" w:hAnsi="Times New Roman" w:cs="Times New Roman"/>
        </w:rPr>
        <w:t>)</w:t>
      </w:r>
      <w:commentRangeEnd w:id="279"/>
      <w:r w:rsidRPr="00A17DC9">
        <w:rPr>
          <w:rFonts w:ascii="Times New Roman" w:hAnsi="Times New Roman" w:cs="Times New Roman"/>
          <w:rPrChange w:id="309" w:author="Howlett, Samantha" w:date="2019-03-21T15:19:00Z">
            <w:rPr/>
          </w:rPrChange>
        </w:rPr>
        <w:commentReference w:id="279"/>
      </w:r>
      <w:commentRangeEnd w:id="280"/>
      <w:r w:rsidRPr="00A17DC9">
        <w:rPr>
          <w:rFonts w:ascii="Times New Roman" w:hAnsi="Times New Roman" w:cs="Times New Roman"/>
          <w:rPrChange w:id="310" w:author="Howlett, Samantha" w:date="2019-03-21T15:19:00Z">
            <w:rPr/>
          </w:rPrChange>
        </w:rPr>
        <w:commentReference w:id="280"/>
      </w:r>
      <w:commentRangeEnd w:id="281"/>
      <w:r w:rsidRPr="00A17DC9">
        <w:rPr>
          <w:rFonts w:ascii="Times New Roman" w:hAnsi="Times New Roman" w:cs="Times New Roman"/>
          <w:rPrChange w:id="311" w:author="Howlett, Samantha" w:date="2019-03-21T15:19:00Z">
            <w:rPr/>
          </w:rPrChange>
        </w:rPr>
        <w:commentReference w:id="281"/>
      </w:r>
      <w:r w:rsidRPr="00A17DC9">
        <w:rPr>
          <w:rFonts w:ascii="Times New Roman" w:eastAsia="Times New Roman" w:hAnsi="Times New Roman" w:cs="Times New Roman"/>
        </w:rPr>
        <w:t xml:space="preserve">. </w:t>
      </w:r>
      <w:del w:id="312" w:author="Howlett, Samantha" w:date="2019-03-21T08:04:00Z">
        <w:r w:rsidRPr="00A17DC9" w:rsidDel="00F1434E">
          <w:rPr>
            <w:rFonts w:ascii="Times New Roman" w:eastAsia="Times New Roman" w:hAnsi="Times New Roman" w:cs="Times New Roman"/>
            <w:color w:val="0000FF"/>
          </w:rPr>
          <w:delText xml:space="preserve">An increase in available grazing substrate results in an increase in function due to the spatial constraints of individuals; so that as the amount of resources increase, so too do the fish that feed on them (Williams et al 2001). </w:delText>
        </w:r>
      </w:del>
      <w:r w:rsidRPr="00A17DC9">
        <w:rPr>
          <w:rFonts w:ascii="Times New Roman" w:eastAsia="Times New Roman" w:hAnsi="Times New Roman" w:cs="Times New Roman"/>
        </w:rPr>
        <w:t xml:space="preserve">Benthic effects superseded fishing effects, implying that cropper functioning will respond more strongly to habitat disturbances, such as coral bleaching, habitat destruction, or </w:t>
      </w:r>
      <w:commentRangeStart w:id="313"/>
      <w:commentRangeStart w:id="314"/>
      <w:commentRangeStart w:id="315"/>
      <w:r w:rsidRPr="00A17DC9">
        <w:rPr>
          <w:rFonts w:ascii="Times New Roman" w:eastAsia="Times New Roman" w:hAnsi="Times New Roman" w:cs="Times New Roman"/>
        </w:rPr>
        <w:t xml:space="preserve">enrichment of algal </w:t>
      </w:r>
      <w:commentRangeStart w:id="316"/>
      <w:r w:rsidRPr="00A17DC9">
        <w:rPr>
          <w:rFonts w:ascii="Times New Roman" w:eastAsia="Times New Roman" w:hAnsi="Times New Roman" w:cs="Times New Roman"/>
        </w:rPr>
        <w:t>communities</w:t>
      </w:r>
      <w:commentRangeEnd w:id="316"/>
      <w:r w:rsidRPr="00A17DC9">
        <w:rPr>
          <w:rFonts w:ascii="Times New Roman" w:hAnsi="Times New Roman" w:cs="Times New Roman"/>
          <w:rPrChange w:id="317" w:author="Howlett, Samantha" w:date="2019-03-21T15:19:00Z">
            <w:rPr/>
          </w:rPrChange>
        </w:rPr>
        <w:commentReference w:id="316"/>
      </w:r>
      <w:commentRangeEnd w:id="313"/>
      <w:r w:rsidRPr="00A17DC9">
        <w:rPr>
          <w:rFonts w:ascii="Times New Roman" w:hAnsi="Times New Roman" w:cs="Times New Roman"/>
          <w:rPrChange w:id="318" w:author="Howlett, Samantha" w:date="2019-03-21T15:19:00Z">
            <w:rPr/>
          </w:rPrChange>
        </w:rPr>
        <w:commentReference w:id="313"/>
      </w:r>
      <w:commentRangeEnd w:id="314"/>
      <w:r w:rsidRPr="00A17DC9">
        <w:rPr>
          <w:rFonts w:ascii="Times New Roman" w:hAnsi="Times New Roman" w:cs="Times New Roman"/>
          <w:rPrChange w:id="319" w:author="Howlett, Samantha" w:date="2019-03-21T15:19:00Z">
            <w:rPr/>
          </w:rPrChange>
        </w:rPr>
        <w:commentReference w:id="314"/>
      </w:r>
      <w:commentRangeEnd w:id="315"/>
      <w:r w:rsidRPr="00A17DC9">
        <w:rPr>
          <w:rFonts w:ascii="Times New Roman" w:hAnsi="Times New Roman" w:cs="Times New Roman"/>
          <w:rPrChange w:id="320" w:author="Howlett, Samantha" w:date="2019-03-21T15:19:00Z">
            <w:rPr/>
          </w:rPrChange>
        </w:rPr>
        <w:commentReference w:id="315"/>
      </w:r>
      <w:r w:rsidRPr="00A17DC9">
        <w:rPr>
          <w:rFonts w:ascii="Times New Roman" w:eastAsia="Times New Roman" w:hAnsi="Times New Roman" w:cs="Times New Roman"/>
        </w:rPr>
        <w:t xml:space="preserve"> </w:t>
      </w:r>
      <w:commentRangeStart w:id="321"/>
      <w:r w:rsidRPr="00A17DC9">
        <w:rPr>
          <w:rFonts w:ascii="Times New Roman" w:eastAsia="Times New Roman" w:hAnsi="Times New Roman" w:cs="Times New Roman"/>
        </w:rPr>
        <w:t>(REF)</w:t>
      </w:r>
      <w:commentRangeEnd w:id="321"/>
      <w:r w:rsidRPr="00A17DC9">
        <w:rPr>
          <w:rFonts w:ascii="Times New Roman" w:hAnsi="Times New Roman" w:cs="Times New Roman"/>
          <w:rPrChange w:id="322" w:author="Howlett, Samantha" w:date="2019-03-21T15:19:00Z">
            <w:rPr/>
          </w:rPrChange>
        </w:rPr>
        <w:commentReference w:id="321"/>
      </w:r>
      <w:r w:rsidRPr="00A17DC9">
        <w:rPr>
          <w:rFonts w:ascii="Times New Roman" w:eastAsia="Times New Roman" w:hAnsi="Times New Roman" w:cs="Times New Roman"/>
        </w:rPr>
        <w:t>, than to fishing. For example, disturbances which increase substrate availability</w:t>
      </w:r>
      <w:r w:rsidR="002F09A4" w:rsidRPr="00A17DC9">
        <w:rPr>
          <w:rFonts w:ascii="Times New Roman" w:eastAsia="Times New Roman" w:hAnsi="Times New Roman" w:cs="Times New Roman"/>
        </w:rPr>
        <w:t xml:space="preserve"> for turf algal growth</w:t>
      </w:r>
      <w:r w:rsidRPr="00A17DC9">
        <w:rPr>
          <w:rFonts w:ascii="Times New Roman" w:eastAsia="Times New Roman" w:hAnsi="Times New Roman" w:cs="Times New Roman"/>
        </w:rPr>
        <w:t>, such as coral mortality from heat stress, might therefore be expected to stimulate an increase in cropping function.</w:t>
      </w:r>
      <w:ins w:id="323" w:author="Howlett, Samantha" w:date="2019-03-25T10:24:00Z">
        <w:r w:rsidR="000168F9">
          <w:rPr>
            <w:rFonts w:ascii="Times New Roman" w:eastAsia="Times New Roman" w:hAnsi="Times New Roman" w:cs="Times New Roman"/>
          </w:rPr>
          <w:t xml:space="preserve"> However, since structural complexity was also shown to be a strong driver, any positive effects could be negated if the disturbance event is also associated with loss of structural complexity.</w:t>
        </w:r>
      </w:ins>
    </w:p>
    <w:p w14:paraId="46D7E9F2" w14:textId="77777777" w:rsidR="000168F9" w:rsidRDefault="00220673">
      <w:pPr>
        <w:spacing w:line="360" w:lineRule="auto"/>
        <w:ind w:firstLine="720"/>
        <w:rPr>
          <w:ins w:id="324" w:author="Howlett, Samantha" w:date="2019-03-25T10:25:00Z"/>
          <w:rFonts w:ascii="Times New Roman" w:eastAsia="Times New Roman" w:hAnsi="Times New Roman" w:cs="Times New Roman"/>
        </w:rPr>
      </w:pPr>
      <w:ins w:id="325" w:author="Howlett, Samantha" w:date="2019-03-23T10:47:00Z">
        <w:r>
          <w:rPr>
            <w:rFonts w:ascii="Times New Roman" w:eastAsia="Times New Roman" w:hAnsi="Times New Roman" w:cs="Times New Roman"/>
          </w:rPr>
          <w:t>Habitat mediated effects on surgeonfish communities is not a new concept, with wave intensity (</w:t>
        </w:r>
        <w:proofErr w:type="spellStart"/>
        <w:r>
          <w:rPr>
            <w:rFonts w:ascii="Times New Roman" w:eastAsia="Times New Roman" w:hAnsi="Times New Roman" w:cs="Times New Roman"/>
          </w:rPr>
          <w:t>Bejarano</w:t>
        </w:r>
        <w:proofErr w:type="spellEnd"/>
        <w:r>
          <w:rPr>
            <w:rFonts w:ascii="Times New Roman" w:eastAsia="Times New Roman" w:hAnsi="Times New Roman" w:cs="Times New Roman"/>
          </w:rPr>
          <w:t xml:space="preserve"> et al. 2017) and primary productivity </w:t>
        </w:r>
        <w:r w:rsidRPr="00371232">
          <w:rPr>
            <w:rFonts w:ascii="Times New Roman" w:eastAsia="Times New Roman" w:hAnsi="Times New Roman" w:cs="Times New Roman"/>
            <w:color w:val="0000FF"/>
          </w:rPr>
          <w:t>(Carpenter…?</w:t>
        </w:r>
        <w:r>
          <w:rPr>
            <w:rFonts w:ascii="Times New Roman" w:eastAsia="Times New Roman" w:hAnsi="Times New Roman" w:cs="Times New Roman"/>
          </w:rPr>
          <w:t>) known to be strong influencers</w:t>
        </w:r>
      </w:ins>
      <w:ins w:id="326" w:author="Howlett, Samantha" w:date="2019-03-25T10:14:00Z">
        <w:r w:rsidR="00675902">
          <w:rPr>
            <w:rFonts w:ascii="Times New Roman" w:eastAsia="Times New Roman" w:hAnsi="Times New Roman" w:cs="Times New Roman"/>
          </w:rPr>
          <w:t xml:space="preserve"> on </w:t>
        </w:r>
      </w:ins>
      <w:ins w:id="327" w:author="Howlett, Samantha" w:date="2019-03-25T10:23:00Z">
        <w:r w:rsidR="000168F9">
          <w:rPr>
            <w:rFonts w:ascii="Times New Roman" w:eastAsia="Times New Roman" w:hAnsi="Times New Roman" w:cs="Times New Roman"/>
          </w:rPr>
          <w:t xml:space="preserve">fish </w:t>
        </w:r>
      </w:ins>
      <w:ins w:id="328" w:author="Howlett, Samantha" w:date="2019-03-25T10:14:00Z">
        <w:r w:rsidR="00675902">
          <w:rPr>
            <w:rFonts w:ascii="Times New Roman" w:eastAsia="Times New Roman" w:hAnsi="Times New Roman" w:cs="Times New Roman"/>
          </w:rPr>
          <w:t>distributions</w:t>
        </w:r>
      </w:ins>
      <w:ins w:id="329" w:author="Howlett, Samantha" w:date="2019-03-23T10:47:00Z">
        <w:r>
          <w:rPr>
            <w:rFonts w:ascii="Times New Roman" w:eastAsia="Times New Roman" w:hAnsi="Times New Roman" w:cs="Times New Roman"/>
          </w:rPr>
          <w:t xml:space="preserve">. Since habitat is dynamic, </w:t>
        </w:r>
      </w:ins>
      <w:ins w:id="330" w:author="Howlett, Samantha" w:date="2019-03-25T10:14:00Z">
        <w:r w:rsidR="00675902">
          <w:rPr>
            <w:rFonts w:ascii="Times New Roman" w:eastAsia="Times New Roman" w:hAnsi="Times New Roman" w:cs="Times New Roman"/>
          </w:rPr>
          <w:t>and both habitat and fish respond to the impacts of grazing pressure, this suggests that looking at temporal trends between</w:t>
        </w:r>
      </w:ins>
      <w:ins w:id="331" w:author="Howlett, Samantha" w:date="2019-03-25T10:16:00Z">
        <w:r w:rsidR="00675902">
          <w:rPr>
            <w:rFonts w:ascii="Times New Roman" w:eastAsia="Times New Roman" w:hAnsi="Times New Roman" w:cs="Times New Roman"/>
          </w:rPr>
          <w:t xml:space="preserve"> </w:t>
        </w:r>
      </w:ins>
      <w:ins w:id="332" w:author="Howlett, Samantha" w:date="2019-03-25T10:14:00Z">
        <w:r w:rsidR="00675902">
          <w:rPr>
            <w:rFonts w:ascii="Times New Roman" w:eastAsia="Times New Roman" w:hAnsi="Times New Roman" w:cs="Times New Roman"/>
          </w:rPr>
          <w:t xml:space="preserve">habitat and </w:t>
        </w:r>
      </w:ins>
      <w:ins w:id="333" w:author="Howlett, Samantha" w:date="2019-03-25T10:16:00Z">
        <w:r w:rsidR="00675902">
          <w:rPr>
            <w:rFonts w:ascii="Times New Roman" w:eastAsia="Times New Roman" w:hAnsi="Times New Roman" w:cs="Times New Roman"/>
          </w:rPr>
          <w:t>ecosystem processes is the most logical next step with this approach. Temporal analysis would capture seasonal variations</w:t>
        </w:r>
      </w:ins>
      <w:ins w:id="334" w:author="Howlett, Samantha" w:date="2019-03-25T10:17:00Z">
        <w:r w:rsidR="00675902">
          <w:rPr>
            <w:rFonts w:ascii="Times New Roman" w:eastAsia="Times New Roman" w:hAnsi="Times New Roman" w:cs="Times New Roman"/>
          </w:rPr>
          <w:t>,</w:t>
        </w:r>
      </w:ins>
      <w:ins w:id="335" w:author="Howlett, Samantha" w:date="2019-03-25T10:18:00Z">
        <w:r w:rsidR="00675902">
          <w:rPr>
            <w:rFonts w:ascii="Times New Roman" w:eastAsia="Times New Roman" w:hAnsi="Times New Roman" w:cs="Times New Roman"/>
          </w:rPr>
          <w:t xml:space="preserve"> a</w:t>
        </w:r>
      </w:ins>
      <w:ins w:id="336" w:author="Howlett, Samantha" w:date="2019-03-25T10:17:00Z">
        <w:r w:rsidR="00675902">
          <w:rPr>
            <w:rFonts w:ascii="Times New Roman" w:eastAsia="Times New Roman" w:hAnsi="Times New Roman" w:cs="Times New Roman"/>
          </w:rPr>
          <w:t xml:space="preserve">nd since this approach puts a value to the contribution of each individual fish within a community, </w:t>
        </w:r>
      </w:ins>
      <w:ins w:id="337" w:author="Howlett, Samantha" w:date="2019-03-25T10:18:00Z">
        <w:r w:rsidR="00675902">
          <w:rPr>
            <w:rFonts w:ascii="Times New Roman" w:eastAsia="Times New Roman" w:hAnsi="Times New Roman" w:cs="Times New Roman"/>
          </w:rPr>
          <w:t xml:space="preserve">it </w:t>
        </w:r>
      </w:ins>
      <w:ins w:id="338" w:author="Howlett, Samantha" w:date="2019-03-25T10:17:00Z">
        <w:r w:rsidR="00675902">
          <w:rPr>
            <w:rFonts w:ascii="Times New Roman" w:eastAsia="Times New Roman" w:hAnsi="Times New Roman" w:cs="Times New Roman"/>
          </w:rPr>
          <w:t xml:space="preserve">could be beneficial in helping determine the biggest </w:t>
        </w:r>
      </w:ins>
      <w:ins w:id="339" w:author="Howlett, Samantha" w:date="2019-03-25T10:19:00Z">
        <w:r w:rsidR="00675902">
          <w:rPr>
            <w:rFonts w:ascii="Times New Roman" w:eastAsia="Times New Roman" w:hAnsi="Times New Roman" w:cs="Times New Roman"/>
          </w:rPr>
          <w:t>long-term</w:t>
        </w:r>
      </w:ins>
      <w:ins w:id="340" w:author="Howlett, Samantha" w:date="2019-03-25T10:17:00Z">
        <w:r w:rsidR="00675902">
          <w:rPr>
            <w:rFonts w:ascii="Times New Roman" w:eastAsia="Times New Roman" w:hAnsi="Times New Roman" w:cs="Times New Roman"/>
          </w:rPr>
          <w:t xml:space="preserve"> drivers of reef state change</w:t>
        </w:r>
      </w:ins>
      <w:ins w:id="341" w:author="Howlett, Samantha" w:date="2019-03-25T10:19:00Z">
        <w:r w:rsidR="00675902">
          <w:rPr>
            <w:rFonts w:ascii="Times New Roman" w:eastAsia="Times New Roman" w:hAnsi="Times New Roman" w:cs="Times New Roman"/>
          </w:rPr>
          <w:t xml:space="preserve">. This is especially </w:t>
        </w:r>
      </w:ins>
      <w:ins w:id="342" w:author="Howlett, Samantha" w:date="2019-03-25T10:20:00Z">
        <w:r w:rsidR="00675902">
          <w:rPr>
            <w:rFonts w:ascii="Times New Roman" w:eastAsia="Times New Roman" w:hAnsi="Times New Roman" w:cs="Times New Roman"/>
          </w:rPr>
          <w:t>pertinent</w:t>
        </w:r>
      </w:ins>
      <w:ins w:id="343" w:author="Howlett, Samantha" w:date="2019-03-25T10:19:00Z">
        <w:r w:rsidR="00675902">
          <w:rPr>
            <w:rFonts w:ascii="Times New Roman" w:eastAsia="Times New Roman" w:hAnsi="Times New Roman" w:cs="Times New Roman"/>
          </w:rPr>
          <w:t xml:space="preserve">, as long term studies on the response of fish communities </w:t>
        </w:r>
      </w:ins>
      <w:ins w:id="344" w:author="Howlett, Samantha" w:date="2019-03-25T10:23:00Z">
        <w:r w:rsidR="000168F9">
          <w:rPr>
            <w:rFonts w:ascii="Times New Roman" w:eastAsia="Times New Roman" w:hAnsi="Times New Roman" w:cs="Times New Roman"/>
          </w:rPr>
          <w:t xml:space="preserve">in the Pacific </w:t>
        </w:r>
      </w:ins>
      <w:ins w:id="345" w:author="Howlett, Samantha" w:date="2019-03-25T10:19:00Z">
        <w:r w:rsidR="00675902">
          <w:rPr>
            <w:rFonts w:ascii="Times New Roman" w:eastAsia="Times New Roman" w:hAnsi="Times New Roman" w:cs="Times New Roman"/>
          </w:rPr>
          <w:t xml:space="preserve">suggest that following </w:t>
        </w:r>
        <w:r w:rsidR="00675902">
          <w:rPr>
            <w:rFonts w:ascii="Times New Roman" w:eastAsia="Times New Roman" w:hAnsi="Times New Roman" w:cs="Times New Roman"/>
          </w:rPr>
          <w:lastRenderedPageBreak/>
          <w:t xml:space="preserve">each perturbation </w:t>
        </w:r>
      </w:ins>
      <w:ins w:id="346" w:author="Howlett, Samantha" w:date="2019-03-25T10:20:00Z">
        <w:r w:rsidR="00675902">
          <w:rPr>
            <w:rFonts w:ascii="Times New Roman" w:eastAsia="Times New Roman" w:hAnsi="Times New Roman" w:cs="Times New Roman"/>
          </w:rPr>
          <w:t>communities reorganize themselves, constantly adapting and do not return to the same communities prior (</w:t>
        </w:r>
      </w:ins>
      <w:ins w:id="347" w:author="Howlett, Samantha" w:date="2019-03-25T10:22:00Z">
        <w:r w:rsidR="00675902">
          <w:rPr>
            <w:rFonts w:ascii="Times New Roman" w:eastAsia="Times New Roman" w:hAnsi="Times New Roman" w:cs="Times New Roman"/>
          </w:rPr>
          <w:t>Han et al. 2016).</w:t>
        </w:r>
      </w:ins>
    </w:p>
    <w:p w14:paraId="74FB5B3F" w14:textId="0C878A79" w:rsidR="00C65FB8" w:rsidDel="00D93882" w:rsidRDefault="00CC0F79">
      <w:pPr>
        <w:spacing w:line="360" w:lineRule="auto"/>
        <w:ind w:firstLine="720"/>
        <w:rPr>
          <w:del w:id="348" w:author="Howlett, Samantha" w:date="2019-03-21T16:07:00Z"/>
          <w:rFonts w:ascii="Times New Roman" w:eastAsia="Times New Roman" w:hAnsi="Times New Roman" w:cs="Times New Roman"/>
          <w:highlight w:val="yellow"/>
        </w:rPr>
      </w:pPr>
      <w:del w:id="349" w:author="Howlett, Samantha" w:date="2019-03-23T10:52:00Z">
        <w:r w:rsidRPr="00A17DC9" w:rsidDel="00220673">
          <w:rPr>
            <w:rFonts w:ascii="Times New Roman" w:eastAsia="Times New Roman" w:hAnsi="Times New Roman" w:cs="Times New Roman"/>
          </w:rPr>
          <w:delText xml:space="preserve"> </w:delText>
        </w:r>
      </w:del>
      <w:commentRangeStart w:id="350"/>
      <w:commentRangeStart w:id="351"/>
      <w:del w:id="352" w:author="Howlett, Samantha" w:date="2019-03-21T15:38:00Z">
        <w:r w:rsidRPr="00A17DC9" w:rsidDel="00CD19B7">
          <w:rPr>
            <w:rFonts w:ascii="Times New Roman" w:eastAsia="Times New Roman" w:hAnsi="Times New Roman" w:cs="Times New Roman"/>
            <w:highlight w:val="yellow"/>
          </w:rPr>
          <w:delText>Temporal analysis of cropping rates following habitat turnover would...</w:delText>
        </w:r>
        <w:commentRangeEnd w:id="350"/>
        <w:r w:rsidRPr="00A17DC9" w:rsidDel="00CD19B7">
          <w:rPr>
            <w:rFonts w:ascii="Times New Roman" w:hAnsi="Times New Roman" w:cs="Times New Roman"/>
            <w:rPrChange w:id="353" w:author="Howlett, Samantha" w:date="2019-03-21T15:19:00Z">
              <w:rPr/>
            </w:rPrChange>
          </w:rPr>
          <w:commentReference w:id="350"/>
        </w:r>
      </w:del>
      <w:commentRangeEnd w:id="351"/>
      <w:del w:id="354" w:author="Howlett, Samantha" w:date="2019-03-21T16:07:00Z">
        <w:r w:rsidRPr="00A17DC9" w:rsidDel="00D93882">
          <w:rPr>
            <w:rFonts w:ascii="Times New Roman" w:hAnsi="Times New Roman" w:cs="Times New Roman"/>
            <w:rPrChange w:id="355" w:author="Howlett, Samantha" w:date="2019-03-21T15:19:00Z">
              <w:rPr/>
            </w:rPrChange>
          </w:rPr>
          <w:commentReference w:id="351"/>
        </w:r>
      </w:del>
    </w:p>
    <w:p w14:paraId="69E887CE" w14:textId="77777777" w:rsidR="00C65FB8" w:rsidRDefault="00C65FB8">
      <w:pPr>
        <w:spacing w:line="360" w:lineRule="auto"/>
        <w:ind w:firstLine="720"/>
        <w:rPr>
          <w:rFonts w:ascii="Times New Roman" w:eastAsia="Times New Roman" w:hAnsi="Times New Roman" w:cs="Times New Roman"/>
        </w:rPr>
      </w:pPr>
    </w:p>
    <w:p w14:paraId="18AED6DC"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4.. Scraper function is driven by top down fishing pressure </w:t>
      </w:r>
    </w:p>
    <w:p w14:paraId="0675746A" w14:textId="230F362A"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Scraper function was strongly influenced by fishing pressure, decreasing at sites with high exploitation. Fishing suppressed biomass levels far below those supported at </w:t>
      </w:r>
      <w:r w:rsidR="006503D4">
        <w:rPr>
          <w:rFonts w:ascii="Times New Roman" w:eastAsia="Times New Roman" w:hAnsi="Times New Roman" w:cs="Times New Roman"/>
        </w:rPr>
        <w:t>semi-</w:t>
      </w:r>
      <w:r>
        <w:rPr>
          <w:rFonts w:ascii="Times New Roman" w:eastAsia="Times New Roman" w:hAnsi="Times New Roman" w:cs="Times New Roman"/>
        </w:rPr>
        <w:t>pristine</w:t>
      </w:r>
      <w:r w:rsidR="006503D4">
        <w:rPr>
          <w:rFonts w:ascii="Times New Roman" w:eastAsia="Times New Roman" w:hAnsi="Times New Roman" w:cs="Times New Roman"/>
        </w:rPr>
        <w:t xml:space="preserve"> remote</w:t>
      </w:r>
      <w:r>
        <w:rPr>
          <w:rFonts w:ascii="Times New Roman" w:eastAsia="Times New Roman" w:hAnsi="Times New Roman" w:cs="Times New Roman"/>
        </w:rPr>
        <w:t xml:space="preserve"> reefs such as the </w:t>
      </w:r>
      <w:proofErr w:type="spellStart"/>
      <w:r>
        <w:rPr>
          <w:rFonts w:ascii="Times New Roman" w:eastAsia="Times New Roman" w:hAnsi="Times New Roman" w:cs="Times New Roman"/>
        </w:rPr>
        <w:t>Chagos</w:t>
      </w:r>
      <w:proofErr w:type="spellEnd"/>
      <w:r>
        <w:rPr>
          <w:rFonts w:ascii="Times New Roman" w:eastAsia="Times New Roman" w:hAnsi="Times New Roman" w:cs="Times New Roman"/>
        </w:rPr>
        <w:t xml:space="preserve"> Archipelago, further indicating that selectivity for large-bodied scrapers has compromised scraping functions on coral reefs </w:t>
      </w:r>
      <w:hyperlink r:id="rId79">
        <w:r>
          <w:rPr>
            <w:rFonts w:ascii="Times New Roman" w:eastAsia="Times New Roman" w:hAnsi="Times New Roman" w:cs="Times New Roman"/>
            <w:color w:val="000000"/>
          </w:rPr>
          <w:t>(Bellwood et al. 2011)</w:t>
        </w:r>
      </w:hyperlink>
      <w:r>
        <w:rPr>
          <w:rFonts w:ascii="Times New Roman" w:eastAsia="Times New Roman" w:hAnsi="Times New Roman" w:cs="Times New Roman"/>
        </w:rPr>
        <w:t>. The ‘pristine effect’ superseded influences of benthic and small-scale fishing protection, suggesting that any bottom-up control of scraping assemblages on reefs leads to minimal variation in their function. Furthermore, small-scale fishing protection failed to raise herbivore biomass to pristine levels, likely because of historical fishing effects (REF)</w:t>
      </w:r>
      <w:r w:rsidR="006503D4">
        <w:rPr>
          <w:rFonts w:ascii="Times New Roman" w:eastAsia="Times New Roman" w:hAnsi="Times New Roman" w:cs="Times New Roman"/>
        </w:rPr>
        <w:t>, movement of fish across reserve boundaries (</w:t>
      </w:r>
      <w:commentRangeStart w:id="356"/>
      <w:r w:rsidR="006503D4">
        <w:rPr>
          <w:rFonts w:ascii="Times New Roman" w:eastAsia="Times New Roman" w:hAnsi="Times New Roman" w:cs="Times New Roman"/>
        </w:rPr>
        <w:t>Graham &amp; McClanahan 2013</w:t>
      </w:r>
      <w:commentRangeEnd w:id="356"/>
      <w:r w:rsidR="00C6714B">
        <w:rPr>
          <w:rStyle w:val="CommentReference"/>
        </w:rPr>
        <w:commentReference w:id="356"/>
      </w:r>
      <w:r w:rsidR="006503D4">
        <w:rPr>
          <w:rFonts w:ascii="Times New Roman" w:eastAsia="Times New Roman" w:hAnsi="Times New Roman" w:cs="Times New Roman"/>
        </w:rPr>
        <w:t>),</w:t>
      </w:r>
      <w:r>
        <w:rPr>
          <w:rFonts w:ascii="Times New Roman" w:eastAsia="Times New Roman" w:hAnsi="Times New Roman" w:cs="Times New Roman"/>
        </w:rPr>
        <w:t xml:space="preserve"> and low protection compliance (</w:t>
      </w:r>
      <w:proofErr w:type="spellStart"/>
      <w:ins w:id="357" w:author="Robinson, James (robins64)" w:date="2019-03-25T16:31:00Z">
        <w:r w:rsidR="00231089">
          <w:rPr>
            <w:rFonts w:ascii="Times New Roman" w:eastAsia="Times New Roman" w:hAnsi="Times New Roman" w:cs="Times New Roman"/>
          </w:rPr>
          <w:t>Bergseth</w:t>
        </w:r>
        <w:proofErr w:type="spellEnd"/>
        <w:r w:rsidR="00231089">
          <w:rPr>
            <w:rFonts w:ascii="Times New Roman" w:eastAsia="Times New Roman" w:hAnsi="Times New Roman" w:cs="Times New Roman"/>
          </w:rPr>
          <w:t xml:space="preserve"> et al. 2018</w:t>
        </w:r>
      </w:ins>
      <w:r>
        <w:rPr>
          <w:rFonts w:ascii="Times New Roman" w:eastAsia="Times New Roman" w:hAnsi="Times New Roman" w:cs="Times New Roman"/>
        </w:rPr>
        <w:t xml:space="preserve">) on </w:t>
      </w:r>
      <w:r w:rsidR="006503D4">
        <w:rPr>
          <w:rFonts w:ascii="Times New Roman" w:eastAsia="Times New Roman" w:hAnsi="Times New Roman" w:cs="Times New Roman"/>
        </w:rPr>
        <w:t>many</w:t>
      </w:r>
      <w:r>
        <w:rPr>
          <w:rFonts w:ascii="Times New Roman" w:eastAsia="Times New Roman" w:hAnsi="Times New Roman" w:cs="Times New Roman"/>
        </w:rPr>
        <w:t xml:space="preserve"> reefs, which can limit the effectiveness of small MPAs which </w:t>
      </w:r>
      <w:proofErr w:type="spellStart"/>
      <w:r>
        <w:rPr>
          <w:rFonts w:ascii="Times New Roman" w:eastAsia="Times New Roman" w:hAnsi="Times New Roman" w:cs="Times New Roman"/>
        </w:rPr>
        <w:t>neighbour</w:t>
      </w:r>
      <w:proofErr w:type="spellEnd"/>
      <w:r>
        <w:rPr>
          <w:rFonts w:ascii="Times New Roman" w:eastAsia="Times New Roman" w:hAnsi="Times New Roman" w:cs="Times New Roman"/>
        </w:rPr>
        <w:t xml:space="preserve"> fishing grounds. </w:t>
      </w:r>
    </w:p>
    <w:p w14:paraId="62FFCCB7" w14:textId="77777777" w:rsidR="00C65FB8" w:rsidRDefault="00C65FB8">
      <w:pPr>
        <w:spacing w:line="360" w:lineRule="auto"/>
        <w:rPr>
          <w:rFonts w:ascii="Times New Roman" w:eastAsia="Times New Roman" w:hAnsi="Times New Roman" w:cs="Times New Roman"/>
        </w:rPr>
      </w:pPr>
    </w:p>
    <w:p w14:paraId="0A5D69E4"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5A. Biomass and biodiversity increase herbivore function </w:t>
      </w:r>
    </w:p>
    <w:p w14:paraId="4D597519" w14:textId="77777777" w:rsidR="003727CA" w:rsidRDefault="00CC0F79">
      <w:pPr>
        <w:spacing w:line="360" w:lineRule="auto"/>
        <w:ind w:firstLine="720"/>
        <w:rPr>
          <w:ins w:id="358" w:author="Jeneen H.H" w:date="2019-03-12T16:17:00Z"/>
          <w:rFonts w:ascii="Times New Roman" w:eastAsia="Times New Roman" w:hAnsi="Times New Roman" w:cs="Times New Roman"/>
        </w:rPr>
      </w:pPr>
      <w:r>
        <w:rPr>
          <w:rFonts w:ascii="Times New Roman" w:eastAsia="Times New Roman" w:hAnsi="Times New Roman" w:cs="Times New Roman"/>
        </w:rPr>
        <w:t xml:space="preserve">Biomass was the by far the strongest predictor of herbivory function for </w:t>
      </w:r>
      <w:r w:rsidRPr="00220673">
        <w:rPr>
          <w:rFonts w:ascii="Times New Roman" w:eastAsia="Times New Roman" w:hAnsi="Times New Roman" w:cs="Times New Roman"/>
        </w:rPr>
        <w:t>both functional groups</w:t>
      </w:r>
      <w:r>
        <w:rPr>
          <w:rFonts w:ascii="Times New Roman" w:eastAsia="Times New Roman" w:hAnsi="Times New Roman" w:cs="Times New Roman"/>
        </w:rPr>
        <w:t xml:space="preserve">, but biodiversity also had moderate effects on both cropping and scraping function. </w:t>
      </w:r>
    </w:p>
    <w:p w14:paraId="7BBDDDDD" w14:textId="77777777" w:rsidR="003727CA" w:rsidRDefault="003727CA">
      <w:pPr>
        <w:spacing w:line="360" w:lineRule="auto"/>
        <w:ind w:firstLine="720"/>
        <w:rPr>
          <w:ins w:id="359" w:author="Jeneen H.H" w:date="2019-03-12T16:17:00Z"/>
          <w:rFonts w:ascii="Times New Roman" w:eastAsia="Times New Roman" w:hAnsi="Times New Roman" w:cs="Times New Roman"/>
        </w:rPr>
      </w:pPr>
    </w:p>
    <w:p w14:paraId="0A6D79B6" w14:textId="77777777" w:rsidR="003727CA" w:rsidRDefault="003727CA">
      <w:pPr>
        <w:spacing w:line="360" w:lineRule="auto"/>
        <w:ind w:firstLine="720"/>
        <w:rPr>
          <w:ins w:id="360" w:author="Jeneen H.H" w:date="2019-03-12T16:17:00Z"/>
          <w:rFonts w:ascii="Times New Roman" w:eastAsia="Times New Roman" w:hAnsi="Times New Roman" w:cs="Times New Roman"/>
        </w:rPr>
      </w:pPr>
    </w:p>
    <w:p w14:paraId="338B9080" w14:textId="77777777" w:rsidR="003727CA" w:rsidRDefault="003727CA">
      <w:pPr>
        <w:spacing w:line="360" w:lineRule="auto"/>
        <w:ind w:firstLine="720"/>
        <w:rPr>
          <w:ins w:id="361" w:author="Jeneen H.H" w:date="2019-03-12T16:17:00Z"/>
          <w:rFonts w:ascii="Times New Roman" w:eastAsia="Times New Roman" w:hAnsi="Times New Roman" w:cs="Times New Roman"/>
        </w:rPr>
      </w:pPr>
    </w:p>
    <w:p w14:paraId="3CB40866" w14:textId="24E30034"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EXPLAIN EVENNESS AND RICHNESS STUFF + more on </w:t>
      </w:r>
      <w:commentRangeStart w:id="362"/>
      <w:commentRangeStart w:id="363"/>
      <w:r>
        <w:rPr>
          <w:rFonts w:ascii="Times New Roman" w:eastAsia="Times New Roman" w:hAnsi="Times New Roman" w:cs="Times New Roman"/>
        </w:rPr>
        <w:t>biomass</w:t>
      </w:r>
      <w:commentRangeEnd w:id="362"/>
      <w:r>
        <w:commentReference w:id="362"/>
      </w:r>
      <w:commentRangeEnd w:id="363"/>
      <w:r w:rsidR="00C6714B">
        <w:rPr>
          <w:rStyle w:val="CommentReference"/>
        </w:rPr>
        <w:commentReference w:id="363"/>
      </w:r>
      <w:r>
        <w:rPr>
          <w:rFonts w:ascii="Times New Roman" w:eastAsia="Times New Roman" w:hAnsi="Times New Roman" w:cs="Times New Roman"/>
        </w:rPr>
        <w:t xml:space="preserve">  </w:t>
      </w:r>
    </w:p>
    <w:p w14:paraId="61B31036" w14:textId="12E2A969" w:rsidR="00C65FB8" w:rsidRDefault="00C65FB8" w:rsidP="0049791A">
      <w:pPr>
        <w:spacing w:line="360" w:lineRule="auto"/>
        <w:rPr>
          <w:rFonts w:ascii="Times New Roman" w:eastAsia="Times New Roman" w:hAnsi="Times New Roman" w:cs="Times New Roman"/>
        </w:rPr>
      </w:pPr>
    </w:p>
    <w:p w14:paraId="489F7D0F" w14:textId="77777777" w:rsidR="0049791A" w:rsidRDefault="0049791A" w:rsidP="0049791A">
      <w:pPr>
        <w:spacing w:line="360" w:lineRule="auto"/>
        <w:rPr>
          <w:rFonts w:ascii="Times New Roman" w:eastAsia="Times New Roman" w:hAnsi="Times New Roman" w:cs="Times New Roman"/>
        </w:rPr>
      </w:pPr>
    </w:p>
    <w:p w14:paraId="2D81DBAF" w14:textId="012EC4AE" w:rsidR="00C65FB8" w:rsidRDefault="00CC0F79">
      <w:pPr>
        <w:spacing w:line="360" w:lineRule="auto"/>
        <w:rPr>
          <w:ins w:id="364" w:author="Jeneen H.H" w:date="2019-03-12T16:18:00Z"/>
          <w:rFonts w:ascii="Times New Roman" w:eastAsia="Times New Roman" w:hAnsi="Times New Roman" w:cs="Times New Roman"/>
        </w:rPr>
      </w:pPr>
      <w:r>
        <w:rPr>
          <w:rFonts w:ascii="Times New Roman" w:eastAsia="Times New Roman" w:hAnsi="Times New Roman" w:cs="Times New Roman"/>
        </w:rPr>
        <w:t>Our findings are broadly consistent with a large body of theory demonstrating the positive effect of biodiversity on ecosystem functioning</w:t>
      </w:r>
      <w:r w:rsidR="00084D9D">
        <w:rPr>
          <w:rFonts w:ascii="Times New Roman" w:eastAsia="Times New Roman" w:hAnsi="Times New Roman" w:cs="Times New Roman"/>
        </w:rPr>
        <w:t xml:space="preserve"> </w:t>
      </w:r>
      <w:commentRangeStart w:id="365"/>
      <w:r w:rsidR="00084D9D">
        <w:rPr>
          <w:rFonts w:ascii="Times New Roman" w:eastAsia="Times New Roman" w:hAnsi="Times New Roman" w:cs="Times New Roman"/>
        </w:rPr>
        <w:t>(Duffy 2003)</w:t>
      </w:r>
      <w:commentRangeEnd w:id="365"/>
      <w:r w:rsidR="00084D9D">
        <w:rPr>
          <w:rStyle w:val="CommentReference"/>
        </w:rPr>
        <w:commentReference w:id="365"/>
      </w:r>
      <w:r>
        <w:rPr>
          <w:rFonts w:ascii="Times New Roman" w:eastAsia="Times New Roman" w:hAnsi="Times New Roman" w:cs="Times New Roman"/>
        </w:rPr>
        <w:t xml:space="preserve">, but the mechanism underlying our results are </w:t>
      </w:r>
      <w:del w:id="366" w:author="Howlett, Samantha" w:date="2019-03-21T10:12:00Z">
        <w:r w:rsidDel="001F1075">
          <w:rPr>
            <w:rFonts w:ascii="Times New Roman" w:eastAsia="Times New Roman" w:hAnsi="Times New Roman" w:cs="Times New Roman"/>
          </w:rPr>
          <w:delText xml:space="preserve"> </w:delText>
        </w:r>
      </w:del>
      <w:r>
        <w:rPr>
          <w:rFonts w:ascii="Times New Roman" w:eastAsia="Times New Roman" w:hAnsi="Times New Roman" w:cs="Times New Roman"/>
        </w:rPr>
        <w:t xml:space="preserve">unclear. For coral reefs, small-scale experiments have demonstrated that biodiversity can enhance grazing function through feeding complementarity </w:t>
      </w:r>
      <w:hyperlink r:id="rId80">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Burkepile</w:t>
        </w:r>
        <w:proofErr w:type="spellEnd"/>
        <w:r>
          <w:rPr>
            <w:rFonts w:ascii="Times New Roman" w:eastAsia="Times New Roman" w:hAnsi="Times New Roman" w:cs="Times New Roman"/>
            <w:color w:val="000000"/>
          </w:rPr>
          <w:t xml:space="preserve"> and Hay 2008, 2011)</w:t>
        </w:r>
      </w:hyperlink>
      <w:r>
        <w:rPr>
          <w:rFonts w:ascii="Times New Roman" w:eastAsia="Times New Roman" w:hAnsi="Times New Roman" w:cs="Times New Roman"/>
        </w:rPr>
        <w:t xml:space="preserve">, yet our definition of grazing function considers potential grazing rates in terms of aggregate bite rates rather than species’ diets and feeding modes. </w:t>
      </w:r>
      <w:commentRangeStart w:id="367"/>
      <w:commentRangeStart w:id="368"/>
      <w:r>
        <w:rPr>
          <w:rFonts w:ascii="Times New Roman" w:eastAsia="Times New Roman" w:hAnsi="Times New Roman" w:cs="Times New Roman"/>
        </w:rPr>
        <w:t>Here, therefore, diversity effects appear to extend further to promote grazing rates simply by raising the number of resident species.</w:t>
      </w:r>
      <w:commentRangeEnd w:id="367"/>
      <w:r>
        <w:commentReference w:id="367"/>
      </w:r>
      <w:commentRangeEnd w:id="368"/>
      <w:ins w:id="369" w:author="Howlett, Samantha" w:date="2019-03-21T10:12:00Z">
        <w:r w:rsidR="001F1075">
          <w:rPr>
            <w:rFonts w:ascii="Times New Roman" w:eastAsia="Times New Roman" w:hAnsi="Times New Roman" w:cs="Times New Roman"/>
          </w:rPr>
          <w:t xml:space="preserve"> </w:t>
        </w:r>
      </w:ins>
      <w:del w:id="370" w:author="Howlett, Samantha" w:date="2019-03-21T14:13:00Z">
        <w:r w:rsidRPr="001F1075" w:rsidDel="00616C2A">
          <w:rPr>
            <w:color w:val="0000FF"/>
            <w:u w:val="single"/>
            <w:rPrChange w:id="371" w:author="Howlett, Samantha" w:date="2019-03-21T10:13:00Z">
              <w:rPr/>
            </w:rPrChange>
          </w:rPr>
          <w:commentReference w:id="368"/>
        </w:r>
        <w:r w:rsidDel="00616C2A">
          <w:rPr>
            <w:rFonts w:ascii="Times New Roman" w:eastAsia="Times New Roman" w:hAnsi="Times New Roman" w:cs="Times New Roman"/>
          </w:rPr>
          <w:delText xml:space="preserve"> </w:delText>
        </w:r>
      </w:del>
      <w:r>
        <w:rPr>
          <w:rFonts w:ascii="Times New Roman" w:eastAsia="Times New Roman" w:hAnsi="Times New Roman" w:cs="Times New Roman"/>
        </w:rPr>
        <w:t xml:space="preserve">Richness effects can be confounded by abundance and sampling effort, though our analyses accounted for potentially spurious associations by using a rarefied richness estimate, including abundance and biomass in biodiversity models, and by capturing dataset-specific sampling correlations with a hierarchical random effects structure. Thus, our results are in </w:t>
      </w:r>
      <w:r>
        <w:rPr>
          <w:rFonts w:ascii="Times New Roman" w:eastAsia="Times New Roman" w:hAnsi="Times New Roman" w:cs="Times New Roman"/>
        </w:rPr>
        <w:lastRenderedPageBreak/>
        <w:t xml:space="preserve">agreement with a global-scale analysis of reef fish biomass patterns </w:t>
      </w:r>
      <w:ins w:id="372" w:author="Howlett, Samantha" w:date="2019-03-21T10:15:00Z">
        <w:r w:rsidR="00AA1486">
          <w:rPr>
            <w:rFonts w:ascii="Times New Roman" w:eastAsia="Times New Roman" w:hAnsi="Times New Roman" w:cs="Times New Roman"/>
          </w:rPr>
          <w:t xml:space="preserve">that </w:t>
        </w:r>
      </w:ins>
      <w:r>
        <w:rPr>
          <w:rFonts w:ascii="Times New Roman" w:eastAsia="Times New Roman" w:hAnsi="Times New Roman" w:cs="Times New Roman"/>
        </w:rPr>
        <w:t xml:space="preserve">suggests that biodiversity promotes community biomass </w:t>
      </w:r>
      <w:hyperlink r:id="rId81">
        <w:r>
          <w:rPr>
            <w:rFonts w:ascii="Times New Roman" w:eastAsia="Times New Roman" w:hAnsi="Times New Roman" w:cs="Times New Roman"/>
            <w:color w:val="000000"/>
          </w:rPr>
          <w:t>(Duffy et al. 2016)</w:t>
        </w:r>
      </w:hyperlink>
      <w:r>
        <w:rPr>
          <w:rFonts w:ascii="Times New Roman" w:eastAsia="Times New Roman" w:hAnsi="Times New Roman" w:cs="Times New Roman"/>
        </w:rPr>
        <w:t>, but extend</w:t>
      </w:r>
      <w:ins w:id="373" w:author="Howlett, Samantha" w:date="2019-03-21T10:16:00Z">
        <w:r w:rsidR="00AA1486">
          <w:rPr>
            <w:rFonts w:ascii="Times New Roman" w:eastAsia="Times New Roman" w:hAnsi="Times New Roman" w:cs="Times New Roman"/>
          </w:rPr>
          <w:t>s</w:t>
        </w:r>
      </w:ins>
      <w:r>
        <w:rPr>
          <w:rFonts w:ascii="Times New Roman" w:eastAsia="Times New Roman" w:hAnsi="Times New Roman" w:cs="Times New Roman"/>
        </w:rPr>
        <w:t xml:space="preserve"> these concepts to demonstrate that positive diversity ~ biomass relationships translate into positive diversity ~ function relationships.</w:t>
      </w:r>
    </w:p>
    <w:p w14:paraId="1FE5EF50" w14:textId="246151B5" w:rsidR="00621173" w:rsidRDefault="00D660FF">
      <w:pPr>
        <w:spacing w:line="360" w:lineRule="auto"/>
        <w:rPr>
          <w:ins w:id="374" w:author="Jeneen H.H" w:date="2019-03-12T16:18:00Z"/>
          <w:rFonts w:ascii="Times New Roman" w:eastAsia="Times New Roman" w:hAnsi="Times New Roman" w:cs="Times New Roman"/>
        </w:rPr>
      </w:pPr>
      <w:ins w:id="375" w:author="Jeneen H.H" w:date="2019-03-12T16:19:00Z">
        <w:r>
          <w:rPr>
            <w:rFonts w:ascii="Times New Roman" w:eastAsia="Times New Roman" w:hAnsi="Times New Roman" w:cs="Times New Roman"/>
          </w:rPr>
          <w:tab/>
        </w:r>
      </w:ins>
      <w:ins w:id="376" w:author="Howlett, Samantha" w:date="2019-03-21T11:32:00Z">
        <w:r w:rsidR="00C56388">
          <w:rPr>
            <w:rFonts w:ascii="Times New Roman" w:eastAsia="Times New Roman" w:hAnsi="Times New Roman" w:cs="Times New Roman"/>
          </w:rPr>
          <w:t xml:space="preserve">This is further supported by </w:t>
        </w:r>
      </w:ins>
      <w:proofErr w:type="spellStart"/>
      <w:ins w:id="377" w:author="Jeneen H.H" w:date="2019-03-12T16:21:00Z">
        <w:r w:rsidR="00E73125">
          <w:rPr>
            <w:rFonts w:ascii="Times New Roman" w:eastAsia="Times New Roman" w:hAnsi="Times New Roman" w:cs="Times New Roman"/>
          </w:rPr>
          <w:t>Lefcheck</w:t>
        </w:r>
        <w:proofErr w:type="spellEnd"/>
        <w:r w:rsidR="00E73125">
          <w:rPr>
            <w:rFonts w:ascii="Times New Roman" w:eastAsia="Times New Roman" w:hAnsi="Times New Roman" w:cs="Times New Roman"/>
          </w:rPr>
          <w:t xml:space="preserve"> et al. (2019)</w:t>
        </w:r>
      </w:ins>
      <w:ins w:id="378" w:author="Howlett, Samantha" w:date="2019-03-21T11:34:00Z">
        <w:r w:rsidR="00C56388">
          <w:rPr>
            <w:rFonts w:ascii="Times New Roman" w:eastAsia="Times New Roman" w:hAnsi="Times New Roman" w:cs="Times New Roman"/>
          </w:rPr>
          <w:t xml:space="preserve">, who </w:t>
        </w:r>
      </w:ins>
      <w:ins w:id="379" w:author="Jeneen H.H" w:date="2019-03-12T16:21:00Z">
        <w:del w:id="380" w:author="Howlett, Samantha" w:date="2019-03-21T11:34:00Z">
          <w:r w:rsidR="00E73125" w:rsidDel="00C56388">
            <w:rPr>
              <w:rFonts w:ascii="Times New Roman" w:eastAsia="Times New Roman" w:hAnsi="Times New Roman" w:cs="Times New Roman"/>
            </w:rPr>
            <w:delText xml:space="preserve"> </w:delText>
          </w:r>
        </w:del>
        <w:r w:rsidR="00E73125">
          <w:rPr>
            <w:rFonts w:ascii="Times New Roman" w:eastAsia="Times New Roman" w:hAnsi="Times New Roman" w:cs="Times New Roman"/>
          </w:rPr>
          <w:t>de</w:t>
        </w:r>
        <w:r w:rsidR="007B244E">
          <w:rPr>
            <w:rFonts w:ascii="Times New Roman" w:eastAsia="Times New Roman" w:hAnsi="Times New Roman" w:cs="Times New Roman"/>
          </w:rPr>
          <w:t xml:space="preserve">monstrate </w:t>
        </w:r>
      </w:ins>
      <w:ins w:id="381" w:author="Howlett, Samantha" w:date="2019-03-21T14:15:00Z">
        <w:r w:rsidR="00616C2A">
          <w:rPr>
            <w:rFonts w:ascii="Times New Roman" w:eastAsia="Times New Roman" w:hAnsi="Times New Roman" w:cs="Times New Roman"/>
          </w:rPr>
          <w:t xml:space="preserve">that </w:t>
        </w:r>
      </w:ins>
      <w:ins w:id="382" w:author="Howlett, Samantha" w:date="2019-03-21T14:59:00Z">
        <w:r w:rsidR="00A36980">
          <w:rPr>
            <w:rFonts w:ascii="Times New Roman" w:eastAsia="Times New Roman" w:hAnsi="Times New Roman" w:cs="Times New Roman"/>
          </w:rPr>
          <w:t xml:space="preserve">an increase in species, and </w:t>
        </w:r>
      </w:ins>
      <w:ins w:id="383" w:author="Howlett, Samantha" w:date="2019-03-21T14:16:00Z">
        <w:r w:rsidR="00616C2A">
          <w:rPr>
            <w:rFonts w:ascii="Times New Roman" w:eastAsia="Times New Roman" w:hAnsi="Times New Roman" w:cs="Times New Roman"/>
          </w:rPr>
          <w:t xml:space="preserve">high regional diversity increased grazing rates </w:t>
        </w:r>
      </w:ins>
      <w:ins w:id="384" w:author="Jeneen H.H" w:date="2019-03-12T16:22:00Z">
        <w:del w:id="385" w:author="Howlett, Samantha" w:date="2019-03-21T14:16:00Z">
          <w:r w:rsidR="007B244E" w:rsidDel="00616C2A">
            <w:rPr>
              <w:rFonts w:ascii="Times New Roman" w:eastAsia="Times New Roman" w:hAnsi="Times New Roman" w:cs="Times New Roman"/>
            </w:rPr>
            <w:delText>similar findings</w:delText>
          </w:r>
        </w:del>
      </w:ins>
      <w:ins w:id="386" w:author="Jeneen H.H" w:date="2019-03-12T17:27:00Z">
        <w:del w:id="387" w:author="Howlett, Samantha" w:date="2019-03-21T14:16:00Z">
          <w:r w:rsidR="007468BA" w:rsidDel="00616C2A">
            <w:rPr>
              <w:rFonts w:ascii="Times New Roman" w:eastAsia="Times New Roman" w:hAnsi="Times New Roman" w:cs="Times New Roman"/>
            </w:rPr>
            <w:delText xml:space="preserve"> </w:delText>
          </w:r>
        </w:del>
        <w:r w:rsidR="007468BA">
          <w:rPr>
            <w:rFonts w:ascii="Times New Roman" w:eastAsia="Times New Roman" w:hAnsi="Times New Roman" w:cs="Times New Roman"/>
          </w:rPr>
          <w:t>across a large spatial scale</w:t>
        </w:r>
      </w:ins>
      <w:ins w:id="388" w:author="Jeneen H.H" w:date="2019-03-12T16:22:00Z">
        <w:r w:rsidR="007B244E">
          <w:rPr>
            <w:rFonts w:ascii="Times New Roman" w:eastAsia="Times New Roman" w:hAnsi="Times New Roman" w:cs="Times New Roman"/>
          </w:rPr>
          <w:t xml:space="preserve">. </w:t>
        </w:r>
        <w:r w:rsidR="001D35FB">
          <w:rPr>
            <w:rFonts w:ascii="Times New Roman" w:eastAsia="Times New Roman" w:hAnsi="Times New Roman" w:cs="Times New Roman"/>
          </w:rPr>
          <w:t xml:space="preserve">The </w:t>
        </w:r>
      </w:ins>
      <w:ins w:id="389" w:author="Howlett, Samantha" w:date="2019-03-21T15:00:00Z">
        <w:r w:rsidR="00A36980">
          <w:rPr>
            <w:rFonts w:ascii="Times New Roman" w:eastAsia="Times New Roman" w:hAnsi="Times New Roman" w:cs="Times New Roman"/>
          </w:rPr>
          <w:t>study found</w:t>
        </w:r>
      </w:ins>
      <w:ins w:id="390" w:author="Jeneen H.H" w:date="2019-03-12T16:22:00Z">
        <w:del w:id="391" w:author="Howlett, Samantha" w:date="2019-03-21T15:00:00Z">
          <w:r w:rsidR="001D35FB" w:rsidDel="00A36980">
            <w:rPr>
              <w:rFonts w:ascii="Times New Roman" w:eastAsia="Times New Roman" w:hAnsi="Times New Roman" w:cs="Times New Roman"/>
            </w:rPr>
            <w:delText>authors show</w:delText>
          </w:r>
        </w:del>
        <w:r w:rsidR="001D35FB">
          <w:rPr>
            <w:rFonts w:ascii="Times New Roman" w:eastAsia="Times New Roman" w:hAnsi="Times New Roman" w:cs="Times New Roman"/>
          </w:rPr>
          <w:t xml:space="preserve"> that herbivorous fish biomass and diversity </w:t>
        </w:r>
      </w:ins>
      <w:ins w:id="392" w:author="Jeneen H.H" w:date="2019-03-12T16:38:00Z">
        <w:r w:rsidR="0004381A">
          <w:rPr>
            <w:rFonts w:ascii="Times New Roman" w:eastAsia="Times New Roman" w:hAnsi="Times New Roman" w:cs="Times New Roman"/>
          </w:rPr>
          <w:t xml:space="preserve">both </w:t>
        </w:r>
      </w:ins>
      <w:ins w:id="393" w:author="Jeneen H.H" w:date="2019-03-12T16:23:00Z">
        <w:r w:rsidR="00AD63C5">
          <w:rPr>
            <w:rFonts w:ascii="Times New Roman" w:eastAsia="Times New Roman" w:hAnsi="Times New Roman" w:cs="Times New Roman"/>
          </w:rPr>
          <w:t>significantly predict grazing function</w:t>
        </w:r>
      </w:ins>
      <w:ins w:id="394" w:author="Jeneen H.H" w:date="2019-03-12T16:24:00Z">
        <w:r w:rsidR="00A2296E">
          <w:rPr>
            <w:rFonts w:ascii="Times New Roman" w:eastAsia="Times New Roman" w:hAnsi="Times New Roman" w:cs="Times New Roman"/>
          </w:rPr>
          <w:t xml:space="preserve">, with </w:t>
        </w:r>
      </w:ins>
      <w:ins w:id="395" w:author="Jeneen H.H" w:date="2019-03-12T16:25:00Z">
        <w:r w:rsidR="00A2296E">
          <w:rPr>
            <w:rFonts w:ascii="Times New Roman" w:eastAsia="Times New Roman" w:hAnsi="Times New Roman" w:cs="Times New Roman"/>
          </w:rPr>
          <w:t>biomass being the strong</w:t>
        </w:r>
      </w:ins>
      <w:ins w:id="396" w:author="Jeneen H.H" w:date="2019-03-12T16:38:00Z">
        <w:r w:rsidR="000E491D">
          <w:rPr>
            <w:rFonts w:ascii="Times New Roman" w:eastAsia="Times New Roman" w:hAnsi="Times New Roman" w:cs="Times New Roman"/>
          </w:rPr>
          <w:t xml:space="preserve">er </w:t>
        </w:r>
      </w:ins>
      <w:ins w:id="397" w:author="Jeneen H.H" w:date="2019-03-12T16:25:00Z">
        <w:r w:rsidR="00A2296E">
          <w:rPr>
            <w:rFonts w:ascii="Times New Roman" w:eastAsia="Times New Roman" w:hAnsi="Times New Roman" w:cs="Times New Roman"/>
          </w:rPr>
          <w:t>predictor</w:t>
        </w:r>
      </w:ins>
      <w:ins w:id="398" w:author="Jeneen H.H" w:date="2019-03-12T16:23:00Z">
        <w:r w:rsidR="00AD63C5">
          <w:rPr>
            <w:rFonts w:ascii="Times New Roman" w:eastAsia="Times New Roman" w:hAnsi="Times New Roman" w:cs="Times New Roman"/>
          </w:rPr>
          <w:t xml:space="preserve">. </w:t>
        </w:r>
      </w:ins>
      <w:ins w:id="399" w:author="Jeneen H.H" w:date="2019-03-12T17:05:00Z">
        <w:r w:rsidR="00E97D72">
          <w:rPr>
            <w:rFonts w:ascii="Times New Roman" w:eastAsia="Times New Roman" w:hAnsi="Times New Roman" w:cs="Times New Roman"/>
          </w:rPr>
          <w:t>However,</w:t>
        </w:r>
      </w:ins>
      <w:ins w:id="400" w:author="Howlett, Samantha" w:date="2019-03-21T14:18:00Z">
        <w:r w:rsidR="00616C2A">
          <w:rPr>
            <w:rFonts w:ascii="Times New Roman" w:eastAsia="Times New Roman" w:hAnsi="Times New Roman" w:cs="Times New Roman"/>
          </w:rPr>
          <w:t xml:space="preserve"> their approach of ‘mass-</w:t>
        </w:r>
        <w:proofErr w:type="spellStart"/>
        <w:r w:rsidR="00616C2A">
          <w:rPr>
            <w:rFonts w:ascii="Times New Roman" w:eastAsia="Times New Roman" w:hAnsi="Times New Roman" w:cs="Times New Roman"/>
          </w:rPr>
          <w:t>standardising</w:t>
        </w:r>
      </w:ins>
      <w:proofErr w:type="spellEnd"/>
      <w:ins w:id="401" w:author="Howlett, Samantha" w:date="2019-03-21T14:19:00Z">
        <w:r w:rsidR="00616C2A">
          <w:rPr>
            <w:rFonts w:ascii="Times New Roman" w:eastAsia="Times New Roman" w:hAnsi="Times New Roman" w:cs="Times New Roman"/>
          </w:rPr>
          <w:t xml:space="preserve">’ grazing rates inherently means that function will increase with body size, </w:t>
        </w:r>
      </w:ins>
      <w:ins w:id="402" w:author="Howlett, Samantha" w:date="2019-03-21T15:00:00Z">
        <w:r w:rsidR="00A36980">
          <w:rPr>
            <w:rFonts w:ascii="Times New Roman" w:eastAsia="Times New Roman" w:hAnsi="Times New Roman" w:cs="Times New Roman"/>
          </w:rPr>
          <w:t xml:space="preserve">due to the way function is calculated. </w:t>
        </w:r>
      </w:ins>
      <w:ins w:id="403" w:author="Howlett, Samantha" w:date="2019-03-21T15:01:00Z">
        <w:r w:rsidR="00A36980">
          <w:rPr>
            <w:rFonts w:ascii="Times New Roman" w:eastAsia="Times New Roman" w:hAnsi="Times New Roman" w:cs="Times New Roman"/>
          </w:rPr>
          <w:t xml:space="preserve">This means that their approach does not </w:t>
        </w:r>
      </w:ins>
      <w:ins w:id="404" w:author="Howlett, Samantha" w:date="2019-03-21T15:02:00Z">
        <w:r w:rsidR="00A36980">
          <w:rPr>
            <w:rFonts w:ascii="Times New Roman" w:eastAsia="Times New Roman" w:hAnsi="Times New Roman" w:cs="Times New Roman"/>
          </w:rPr>
          <w:t xml:space="preserve">allow for any exploration of decoupling of function with biomass, like in the present study. </w:t>
        </w:r>
      </w:ins>
      <w:ins w:id="405" w:author="Howlett, Samantha" w:date="2019-03-21T15:05:00Z">
        <w:r w:rsidR="00A36980">
          <w:rPr>
            <w:rFonts w:ascii="Times New Roman" w:eastAsia="Times New Roman" w:hAnsi="Times New Roman" w:cs="Times New Roman"/>
          </w:rPr>
          <w:t>While the two studies (</w:t>
        </w:r>
        <w:proofErr w:type="spellStart"/>
        <w:r w:rsidR="00A36980">
          <w:rPr>
            <w:rFonts w:ascii="Times New Roman" w:eastAsia="Times New Roman" w:hAnsi="Times New Roman" w:cs="Times New Roman"/>
          </w:rPr>
          <w:t>Lefcheck</w:t>
        </w:r>
        <w:proofErr w:type="spellEnd"/>
        <w:r w:rsidR="00A36980">
          <w:rPr>
            <w:rFonts w:ascii="Times New Roman" w:eastAsia="Times New Roman" w:hAnsi="Times New Roman" w:cs="Times New Roman"/>
          </w:rPr>
          <w:t xml:space="preserve"> and the present study) aim to </w:t>
        </w:r>
      </w:ins>
      <w:ins w:id="406" w:author="Howlett, Samantha" w:date="2019-03-21T15:11:00Z">
        <w:r w:rsidR="002F137C">
          <w:rPr>
            <w:rFonts w:ascii="Times New Roman" w:eastAsia="Times New Roman" w:hAnsi="Times New Roman" w:cs="Times New Roman"/>
          </w:rPr>
          <w:t xml:space="preserve">link </w:t>
        </w:r>
      </w:ins>
      <w:ins w:id="407" w:author="Howlett, Samantha" w:date="2019-03-21T15:05:00Z">
        <w:r w:rsidR="00A36980">
          <w:rPr>
            <w:rFonts w:ascii="Times New Roman" w:eastAsia="Times New Roman" w:hAnsi="Times New Roman" w:cs="Times New Roman"/>
          </w:rPr>
          <w:t>patterns in macroecology with herbivory ecosystem function, they explore the same question but from different approaches.</w:t>
        </w:r>
      </w:ins>
      <w:ins w:id="408" w:author="Jeneen H.H" w:date="2019-03-12T17:05:00Z">
        <w:del w:id="409" w:author="Howlett, Samantha" w:date="2019-03-21T15:02:00Z">
          <w:r w:rsidR="00E97D72" w:rsidDel="00A36980">
            <w:rPr>
              <w:rFonts w:ascii="Times New Roman" w:eastAsia="Times New Roman" w:hAnsi="Times New Roman" w:cs="Times New Roman"/>
            </w:rPr>
            <w:delText xml:space="preserve"> no</w:delText>
          </w:r>
          <w:r w:rsidR="00B82974" w:rsidDel="00A36980">
            <w:rPr>
              <w:rFonts w:ascii="Times New Roman" w:eastAsia="Times New Roman" w:hAnsi="Times New Roman" w:cs="Times New Roman"/>
            </w:rPr>
            <w:delText xml:space="preserve"> decoupling of </w:delText>
          </w:r>
          <w:r w:rsidR="00E97D72" w:rsidDel="00A36980">
            <w:rPr>
              <w:rFonts w:ascii="Times New Roman" w:eastAsia="Times New Roman" w:hAnsi="Times New Roman" w:cs="Times New Roman"/>
            </w:rPr>
            <w:delText xml:space="preserve">biomass from function is found. </w:delText>
          </w:r>
        </w:del>
      </w:ins>
      <w:ins w:id="410" w:author="Jeneen H.H" w:date="2019-03-12T17:07:00Z">
        <w:del w:id="411" w:author="Howlett, Samantha" w:date="2019-03-21T14:21:00Z">
          <w:r w:rsidR="00224040" w:rsidDel="00616C2A">
            <w:rPr>
              <w:rFonts w:ascii="Times New Roman" w:eastAsia="Times New Roman" w:hAnsi="Times New Roman" w:cs="Times New Roman"/>
            </w:rPr>
            <w:delText xml:space="preserve">This is likely due to the differences in methodology applied. </w:delText>
          </w:r>
        </w:del>
      </w:ins>
      <w:ins w:id="412" w:author="Howlett, Samantha" w:date="2019-03-21T15:11:00Z">
        <w:r w:rsidR="002F137C">
          <w:rPr>
            <w:rFonts w:ascii="Times New Roman" w:eastAsia="Times New Roman" w:hAnsi="Times New Roman" w:cs="Times New Roman"/>
          </w:rPr>
          <w:t xml:space="preserve"> </w:t>
        </w:r>
      </w:ins>
      <w:ins w:id="413" w:author="Jeneen H.H" w:date="2019-03-12T17:07:00Z">
        <w:r w:rsidR="00224040">
          <w:rPr>
            <w:rFonts w:ascii="Times New Roman" w:eastAsia="Times New Roman" w:hAnsi="Times New Roman" w:cs="Times New Roman"/>
          </w:rPr>
          <w:t xml:space="preserve">While </w:t>
        </w:r>
        <w:proofErr w:type="spellStart"/>
        <w:r w:rsidR="00224040">
          <w:rPr>
            <w:rFonts w:ascii="Times New Roman" w:eastAsia="Times New Roman" w:hAnsi="Times New Roman" w:cs="Times New Roman"/>
          </w:rPr>
          <w:t>Lefcheck</w:t>
        </w:r>
        <w:proofErr w:type="spellEnd"/>
        <w:r w:rsidR="00224040">
          <w:rPr>
            <w:rFonts w:ascii="Times New Roman" w:eastAsia="Times New Roman" w:hAnsi="Times New Roman" w:cs="Times New Roman"/>
          </w:rPr>
          <w:t xml:space="preserve"> and </w:t>
        </w:r>
      </w:ins>
      <w:ins w:id="414" w:author="Jeneen H.H" w:date="2019-03-12T17:08:00Z">
        <w:r w:rsidR="003E49DF">
          <w:rPr>
            <w:rFonts w:ascii="Times New Roman" w:eastAsia="Times New Roman" w:hAnsi="Times New Roman" w:cs="Times New Roman"/>
          </w:rPr>
          <w:t xml:space="preserve">colleagues use video footage to </w:t>
        </w:r>
      </w:ins>
      <w:ins w:id="415" w:author="Jeneen H.H" w:date="2019-03-12T17:09:00Z">
        <w:r w:rsidR="001D295B">
          <w:rPr>
            <w:rFonts w:ascii="Times New Roman" w:eastAsia="Times New Roman" w:hAnsi="Times New Roman" w:cs="Times New Roman"/>
          </w:rPr>
          <w:t xml:space="preserve">capture </w:t>
        </w:r>
      </w:ins>
      <w:proofErr w:type="spellStart"/>
      <w:ins w:id="416" w:author="Howlett, Samantha" w:date="2019-03-21T15:12:00Z">
        <w:r w:rsidR="002F137C">
          <w:rPr>
            <w:rFonts w:ascii="Times New Roman" w:eastAsia="Times New Roman" w:hAnsi="Times New Roman" w:cs="Times New Roman"/>
          </w:rPr>
          <w:t>realised</w:t>
        </w:r>
        <w:proofErr w:type="spellEnd"/>
        <w:r w:rsidR="002F137C">
          <w:rPr>
            <w:rFonts w:ascii="Times New Roman" w:eastAsia="Times New Roman" w:hAnsi="Times New Roman" w:cs="Times New Roman"/>
          </w:rPr>
          <w:t xml:space="preserve"> </w:t>
        </w:r>
      </w:ins>
      <w:ins w:id="417" w:author="Jeneen H.H" w:date="2019-03-12T17:09:00Z">
        <w:r w:rsidR="009D0C23">
          <w:rPr>
            <w:rFonts w:ascii="Times New Roman" w:eastAsia="Times New Roman" w:hAnsi="Times New Roman" w:cs="Times New Roman"/>
          </w:rPr>
          <w:t>feeding rates at specific sites</w:t>
        </w:r>
        <w:del w:id="418" w:author="Howlett, Samantha" w:date="2019-03-21T15:12:00Z">
          <w:r w:rsidR="009D0C23" w:rsidDel="002F137C">
            <w:rPr>
              <w:rFonts w:ascii="Times New Roman" w:eastAsia="Times New Roman" w:hAnsi="Times New Roman" w:cs="Times New Roman"/>
            </w:rPr>
            <w:delText xml:space="preserve"> across a large scale</w:delText>
          </w:r>
        </w:del>
        <w:r w:rsidR="009D0C23">
          <w:rPr>
            <w:rFonts w:ascii="Times New Roman" w:eastAsia="Times New Roman" w:hAnsi="Times New Roman" w:cs="Times New Roman"/>
          </w:rPr>
          <w:t>, our study aims to capture the “functional potential</w:t>
        </w:r>
      </w:ins>
      <w:ins w:id="419" w:author="Jeneen H.H" w:date="2019-03-12T17:10:00Z">
        <w:r w:rsidR="009D0C23">
          <w:rPr>
            <w:rFonts w:ascii="Times New Roman" w:eastAsia="Times New Roman" w:hAnsi="Times New Roman" w:cs="Times New Roman"/>
          </w:rPr>
          <w:t xml:space="preserve">” of the entire herbivore community present. </w:t>
        </w:r>
        <w:r w:rsidR="008D4FB0">
          <w:rPr>
            <w:rFonts w:ascii="Times New Roman" w:eastAsia="Times New Roman" w:hAnsi="Times New Roman" w:cs="Times New Roman"/>
          </w:rPr>
          <w:t xml:space="preserve">This method </w:t>
        </w:r>
        <w:r w:rsidR="004C6E20">
          <w:rPr>
            <w:rFonts w:ascii="Times New Roman" w:eastAsia="Times New Roman" w:hAnsi="Times New Roman" w:cs="Times New Roman"/>
          </w:rPr>
          <w:t xml:space="preserve">is </w:t>
        </w:r>
      </w:ins>
      <w:ins w:id="420" w:author="Jeneen H.H" w:date="2019-03-12T17:19:00Z">
        <w:r w:rsidR="00E77392">
          <w:rPr>
            <w:rFonts w:ascii="Times New Roman" w:eastAsia="Times New Roman" w:hAnsi="Times New Roman" w:cs="Times New Roman"/>
          </w:rPr>
          <w:t>coarser</w:t>
        </w:r>
      </w:ins>
      <w:ins w:id="421" w:author="Jeneen H.H" w:date="2019-03-12T17:11:00Z">
        <w:r w:rsidR="004C6E20">
          <w:rPr>
            <w:rFonts w:ascii="Times New Roman" w:eastAsia="Times New Roman" w:hAnsi="Times New Roman" w:cs="Times New Roman"/>
          </w:rPr>
          <w:t xml:space="preserve"> than measuring the bite rates of individual fish communities and might not capture regional differences in </w:t>
        </w:r>
        <w:r w:rsidR="00F61E79">
          <w:rPr>
            <w:rFonts w:ascii="Times New Roman" w:eastAsia="Times New Roman" w:hAnsi="Times New Roman" w:cs="Times New Roman"/>
          </w:rPr>
          <w:t>function, but it reflects</w:t>
        </w:r>
      </w:ins>
      <w:ins w:id="422" w:author="Jeneen H.H" w:date="2019-03-12T17:12:00Z">
        <w:r w:rsidR="00F61E79">
          <w:rPr>
            <w:rFonts w:ascii="Times New Roman" w:eastAsia="Times New Roman" w:hAnsi="Times New Roman" w:cs="Times New Roman"/>
          </w:rPr>
          <w:t xml:space="preserve"> the </w:t>
        </w:r>
        <w:r w:rsidR="00AF5C97">
          <w:rPr>
            <w:rFonts w:ascii="Times New Roman" w:eastAsia="Times New Roman" w:hAnsi="Times New Roman" w:cs="Times New Roman"/>
          </w:rPr>
          <w:t xml:space="preserve">full extent of the </w:t>
        </w:r>
      </w:ins>
      <w:ins w:id="423" w:author="Jeneen H.H" w:date="2019-03-12T17:13:00Z">
        <w:r w:rsidR="00F6271F">
          <w:rPr>
            <w:rFonts w:ascii="Times New Roman" w:eastAsia="Times New Roman" w:hAnsi="Times New Roman" w:cs="Times New Roman"/>
          </w:rPr>
          <w:t xml:space="preserve">fish </w:t>
        </w:r>
      </w:ins>
      <w:ins w:id="424" w:author="Jeneen H.H" w:date="2019-03-12T17:12:00Z">
        <w:r w:rsidR="00AF5C97">
          <w:rPr>
            <w:rFonts w:ascii="Times New Roman" w:eastAsia="Times New Roman" w:hAnsi="Times New Roman" w:cs="Times New Roman"/>
          </w:rPr>
          <w:t>diversity across reef</w:t>
        </w:r>
      </w:ins>
      <w:ins w:id="425" w:author="Jeneen H.H" w:date="2019-03-12T17:28:00Z">
        <w:r w:rsidR="00FB4740">
          <w:rPr>
            <w:rFonts w:ascii="Times New Roman" w:eastAsia="Times New Roman" w:hAnsi="Times New Roman" w:cs="Times New Roman"/>
          </w:rPr>
          <w:t xml:space="preserve"> habitats </w:t>
        </w:r>
      </w:ins>
      <w:ins w:id="426" w:author="Jeneen H.H" w:date="2019-03-12T17:12:00Z">
        <w:r w:rsidR="00F6271F">
          <w:rPr>
            <w:rFonts w:ascii="Times New Roman" w:eastAsia="Times New Roman" w:hAnsi="Times New Roman" w:cs="Times New Roman"/>
          </w:rPr>
          <w:t xml:space="preserve">and makes use </w:t>
        </w:r>
      </w:ins>
      <w:ins w:id="427" w:author="Jeneen H.H" w:date="2019-03-12T17:13:00Z">
        <w:r w:rsidR="00F6271F">
          <w:rPr>
            <w:rFonts w:ascii="Times New Roman" w:eastAsia="Times New Roman" w:hAnsi="Times New Roman" w:cs="Times New Roman"/>
          </w:rPr>
          <w:t>of widely available UVC data.</w:t>
        </w:r>
      </w:ins>
      <w:ins w:id="428" w:author="Jeneen H.H" w:date="2019-03-12T17:20:00Z">
        <w:r w:rsidR="00621173">
          <w:rPr>
            <w:rFonts w:ascii="Times New Roman" w:eastAsia="Times New Roman" w:hAnsi="Times New Roman" w:cs="Times New Roman"/>
          </w:rPr>
          <w:t xml:space="preserve"> </w:t>
        </w:r>
      </w:ins>
      <w:ins w:id="429" w:author="Howlett, Samantha" w:date="2019-03-21T15:12:00Z">
        <w:r w:rsidR="002F137C">
          <w:rPr>
            <w:rFonts w:ascii="Times New Roman" w:eastAsia="Times New Roman" w:hAnsi="Times New Roman" w:cs="Times New Roman"/>
          </w:rPr>
          <w:t>This allows linking changes to functional groups with the wider fish community</w:t>
        </w:r>
      </w:ins>
      <w:ins w:id="430" w:author="Howlett, Samantha" w:date="2019-03-21T15:13:00Z">
        <w:r w:rsidR="002F137C">
          <w:rPr>
            <w:rFonts w:ascii="Times New Roman" w:eastAsia="Times New Roman" w:hAnsi="Times New Roman" w:cs="Times New Roman"/>
          </w:rPr>
          <w:t>, and since UVC data is the most common form of long term monitoring data, has the potential to link temporal variations in ecosystem function with habitat changes.</w:t>
        </w:r>
      </w:ins>
      <w:ins w:id="431" w:author="Howlett, Samantha" w:date="2019-03-21T15:15:00Z">
        <w:r w:rsidR="002F137C">
          <w:rPr>
            <w:rFonts w:ascii="Times New Roman" w:eastAsia="Times New Roman" w:hAnsi="Times New Roman" w:cs="Times New Roman"/>
          </w:rPr>
          <w:t xml:space="preserve"> </w:t>
        </w:r>
      </w:ins>
      <w:ins w:id="432" w:author="Jeneen H.H" w:date="2019-03-12T17:20:00Z">
        <w:del w:id="433" w:author="Howlett, Samantha" w:date="2019-03-21T15:15:00Z">
          <w:r w:rsidR="00621173" w:rsidDel="002F137C">
            <w:rPr>
              <w:rFonts w:ascii="Times New Roman" w:eastAsia="Times New Roman" w:hAnsi="Times New Roman" w:cs="Times New Roman"/>
            </w:rPr>
            <w:delText>Similarly</w:delText>
          </w:r>
        </w:del>
      </w:ins>
      <w:ins w:id="434" w:author="Howlett, Samantha" w:date="2019-03-21T15:15:00Z">
        <w:r w:rsidR="002F137C">
          <w:rPr>
            <w:rFonts w:ascii="Times New Roman" w:eastAsia="Times New Roman" w:hAnsi="Times New Roman" w:cs="Times New Roman"/>
          </w:rPr>
          <w:t>Finally</w:t>
        </w:r>
      </w:ins>
      <w:ins w:id="435" w:author="Jeneen H.H" w:date="2019-03-12T17:20:00Z">
        <w:r w:rsidR="00621173">
          <w:rPr>
            <w:rFonts w:ascii="Times New Roman" w:eastAsia="Times New Roman" w:hAnsi="Times New Roman" w:cs="Times New Roman"/>
          </w:rPr>
          <w:t>, a</w:t>
        </w:r>
      </w:ins>
      <w:ins w:id="436" w:author="Howlett, Samantha" w:date="2019-03-21T15:15:00Z">
        <w:r w:rsidR="002F137C">
          <w:rPr>
            <w:rFonts w:ascii="Times New Roman" w:eastAsia="Times New Roman" w:hAnsi="Times New Roman" w:cs="Times New Roman"/>
          </w:rPr>
          <w:t xml:space="preserve"> recent</w:t>
        </w:r>
      </w:ins>
      <w:ins w:id="437" w:author="Jeneen H.H" w:date="2019-03-12T17:20:00Z">
        <w:r w:rsidR="00621173">
          <w:rPr>
            <w:rFonts w:ascii="Times New Roman" w:eastAsia="Times New Roman" w:hAnsi="Times New Roman" w:cs="Times New Roman"/>
          </w:rPr>
          <w:t xml:space="preserve"> met</w:t>
        </w:r>
      </w:ins>
      <w:ins w:id="438" w:author="Howlett, Samantha" w:date="2019-03-21T15:14:00Z">
        <w:r w:rsidR="002F137C">
          <w:rPr>
            <w:rFonts w:ascii="Times New Roman" w:eastAsia="Times New Roman" w:hAnsi="Times New Roman" w:cs="Times New Roman"/>
          </w:rPr>
          <w:t>a-</w:t>
        </w:r>
      </w:ins>
      <w:ins w:id="439" w:author="Jeneen H.H" w:date="2019-03-12T17:20:00Z">
        <w:r w:rsidR="00621173">
          <w:rPr>
            <w:rFonts w:ascii="Times New Roman" w:eastAsia="Times New Roman" w:hAnsi="Times New Roman" w:cs="Times New Roman"/>
          </w:rPr>
          <w:t xml:space="preserve">analysis </w:t>
        </w:r>
        <w:r w:rsidR="00C32335">
          <w:rPr>
            <w:rFonts w:ascii="Times New Roman" w:eastAsia="Times New Roman" w:hAnsi="Times New Roman" w:cs="Times New Roman"/>
          </w:rPr>
          <w:t>looking at rates of</w:t>
        </w:r>
      </w:ins>
      <w:ins w:id="440" w:author="Jeneen H.H" w:date="2019-03-12T17:21:00Z">
        <w:r w:rsidR="00FA1D04">
          <w:rPr>
            <w:rFonts w:ascii="Times New Roman" w:eastAsia="Times New Roman" w:hAnsi="Times New Roman" w:cs="Times New Roman"/>
          </w:rPr>
          <w:t xml:space="preserve"> </w:t>
        </w:r>
      </w:ins>
      <w:ins w:id="441" w:author="Jeneen H.H" w:date="2019-03-12T17:22:00Z">
        <w:r w:rsidR="000E7198">
          <w:rPr>
            <w:rFonts w:ascii="Times New Roman" w:eastAsia="Times New Roman" w:hAnsi="Times New Roman" w:cs="Times New Roman"/>
          </w:rPr>
          <w:t>browse</w:t>
        </w:r>
      </w:ins>
      <w:ins w:id="442" w:author="Jeneen H.H" w:date="2019-03-12T17:21:00Z">
        <w:r w:rsidR="00FA1D04">
          <w:rPr>
            <w:rFonts w:ascii="Times New Roman" w:eastAsia="Times New Roman" w:hAnsi="Times New Roman" w:cs="Times New Roman"/>
          </w:rPr>
          <w:t xml:space="preserve">r </w:t>
        </w:r>
      </w:ins>
      <w:ins w:id="443" w:author="Jeneen H.H" w:date="2019-03-12T17:22:00Z">
        <w:r w:rsidR="000E7198">
          <w:rPr>
            <w:rFonts w:ascii="Times New Roman" w:eastAsia="Times New Roman" w:hAnsi="Times New Roman" w:cs="Times New Roman"/>
          </w:rPr>
          <w:t xml:space="preserve">macro-algal consumption </w:t>
        </w:r>
      </w:ins>
      <w:ins w:id="444" w:author="Jeneen H.H" w:date="2019-03-12T17:23:00Z">
        <w:r w:rsidR="00C320C1">
          <w:rPr>
            <w:rFonts w:ascii="Times New Roman" w:eastAsia="Times New Roman" w:hAnsi="Times New Roman" w:cs="Times New Roman"/>
          </w:rPr>
          <w:t xml:space="preserve">illustrates the positive </w:t>
        </w:r>
        <w:r w:rsidR="00EF686C">
          <w:rPr>
            <w:rFonts w:ascii="Times New Roman" w:eastAsia="Times New Roman" w:hAnsi="Times New Roman" w:cs="Times New Roman"/>
          </w:rPr>
          <w:t>effect of diversity</w:t>
        </w:r>
        <w:r w:rsidR="00594B74">
          <w:rPr>
            <w:rFonts w:ascii="Times New Roman" w:eastAsia="Times New Roman" w:hAnsi="Times New Roman" w:cs="Times New Roman"/>
          </w:rPr>
          <w:t xml:space="preserve"> on function</w:t>
        </w:r>
      </w:ins>
      <w:ins w:id="445" w:author="Jeneen H.H" w:date="2019-03-12T17:26:00Z">
        <w:r w:rsidR="005135BC">
          <w:rPr>
            <w:rFonts w:ascii="Times New Roman" w:eastAsia="Times New Roman" w:hAnsi="Times New Roman" w:cs="Times New Roman"/>
          </w:rPr>
          <w:t>. This suggests that</w:t>
        </w:r>
      </w:ins>
      <w:ins w:id="446" w:author="Jeneen H.H" w:date="2019-03-12T17:25:00Z">
        <w:r w:rsidR="002A580B">
          <w:rPr>
            <w:rFonts w:ascii="Times New Roman" w:eastAsia="Times New Roman" w:hAnsi="Times New Roman" w:cs="Times New Roman"/>
          </w:rPr>
          <w:t xml:space="preserve"> </w:t>
        </w:r>
        <w:r w:rsidR="00680F1B">
          <w:rPr>
            <w:rFonts w:ascii="Times New Roman" w:eastAsia="Times New Roman" w:hAnsi="Times New Roman" w:cs="Times New Roman"/>
          </w:rPr>
          <w:t>increased diversity</w:t>
        </w:r>
        <w:r w:rsidR="005135BC">
          <w:rPr>
            <w:rFonts w:ascii="Times New Roman" w:eastAsia="Times New Roman" w:hAnsi="Times New Roman" w:cs="Times New Roman"/>
          </w:rPr>
          <w:t xml:space="preserve"> results in </w:t>
        </w:r>
      </w:ins>
      <w:ins w:id="447" w:author="Jeneen H.H" w:date="2019-03-12T17:26:00Z">
        <w:r w:rsidR="00521FF8">
          <w:rPr>
            <w:rFonts w:ascii="Times New Roman" w:eastAsia="Times New Roman" w:hAnsi="Times New Roman" w:cs="Times New Roman"/>
          </w:rPr>
          <w:t xml:space="preserve">possible </w:t>
        </w:r>
      </w:ins>
      <w:ins w:id="448" w:author="Jeneen H.H" w:date="2019-03-12T17:25:00Z">
        <w:r w:rsidR="002A580B">
          <w:rPr>
            <w:rFonts w:ascii="Times New Roman" w:eastAsia="Times New Roman" w:hAnsi="Times New Roman" w:cs="Times New Roman"/>
          </w:rPr>
          <w:t>functional complementarity</w:t>
        </w:r>
        <w:r w:rsidR="005135BC">
          <w:rPr>
            <w:rFonts w:ascii="Times New Roman" w:eastAsia="Times New Roman" w:hAnsi="Times New Roman" w:cs="Times New Roman"/>
          </w:rPr>
          <w:t xml:space="preserve"> that</w:t>
        </w:r>
        <w:r w:rsidR="002A580B">
          <w:rPr>
            <w:rFonts w:ascii="Times New Roman" w:eastAsia="Times New Roman" w:hAnsi="Times New Roman" w:cs="Times New Roman"/>
          </w:rPr>
          <w:t xml:space="preserve"> </w:t>
        </w:r>
        <w:r w:rsidR="00680F1B">
          <w:rPr>
            <w:rFonts w:ascii="Times New Roman" w:eastAsia="Times New Roman" w:hAnsi="Times New Roman" w:cs="Times New Roman"/>
          </w:rPr>
          <w:t xml:space="preserve">influences function </w:t>
        </w:r>
      </w:ins>
      <w:ins w:id="449" w:author="Jeneen H.H" w:date="2019-03-12T17:26:00Z">
        <w:r w:rsidR="005135BC">
          <w:rPr>
            <w:rFonts w:ascii="Times New Roman" w:eastAsia="Times New Roman" w:hAnsi="Times New Roman" w:cs="Times New Roman"/>
          </w:rPr>
          <w:t>independent of biomass</w:t>
        </w:r>
      </w:ins>
      <w:ins w:id="450" w:author="Jeneen H.H" w:date="2019-03-12T17:27:00Z">
        <w:r w:rsidR="002B53BE">
          <w:rPr>
            <w:rFonts w:ascii="Times New Roman" w:eastAsia="Times New Roman" w:hAnsi="Times New Roman" w:cs="Times New Roman"/>
          </w:rPr>
          <w:t xml:space="preserve"> (</w:t>
        </w:r>
        <w:proofErr w:type="spellStart"/>
        <w:r w:rsidR="002B53BE">
          <w:rPr>
            <w:rFonts w:ascii="Times New Roman" w:eastAsia="Times New Roman" w:hAnsi="Times New Roman" w:cs="Times New Roman"/>
          </w:rPr>
          <w:t>Topor</w:t>
        </w:r>
        <w:proofErr w:type="spellEnd"/>
        <w:r w:rsidR="002B53BE">
          <w:rPr>
            <w:rFonts w:ascii="Times New Roman" w:eastAsia="Times New Roman" w:hAnsi="Times New Roman" w:cs="Times New Roman"/>
          </w:rPr>
          <w:t xml:space="preserve"> et al., 2019)</w:t>
        </w:r>
      </w:ins>
      <w:ins w:id="451" w:author="Jeneen H.H" w:date="2019-03-12T17:26:00Z">
        <w:r w:rsidR="005135BC">
          <w:rPr>
            <w:rFonts w:ascii="Times New Roman" w:eastAsia="Times New Roman" w:hAnsi="Times New Roman" w:cs="Times New Roman"/>
          </w:rPr>
          <w:t xml:space="preserve">. </w:t>
        </w:r>
      </w:ins>
    </w:p>
    <w:p w14:paraId="2E3E8BC1" w14:textId="77777777" w:rsidR="00D938DB" w:rsidRDefault="00D938DB">
      <w:pPr>
        <w:spacing w:line="360" w:lineRule="auto"/>
        <w:rPr>
          <w:rFonts w:ascii="Times New Roman" w:eastAsia="Times New Roman" w:hAnsi="Times New Roman" w:cs="Times New Roman"/>
        </w:rPr>
      </w:pPr>
    </w:p>
    <w:p w14:paraId="69D589E9"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 xml:space="preserve"> </w:t>
      </w:r>
    </w:p>
    <w:p w14:paraId="40189878"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5B. Biodiversity led to decoupled biomass ~ function for scrapers </w:t>
      </w:r>
    </w:p>
    <w:p w14:paraId="0A9E11DB" w14:textId="1E040DEB"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This influence of biodiversity on function partially explained why herbivore function decoupled from herbivore biomass for the scraper functional group. Scraping functions were more highly resolved than croppers, with all fishes assigned species or genera level and size specific bite rates and areas (</w:t>
      </w:r>
      <w:proofErr w:type="spellStart"/>
      <w:r>
        <w:rPr>
          <w:rFonts w:ascii="Times New Roman" w:eastAsia="Times New Roman" w:hAnsi="Times New Roman" w:cs="Times New Roman"/>
        </w:rPr>
        <w:t>Lokrantz</w:t>
      </w:r>
      <w:proofErr w:type="spellEnd"/>
      <w:r>
        <w:rPr>
          <w:rFonts w:ascii="Times New Roman" w:eastAsia="Times New Roman" w:hAnsi="Times New Roman" w:cs="Times New Roman"/>
        </w:rPr>
        <w:t xml:space="preserve"> et al. 2008) and therefore our estimate of scraping function was likely to be more sensitive to changes in species diversity. In contrast, changes in cropper diversity might be obscured by the high proportion individual fishes assigned average grazing rates. </w:t>
      </w:r>
      <w:ins w:id="452" w:author="Howlett, Samantha" w:date="2019-03-21T15:27:00Z">
        <w:r w:rsidR="00A17DC9">
          <w:rPr>
            <w:rFonts w:ascii="Times New Roman" w:eastAsia="Times New Roman" w:hAnsi="Times New Roman" w:cs="Times New Roman"/>
          </w:rPr>
          <w:t xml:space="preserve">Furthermore, by </w:t>
        </w:r>
      </w:ins>
      <w:ins w:id="453" w:author="Howlett, Samantha" w:date="2019-03-21T15:28:00Z">
        <w:r w:rsidR="00CD19B7">
          <w:rPr>
            <w:rFonts w:ascii="Times New Roman" w:eastAsia="Times New Roman" w:hAnsi="Times New Roman" w:cs="Times New Roman"/>
          </w:rPr>
          <w:t>combining</w:t>
        </w:r>
      </w:ins>
      <w:ins w:id="454" w:author="Howlett, Samantha" w:date="2019-03-21T15:27:00Z">
        <w:r w:rsidR="00A17DC9">
          <w:rPr>
            <w:rFonts w:ascii="Times New Roman" w:eastAsia="Times New Roman" w:hAnsi="Times New Roman" w:cs="Times New Roman"/>
          </w:rPr>
          <w:t xml:space="preserve"> </w:t>
        </w:r>
      </w:ins>
      <w:ins w:id="455" w:author="Howlett, Samantha" w:date="2019-03-21T15:29:00Z">
        <w:r w:rsidR="00CD19B7">
          <w:rPr>
            <w:rFonts w:ascii="Times New Roman" w:eastAsia="Times New Roman" w:hAnsi="Times New Roman" w:cs="Times New Roman"/>
          </w:rPr>
          <w:t xml:space="preserve">size </w:t>
        </w:r>
      </w:ins>
      <w:ins w:id="456" w:author="Howlett, Samantha" w:date="2019-03-21T15:27:00Z">
        <w:r w:rsidR="00A17DC9">
          <w:rPr>
            <w:rFonts w:ascii="Times New Roman" w:eastAsia="Times New Roman" w:hAnsi="Times New Roman" w:cs="Times New Roman"/>
          </w:rPr>
          <w:t xml:space="preserve">specific metrics </w:t>
        </w:r>
      </w:ins>
      <w:ins w:id="457" w:author="Howlett, Samantha" w:date="2019-03-21T15:29:00Z">
        <w:r w:rsidR="00CD19B7">
          <w:rPr>
            <w:rFonts w:ascii="Times New Roman" w:eastAsia="Times New Roman" w:hAnsi="Times New Roman" w:cs="Times New Roman"/>
          </w:rPr>
          <w:t xml:space="preserve">to bite rate </w:t>
        </w:r>
      </w:ins>
      <w:ins w:id="458" w:author="Howlett, Samantha" w:date="2019-03-21T15:27:00Z">
        <w:r w:rsidR="00A17DC9">
          <w:rPr>
            <w:rFonts w:ascii="Times New Roman" w:eastAsia="Times New Roman" w:hAnsi="Times New Roman" w:cs="Times New Roman"/>
          </w:rPr>
          <w:t>(bite size)</w:t>
        </w:r>
      </w:ins>
      <w:ins w:id="459" w:author="Howlett, Samantha" w:date="2019-03-21T15:29:00Z">
        <w:r w:rsidR="00CD19B7">
          <w:rPr>
            <w:rFonts w:ascii="Times New Roman" w:eastAsia="Times New Roman" w:hAnsi="Times New Roman" w:cs="Times New Roman"/>
          </w:rPr>
          <w:t>,</w:t>
        </w:r>
      </w:ins>
      <w:ins w:id="460" w:author="Howlett, Samantha" w:date="2019-03-21T15:28:00Z">
        <w:r w:rsidR="00CD19B7">
          <w:rPr>
            <w:rFonts w:ascii="Times New Roman" w:eastAsia="Times New Roman" w:hAnsi="Times New Roman" w:cs="Times New Roman"/>
          </w:rPr>
          <w:t xml:space="preserve"> rather than using biomass as a determinant </w:t>
        </w:r>
      </w:ins>
      <w:ins w:id="461" w:author="Howlett, Samantha" w:date="2019-03-21T15:30:00Z">
        <w:r w:rsidR="00CD19B7">
          <w:rPr>
            <w:rFonts w:ascii="Times New Roman" w:eastAsia="Times New Roman" w:hAnsi="Times New Roman" w:cs="Times New Roman"/>
          </w:rPr>
          <w:t>in calculations,</w:t>
        </w:r>
      </w:ins>
      <w:ins w:id="462" w:author="Howlett, Samantha" w:date="2019-03-21T15:27:00Z">
        <w:r w:rsidR="00A17DC9">
          <w:rPr>
            <w:rFonts w:ascii="Times New Roman" w:eastAsia="Times New Roman" w:hAnsi="Times New Roman" w:cs="Times New Roman"/>
          </w:rPr>
          <w:t xml:space="preserve"> this allows us to test </w:t>
        </w:r>
      </w:ins>
      <w:ins w:id="463" w:author="Howlett, Samantha" w:date="2019-03-21T15:30:00Z">
        <w:r w:rsidR="00CD19B7">
          <w:rPr>
            <w:rFonts w:ascii="Times New Roman" w:eastAsia="Times New Roman" w:hAnsi="Times New Roman" w:cs="Times New Roman"/>
          </w:rPr>
          <w:t xml:space="preserve">the relationship between function and size. Since this metric is currently lacking for cropper species, this could explain why we did not find any evidence of function decoupling from cropper function. </w:t>
        </w:r>
      </w:ins>
      <w:ins w:id="464" w:author="Howlett, Samantha" w:date="2019-03-21T15:31:00Z">
        <w:r w:rsidR="00CD19B7">
          <w:rPr>
            <w:rFonts w:ascii="Times New Roman" w:eastAsia="Times New Roman" w:hAnsi="Times New Roman" w:cs="Times New Roman"/>
          </w:rPr>
          <w:t xml:space="preserve">However, </w:t>
        </w:r>
      </w:ins>
      <w:del w:id="465" w:author="Howlett, Samantha" w:date="2019-03-21T15:31:00Z">
        <w:r w:rsidDel="00CD19B7">
          <w:rPr>
            <w:rFonts w:ascii="Times New Roman" w:eastAsia="Times New Roman" w:hAnsi="Times New Roman" w:cs="Times New Roman"/>
          </w:rPr>
          <w:delText>W</w:delText>
        </w:r>
      </w:del>
      <w:ins w:id="466" w:author="Howlett, Samantha" w:date="2019-03-21T15:31:00Z">
        <w:r w:rsidR="00CD19B7">
          <w:rPr>
            <w:rFonts w:ascii="Times New Roman" w:eastAsia="Times New Roman" w:hAnsi="Times New Roman" w:cs="Times New Roman"/>
          </w:rPr>
          <w:t>w</w:t>
        </w:r>
      </w:ins>
      <w:r>
        <w:rPr>
          <w:rFonts w:ascii="Times New Roman" w:eastAsia="Times New Roman" w:hAnsi="Times New Roman" w:cs="Times New Roman"/>
        </w:rPr>
        <w:t xml:space="preserve">e stress that biomass was by far the most important predictor of scraping function, and </w:t>
      </w:r>
      <w:r>
        <w:rPr>
          <w:rFonts w:ascii="Times New Roman" w:eastAsia="Times New Roman" w:hAnsi="Times New Roman" w:cs="Times New Roman"/>
        </w:rPr>
        <w:lastRenderedPageBreak/>
        <w:t xml:space="preserve">recovery or protection of scraping biomass will help ensure scraping processes are functionally intact on degraded coral reefs (Williams et al. 2016). </w:t>
      </w:r>
    </w:p>
    <w:p w14:paraId="6D1FC55D" w14:textId="77777777" w:rsidR="00C65FB8" w:rsidRDefault="00C65FB8">
      <w:pPr>
        <w:spacing w:line="360" w:lineRule="auto"/>
        <w:rPr>
          <w:rFonts w:ascii="Times New Roman" w:eastAsia="Times New Roman" w:hAnsi="Times New Roman" w:cs="Times New Roman"/>
        </w:rPr>
      </w:pPr>
    </w:p>
    <w:p w14:paraId="76E37393"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i/>
        </w:rPr>
        <w:t>6. Caveats</w:t>
      </w:r>
    </w:p>
    <w:p w14:paraId="0ED5B2BC" w14:textId="7DEBE128" w:rsidR="00C65FB8" w:rsidRPr="00D7131B" w:rsidRDefault="00CC0F79">
      <w:pPr>
        <w:spacing w:line="360" w:lineRule="auto"/>
        <w:ind w:firstLine="720"/>
        <w:rPr>
          <w:rFonts w:ascii="Times New Roman" w:eastAsia="Times New Roman" w:hAnsi="Times New Roman" w:cs="Times New Roman"/>
          <w:color w:val="0000FF"/>
          <w:rPrChange w:id="467" w:author="Howlett, Samantha" w:date="2019-03-21T14:02:00Z">
            <w:rPr>
              <w:rFonts w:ascii="Times New Roman" w:eastAsia="Times New Roman" w:hAnsi="Times New Roman" w:cs="Times New Roman"/>
            </w:rPr>
          </w:rPrChange>
        </w:rPr>
      </w:pPr>
      <w:r>
        <w:rPr>
          <w:rFonts w:ascii="Times New Roman" w:eastAsia="Times New Roman" w:hAnsi="Times New Roman" w:cs="Times New Roman"/>
        </w:rPr>
        <w:t xml:space="preserve">Our predictive models did fail to account for </w:t>
      </w:r>
      <w:r>
        <w:rPr>
          <w:rFonts w:ascii="Times New Roman" w:eastAsia="Times New Roman" w:hAnsi="Times New Roman" w:cs="Times New Roman"/>
          <w:highlight w:val="yellow"/>
        </w:rPr>
        <w:t>substantial regional similaritie</w:t>
      </w:r>
      <w:r>
        <w:rPr>
          <w:rFonts w:ascii="Times New Roman" w:eastAsia="Times New Roman" w:hAnsi="Times New Roman" w:cs="Times New Roman"/>
        </w:rPr>
        <w:t xml:space="preserve">s in herbivore grazing rates, which is likely to be indicative of unmeasured processes that control fish biomass. For example, herbivore biomass variation (and thus grazing function) has been linked to differences in oceanic productivity </w:t>
      </w:r>
      <w:hyperlink r:id="rId82">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Heenan</w:t>
        </w:r>
        <w:proofErr w:type="spellEnd"/>
        <w:r>
          <w:rPr>
            <w:rFonts w:ascii="Times New Roman" w:eastAsia="Times New Roman" w:hAnsi="Times New Roman" w:cs="Times New Roman"/>
            <w:color w:val="000000"/>
          </w:rPr>
          <w:t xml:space="preserve"> et al. 2016)</w:t>
        </w:r>
      </w:hyperlink>
      <w:r>
        <w:rPr>
          <w:rFonts w:ascii="Times New Roman" w:eastAsia="Times New Roman" w:hAnsi="Times New Roman" w:cs="Times New Roman"/>
        </w:rPr>
        <w:t xml:space="preserve"> and disturbance regimes (REF). Fishable biomass is a coarse metric for historic fishing pressure, but selectivity for particular species and sizes may vary considerably among inhabited reefs (REF), while small-scale protection areas such as those in Seychelles are unlikely to be completely successful in preventing exploitation impacts (REF). Our definitions of grazing functions were also limited by our </w:t>
      </w:r>
      <w:proofErr w:type="spellStart"/>
      <w:r>
        <w:rPr>
          <w:rFonts w:ascii="Times New Roman" w:eastAsia="Times New Roman" w:hAnsi="Times New Roman" w:cs="Times New Roman"/>
        </w:rPr>
        <w:t>generalisation</w:t>
      </w:r>
      <w:proofErr w:type="spellEnd"/>
      <w:r>
        <w:rPr>
          <w:rFonts w:ascii="Times New Roman" w:eastAsia="Times New Roman" w:hAnsi="Times New Roman" w:cs="Times New Roman"/>
        </w:rPr>
        <w:t xml:space="preserve"> across species with similar functions but different feeding modes. For example, we were unable to account for differences in species morphology (REF), </w:t>
      </w:r>
      <w:commentRangeStart w:id="468"/>
      <w:r>
        <w:rPr>
          <w:rFonts w:ascii="Times New Roman" w:eastAsia="Times New Roman" w:hAnsi="Times New Roman" w:cs="Times New Roman"/>
        </w:rPr>
        <w:t xml:space="preserve">diet </w:t>
      </w:r>
      <w:commentRangeEnd w:id="468"/>
      <w:r>
        <w:commentReference w:id="468"/>
      </w:r>
      <w:r>
        <w:rPr>
          <w:rFonts w:ascii="Times New Roman" w:eastAsia="Times New Roman" w:hAnsi="Times New Roman" w:cs="Times New Roman"/>
        </w:rPr>
        <w:t xml:space="preserve">(e.g. detritivores or turf), or feeding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in croppers (REF). </w:t>
      </w:r>
      <w:commentRangeStart w:id="469"/>
      <w:ins w:id="470" w:author="Howlett, Samantha" w:date="2019-03-25T10:30:00Z">
        <w:r w:rsidR="000168F9">
          <w:rPr>
            <w:rFonts w:ascii="Times New Roman" w:eastAsia="Times New Roman" w:hAnsi="Times New Roman" w:cs="Times New Roman"/>
          </w:rPr>
          <w:t>Estimates of cropping function could be improved if there were methods that, as for scrapers, have a measurement that is likely linked to body size</w:t>
        </w:r>
      </w:ins>
      <w:ins w:id="471" w:author="Howlett, Samantha" w:date="2019-03-25T10:31:00Z">
        <w:r w:rsidR="000168F9">
          <w:rPr>
            <w:rFonts w:ascii="Times New Roman" w:eastAsia="Times New Roman" w:hAnsi="Times New Roman" w:cs="Times New Roman"/>
          </w:rPr>
          <w:t xml:space="preserve"> but not determined by it.</w:t>
        </w:r>
      </w:ins>
      <w:ins w:id="472" w:author="Howlett, Samantha" w:date="2019-03-25T10:30:00Z">
        <w:r w:rsidR="000168F9">
          <w:rPr>
            <w:rFonts w:ascii="Times New Roman" w:eastAsia="Times New Roman" w:hAnsi="Times New Roman" w:cs="Times New Roman"/>
          </w:rPr>
          <w:t xml:space="preserve"> </w:t>
        </w:r>
      </w:ins>
      <w:commentRangeEnd w:id="469"/>
      <w:ins w:id="473" w:author="Howlett, Samantha" w:date="2019-03-25T10:32:00Z">
        <w:r w:rsidR="000168F9">
          <w:rPr>
            <w:rStyle w:val="CommentReference"/>
          </w:rPr>
          <w:commentReference w:id="469"/>
        </w:r>
      </w:ins>
      <w:r>
        <w:rPr>
          <w:rFonts w:ascii="Times New Roman" w:eastAsia="Times New Roman" w:hAnsi="Times New Roman" w:cs="Times New Roman"/>
        </w:rPr>
        <w:t xml:space="preserve">For scrapers, we were unable to account for </w:t>
      </w:r>
      <w:commentRangeStart w:id="474"/>
      <w:commentRangeStart w:id="475"/>
      <w:r>
        <w:rPr>
          <w:rFonts w:ascii="Times New Roman" w:eastAsia="Times New Roman" w:hAnsi="Times New Roman" w:cs="Times New Roman"/>
        </w:rPr>
        <w:t>changes in bite depth</w:t>
      </w:r>
      <w:commentRangeEnd w:id="474"/>
      <w:r w:rsidR="006503D4">
        <w:rPr>
          <w:rStyle w:val="CommentReference"/>
        </w:rPr>
        <w:commentReference w:id="474"/>
      </w:r>
      <w:commentRangeEnd w:id="475"/>
      <w:r w:rsidR="00084D9D">
        <w:rPr>
          <w:rStyle w:val="CommentReference"/>
        </w:rPr>
        <w:commentReference w:id="475"/>
      </w:r>
      <w:r>
        <w:rPr>
          <w:rFonts w:ascii="Times New Roman" w:eastAsia="Times New Roman" w:hAnsi="Times New Roman" w:cs="Times New Roman"/>
        </w:rPr>
        <w:t xml:space="preserve">, which </w:t>
      </w:r>
      <w:del w:id="476" w:author="Howlett, Samantha" w:date="2019-03-25T10:29:00Z">
        <w:r w:rsidDel="000168F9">
          <w:rPr>
            <w:rFonts w:ascii="Times New Roman" w:eastAsia="Times New Roman" w:hAnsi="Times New Roman" w:cs="Times New Roman"/>
          </w:rPr>
          <w:delText xml:space="preserve">likely </w:delText>
        </w:r>
      </w:del>
      <w:ins w:id="477" w:author="Howlett, Samantha" w:date="2019-03-25T10:29:00Z">
        <w:r w:rsidR="000168F9">
          <w:rPr>
            <w:rFonts w:ascii="Times New Roman" w:eastAsia="Times New Roman" w:hAnsi="Times New Roman" w:cs="Times New Roman"/>
          </w:rPr>
          <w:t xml:space="preserve">may have potentially </w:t>
        </w:r>
      </w:ins>
      <w:r>
        <w:rPr>
          <w:rFonts w:ascii="Times New Roman" w:eastAsia="Times New Roman" w:hAnsi="Times New Roman" w:cs="Times New Roman"/>
        </w:rPr>
        <w:t xml:space="preserve">led to underestimates of the functional impacts of the larger excavating species </w:t>
      </w:r>
      <w:r w:rsidR="00675902" w:rsidRPr="000168F9">
        <w:rPr>
          <w:rFonts w:ascii="Times New Roman" w:eastAsia="Times New Roman" w:hAnsi="Times New Roman" w:cs="Times New Roman"/>
          <w:rPrChange w:id="478" w:author="Howlett, Samantha" w:date="2019-03-25T10:29:00Z">
            <w:rPr>
              <w:rFonts w:ascii="Times New Roman" w:eastAsia="Times New Roman" w:hAnsi="Times New Roman" w:cs="Times New Roman"/>
              <w:color w:val="000000"/>
            </w:rPr>
          </w:rPrChange>
        </w:rPr>
        <w:fldChar w:fldCharType="begin"/>
      </w:r>
      <w:r w:rsidR="00675902" w:rsidRPr="000168F9">
        <w:rPr>
          <w:rFonts w:ascii="Times New Roman" w:eastAsia="Times New Roman" w:hAnsi="Times New Roman" w:cs="Times New Roman"/>
          <w:rPrChange w:id="479" w:author="Howlett, Samantha" w:date="2019-03-25T10:29:00Z">
            <w:rPr>
              <w:rFonts w:ascii="Times New Roman" w:eastAsia="Times New Roman" w:hAnsi="Times New Roman" w:cs="Times New Roman"/>
              <w:color w:val="000000"/>
            </w:rPr>
          </w:rPrChange>
        </w:rPr>
        <w:instrText xml:space="preserve"> HYPERLINK "https://paperpile.com/c/Iay8oB/1p54" \h </w:instrText>
      </w:r>
      <w:r w:rsidR="00675902" w:rsidRPr="000168F9">
        <w:rPr>
          <w:rFonts w:ascii="Times New Roman" w:eastAsia="Times New Roman" w:hAnsi="Times New Roman" w:cs="Times New Roman"/>
          <w:rPrChange w:id="480" w:author="Howlett, Samantha" w:date="2019-03-25T10:29:00Z">
            <w:rPr>
              <w:rFonts w:ascii="Times New Roman" w:eastAsia="Times New Roman" w:hAnsi="Times New Roman" w:cs="Times New Roman"/>
              <w:color w:val="000000"/>
            </w:rPr>
          </w:rPrChange>
        </w:rPr>
        <w:fldChar w:fldCharType="separate"/>
      </w:r>
      <w:r w:rsidRPr="000168F9">
        <w:rPr>
          <w:rFonts w:ascii="Times New Roman" w:eastAsia="Times New Roman" w:hAnsi="Times New Roman" w:cs="Times New Roman"/>
          <w:rPrChange w:id="481" w:author="Howlett, Samantha" w:date="2019-03-25T10:29:00Z">
            <w:rPr>
              <w:rFonts w:ascii="Times New Roman" w:eastAsia="Times New Roman" w:hAnsi="Times New Roman" w:cs="Times New Roman"/>
              <w:color w:val="000000"/>
            </w:rPr>
          </w:rPrChange>
        </w:rPr>
        <w:t>(Yarlett et al. 2018)</w:t>
      </w:r>
      <w:r w:rsidR="00675902" w:rsidRPr="000168F9">
        <w:rPr>
          <w:rFonts w:ascii="Times New Roman" w:eastAsia="Times New Roman" w:hAnsi="Times New Roman" w:cs="Times New Roman"/>
          <w:rPrChange w:id="482" w:author="Howlett, Samantha" w:date="2019-03-25T10:29:00Z">
            <w:rPr>
              <w:rFonts w:ascii="Times New Roman" w:eastAsia="Times New Roman" w:hAnsi="Times New Roman" w:cs="Times New Roman"/>
              <w:color w:val="000000"/>
            </w:rPr>
          </w:rPrChange>
        </w:rPr>
        <w:fldChar w:fldCharType="end"/>
      </w:r>
      <w:r w:rsidRPr="000168F9">
        <w:rPr>
          <w:rFonts w:ascii="Times New Roman" w:eastAsia="Times New Roman" w:hAnsi="Times New Roman" w:cs="Times New Roman"/>
        </w:rPr>
        <w:t xml:space="preserve">. </w:t>
      </w:r>
      <w:ins w:id="483" w:author="Howlett, Samantha" w:date="2019-03-21T14:02:00Z">
        <w:r w:rsidR="00D7131B" w:rsidRPr="000168F9">
          <w:rPr>
            <w:rFonts w:ascii="Times New Roman" w:eastAsia="Times New Roman" w:hAnsi="Times New Roman" w:cs="Times New Roman"/>
            <w:rPrChange w:id="484" w:author="Howlett, Samantha" w:date="2019-03-25T10:29:00Z">
              <w:rPr>
                <w:rFonts w:ascii="Times New Roman" w:eastAsia="Times New Roman" w:hAnsi="Times New Roman" w:cs="Times New Roman"/>
                <w:color w:val="0000FF"/>
              </w:rPr>
            </w:rPrChange>
          </w:rPr>
          <w:t xml:space="preserve">However, this is likely </w:t>
        </w:r>
      </w:ins>
      <w:ins w:id="485" w:author="Howlett, Samantha" w:date="2019-03-25T10:29:00Z">
        <w:r w:rsidR="000168F9" w:rsidRPr="000168F9">
          <w:rPr>
            <w:rFonts w:ascii="Times New Roman" w:eastAsia="Times New Roman" w:hAnsi="Times New Roman" w:cs="Times New Roman"/>
            <w:rPrChange w:id="486" w:author="Howlett, Samantha" w:date="2019-03-25T10:29:00Z">
              <w:rPr>
                <w:rFonts w:ascii="Times New Roman" w:eastAsia="Times New Roman" w:hAnsi="Times New Roman" w:cs="Times New Roman"/>
                <w:color w:val="0000FF"/>
              </w:rPr>
            </w:rPrChange>
          </w:rPr>
          <w:t xml:space="preserve">related more to volume/mass removed, and therefore only </w:t>
        </w:r>
      </w:ins>
      <w:ins w:id="487" w:author="Howlett, Samantha" w:date="2019-03-25T10:30:00Z">
        <w:r w:rsidR="000168F9" w:rsidRPr="000168F9">
          <w:rPr>
            <w:rFonts w:ascii="Times New Roman" w:eastAsia="Times New Roman" w:hAnsi="Times New Roman" w:cs="Times New Roman"/>
          </w:rPr>
          <w:t>pertinent</w:t>
        </w:r>
      </w:ins>
      <w:ins w:id="488" w:author="Howlett, Samantha" w:date="2019-03-25T10:29:00Z">
        <w:r w:rsidR="000168F9" w:rsidRPr="000168F9">
          <w:rPr>
            <w:rFonts w:ascii="Times New Roman" w:eastAsia="Times New Roman" w:hAnsi="Times New Roman" w:cs="Times New Roman"/>
            <w:rPrChange w:id="489" w:author="Howlett, Samantha" w:date="2019-03-25T10:29:00Z">
              <w:rPr>
                <w:rFonts w:ascii="Times New Roman" w:eastAsia="Times New Roman" w:hAnsi="Times New Roman" w:cs="Times New Roman"/>
                <w:color w:val="0000FF"/>
              </w:rPr>
            </w:rPrChange>
          </w:rPr>
          <w:t xml:space="preserve"> to </w:t>
        </w:r>
        <w:proofErr w:type="spellStart"/>
        <w:r w:rsidR="000168F9" w:rsidRPr="000168F9">
          <w:rPr>
            <w:rFonts w:ascii="Times New Roman" w:eastAsia="Times New Roman" w:hAnsi="Times New Roman" w:cs="Times New Roman"/>
            <w:rPrChange w:id="490" w:author="Howlett, Samantha" w:date="2019-03-25T10:29:00Z">
              <w:rPr>
                <w:rFonts w:ascii="Times New Roman" w:eastAsia="Times New Roman" w:hAnsi="Times New Roman" w:cs="Times New Roman"/>
                <w:color w:val="0000FF"/>
              </w:rPr>
            </w:rPrChange>
          </w:rPr>
          <w:t>bioerosion</w:t>
        </w:r>
        <w:proofErr w:type="spellEnd"/>
        <w:r w:rsidR="000168F9" w:rsidRPr="000168F9">
          <w:rPr>
            <w:rFonts w:ascii="Times New Roman" w:eastAsia="Times New Roman" w:hAnsi="Times New Roman" w:cs="Times New Roman"/>
            <w:rPrChange w:id="491" w:author="Howlett, Samantha" w:date="2019-03-25T10:29:00Z">
              <w:rPr>
                <w:rFonts w:ascii="Times New Roman" w:eastAsia="Times New Roman" w:hAnsi="Times New Roman" w:cs="Times New Roman"/>
                <w:color w:val="0000FF"/>
              </w:rPr>
            </w:rPrChange>
          </w:rPr>
          <w:t xml:space="preserve"> rates.</w:t>
        </w:r>
      </w:ins>
    </w:p>
    <w:p w14:paraId="3736922A" w14:textId="77777777" w:rsidR="00C65FB8" w:rsidRDefault="00C65FB8">
      <w:pPr>
        <w:spacing w:line="360" w:lineRule="auto"/>
        <w:ind w:firstLine="720"/>
        <w:rPr>
          <w:rFonts w:ascii="Times New Roman" w:eastAsia="Times New Roman" w:hAnsi="Times New Roman" w:cs="Times New Roman"/>
        </w:rPr>
      </w:pPr>
    </w:p>
    <w:p w14:paraId="4392341E" w14:textId="566AC36E" w:rsidR="00C65FB8" w:rsidRDefault="00CC0F7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Nevertheless, the modelling framework we used to generate grazing estimates is a significant improvement on the procedure employed by previous macroscale grazing studies (e.g. </w:t>
      </w:r>
      <w:hyperlink r:id="rId83">
        <w:r>
          <w:rPr>
            <w:rFonts w:ascii="Times New Roman" w:eastAsia="Times New Roman" w:hAnsi="Times New Roman" w:cs="Times New Roman"/>
            <w:color w:val="000000"/>
          </w:rPr>
          <w:t>(Bellwood et al. 2011)</w:t>
        </w:r>
      </w:hyperlink>
      <w:r>
        <w:rPr>
          <w:rFonts w:ascii="Times New Roman" w:eastAsia="Times New Roman" w:hAnsi="Times New Roman" w:cs="Times New Roman"/>
        </w:rPr>
        <w:t xml:space="preserve">. By modelling genera- and species-specific bite rates from observations collected in several regions, we were able to leverage observational data in a hierarchical framework which predicts grazing rates of new, related species, given uncertainties in species, genera and body sizes. For example, we were able to assign bite rates to species observed in UVC but not observed in feeding surveys, with estimates that were informed by the feeding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closely related congeners. Such models could be further improved with additional feeding data on other herbivore species in different regions, and could even be developed to account for temperature controls on </w:t>
      </w:r>
      <w:commentRangeStart w:id="492"/>
      <w:r>
        <w:rPr>
          <w:rFonts w:ascii="Times New Roman" w:eastAsia="Times New Roman" w:hAnsi="Times New Roman" w:cs="Times New Roman"/>
        </w:rPr>
        <w:t xml:space="preserve">grazing </w:t>
      </w:r>
      <w:commentRangeEnd w:id="492"/>
      <w:r>
        <w:commentReference w:id="492"/>
      </w:r>
      <w:r>
        <w:rPr>
          <w:rFonts w:ascii="Times New Roman" w:eastAsia="Times New Roman" w:hAnsi="Times New Roman" w:cs="Times New Roman"/>
        </w:rPr>
        <w:t xml:space="preserve">rates </w:t>
      </w:r>
      <w:hyperlink r:id="rId84">
        <w:r>
          <w:rPr>
            <w:rFonts w:ascii="Times New Roman" w:eastAsia="Times New Roman" w:hAnsi="Times New Roman" w:cs="Times New Roman"/>
            <w:color w:val="000000"/>
          </w:rPr>
          <w:t>(Bruno et al. 2015)</w:t>
        </w:r>
      </w:hyperlink>
      <w:r>
        <w:rPr>
          <w:rFonts w:ascii="Times New Roman" w:eastAsia="Times New Roman" w:hAnsi="Times New Roman" w:cs="Times New Roman"/>
        </w:rPr>
        <w:t xml:space="preserve"> that might confound comparisons of grazing functioning across temperature regimes. Further observations of cropping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would improve the resolution of grazing predictions for individual species. </w:t>
      </w:r>
      <w:del w:id="493" w:author="Robinson, James (robins64)" w:date="2019-03-25T16:33:00Z">
        <w:r w:rsidDel="00AA4603">
          <w:rPr>
            <w:rFonts w:ascii="Times New Roman" w:eastAsia="Times New Roman" w:hAnsi="Times New Roman" w:cs="Times New Roman"/>
          </w:rPr>
          <w:delText xml:space="preserve">Similarly, other grazing functions such as browsing could be estimated in the same manner, which would greatly improve our understanding </w:delText>
        </w:r>
        <w:r w:rsidRPr="00D7131B" w:rsidDel="00AA4603">
          <w:rPr>
            <w:rFonts w:ascii="Times New Roman" w:eastAsia="Times New Roman" w:hAnsi="Times New Roman" w:cs="Times New Roman"/>
            <w:highlight w:val="yellow"/>
            <w:rPrChange w:id="494" w:author="Howlett, Samantha" w:date="2019-03-21T13:59:00Z">
              <w:rPr>
                <w:rFonts w:ascii="Times New Roman" w:eastAsia="Times New Roman" w:hAnsi="Times New Roman" w:cs="Times New Roman"/>
              </w:rPr>
            </w:rPrChange>
          </w:rPr>
          <w:delText>of browser functioning beyond mass-standardised bite rates</w:delText>
        </w:r>
        <w:r w:rsidDel="00AA4603">
          <w:rPr>
            <w:rFonts w:ascii="Times New Roman" w:eastAsia="Times New Roman" w:hAnsi="Times New Roman" w:cs="Times New Roman"/>
          </w:rPr>
          <w:delText xml:space="preserve"> (which scale directly to biomass).</w:delText>
        </w:r>
      </w:del>
    </w:p>
    <w:p w14:paraId="5AE63B16" w14:textId="77777777" w:rsidR="00C65FB8" w:rsidRDefault="00C65FB8">
      <w:pPr>
        <w:spacing w:line="360" w:lineRule="auto"/>
        <w:rPr>
          <w:rFonts w:ascii="Times New Roman" w:eastAsia="Times New Roman" w:hAnsi="Times New Roman" w:cs="Times New Roman"/>
        </w:rPr>
      </w:pPr>
    </w:p>
    <w:p w14:paraId="4D75B32D"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 xml:space="preserve">7. </w:t>
      </w:r>
      <w:commentRangeStart w:id="495"/>
      <w:r>
        <w:rPr>
          <w:rFonts w:ascii="Times New Roman" w:eastAsia="Times New Roman" w:hAnsi="Times New Roman" w:cs="Times New Roman"/>
          <w:i/>
        </w:rPr>
        <w:t>Extending</w:t>
      </w:r>
      <w:commentRangeEnd w:id="495"/>
      <w:r>
        <w:commentReference w:id="495"/>
      </w:r>
      <w:r>
        <w:rPr>
          <w:rFonts w:ascii="Times New Roman" w:eastAsia="Times New Roman" w:hAnsi="Times New Roman" w:cs="Times New Roman"/>
          <w:i/>
        </w:rPr>
        <w:t xml:space="preserve"> our approach to other ecosystems - measuring functional impact with empirical data</w:t>
      </w:r>
    </w:p>
    <w:p w14:paraId="3767ACAD" w14:textId="77777777" w:rsidR="00C65FB8" w:rsidRDefault="00C65FB8">
      <w:pPr>
        <w:spacing w:line="360" w:lineRule="auto"/>
        <w:rPr>
          <w:rFonts w:ascii="Times New Roman" w:eastAsia="Times New Roman" w:hAnsi="Times New Roman" w:cs="Times New Roman"/>
        </w:rPr>
      </w:pPr>
    </w:p>
    <w:p w14:paraId="1F582ED5" w14:textId="77777777" w:rsidR="00C65FB8" w:rsidRDefault="00CC0F79">
      <w:pPr>
        <w:spacing w:line="360" w:lineRule="auto"/>
        <w:rPr>
          <w:rFonts w:ascii="Times New Roman" w:eastAsia="Times New Roman" w:hAnsi="Times New Roman" w:cs="Times New Roman"/>
        </w:rPr>
      </w:pPr>
      <w:commentRangeStart w:id="496"/>
      <w:commentRangeStart w:id="497"/>
      <w:r>
        <w:rPr>
          <w:rFonts w:ascii="Times New Roman" w:eastAsia="Times New Roman" w:hAnsi="Times New Roman" w:cs="Times New Roman"/>
        </w:rPr>
        <w:lastRenderedPageBreak/>
        <w:t xml:space="preserve">Additionally, it is likely that this strong relationship reflects feedback top-down control by these fishes shaping benthic community composition as also found in other habitats including, rocky intertidal </w:t>
      </w:r>
      <w:hyperlink r:id="rId85">
        <w:r>
          <w:rPr>
            <w:rFonts w:ascii="Times New Roman" w:eastAsia="Times New Roman" w:hAnsi="Times New Roman" w:cs="Times New Roman"/>
          </w:rPr>
          <w:t>(Best et al. 2014)</w:t>
        </w:r>
      </w:hyperlink>
      <w:commentRangeEnd w:id="496"/>
      <w:r>
        <w:commentReference w:id="496"/>
      </w:r>
      <w:commentRangeEnd w:id="497"/>
      <w:r>
        <w:commentReference w:id="497"/>
      </w:r>
      <w:r>
        <w:rPr>
          <w:rFonts w:ascii="Times New Roman" w:eastAsia="Times New Roman" w:hAnsi="Times New Roman" w:cs="Times New Roman"/>
        </w:rPr>
        <w:t xml:space="preserve"> and terrestrial plant communities </w:t>
      </w:r>
      <w:commentRangeStart w:id="498"/>
      <w:r>
        <w:rPr>
          <w:rFonts w:ascii="Times New Roman" w:eastAsia="Times New Roman" w:hAnsi="Times New Roman" w:cs="Times New Roman"/>
        </w:rPr>
        <w:t>(REF).</w:t>
      </w:r>
      <w:commentRangeEnd w:id="498"/>
      <w:r>
        <w:commentReference w:id="498"/>
      </w:r>
      <w:r>
        <w:rPr>
          <w:rFonts w:ascii="Times New Roman" w:eastAsia="Times New Roman" w:hAnsi="Times New Roman" w:cs="Times New Roman"/>
        </w:rPr>
        <w:t xml:space="preserve"> </w:t>
      </w:r>
    </w:p>
    <w:p w14:paraId="15096DE2" w14:textId="77777777" w:rsidR="00C65FB8" w:rsidRDefault="00C65FB8">
      <w:pPr>
        <w:spacing w:line="360" w:lineRule="auto"/>
        <w:rPr>
          <w:rFonts w:ascii="Times New Roman" w:eastAsia="Times New Roman" w:hAnsi="Times New Roman" w:cs="Times New Roman"/>
        </w:rPr>
      </w:pPr>
    </w:p>
    <w:p w14:paraId="25C93C0A"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8. Conclusion</w:t>
      </w:r>
    </w:p>
    <w:p w14:paraId="3411034E" w14:textId="77777777" w:rsidR="00C65FB8" w:rsidRDefault="00CC0F79">
      <w:pPr>
        <w:spacing w:line="360" w:lineRule="auto"/>
        <w:rPr>
          <w:rFonts w:ascii="Times New Roman" w:eastAsia="Times New Roman" w:hAnsi="Times New Roman" w:cs="Times New Roman"/>
          <w:i/>
        </w:rPr>
      </w:pPr>
      <w:r>
        <w:rPr>
          <w:rFonts w:ascii="Times New Roman" w:eastAsia="Times New Roman" w:hAnsi="Times New Roman" w:cs="Times New Roman"/>
          <w:i/>
        </w:rPr>
        <w:t>Leave till the end.</w:t>
      </w:r>
    </w:p>
    <w:p w14:paraId="0BB89F9B" w14:textId="77777777" w:rsidR="00C65FB8" w:rsidRDefault="00C65FB8">
      <w:pPr>
        <w:spacing w:line="360" w:lineRule="auto"/>
        <w:rPr>
          <w:rFonts w:ascii="Times New Roman" w:eastAsia="Times New Roman" w:hAnsi="Times New Roman" w:cs="Times New Roman"/>
          <w:b/>
        </w:rPr>
      </w:pPr>
    </w:p>
    <w:p w14:paraId="44CFAFB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Acknowledgements</w:t>
      </w:r>
    </w:p>
    <w:p w14:paraId="6E95A280" w14:textId="77777777" w:rsidR="00C65FB8" w:rsidRDefault="00C65FB8">
      <w:pPr>
        <w:spacing w:line="360" w:lineRule="auto"/>
        <w:rPr>
          <w:rFonts w:ascii="Times New Roman" w:eastAsia="Times New Roman" w:hAnsi="Times New Roman" w:cs="Times New Roman"/>
          <w:b/>
        </w:rPr>
      </w:pPr>
    </w:p>
    <w:p w14:paraId="7D87F538" w14:textId="77777777" w:rsidR="00C65FB8" w:rsidRDefault="00881FAF">
      <w:pPr>
        <w:spacing w:line="360" w:lineRule="auto"/>
        <w:rPr>
          <w:rFonts w:ascii="Times New Roman" w:eastAsia="Times New Roman" w:hAnsi="Times New Roman" w:cs="Times New Roman"/>
          <w:b/>
        </w:rPr>
      </w:pPr>
      <w:hyperlink r:id="rId86">
        <w:r w:rsidR="00CC0F79">
          <w:rPr>
            <w:rFonts w:ascii="Times New Roman" w:eastAsia="Times New Roman" w:hAnsi="Times New Roman" w:cs="Times New Roman"/>
            <w:b/>
            <w:color w:val="1155CC"/>
            <w:u w:val="single"/>
          </w:rPr>
          <w:t>Supplementary Material</w:t>
        </w:r>
      </w:hyperlink>
    </w:p>
    <w:p w14:paraId="63D754C3" w14:textId="77777777" w:rsidR="00C65FB8" w:rsidRDefault="00C65FB8">
      <w:pPr>
        <w:spacing w:line="360" w:lineRule="auto"/>
        <w:rPr>
          <w:rFonts w:ascii="Times New Roman" w:eastAsia="Times New Roman" w:hAnsi="Times New Roman" w:cs="Times New Roman"/>
          <w:b/>
          <w:sz w:val="26"/>
          <w:szCs w:val="26"/>
        </w:rPr>
      </w:pPr>
    </w:p>
    <w:p w14:paraId="56DB9A93" w14:textId="77777777" w:rsidR="00C65FB8" w:rsidRDefault="00CC0F79">
      <w:pPr>
        <w:spacing w:line="360" w:lineRule="auto"/>
        <w:rPr>
          <w:rFonts w:ascii="Times New Roman" w:eastAsia="Times New Roman" w:hAnsi="Times New Roman" w:cs="Times New Roman"/>
          <w:b/>
          <w:sz w:val="26"/>
          <w:szCs w:val="26"/>
        </w:rPr>
      </w:pPr>
      <w:r>
        <w:br w:type="page"/>
      </w:r>
    </w:p>
    <w:p w14:paraId="41C5DC28" w14:textId="77777777" w:rsidR="00C65FB8" w:rsidRDefault="00CC0F7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w:t>
      </w:r>
    </w:p>
    <w:p w14:paraId="5E9BD3CE" w14:textId="77777777" w:rsidR="00C65FB8" w:rsidRDefault="00CC0F79">
      <w:pPr>
        <w:spacing w:line="360" w:lineRule="auto"/>
        <w:jc w:val="center"/>
        <w:rPr>
          <w:rFonts w:ascii="Times New Roman" w:eastAsia="Times New Roman" w:hAnsi="Times New Roman" w:cs="Times New Roman"/>
          <w:b/>
        </w:rPr>
      </w:pPr>
      <w:r>
        <w:rPr>
          <w:noProof/>
          <w:lang w:val="en-GB"/>
        </w:rPr>
        <w:drawing>
          <wp:anchor distT="114300" distB="114300" distL="114300" distR="114300" simplePos="0" relativeHeight="251658240" behindDoc="0" locked="0" layoutInCell="1" hidden="0" allowOverlap="1" wp14:anchorId="407C930F" wp14:editId="06226DEF">
            <wp:simplePos x="0" y="0"/>
            <wp:positionH relativeFrom="column">
              <wp:posOffset>-347662</wp:posOffset>
            </wp:positionH>
            <wp:positionV relativeFrom="paragraph">
              <wp:posOffset>114300</wp:posOffset>
            </wp:positionV>
            <wp:extent cx="6637564" cy="3871913"/>
            <wp:effectExtent l="0" t="0" r="0" b="0"/>
            <wp:wrapSquare wrapText="bothSides" distT="114300" distB="114300" distL="114300" distR="11430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7"/>
                    <a:srcRect/>
                    <a:stretch>
                      <a:fillRect/>
                    </a:stretch>
                  </pic:blipFill>
                  <pic:spPr>
                    <a:xfrm>
                      <a:off x="0" y="0"/>
                      <a:ext cx="6637564" cy="3871913"/>
                    </a:xfrm>
                    <a:prstGeom prst="rect">
                      <a:avLst/>
                    </a:prstGeom>
                    <a:ln/>
                  </pic:spPr>
                </pic:pic>
              </a:graphicData>
            </a:graphic>
          </wp:anchor>
        </w:drawing>
      </w:r>
    </w:p>
    <w:p w14:paraId="1B19678C"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1. Map of study sites with benthic habitat regime (B) and herbivore biomass levels (C). </w:t>
      </w:r>
      <w:r>
        <w:rPr>
          <w:rFonts w:ascii="Times New Roman" w:eastAsia="Times New Roman" w:hAnsi="Times New Roman" w:cs="Times New Roman"/>
        </w:rPr>
        <w:t xml:space="preserve">Survey sites are </w:t>
      </w:r>
      <w:proofErr w:type="spellStart"/>
      <w:r>
        <w:rPr>
          <w:rFonts w:ascii="Times New Roman" w:eastAsia="Times New Roman" w:hAnsi="Times New Roman" w:cs="Times New Roman"/>
        </w:rPr>
        <w:t>coloured</w:t>
      </w:r>
      <w:proofErr w:type="spellEnd"/>
      <w:r>
        <w:rPr>
          <w:rFonts w:ascii="Times New Roman" w:eastAsia="Times New Roman" w:hAnsi="Times New Roman" w:cs="Times New Roman"/>
        </w:rPr>
        <w:t xml:space="preserve"> by regimes identified in k-cluster analysis (rubble = yellow, macroalgae = green, substrate = blue, coral = red), and bar plots show mean grazing biomass (± 2 standard errors).</w:t>
      </w:r>
    </w:p>
    <w:p w14:paraId="38A613F1" w14:textId="77777777" w:rsidR="00C65FB8" w:rsidRDefault="00C65FB8">
      <w:pPr>
        <w:spacing w:line="360" w:lineRule="auto"/>
        <w:rPr>
          <w:rFonts w:ascii="Times New Roman" w:eastAsia="Times New Roman" w:hAnsi="Times New Roman" w:cs="Times New Roman"/>
          <w:b/>
        </w:rPr>
      </w:pPr>
    </w:p>
    <w:p w14:paraId="5657D339" w14:textId="77777777" w:rsidR="00C65FB8" w:rsidRDefault="00C65FB8">
      <w:pPr>
        <w:spacing w:line="360" w:lineRule="auto"/>
        <w:jc w:val="center"/>
        <w:rPr>
          <w:rFonts w:ascii="Times New Roman" w:eastAsia="Times New Roman" w:hAnsi="Times New Roman" w:cs="Times New Roman"/>
          <w:b/>
        </w:rPr>
      </w:pPr>
    </w:p>
    <w:p w14:paraId="024F2746" w14:textId="77777777" w:rsidR="00C65FB8" w:rsidRDefault="00C65FB8">
      <w:pPr>
        <w:spacing w:line="360" w:lineRule="auto"/>
        <w:rPr>
          <w:rFonts w:ascii="Times New Roman" w:eastAsia="Times New Roman" w:hAnsi="Times New Roman" w:cs="Times New Roman"/>
          <w:b/>
        </w:rPr>
      </w:pPr>
    </w:p>
    <w:p w14:paraId="31A25BAF" w14:textId="77777777" w:rsidR="00C65FB8" w:rsidRDefault="00C65FB8">
      <w:pPr>
        <w:spacing w:line="360" w:lineRule="auto"/>
        <w:rPr>
          <w:rFonts w:ascii="Times New Roman" w:eastAsia="Times New Roman" w:hAnsi="Times New Roman" w:cs="Times New Roman"/>
          <w:b/>
        </w:rPr>
      </w:pPr>
    </w:p>
    <w:p w14:paraId="3CA40558" w14:textId="77777777" w:rsidR="00C65FB8" w:rsidRDefault="00C65FB8">
      <w:pPr>
        <w:spacing w:line="360" w:lineRule="auto"/>
        <w:rPr>
          <w:rFonts w:ascii="Times New Roman" w:eastAsia="Times New Roman" w:hAnsi="Times New Roman" w:cs="Times New Roman"/>
          <w:b/>
        </w:rPr>
      </w:pPr>
    </w:p>
    <w:p w14:paraId="7B6DD75C" w14:textId="77777777" w:rsidR="00C65FB8" w:rsidRDefault="00C65FB8">
      <w:pPr>
        <w:spacing w:line="360" w:lineRule="auto"/>
        <w:rPr>
          <w:rFonts w:ascii="Times New Roman" w:eastAsia="Times New Roman" w:hAnsi="Times New Roman" w:cs="Times New Roman"/>
          <w:b/>
        </w:rPr>
      </w:pPr>
    </w:p>
    <w:p w14:paraId="3FEBCED2" w14:textId="77777777" w:rsidR="00C65FB8" w:rsidRDefault="00C65FB8">
      <w:pPr>
        <w:spacing w:line="360" w:lineRule="auto"/>
        <w:rPr>
          <w:rFonts w:ascii="Times New Roman" w:eastAsia="Times New Roman" w:hAnsi="Times New Roman" w:cs="Times New Roman"/>
          <w:b/>
        </w:rPr>
      </w:pPr>
    </w:p>
    <w:p w14:paraId="546A256E" w14:textId="77777777" w:rsidR="00C65FB8" w:rsidRDefault="00C65FB8">
      <w:pPr>
        <w:spacing w:line="360" w:lineRule="auto"/>
        <w:rPr>
          <w:rFonts w:ascii="Times New Roman" w:eastAsia="Times New Roman" w:hAnsi="Times New Roman" w:cs="Times New Roman"/>
          <w:b/>
        </w:rPr>
      </w:pPr>
    </w:p>
    <w:p w14:paraId="072AD052" w14:textId="77777777" w:rsidR="00C65FB8" w:rsidRDefault="00C65FB8">
      <w:pPr>
        <w:spacing w:line="360" w:lineRule="auto"/>
        <w:rPr>
          <w:rFonts w:ascii="Times New Roman" w:eastAsia="Times New Roman" w:hAnsi="Times New Roman" w:cs="Times New Roman"/>
          <w:b/>
        </w:rPr>
      </w:pPr>
    </w:p>
    <w:p w14:paraId="108687B9" w14:textId="77777777" w:rsidR="00C65FB8" w:rsidRDefault="00C65FB8">
      <w:pPr>
        <w:spacing w:line="360" w:lineRule="auto"/>
        <w:rPr>
          <w:rFonts w:ascii="Times New Roman" w:eastAsia="Times New Roman" w:hAnsi="Times New Roman" w:cs="Times New Roman"/>
          <w:b/>
        </w:rPr>
      </w:pPr>
    </w:p>
    <w:p w14:paraId="141184F3" w14:textId="77777777" w:rsidR="00C65FB8" w:rsidRDefault="00C65FB8">
      <w:pPr>
        <w:spacing w:line="360" w:lineRule="auto"/>
        <w:rPr>
          <w:rFonts w:ascii="Times New Roman" w:eastAsia="Times New Roman" w:hAnsi="Times New Roman" w:cs="Times New Roman"/>
          <w:b/>
        </w:rPr>
      </w:pPr>
    </w:p>
    <w:p w14:paraId="7F260F5A" w14:textId="3B21FC36" w:rsidR="00C65FB8" w:rsidRPr="008C3311" w:rsidRDefault="00CC0F79">
      <w:pPr>
        <w:spacing w:line="360" w:lineRule="auto"/>
        <w:rPr>
          <w:rFonts w:ascii="Times New Roman" w:eastAsia="Times New Roman" w:hAnsi="Times New Roman" w:cs="Times New Roman"/>
        </w:rPr>
      </w:pPr>
      <w:r w:rsidRPr="008C3311">
        <w:rPr>
          <w:rFonts w:ascii="Times New Roman" w:eastAsia="Times New Roman" w:hAnsi="Times New Roman" w:cs="Times New Roman"/>
          <w:b/>
        </w:rPr>
        <w:lastRenderedPageBreak/>
        <w:t>Figure 2. Relative effect of benthic composition and fishing pressure on herbivore functioning for croppers (A) and scrapers (</w:t>
      </w:r>
      <w:commentRangeStart w:id="499"/>
      <w:r w:rsidRPr="008C3311">
        <w:rPr>
          <w:rFonts w:ascii="Times New Roman" w:eastAsia="Times New Roman" w:hAnsi="Times New Roman" w:cs="Times New Roman"/>
          <w:b/>
        </w:rPr>
        <w:t xml:space="preserve">B). </w:t>
      </w:r>
      <w:commentRangeEnd w:id="499"/>
      <w:r w:rsidR="006503D4" w:rsidRPr="008C3311">
        <w:rPr>
          <w:rStyle w:val="CommentReference"/>
          <w:rFonts w:ascii="Times New Roman" w:hAnsi="Times New Roman" w:cs="Times New Roman"/>
          <w:sz w:val="22"/>
          <w:szCs w:val="22"/>
          <w:rPrChange w:id="500" w:author="Robinson, James (robins64)" w:date="2019-03-25T16:27:00Z">
            <w:rPr>
              <w:rStyle w:val="CommentReference"/>
            </w:rPr>
          </w:rPrChange>
        </w:rPr>
        <w:commentReference w:id="499"/>
      </w:r>
      <w:r w:rsidRPr="008C3311">
        <w:rPr>
          <w:rFonts w:ascii="Times New Roman" w:eastAsia="Gungsuh" w:hAnsi="Times New Roman" w:cs="Times New Roman"/>
          <w:rPrChange w:id="501" w:author="Robinson, James (robins64)" w:date="2019-03-25T16:27:00Z">
            <w:rPr>
              <w:rFonts w:ascii="Gungsuh" w:eastAsia="Gungsuh" w:hAnsi="Gungsuh" w:cs="Gungsuh"/>
            </w:rPr>
          </w:rPrChange>
        </w:rPr>
        <w:t xml:space="preserve">Bars are relative effect size ratios of each covariate for top-ranking model sets (models ≤ 7 AIC units of top-ranked model), scaled to indicate very weak (0) or very important (1) drivers of grazing </w:t>
      </w:r>
      <w:r w:rsidRPr="008C3311">
        <w:rPr>
          <w:rFonts w:ascii="Times New Roman" w:eastAsia="Times New Roman" w:hAnsi="Times New Roman" w:cs="Times New Roman"/>
        </w:rPr>
        <w:t>rates.</w:t>
      </w:r>
      <w:del w:id="502" w:author="Robinson, James (robins64)" w:date="2019-03-25T16:27:00Z">
        <w:r w:rsidRPr="008C3311" w:rsidDel="00F85D58">
          <w:rPr>
            <w:rFonts w:ascii="Times New Roman" w:hAnsi="Times New Roman" w:cs="Times New Roman"/>
            <w:noProof/>
            <w:lang w:val="en-GB"/>
            <w:rPrChange w:id="503" w:author="Robinson, James (robins64)" w:date="2019-03-25T16:27:00Z">
              <w:rPr>
                <w:noProof/>
                <w:lang w:val="en-GB"/>
              </w:rPr>
            </w:rPrChange>
          </w:rPr>
          <w:drawing>
            <wp:anchor distT="114300" distB="114300" distL="114300" distR="114300" simplePos="0" relativeHeight="251659264" behindDoc="0" locked="0" layoutInCell="1" hidden="0" allowOverlap="1" wp14:anchorId="71E0283D" wp14:editId="21D57F55">
              <wp:simplePos x="0" y="0"/>
              <wp:positionH relativeFrom="column">
                <wp:posOffset>-400049</wp:posOffset>
              </wp:positionH>
              <wp:positionV relativeFrom="paragraph">
                <wp:posOffset>142875</wp:posOffset>
              </wp:positionV>
              <wp:extent cx="6429375" cy="3214688"/>
              <wp:effectExtent l="0" t="0" r="0" b="0"/>
              <wp:wrapSquare wrapText="bothSides" distT="114300" distB="114300" distL="114300" distR="11430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8"/>
                      <a:srcRect/>
                      <a:stretch>
                        <a:fillRect/>
                      </a:stretch>
                    </pic:blipFill>
                    <pic:spPr>
                      <a:xfrm>
                        <a:off x="0" y="0"/>
                        <a:ext cx="6429375" cy="3214688"/>
                      </a:xfrm>
                      <a:prstGeom prst="rect">
                        <a:avLst/>
                      </a:prstGeom>
                      <a:ln/>
                    </pic:spPr>
                  </pic:pic>
                </a:graphicData>
              </a:graphic>
            </wp:anchor>
          </w:drawing>
        </w:r>
      </w:del>
    </w:p>
    <w:p w14:paraId="7227EEEC" w14:textId="77777777" w:rsidR="00C65FB8" w:rsidRDefault="00C65FB8">
      <w:pPr>
        <w:spacing w:line="360" w:lineRule="auto"/>
        <w:rPr>
          <w:rFonts w:ascii="Times New Roman" w:eastAsia="Times New Roman" w:hAnsi="Times New Roman" w:cs="Times New Roman"/>
        </w:rPr>
      </w:pPr>
    </w:p>
    <w:p w14:paraId="0105BE10" w14:textId="77777777" w:rsidR="00C65FB8" w:rsidRDefault="00C65FB8">
      <w:pPr>
        <w:spacing w:line="360" w:lineRule="auto"/>
        <w:rPr>
          <w:rFonts w:ascii="Times New Roman" w:eastAsia="Times New Roman" w:hAnsi="Times New Roman" w:cs="Times New Roman"/>
        </w:rPr>
      </w:pPr>
    </w:p>
    <w:p w14:paraId="545915B2" w14:textId="77777777" w:rsidR="00C65FB8" w:rsidRDefault="00C65FB8">
      <w:pPr>
        <w:spacing w:line="360" w:lineRule="auto"/>
        <w:rPr>
          <w:rFonts w:ascii="Times New Roman" w:eastAsia="Times New Roman" w:hAnsi="Times New Roman" w:cs="Times New Roman"/>
          <w:b/>
        </w:rPr>
      </w:pPr>
    </w:p>
    <w:p w14:paraId="78A23C1B" w14:textId="77777777" w:rsidR="00C65FB8" w:rsidRDefault="00C65FB8">
      <w:pPr>
        <w:spacing w:line="360" w:lineRule="auto"/>
        <w:rPr>
          <w:rFonts w:ascii="Times New Roman" w:eastAsia="Times New Roman" w:hAnsi="Times New Roman" w:cs="Times New Roman"/>
          <w:b/>
        </w:rPr>
      </w:pPr>
    </w:p>
    <w:p w14:paraId="02E8D970" w14:textId="77777777" w:rsidR="00C65FB8" w:rsidRDefault="00C65FB8">
      <w:pPr>
        <w:spacing w:line="360" w:lineRule="auto"/>
        <w:rPr>
          <w:rFonts w:ascii="Times New Roman" w:eastAsia="Times New Roman" w:hAnsi="Times New Roman" w:cs="Times New Roman"/>
          <w:b/>
        </w:rPr>
      </w:pPr>
    </w:p>
    <w:p w14:paraId="39EA5A74" w14:textId="77777777" w:rsidR="00C65FB8" w:rsidRDefault="00C65FB8">
      <w:pPr>
        <w:spacing w:line="360" w:lineRule="auto"/>
        <w:rPr>
          <w:rFonts w:ascii="Times New Roman" w:eastAsia="Times New Roman" w:hAnsi="Times New Roman" w:cs="Times New Roman"/>
          <w:b/>
        </w:rPr>
      </w:pPr>
    </w:p>
    <w:p w14:paraId="6E9CF9E5" w14:textId="77777777" w:rsidR="00C65FB8" w:rsidRDefault="00C65FB8">
      <w:pPr>
        <w:spacing w:line="360" w:lineRule="auto"/>
        <w:rPr>
          <w:rFonts w:ascii="Times New Roman" w:eastAsia="Times New Roman" w:hAnsi="Times New Roman" w:cs="Times New Roman"/>
          <w:b/>
        </w:rPr>
      </w:pPr>
    </w:p>
    <w:p w14:paraId="172BAA4C" w14:textId="77777777" w:rsidR="00C65FB8" w:rsidRDefault="00C65FB8">
      <w:pPr>
        <w:spacing w:line="360" w:lineRule="auto"/>
        <w:rPr>
          <w:rFonts w:ascii="Times New Roman" w:eastAsia="Times New Roman" w:hAnsi="Times New Roman" w:cs="Times New Roman"/>
          <w:b/>
        </w:rPr>
      </w:pPr>
    </w:p>
    <w:p w14:paraId="0130F2DD" w14:textId="77777777" w:rsidR="00C65FB8" w:rsidRDefault="00C65FB8">
      <w:pPr>
        <w:spacing w:line="360" w:lineRule="auto"/>
        <w:rPr>
          <w:rFonts w:ascii="Times New Roman" w:eastAsia="Times New Roman" w:hAnsi="Times New Roman" w:cs="Times New Roman"/>
          <w:b/>
        </w:rPr>
      </w:pPr>
    </w:p>
    <w:p w14:paraId="4DE1C62D" w14:textId="77777777" w:rsidR="00C65FB8" w:rsidRDefault="00C65FB8">
      <w:pPr>
        <w:spacing w:line="360" w:lineRule="auto"/>
        <w:rPr>
          <w:rFonts w:ascii="Times New Roman" w:eastAsia="Times New Roman" w:hAnsi="Times New Roman" w:cs="Times New Roman"/>
          <w:b/>
        </w:rPr>
      </w:pPr>
    </w:p>
    <w:p w14:paraId="697C8789" w14:textId="77777777" w:rsidR="00C65FB8" w:rsidRDefault="00C65FB8">
      <w:pPr>
        <w:spacing w:line="360" w:lineRule="auto"/>
        <w:rPr>
          <w:rFonts w:ascii="Times New Roman" w:eastAsia="Times New Roman" w:hAnsi="Times New Roman" w:cs="Times New Roman"/>
          <w:b/>
        </w:rPr>
      </w:pPr>
    </w:p>
    <w:p w14:paraId="69687A3E" w14:textId="77777777" w:rsidR="00C65FB8" w:rsidRDefault="00C65FB8">
      <w:pPr>
        <w:spacing w:line="360" w:lineRule="auto"/>
        <w:rPr>
          <w:rFonts w:ascii="Times New Roman" w:eastAsia="Times New Roman" w:hAnsi="Times New Roman" w:cs="Times New Roman"/>
          <w:b/>
        </w:rPr>
      </w:pPr>
    </w:p>
    <w:p w14:paraId="682696CE" w14:textId="77777777" w:rsidR="00C65FB8" w:rsidRDefault="00C65FB8">
      <w:pPr>
        <w:spacing w:line="360" w:lineRule="auto"/>
        <w:rPr>
          <w:rFonts w:ascii="Times New Roman" w:eastAsia="Times New Roman" w:hAnsi="Times New Roman" w:cs="Times New Roman"/>
          <w:b/>
        </w:rPr>
      </w:pPr>
    </w:p>
    <w:p w14:paraId="2B744776" w14:textId="77777777" w:rsidR="00C65FB8" w:rsidRDefault="00C65FB8">
      <w:pPr>
        <w:spacing w:line="360" w:lineRule="auto"/>
        <w:rPr>
          <w:rFonts w:ascii="Times New Roman" w:eastAsia="Times New Roman" w:hAnsi="Times New Roman" w:cs="Times New Roman"/>
          <w:b/>
        </w:rPr>
      </w:pPr>
    </w:p>
    <w:p w14:paraId="26E63F8D" w14:textId="77777777" w:rsidR="00C65FB8" w:rsidRDefault="00C65FB8">
      <w:pPr>
        <w:spacing w:line="360" w:lineRule="auto"/>
        <w:rPr>
          <w:rFonts w:ascii="Times New Roman" w:eastAsia="Times New Roman" w:hAnsi="Times New Roman" w:cs="Times New Roman"/>
          <w:b/>
        </w:rPr>
      </w:pPr>
    </w:p>
    <w:p w14:paraId="6A20DB36" w14:textId="77777777" w:rsidR="00C65FB8" w:rsidRDefault="00C65FB8">
      <w:pPr>
        <w:spacing w:line="360" w:lineRule="auto"/>
        <w:rPr>
          <w:rFonts w:ascii="Times New Roman" w:eastAsia="Times New Roman" w:hAnsi="Times New Roman" w:cs="Times New Roman"/>
          <w:b/>
        </w:rPr>
      </w:pPr>
    </w:p>
    <w:p w14:paraId="0986A267" w14:textId="77777777" w:rsidR="00C65FB8" w:rsidRDefault="00CC0F79">
      <w:pPr>
        <w:spacing w:line="360" w:lineRule="auto"/>
        <w:rPr>
          <w:rFonts w:ascii="Times New Roman" w:eastAsia="Times New Roman" w:hAnsi="Times New Roman" w:cs="Times New Roman"/>
          <w:b/>
        </w:rPr>
      </w:pPr>
      <w:r>
        <w:rPr>
          <w:noProof/>
          <w:lang w:val="en-GB"/>
        </w:rPr>
        <w:lastRenderedPageBreak/>
        <w:drawing>
          <wp:anchor distT="114300" distB="114300" distL="114300" distR="114300" simplePos="0" relativeHeight="251660288" behindDoc="0" locked="0" layoutInCell="1" hidden="0" allowOverlap="1" wp14:anchorId="7608CB5D" wp14:editId="4A6EB3B5">
            <wp:simplePos x="0" y="0"/>
            <wp:positionH relativeFrom="column">
              <wp:posOffset>-276224</wp:posOffset>
            </wp:positionH>
            <wp:positionV relativeFrom="paragraph">
              <wp:posOffset>114300</wp:posOffset>
            </wp:positionV>
            <wp:extent cx="6500813" cy="3255265"/>
            <wp:effectExtent l="0" t="0" r="0" b="0"/>
            <wp:wrapSquare wrapText="bothSides" distT="114300" distB="114300" distL="114300" distR="114300"/>
            <wp:docPr id="1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9"/>
                    <a:srcRect/>
                    <a:stretch>
                      <a:fillRect/>
                    </a:stretch>
                  </pic:blipFill>
                  <pic:spPr>
                    <a:xfrm>
                      <a:off x="0" y="0"/>
                      <a:ext cx="6500813" cy="3255265"/>
                    </a:xfrm>
                    <a:prstGeom prst="rect">
                      <a:avLst/>
                    </a:prstGeom>
                    <a:ln/>
                  </pic:spPr>
                </pic:pic>
              </a:graphicData>
            </a:graphic>
          </wp:anchor>
        </w:drawing>
      </w:r>
    </w:p>
    <w:p w14:paraId="0D10FF98" w14:textId="39994979"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Figure 3. Predicted effects of benthic and fishing drivers on cropper (A,B,C) and scraper (C,D) function</w:t>
      </w:r>
      <w:r w:rsidRPr="008C3311">
        <w:rPr>
          <w:rFonts w:ascii="Times New Roman" w:eastAsia="Times New Roman" w:hAnsi="Times New Roman" w:cs="Times New Roman"/>
          <w:b/>
        </w:rPr>
        <w:t xml:space="preserve">. </w:t>
      </w:r>
      <w:r w:rsidRPr="008C3311">
        <w:rPr>
          <w:rFonts w:ascii="Times New Roman" w:eastAsia="Gungsuh" w:hAnsi="Times New Roman" w:cs="Times New Roman"/>
          <w:rPrChange w:id="504" w:author="Robinson, James (robins64)" w:date="2019-03-25T16:26:00Z">
            <w:rPr>
              <w:rFonts w:ascii="Gungsuh" w:eastAsia="Gungsuh" w:hAnsi="Gungsuh" w:cs="Gungsuh"/>
            </w:rPr>
          </w:rPrChange>
        </w:rPr>
        <w:t xml:space="preserve">Lines and points are herbivore functions as predicted by top model sets (≤ 7 AIC </w:t>
      </w:r>
      <w:r w:rsidRPr="008C3311">
        <w:rPr>
          <w:rFonts w:ascii="Times New Roman" w:eastAsia="Times New Roman" w:hAnsi="Times New Roman" w:cs="Times New Roman"/>
        </w:rPr>
        <w:t xml:space="preserve">units from top-ranking model) holding other covariates to their means, with each model prediction weighted by its AIC weight and error represented as sample variance. All selected covariates had relative effect size ratios &gt; 0.4 (Fig. 2). Decile rugs indicate the spread of observed data (in A, top rug is </w:t>
      </w:r>
      <w:ins w:id="505" w:author="Robinson, James (robins64)" w:date="2019-03-25T16:26:00Z">
        <w:r w:rsidR="008C3311">
          <w:rPr>
            <w:rFonts w:ascii="Times New Roman" w:eastAsia="Times New Roman" w:hAnsi="Times New Roman" w:cs="Times New Roman"/>
          </w:rPr>
          <w:t xml:space="preserve">available </w:t>
        </w:r>
      </w:ins>
      <w:r w:rsidRPr="008C3311">
        <w:rPr>
          <w:rFonts w:ascii="Times New Roman" w:eastAsia="Times New Roman" w:hAnsi="Times New Roman" w:cs="Times New Roman"/>
        </w:rPr>
        <w:t>substrate and bottom rug is macroalgae</w:t>
      </w:r>
      <w:r>
        <w:rPr>
          <w:rFonts w:ascii="Times New Roman" w:eastAsia="Times New Roman" w:hAnsi="Times New Roman" w:cs="Times New Roman"/>
        </w:rPr>
        <w:t>).</w:t>
      </w:r>
    </w:p>
    <w:p w14:paraId="602A2A35" w14:textId="77777777" w:rsidR="00C65FB8" w:rsidRDefault="00C65FB8">
      <w:pPr>
        <w:spacing w:line="360" w:lineRule="auto"/>
        <w:rPr>
          <w:rFonts w:ascii="Times New Roman" w:eastAsia="Times New Roman" w:hAnsi="Times New Roman" w:cs="Times New Roman"/>
        </w:rPr>
      </w:pPr>
    </w:p>
    <w:p w14:paraId="4CA211BD" w14:textId="77777777" w:rsidR="00C65FB8" w:rsidRDefault="00C65FB8">
      <w:pPr>
        <w:spacing w:line="360" w:lineRule="auto"/>
        <w:rPr>
          <w:rFonts w:ascii="Times New Roman" w:eastAsia="Times New Roman" w:hAnsi="Times New Roman" w:cs="Times New Roman"/>
        </w:rPr>
      </w:pPr>
    </w:p>
    <w:p w14:paraId="008F5B60" w14:textId="77777777" w:rsidR="00C65FB8" w:rsidRDefault="00C65FB8">
      <w:pPr>
        <w:spacing w:line="360" w:lineRule="auto"/>
        <w:rPr>
          <w:rFonts w:ascii="Times New Roman" w:eastAsia="Times New Roman" w:hAnsi="Times New Roman" w:cs="Times New Roman"/>
        </w:rPr>
      </w:pPr>
    </w:p>
    <w:p w14:paraId="16B131F1" w14:textId="77777777" w:rsidR="00C65FB8" w:rsidRDefault="00C65FB8">
      <w:pPr>
        <w:spacing w:line="360" w:lineRule="auto"/>
        <w:rPr>
          <w:rFonts w:ascii="Times New Roman" w:eastAsia="Times New Roman" w:hAnsi="Times New Roman" w:cs="Times New Roman"/>
        </w:rPr>
      </w:pPr>
    </w:p>
    <w:p w14:paraId="26D5A9A5" w14:textId="77777777" w:rsidR="00C65FB8" w:rsidRDefault="00C65FB8">
      <w:pPr>
        <w:spacing w:line="360" w:lineRule="auto"/>
        <w:rPr>
          <w:rFonts w:ascii="Times New Roman" w:eastAsia="Times New Roman" w:hAnsi="Times New Roman" w:cs="Times New Roman"/>
        </w:rPr>
      </w:pPr>
    </w:p>
    <w:p w14:paraId="6DD9DBAB" w14:textId="77777777" w:rsidR="00C65FB8" w:rsidRDefault="00C65FB8">
      <w:pPr>
        <w:spacing w:line="360" w:lineRule="auto"/>
        <w:rPr>
          <w:rFonts w:ascii="Times New Roman" w:eastAsia="Times New Roman" w:hAnsi="Times New Roman" w:cs="Times New Roman"/>
        </w:rPr>
      </w:pPr>
    </w:p>
    <w:p w14:paraId="59CD2492" w14:textId="77777777" w:rsidR="00C65FB8" w:rsidRDefault="00C65FB8">
      <w:pPr>
        <w:spacing w:line="360" w:lineRule="auto"/>
        <w:rPr>
          <w:rFonts w:ascii="Times New Roman" w:eastAsia="Times New Roman" w:hAnsi="Times New Roman" w:cs="Times New Roman"/>
        </w:rPr>
      </w:pPr>
    </w:p>
    <w:p w14:paraId="2E00D76C" w14:textId="77777777" w:rsidR="00C65FB8" w:rsidRDefault="00C65FB8">
      <w:pPr>
        <w:spacing w:line="360" w:lineRule="auto"/>
        <w:rPr>
          <w:rFonts w:ascii="Times New Roman" w:eastAsia="Times New Roman" w:hAnsi="Times New Roman" w:cs="Times New Roman"/>
        </w:rPr>
      </w:pPr>
    </w:p>
    <w:p w14:paraId="715510AA" w14:textId="77777777" w:rsidR="00C65FB8" w:rsidRDefault="00C65FB8">
      <w:pPr>
        <w:spacing w:line="360" w:lineRule="auto"/>
        <w:rPr>
          <w:rFonts w:ascii="Times New Roman" w:eastAsia="Times New Roman" w:hAnsi="Times New Roman" w:cs="Times New Roman"/>
        </w:rPr>
      </w:pPr>
    </w:p>
    <w:p w14:paraId="676D4011" w14:textId="77777777" w:rsidR="00C65FB8" w:rsidRDefault="00C65FB8">
      <w:pPr>
        <w:spacing w:line="360" w:lineRule="auto"/>
        <w:rPr>
          <w:rFonts w:ascii="Times New Roman" w:eastAsia="Times New Roman" w:hAnsi="Times New Roman" w:cs="Times New Roman"/>
        </w:rPr>
      </w:pPr>
    </w:p>
    <w:p w14:paraId="653FC52F" w14:textId="77777777" w:rsidR="00C65FB8" w:rsidRDefault="00C65FB8">
      <w:pPr>
        <w:spacing w:line="360" w:lineRule="auto"/>
        <w:rPr>
          <w:rFonts w:ascii="Times New Roman" w:eastAsia="Times New Roman" w:hAnsi="Times New Roman" w:cs="Times New Roman"/>
        </w:rPr>
      </w:pPr>
    </w:p>
    <w:p w14:paraId="5A7C8353" w14:textId="77777777" w:rsidR="00C65FB8" w:rsidRDefault="00CC0F79">
      <w:pPr>
        <w:spacing w:line="360" w:lineRule="auto"/>
        <w:rPr>
          <w:rFonts w:ascii="Times New Roman" w:eastAsia="Times New Roman" w:hAnsi="Times New Roman" w:cs="Times New Roman"/>
        </w:rPr>
      </w:pPr>
      <w:r>
        <w:rPr>
          <w:noProof/>
          <w:lang w:val="en-GB"/>
        </w:rPr>
        <w:lastRenderedPageBreak/>
        <w:drawing>
          <wp:anchor distT="114300" distB="114300" distL="114300" distR="114300" simplePos="0" relativeHeight="251661312" behindDoc="0" locked="0" layoutInCell="1" hidden="0" allowOverlap="1" wp14:anchorId="13F10996" wp14:editId="21098960">
            <wp:simplePos x="0" y="0"/>
            <wp:positionH relativeFrom="column">
              <wp:posOffset>142875</wp:posOffset>
            </wp:positionH>
            <wp:positionV relativeFrom="paragraph">
              <wp:posOffset>133350</wp:posOffset>
            </wp:positionV>
            <wp:extent cx="5881688" cy="2945320"/>
            <wp:effectExtent l="0" t="0" r="0" b="0"/>
            <wp:wrapSquare wrapText="bothSides" distT="114300" distB="114300" distL="114300" distR="11430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0"/>
                    <a:srcRect/>
                    <a:stretch>
                      <a:fillRect/>
                    </a:stretch>
                  </pic:blipFill>
                  <pic:spPr>
                    <a:xfrm>
                      <a:off x="0" y="0"/>
                      <a:ext cx="5881688" cy="2945320"/>
                    </a:xfrm>
                    <a:prstGeom prst="rect">
                      <a:avLst/>
                    </a:prstGeom>
                    <a:ln/>
                  </pic:spPr>
                </pic:pic>
              </a:graphicData>
            </a:graphic>
          </wp:anchor>
        </w:drawing>
      </w:r>
    </w:p>
    <w:p w14:paraId="75C6EC87" w14:textId="77777777" w:rsidR="00C65FB8" w:rsidRDefault="00CC0F79">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Figure 4. Association between grazing function and grazing biomass. </w:t>
      </w:r>
      <w:r>
        <w:rPr>
          <w:rFonts w:ascii="Times New Roman" w:eastAsia="Times New Roman" w:hAnsi="Times New Roman" w:cs="Times New Roman"/>
        </w:rPr>
        <w:t>Reef-level estimates of cropper algal consumption (A) and scraper area grazed (B) plotted against UVC biomass, with shapes indicating regions and labels indicating marginal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from a linear model of function ~ biomass.</w:t>
      </w:r>
    </w:p>
    <w:p w14:paraId="6B6CEE07" w14:textId="631A5B11" w:rsidR="00C65FB8" w:rsidRDefault="00CC0F79">
      <w:pPr>
        <w:spacing w:line="360" w:lineRule="auto"/>
        <w:rPr>
          <w:rFonts w:ascii="Times New Roman" w:eastAsia="Times New Roman" w:hAnsi="Times New Roman" w:cs="Times New Roman"/>
          <w:b/>
        </w:rPr>
      </w:pPr>
      <w:del w:id="506" w:author="Robinson, James (robins64)" w:date="2019-03-25T16:26:00Z">
        <w:r w:rsidDel="008C3311">
          <w:rPr>
            <w:noProof/>
            <w:lang w:val="en-GB"/>
          </w:rPr>
          <w:drawing>
            <wp:anchor distT="114300" distB="114300" distL="114300" distR="114300" simplePos="0" relativeHeight="251662336" behindDoc="0" locked="0" layoutInCell="1" hidden="0" allowOverlap="1" wp14:anchorId="05E7DF1A" wp14:editId="05248D25">
              <wp:simplePos x="0" y="0"/>
              <wp:positionH relativeFrom="column">
                <wp:posOffset>-923924</wp:posOffset>
              </wp:positionH>
              <wp:positionV relativeFrom="paragraph">
                <wp:posOffset>247650</wp:posOffset>
              </wp:positionV>
              <wp:extent cx="7675066" cy="1928813"/>
              <wp:effectExtent l="0" t="0" r="0" b="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1"/>
                      <a:srcRect/>
                      <a:stretch>
                        <a:fillRect/>
                      </a:stretch>
                    </pic:blipFill>
                    <pic:spPr>
                      <a:xfrm>
                        <a:off x="0" y="0"/>
                        <a:ext cx="7675066" cy="1928813"/>
                      </a:xfrm>
                      <a:prstGeom prst="rect">
                        <a:avLst/>
                      </a:prstGeom>
                      <a:ln/>
                    </pic:spPr>
                  </pic:pic>
                </a:graphicData>
              </a:graphic>
            </wp:anchor>
          </w:drawing>
        </w:r>
      </w:del>
    </w:p>
    <w:p w14:paraId="4CF46D77" w14:textId="77777777" w:rsidR="00C65FB8" w:rsidDel="00DE7ECA" w:rsidRDefault="00CC0F79">
      <w:pPr>
        <w:spacing w:line="360" w:lineRule="auto"/>
        <w:rPr>
          <w:del w:id="507" w:author="Robinson, James (robins64)" w:date="2019-03-25T16:26:00Z"/>
          <w:rFonts w:ascii="Times New Roman" w:eastAsia="Times New Roman" w:hAnsi="Times New Roman" w:cs="Times New Roman"/>
        </w:rPr>
      </w:pPr>
      <w:r>
        <w:rPr>
          <w:rFonts w:ascii="Times New Roman" w:eastAsia="Times New Roman" w:hAnsi="Times New Roman" w:cs="Times New Roman"/>
          <w:b/>
        </w:rPr>
        <w:t>Figure 5. Biodiversity effects on decoupling of herbivore function from herbivore biomass.</w:t>
      </w:r>
      <w:r>
        <w:rPr>
          <w:rFonts w:ascii="Times New Roman" w:eastAsia="Times New Roman" w:hAnsi="Times New Roman" w:cs="Times New Roman"/>
        </w:rPr>
        <w:t xml:space="preserve"> Lines are predicted effect of species evenness (A, C) and species richness (rarefied) (B) on grazing rates of croppers (blue) and scrapers (yellow), accounting for biomass and abundance effects, with two standard errors. Points are observed values, with shapes indicating reef region. Species richness (rarefied) was not retained in the top-ranking model (by AIC) for croppers (Table SX).</w:t>
      </w:r>
    </w:p>
    <w:p w14:paraId="58184FDC" w14:textId="77777777" w:rsidR="00C65FB8" w:rsidDel="00DE7ECA" w:rsidRDefault="00C65FB8">
      <w:pPr>
        <w:spacing w:line="360" w:lineRule="auto"/>
        <w:rPr>
          <w:del w:id="508" w:author="Robinson, James (robins64)" w:date="2019-03-25T16:26:00Z"/>
          <w:rFonts w:ascii="Times New Roman" w:eastAsia="Times New Roman" w:hAnsi="Times New Roman" w:cs="Times New Roman"/>
          <w:b/>
        </w:rPr>
      </w:pPr>
    </w:p>
    <w:p w14:paraId="37BC9EC3" w14:textId="77777777" w:rsidR="00C65FB8" w:rsidRDefault="00CC0F79">
      <w:pPr>
        <w:spacing w:line="360" w:lineRule="auto"/>
        <w:rPr>
          <w:rFonts w:ascii="Times New Roman" w:eastAsia="Times New Roman" w:hAnsi="Times New Roman" w:cs="Times New Roman"/>
          <w:b/>
        </w:rPr>
      </w:pPr>
      <w:del w:id="509" w:author="Robinson, James (robins64)" w:date="2019-03-25T16:26:00Z">
        <w:r w:rsidDel="00DE7ECA">
          <w:br w:type="page"/>
        </w:r>
      </w:del>
    </w:p>
    <w:p w14:paraId="5A2371A2" w14:textId="77777777" w:rsidR="00C65FB8" w:rsidRDefault="00CC0F7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CCB490B" w14:textId="77777777" w:rsidR="00C65FB8" w:rsidRPr="001342BD" w:rsidRDefault="00881FAF">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lang w:val="es-ES"/>
        </w:rPr>
      </w:pPr>
      <w:hyperlink r:id="rId92">
        <w:r w:rsidR="00CC0F79">
          <w:rPr>
            <w:rFonts w:ascii="Times New Roman" w:eastAsia="Times New Roman" w:hAnsi="Times New Roman" w:cs="Times New Roman"/>
            <w:color w:val="000000"/>
          </w:rPr>
          <w:t xml:space="preserve">Arnold SN,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Mumby PJ (2010) Running the gauntlet: inhibitory effects of algal turfs on the processes of coral recruitment. </w:t>
        </w:r>
        <w:r w:rsidR="00CC0F79" w:rsidRPr="001342BD">
          <w:rPr>
            <w:rFonts w:ascii="Times New Roman" w:eastAsia="Times New Roman" w:hAnsi="Times New Roman" w:cs="Times New Roman"/>
            <w:color w:val="000000"/>
            <w:lang w:val="es-ES"/>
          </w:rPr>
          <w:t xml:space="preserve">Mar </w:t>
        </w:r>
        <w:proofErr w:type="spellStart"/>
        <w:r w:rsidR="00CC0F79" w:rsidRPr="001342BD">
          <w:rPr>
            <w:rFonts w:ascii="Times New Roman" w:eastAsia="Times New Roman" w:hAnsi="Times New Roman" w:cs="Times New Roman"/>
            <w:color w:val="000000"/>
            <w:lang w:val="es-ES"/>
          </w:rPr>
          <w:t>Ecol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Prog</w:t>
        </w:r>
        <w:proofErr w:type="spellEnd"/>
        <w:r w:rsidR="00CC0F79" w:rsidRPr="001342BD">
          <w:rPr>
            <w:rFonts w:ascii="Times New Roman" w:eastAsia="Times New Roman" w:hAnsi="Times New Roman" w:cs="Times New Roman"/>
            <w:color w:val="000000"/>
            <w:lang w:val="es-ES"/>
          </w:rPr>
          <w:t xml:space="preserve"> Ser 414:91–105</w:t>
        </w:r>
      </w:hyperlink>
    </w:p>
    <w:p w14:paraId="3DBDE1C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3">
        <w:proofErr w:type="spellStart"/>
        <w:r w:rsidR="00CC0F79" w:rsidRPr="001342BD">
          <w:rPr>
            <w:rFonts w:ascii="Times New Roman" w:eastAsia="Times New Roman" w:hAnsi="Times New Roman" w:cs="Times New Roman"/>
            <w:color w:val="000000"/>
            <w:lang w:val="es-ES"/>
          </w:rPr>
          <w:t>Bartoń</w:t>
        </w:r>
        <w:proofErr w:type="spellEnd"/>
        <w:r w:rsidR="00CC0F79" w:rsidRPr="001342BD">
          <w:rPr>
            <w:rFonts w:ascii="Times New Roman" w:eastAsia="Times New Roman" w:hAnsi="Times New Roman" w:cs="Times New Roman"/>
            <w:color w:val="000000"/>
            <w:lang w:val="es-ES"/>
          </w:rPr>
          <w:t xml:space="preserve"> K (2013) </w:t>
        </w:r>
        <w:proofErr w:type="spellStart"/>
        <w:r w:rsidR="00CC0F79" w:rsidRPr="001342BD">
          <w:rPr>
            <w:rFonts w:ascii="Times New Roman" w:eastAsia="Times New Roman" w:hAnsi="Times New Roman" w:cs="Times New Roman"/>
            <w:color w:val="000000"/>
            <w:lang w:val="es-ES"/>
          </w:rPr>
          <w:t>MuMIn</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multi-model</w:t>
        </w:r>
        <w:proofErr w:type="spellEnd"/>
        <w:r w:rsidR="00CC0F79" w:rsidRPr="001342BD">
          <w:rPr>
            <w:rFonts w:ascii="Times New Roman" w:eastAsia="Times New Roman" w:hAnsi="Times New Roman" w:cs="Times New Roman"/>
            <w:color w:val="000000"/>
            <w:lang w:val="es-ES"/>
          </w:rPr>
          <w:t xml:space="preserve"> </w:t>
        </w:r>
        <w:proofErr w:type="spellStart"/>
        <w:r w:rsidR="00CC0F79" w:rsidRPr="001342BD">
          <w:rPr>
            <w:rFonts w:ascii="Times New Roman" w:eastAsia="Times New Roman" w:hAnsi="Times New Roman" w:cs="Times New Roman"/>
            <w:color w:val="000000"/>
            <w:lang w:val="es-ES"/>
          </w:rPr>
          <w:t>inference</w:t>
        </w:r>
        <w:proofErr w:type="spellEnd"/>
        <w:r w:rsidR="00CC0F79" w:rsidRPr="001342BD">
          <w:rPr>
            <w:rFonts w:ascii="Times New Roman" w:eastAsia="Times New Roman" w:hAnsi="Times New Roman" w:cs="Times New Roman"/>
            <w:color w:val="000000"/>
            <w:lang w:val="es-ES"/>
          </w:rPr>
          <w:t xml:space="preserve">. </w:t>
        </w:r>
        <w:r w:rsidR="00CC0F79">
          <w:rPr>
            <w:rFonts w:ascii="Times New Roman" w:eastAsia="Times New Roman" w:hAnsi="Times New Roman" w:cs="Times New Roman"/>
            <w:color w:val="000000"/>
          </w:rPr>
          <w:t>R package version 1:18</w:t>
        </w:r>
      </w:hyperlink>
    </w:p>
    <w:p w14:paraId="388B13F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4">
        <w:r w:rsidR="00CC0F79">
          <w:rPr>
            <w:rFonts w:ascii="Times New Roman" w:eastAsia="Times New Roman" w:hAnsi="Times New Roman" w:cs="Times New Roman"/>
            <w:color w:val="000000"/>
          </w:rPr>
          <w:t xml:space="preserve">Bates D, </w:t>
        </w:r>
        <w:proofErr w:type="spellStart"/>
        <w:r w:rsidR="00CC0F79">
          <w:rPr>
            <w:rFonts w:ascii="Times New Roman" w:eastAsia="Times New Roman" w:hAnsi="Times New Roman" w:cs="Times New Roman"/>
            <w:color w:val="000000"/>
          </w:rPr>
          <w:t>Maechler</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Bolker</w:t>
        </w:r>
        <w:proofErr w:type="spellEnd"/>
        <w:r w:rsidR="00CC0F79">
          <w:rPr>
            <w:rFonts w:ascii="Times New Roman" w:eastAsia="Times New Roman" w:hAnsi="Times New Roman" w:cs="Times New Roman"/>
            <w:color w:val="000000"/>
          </w:rPr>
          <w:t xml:space="preserve"> B, Walker S (2015) Fitting linear mixed-effects models using lme4. J Stat </w:t>
        </w:r>
        <w:proofErr w:type="spellStart"/>
        <w:r w:rsidR="00CC0F79">
          <w:rPr>
            <w:rFonts w:ascii="Times New Roman" w:eastAsia="Times New Roman" w:hAnsi="Times New Roman" w:cs="Times New Roman"/>
            <w:color w:val="000000"/>
          </w:rPr>
          <w:t>Softw</w:t>
        </w:r>
        <w:proofErr w:type="spellEnd"/>
        <w:r w:rsidR="00CC0F79">
          <w:rPr>
            <w:rFonts w:ascii="Times New Roman" w:eastAsia="Times New Roman" w:hAnsi="Times New Roman" w:cs="Times New Roman"/>
            <w:color w:val="000000"/>
          </w:rPr>
          <w:t xml:space="preserve"> 67:1–48</w:t>
        </w:r>
      </w:hyperlink>
    </w:p>
    <w:p w14:paraId="4A88C2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5">
        <w:r w:rsidR="00CC0F79">
          <w:rPr>
            <w:rFonts w:ascii="Times New Roman" w:eastAsia="Times New Roman" w:hAnsi="Times New Roman" w:cs="Times New Roman"/>
            <w:color w:val="000000"/>
          </w:rPr>
          <w:t xml:space="preserve">Bellwood DR,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(1990) A functional analysis of grazing in parrotfishes (family Scaridae): the ecological implications.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28:189–214</w:t>
        </w:r>
      </w:hyperlink>
    </w:p>
    <w:p w14:paraId="7B89E4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6">
        <w:r w:rsidR="00CC0F79">
          <w:rPr>
            <w:rFonts w:ascii="Times New Roman" w:eastAsia="Times New Roman" w:hAnsi="Times New Roman" w:cs="Times New Roman"/>
            <w:color w:val="000000"/>
          </w:rPr>
          <w:t xml:space="preserve">Bellwood DR, Hoey AS,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JH (2003) Limited functional redundancy in high diversity systems: resilience and ecosystem function on coral reefs.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6:281–285</w:t>
        </w:r>
      </w:hyperlink>
    </w:p>
    <w:p w14:paraId="741EA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7">
        <w:r w:rsidR="00CC0F79">
          <w:rPr>
            <w:rFonts w:ascii="Times New Roman" w:eastAsia="Times New Roman" w:hAnsi="Times New Roman" w:cs="Times New Roman"/>
            <w:color w:val="000000"/>
          </w:rPr>
          <w:t xml:space="preserve">Bellwood DR, Hoey AS, Hughes TP (2011) Human activity selectively impacts the ecosystem roles of parrotfishes on coral reefs.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279:1621–1629</w:t>
        </w:r>
      </w:hyperlink>
    </w:p>
    <w:p w14:paraId="565546FB" w14:textId="39C5D3FF" w:rsidR="00C65FB8" w:rsidRDefault="00881FAF">
      <w:pPr>
        <w:widowControl w:val="0"/>
        <w:pBdr>
          <w:top w:val="nil"/>
          <w:left w:val="nil"/>
          <w:bottom w:val="nil"/>
          <w:right w:val="nil"/>
          <w:between w:val="nil"/>
        </w:pBdr>
        <w:spacing w:after="220" w:line="240" w:lineRule="auto"/>
        <w:ind w:left="440" w:hanging="440"/>
        <w:rPr>
          <w:ins w:id="510" w:author="Robinson, James (robins64)" w:date="2019-03-25T16:31:00Z"/>
          <w:rFonts w:ascii="Times New Roman" w:eastAsia="Times New Roman" w:hAnsi="Times New Roman" w:cs="Times New Roman"/>
          <w:color w:val="000000"/>
        </w:rPr>
      </w:pPr>
      <w:hyperlink r:id="rId98">
        <w:r w:rsidR="00CC0F79">
          <w:rPr>
            <w:rFonts w:ascii="Times New Roman" w:eastAsia="Times New Roman" w:hAnsi="Times New Roman" w:cs="Times New Roman"/>
            <w:color w:val="000000"/>
          </w:rPr>
          <w:t xml:space="preserve">Bellwood DR, Hughes TP, </w:t>
        </w:r>
        <w:proofErr w:type="spellStart"/>
        <w:r w:rsidR="00CC0F79">
          <w:rPr>
            <w:rFonts w:ascii="Times New Roman" w:eastAsia="Times New Roman" w:hAnsi="Times New Roman" w:cs="Times New Roman"/>
            <w:color w:val="000000"/>
          </w:rPr>
          <w:t>Folke</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(2004) Confronting the coral reef crisis. Nature 429:827–833</w:t>
        </w:r>
      </w:hyperlink>
    </w:p>
    <w:p w14:paraId="7562AF75" w14:textId="2ADA6229" w:rsidR="00231089" w:rsidRDefault="00231089" w:rsidP="00002B77">
      <w:pPr>
        <w:spacing w:after="220" w:line="240" w:lineRule="auto"/>
        <w:ind w:left="442" w:hanging="442"/>
        <w:rPr>
          <w:ins w:id="511" w:author="Robinson, James (robins64)" w:date="2019-03-25T16:31:00Z"/>
          <w:rFonts w:ascii="Times New Roman" w:eastAsia="Times New Roman" w:hAnsi="Times New Roman" w:cs="Times New Roman"/>
          <w:szCs w:val="24"/>
          <w:lang w:val="en-GB" w:eastAsia="en-US"/>
        </w:rPr>
        <w:pPrChange w:id="512" w:author="Robinson, James (robins64)" w:date="2019-03-25T16:32:00Z">
          <w:pPr>
            <w:spacing w:line="240" w:lineRule="auto"/>
          </w:pPr>
        </w:pPrChange>
      </w:pPr>
      <w:proofErr w:type="spellStart"/>
      <w:ins w:id="513" w:author="Robinson, James (robins64)" w:date="2019-03-25T16:31:00Z">
        <w:r w:rsidRPr="00231089">
          <w:rPr>
            <w:rFonts w:ascii="Times New Roman" w:eastAsia="Times New Roman" w:hAnsi="Times New Roman" w:cs="Times New Roman"/>
            <w:szCs w:val="24"/>
            <w:lang w:val="en-GB" w:eastAsia="en-US"/>
            <w:rPrChange w:id="514" w:author="Robinson, James (robins64)" w:date="2019-03-25T16:31:00Z">
              <w:rPr>
                <w:rFonts w:ascii="Times New Roman" w:eastAsia="Times New Roman" w:hAnsi="Times New Roman" w:cs="Times New Roman"/>
                <w:sz w:val="24"/>
                <w:szCs w:val="24"/>
                <w:lang w:val="en-GB" w:eastAsia="en-US"/>
              </w:rPr>
            </w:rPrChange>
          </w:rPr>
          <w:t>Bergseth</w:t>
        </w:r>
        <w:proofErr w:type="spellEnd"/>
        <w:r w:rsidRPr="00231089">
          <w:rPr>
            <w:rFonts w:ascii="Times New Roman" w:eastAsia="Times New Roman" w:hAnsi="Times New Roman" w:cs="Times New Roman"/>
            <w:szCs w:val="24"/>
            <w:lang w:val="en-GB" w:eastAsia="en-US"/>
            <w:rPrChange w:id="515" w:author="Robinson, James (robins64)" w:date="2019-03-25T16:31:00Z">
              <w:rPr>
                <w:rFonts w:ascii="Times New Roman" w:eastAsia="Times New Roman" w:hAnsi="Times New Roman" w:cs="Times New Roman"/>
                <w:sz w:val="24"/>
                <w:szCs w:val="24"/>
                <w:lang w:val="en-GB" w:eastAsia="en-US"/>
              </w:rPr>
            </w:rPrChange>
          </w:rPr>
          <w:t xml:space="preserve">, B. J., Gurney, G. G., Barnes, M. L., Arias, A., &amp; Cinner, J. E. (2018). Addressing poaching in marine protected areas through voluntary surveillance and enforcement. </w:t>
        </w:r>
        <w:r w:rsidRPr="00231089">
          <w:rPr>
            <w:rFonts w:ascii="Times New Roman" w:eastAsia="Times New Roman" w:hAnsi="Times New Roman" w:cs="Times New Roman"/>
            <w:i/>
            <w:iCs/>
            <w:szCs w:val="24"/>
            <w:lang w:val="en-GB" w:eastAsia="en-US"/>
            <w:rPrChange w:id="516" w:author="Robinson, James (robins64)" w:date="2019-03-25T16:31:00Z">
              <w:rPr>
                <w:rFonts w:ascii="Times New Roman" w:eastAsia="Times New Roman" w:hAnsi="Times New Roman" w:cs="Times New Roman"/>
                <w:i/>
                <w:iCs/>
                <w:sz w:val="24"/>
                <w:szCs w:val="24"/>
                <w:lang w:val="en-GB" w:eastAsia="en-US"/>
              </w:rPr>
            </w:rPrChange>
          </w:rPr>
          <w:t>Nature Sustainability</w:t>
        </w:r>
        <w:r w:rsidRPr="00231089">
          <w:rPr>
            <w:rFonts w:ascii="Times New Roman" w:eastAsia="Times New Roman" w:hAnsi="Times New Roman" w:cs="Times New Roman"/>
            <w:szCs w:val="24"/>
            <w:lang w:val="en-GB" w:eastAsia="en-US"/>
            <w:rPrChange w:id="517" w:author="Robinson, James (robins64)" w:date="2019-03-25T16:31:00Z">
              <w:rPr>
                <w:rFonts w:ascii="Times New Roman" w:eastAsia="Times New Roman" w:hAnsi="Times New Roman" w:cs="Times New Roman"/>
                <w:sz w:val="24"/>
                <w:szCs w:val="24"/>
                <w:lang w:val="en-GB" w:eastAsia="en-US"/>
              </w:rPr>
            </w:rPrChange>
          </w:rPr>
          <w:t xml:space="preserve">, </w:t>
        </w:r>
        <w:r w:rsidRPr="00231089">
          <w:rPr>
            <w:rFonts w:ascii="Times New Roman" w:eastAsia="Times New Roman" w:hAnsi="Times New Roman" w:cs="Times New Roman"/>
            <w:i/>
            <w:iCs/>
            <w:szCs w:val="24"/>
            <w:lang w:val="en-GB" w:eastAsia="en-US"/>
            <w:rPrChange w:id="518" w:author="Robinson, James (robins64)" w:date="2019-03-25T16:31:00Z">
              <w:rPr>
                <w:rFonts w:ascii="Times New Roman" w:eastAsia="Times New Roman" w:hAnsi="Times New Roman" w:cs="Times New Roman"/>
                <w:i/>
                <w:iCs/>
                <w:sz w:val="24"/>
                <w:szCs w:val="24"/>
                <w:lang w:val="en-GB" w:eastAsia="en-US"/>
              </w:rPr>
            </w:rPrChange>
          </w:rPr>
          <w:t>1</w:t>
        </w:r>
        <w:r w:rsidRPr="00231089">
          <w:rPr>
            <w:rFonts w:ascii="Times New Roman" w:eastAsia="Times New Roman" w:hAnsi="Times New Roman" w:cs="Times New Roman"/>
            <w:szCs w:val="24"/>
            <w:lang w:val="en-GB" w:eastAsia="en-US"/>
            <w:rPrChange w:id="519" w:author="Robinson, James (robins64)" w:date="2019-03-25T16:31:00Z">
              <w:rPr>
                <w:rFonts w:ascii="Times New Roman" w:eastAsia="Times New Roman" w:hAnsi="Times New Roman" w:cs="Times New Roman"/>
                <w:sz w:val="24"/>
                <w:szCs w:val="24"/>
                <w:lang w:val="en-GB" w:eastAsia="en-US"/>
              </w:rPr>
            </w:rPrChange>
          </w:rPr>
          <w:t>(8), 421–426.</w:t>
        </w:r>
      </w:ins>
    </w:p>
    <w:p w14:paraId="16F48D6C" w14:textId="77777777" w:rsidR="00231089" w:rsidRPr="00231089" w:rsidRDefault="00231089" w:rsidP="00231089">
      <w:pPr>
        <w:spacing w:line="240" w:lineRule="auto"/>
        <w:rPr>
          <w:rFonts w:ascii="Times New Roman" w:eastAsia="Times New Roman" w:hAnsi="Times New Roman" w:cs="Times New Roman"/>
          <w:szCs w:val="24"/>
          <w:lang w:val="en-GB" w:eastAsia="en-US"/>
          <w:rPrChange w:id="520" w:author="Robinson, James (robins64)" w:date="2019-03-25T16:31:00Z">
            <w:rPr>
              <w:rFonts w:ascii="Times New Roman" w:eastAsia="Times New Roman" w:hAnsi="Times New Roman" w:cs="Times New Roman"/>
              <w:color w:val="000000"/>
            </w:rPr>
          </w:rPrChange>
        </w:rPr>
        <w:pPrChange w:id="521" w:author="Robinson, James (robins64)" w:date="2019-03-25T16:31:00Z">
          <w:pPr>
            <w:widowControl w:val="0"/>
            <w:pBdr>
              <w:top w:val="nil"/>
              <w:left w:val="nil"/>
              <w:bottom w:val="nil"/>
              <w:right w:val="nil"/>
              <w:between w:val="nil"/>
            </w:pBdr>
            <w:spacing w:after="220" w:line="240" w:lineRule="auto"/>
            <w:ind w:left="440" w:hanging="440"/>
          </w:pPr>
        </w:pPrChange>
      </w:pPr>
    </w:p>
    <w:p w14:paraId="2090F8C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9">
        <w:r w:rsidR="00CC0F79">
          <w:rPr>
            <w:rFonts w:ascii="Times New Roman" w:eastAsia="Times New Roman" w:hAnsi="Times New Roman" w:cs="Times New Roman"/>
            <w:color w:val="000000"/>
          </w:rPr>
          <w:t xml:space="preserve">Best RJ, </w:t>
        </w:r>
        <w:proofErr w:type="spellStart"/>
        <w:r w:rsidR="00CC0F79">
          <w:rPr>
            <w:rFonts w:ascii="Times New Roman" w:eastAsia="Times New Roman" w:hAnsi="Times New Roman" w:cs="Times New Roman"/>
            <w:color w:val="000000"/>
          </w:rPr>
          <w:t>Chaudoin</w:t>
        </w:r>
        <w:proofErr w:type="spellEnd"/>
        <w:r w:rsidR="00CC0F79">
          <w:rPr>
            <w:rFonts w:ascii="Times New Roman" w:eastAsia="Times New Roman" w:hAnsi="Times New Roman" w:cs="Times New Roman"/>
            <w:color w:val="000000"/>
          </w:rPr>
          <w:t xml:space="preserve"> AL, Bracken MES, Graham MH, </w:t>
        </w:r>
        <w:proofErr w:type="spellStart"/>
        <w:r w:rsidR="00CC0F79">
          <w:rPr>
            <w:rFonts w:ascii="Times New Roman" w:eastAsia="Times New Roman" w:hAnsi="Times New Roman" w:cs="Times New Roman"/>
            <w:color w:val="000000"/>
          </w:rPr>
          <w:t>Stachowicz</w:t>
        </w:r>
        <w:proofErr w:type="spellEnd"/>
        <w:r w:rsidR="00CC0F79">
          <w:rPr>
            <w:rFonts w:ascii="Times New Roman" w:eastAsia="Times New Roman" w:hAnsi="Times New Roman" w:cs="Times New Roman"/>
            <w:color w:val="000000"/>
          </w:rPr>
          <w:t xml:space="preserve"> JJ (2014) Plant–animal diversity relationships in a rocky intertidal system depend on invertebrate body size and algal cover. Ecology 95:1308–1322</w:t>
        </w:r>
      </w:hyperlink>
    </w:p>
    <w:p w14:paraId="74A5C6B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0">
        <w:proofErr w:type="spellStart"/>
        <w:r w:rsidR="00CC0F79">
          <w:rPr>
            <w:rFonts w:ascii="Times New Roman" w:eastAsia="Times New Roman" w:hAnsi="Times New Roman" w:cs="Times New Roman"/>
            <w:color w:val="000000"/>
          </w:rPr>
          <w:t>Bonaldo</w:t>
        </w:r>
        <w:proofErr w:type="spellEnd"/>
        <w:r w:rsidR="00CC0F79">
          <w:rPr>
            <w:rFonts w:ascii="Times New Roman" w:eastAsia="Times New Roman" w:hAnsi="Times New Roman" w:cs="Times New Roman"/>
            <w:color w:val="000000"/>
          </w:rPr>
          <w:t xml:space="preserve"> RM, Bellwood DR (2008) Size-dependent variation in the functional role of the parrotfish </w:t>
        </w:r>
        <w:proofErr w:type="spellStart"/>
        <w:r w:rsidR="00CC0F79">
          <w:rPr>
            <w:rFonts w:ascii="Times New Roman" w:eastAsia="Times New Roman" w:hAnsi="Times New Roman" w:cs="Times New Roman"/>
            <w:color w:val="000000"/>
          </w:rPr>
          <w:t>Scarus</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rivulatus</w:t>
        </w:r>
        <w:proofErr w:type="spellEnd"/>
        <w:r w:rsidR="00CC0F79">
          <w:rPr>
            <w:rFonts w:ascii="Times New Roman" w:eastAsia="Times New Roman" w:hAnsi="Times New Roman" w:cs="Times New Roman"/>
            <w:color w:val="000000"/>
          </w:rPr>
          <w:t xml:space="preserve"> on the Great Barrier Reef, Australia.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360:237–244</w:t>
        </w:r>
      </w:hyperlink>
    </w:p>
    <w:p w14:paraId="16C4FFB9" w14:textId="60D6FC83" w:rsidR="00C65FB8" w:rsidRPr="00550581" w:rsidDel="00550581" w:rsidRDefault="00550581" w:rsidP="00550581">
      <w:pPr>
        <w:spacing w:line="240" w:lineRule="auto"/>
        <w:rPr>
          <w:del w:id="522" w:author="Robinson, James (robins64)" w:date="2019-03-26T08:47:00Z"/>
          <w:rFonts w:ascii="Times New Roman" w:eastAsia="Times New Roman" w:hAnsi="Times New Roman" w:cs="Times New Roman"/>
          <w:lang w:val="en-GB" w:eastAsia="en-US"/>
          <w:rPrChange w:id="523" w:author="Robinson, James (robins64)" w:date="2019-03-26T08:48:00Z">
            <w:rPr>
              <w:del w:id="524" w:author="Robinson, James (robins64)" w:date="2019-03-26T08:47:00Z"/>
            </w:rPr>
          </w:rPrChange>
        </w:rPr>
        <w:pPrChange w:id="525" w:author="Robinson, James (robins64)" w:date="2019-03-26T08:48:00Z">
          <w:pPr>
            <w:widowControl w:val="0"/>
            <w:pBdr>
              <w:top w:val="nil"/>
              <w:left w:val="nil"/>
              <w:bottom w:val="nil"/>
              <w:right w:val="nil"/>
              <w:between w:val="nil"/>
            </w:pBdr>
            <w:spacing w:after="220" w:line="240" w:lineRule="auto"/>
            <w:ind w:left="440" w:hanging="440"/>
          </w:pPr>
        </w:pPrChange>
      </w:pPr>
      <w:proofErr w:type="spellStart"/>
      <w:ins w:id="526" w:author="Robinson, James (robins64)" w:date="2019-03-26T08:47:00Z">
        <w:r w:rsidRPr="00550581">
          <w:rPr>
            <w:rFonts w:ascii="Times New Roman" w:eastAsia="Times New Roman" w:hAnsi="Times New Roman" w:cs="Times New Roman"/>
            <w:lang w:val="en-GB" w:eastAsia="en-US"/>
            <w:rPrChange w:id="527" w:author="Robinson, James (robins64)" w:date="2019-03-26T08:47:00Z">
              <w:rPr>
                <w:rFonts w:ascii="Times New Roman" w:eastAsia="Times New Roman" w:hAnsi="Times New Roman" w:cs="Times New Roman"/>
                <w:sz w:val="24"/>
                <w:szCs w:val="24"/>
                <w:lang w:val="en-GB" w:eastAsia="en-US"/>
              </w:rPr>
            </w:rPrChange>
          </w:rPr>
          <w:t>Bonaldo</w:t>
        </w:r>
        <w:proofErr w:type="spellEnd"/>
        <w:r w:rsidRPr="00550581">
          <w:rPr>
            <w:rFonts w:ascii="Times New Roman" w:eastAsia="Times New Roman" w:hAnsi="Times New Roman" w:cs="Times New Roman"/>
            <w:lang w:val="en-GB" w:eastAsia="en-US"/>
            <w:rPrChange w:id="528" w:author="Robinson, James (robins64)" w:date="2019-03-26T08:47:00Z">
              <w:rPr>
                <w:rFonts w:ascii="Times New Roman" w:eastAsia="Times New Roman" w:hAnsi="Times New Roman" w:cs="Times New Roman"/>
                <w:sz w:val="24"/>
                <w:szCs w:val="24"/>
                <w:lang w:val="en-GB" w:eastAsia="en-US"/>
              </w:rPr>
            </w:rPrChange>
          </w:rPr>
          <w:t xml:space="preserve">, R. M., &amp; Hoey, A. S. (2014). The ecosystem roles of parrotfishes on tropical reefs. </w:t>
        </w:r>
        <w:r w:rsidRPr="00550581">
          <w:rPr>
            <w:rFonts w:ascii="Times New Roman" w:eastAsia="Times New Roman" w:hAnsi="Times New Roman" w:cs="Times New Roman"/>
            <w:i/>
            <w:iCs/>
            <w:lang w:val="en-GB" w:eastAsia="en-US"/>
            <w:rPrChange w:id="529" w:author="Robinson, James (robins64)" w:date="2019-03-26T08:47:00Z">
              <w:rPr>
                <w:rFonts w:ascii="Times New Roman" w:eastAsia="Times New Roman" w:hAnsi="Times New Roman" w:cs="Times New Roman"/>
                <w:i/>
                <w:iCs/>
                <w:sz w:val="24"/>
                <w:szCs w:val="24"/>
                <w:lang w:val="en-GB" w:eastAsia="en-US"/>
              </w:rPr>
            </w:rPrChange>
          </w:rPr>
          <w:t>Oceanography and Marine Biology: An Annual Review</w:t>
        </w:r>
        <w:r w:rsidRPr="00550581">
          <w:rPr>
            <w:rFonts w:ascii="Times New Roman" w:eastAsia="Times New Roman" w:hAnsi="Times New Roman" w:cs="Times New Roman"/>
            <w:lang w:val="en-GB" w:eastAsia="en-US"/>
            <w:rPrChange w:id="530" w:author="Robinson, James (robins64)" w:date="2019-03-26T08:47:00Z">
              <w:rPr>
                <w:rFonts w:ascii="Times New Roman" w:eastAsia="Times New Roman" w:hAnsi="Times New Roman" w:cs="Times New Roman"/>
                <w:sz w:val="24"/>
                <w:szCs w:val="24"/>
                <w:lang w:val="en-GB" w:eastAsia="en-US"/>
              </w:rPr>
            </w:rPrChange>
          </w:rPr>
          <w:t xml:space="preserve">, </w:t>
        </w:r>
        <w:r w:rsidRPr="00550581">
          <w:rPr>
            <w:rFonts w:ascii="Times New Roman" w:eastAsia="Times New Roman" w:hAnsi="Times New Roman" w:cs="Times New Roman"/>
            <w:i/>
            <w:iCs/>
            <w:lang w:val="en-GB" w:eastAsia="en-US"/>
            <w:rPrChange w:id="531" w:author="Robinson, James (robins64)" w:date="2019-03-26T08:47:00Z">
              <w:rPr>
                <w:rFonts w:ascii="Times New Roman" w:eastAsia="Times New Roman" w:hAnsi="Times New Roman" w:cs="Times New Roman"/>
                <w:i/>
                <w:iCs/>
                <w:sz w:val="24"/>
                <w:szCs w:val="24"/>
                <w:lang w:val="en-GB" w:eastAsia="en-US"/>
              </w:rPr>
            </w:rPrChange>
          </w:rPr>
          <w:t>52</w:t>
        </w:r>
        <w:r w:rsidRPr="00550581">
          <w:rPr>
            <w:rFonts w:ascii="Times New Roman" w:eastAsia="Times New Roman" w:hAnsi="Times New Roman" w:cs="Times New Roman"/>
            <w:lang w:val="en-GB" w:eastAsia="en-US"/>
            <w:rPrChange w:id="532" w:author="Robinson, James (robins64)" w:date="2019-03-26T08:47:00Z">
              <w:rPr>
                <w:rFonts w:ascii="Times New Roman" w:eastAsia="Times New Roman" w:hAnsi="Times New Roman" w:cs="Times New Roman"/>
                <w:sz w:val="24"/>
                <w:szCs w:val="24"/>
                <w:lang w:val="en-GB" w:eastAsia="en-US"/>
              </w:rPr>
            </w:rPrChange>
          </w:rPr>
          <w:t>, 81–132.</w:t>
        </w:r>
      </w:ins>
      <w:del w:id="533" w:author="Robinson, James (robins64)" w:date="2019-03-26T08:47:00Z">
        <w:r w:rsidR="00881FAF" w:rsidRPr="00550581" w:rsidDel="00550581">
          <w:rPr>
            <w:rFonts w:ascii="Times New Roman" w:hAnsi="Times New Roman" w:cs="Times New Roman"/>
            <w:rPrChange w:id="534" w:author="Robinson, James (robins64)" w:date="2019-03-26T08:47:00Z">
              <w:rPr/>
            </w:rPrChange>
          </w:rPr>
          <w:fldChar w:fldCharType="begin"/>
        </w:r>
        <w:r w:rsidR="00881FAF" w:rsidRPr="00550581" w:rsidDel="00550581">
          <w:rPr>
            <w:rFonts w:ascii="Times New Roman" w:hAnsi="Times New Roman" w:cs="Times New Roman"/>
            <w:rPrChange w:id="535" w:author="Robinson, James (robins64)" w:date="2019-03-26T08:47:00Z">
              <w:rPr/>
            </w:rPrChange>
          </w:rPr>
          <w:delInstrText xml:space="preserve"> HYPERLINK "http://paperpile.com/b/Iay8oB/DxjM" \h </w:delInstrText>
        </w:r>
        <w:r w:rsidR="00881FAF" w:rsidRPr="00550581" w:rsidDel="00550581">
          <w:rPr>
            <w:rFonts w:ascii="Times New Roman" w:hAnsi="Times New Roman" w:cs="Times New Roman"/>
            <w:rPrChange w:id="536" w:author="Robinson, James (robins64)" w:date="2019-03-26T08:47:00Z">
              <w:rPr/>
            </w:rPrChange>
          </w:rPr>
          <w:fldChar w:fldCharType="separate"/>
        </w:r>
        <w:r w:rsidR="00CC0F79" w:rsidRPr="00550581" w:rsidDel="00550581">
          <w:rPr>
            <w:rFonts w:ascii="Times New Roman" w:eastAsia="Times New Roman" w:hAnsi="Times New Roman" w:cs="Times New Roman"/>
            <w:color w:val="000000"/>
          </w:rPr>
          <w:delText>Bonaldo RM, Hoey AS (2014) The ecosystem roles of parrotfishes on tropical reefs. and Marine Biology: An … 52:81–132</w:delText>
        </w:r>
        <w:r w:rsidR="00881FAF" w:rsidRPr="00550581" w:rsidDel="00550581">
          <w:rPr>
            <w:rFonts w:ascii="Times New Roman" w:eastAsia="Times New Roman" w:hAnsi="Times New Roman" w:cs="Times New Roman"/>
            <w:color w:val="000000"/>
          </w:rPr>
          <w:fldChar w:fldCharType="end"/>
        </w:r>
      </w:del>
    </w:p>
    <w:p w14:paraId="5238FF1F" w14:textId="77777777" w:rsidR="00550581" w:rsidRDefault="00550581" w:rsidP="00550581">
      <w:pPr>
        <w:widowControl w:val="0"/>
        <w:pBdr>
          <w:top w:val="nil"/>
          <w:left w:val="nil"/>
          <w:bottom w:val="nil"/>
          <w:right w:val="nil"/>
          <w:between w:val="nil"/>
        </w:pBdr>
        <w:spacing w:after="220" w:line="240" w:lineRule="auto"/>
        <w:rPr>
          <w:ins w:id="537" w:author="Robinson, James (robins64)" w:date="2019-03-26T08:47:00Z"/>
          <w:rFonts w:ascii="Times New Roman" w:eastAsia="Times New Roman" w:hAnsi="Times New Roman" w:cs="Times New Roman"/>
          <w:color w:val="000000"/>
        </w:rPr>
        <w:pPrChange w:id="538" w:author="Robinson, James (robins64)" w:date="2019-03-26T08:47:00Z">
          <w:pPr>
            <w:widowControl w:val="0"/>
            <w:pBdr>
              <w:top w:val="nil"/>
              <w:left w:val="nil"/>
              <w:bottom w:val="nil"/>
              <w:right w:val="nil"/>
              <w:between w:val="nil"/>
            </w:pBdr>
            <w:spacing w:after="220" w:line="240" w:lineRule="auto"/>
            <w:ind w:left="440" w:hanging="440"/>
          </w:pPr>
        </w:pPrChange>
      </w:pPr>
    </w:p>
    <w:p w14:paraId="1E931A5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1">
        <w:r w:rsidR="00CC0F79">
          <w:rPr>
            <w:rFonts w:ascii="Times New Roman" w:eastAsia="Times New Roman" w:hAnsi="Times New Roman" w:cs="Times New Roman"/>
            <w:color w:val="000000"/>
          </w:rPr>
          <w:t xml:space="preserve">Bruno JF, </w:t>
        </w:r>
        <w:proofErr w:type="spellStart"/>
        <w:r w:rsidR="00CC0F79">
          <w:rPr>
            <w:rFonts w:ascii="Times New Roman" w:eastAsia="Times New Roman" w:hAnsi="Times New Roman" w:cs="Times New Roman"/>
            <w:color w:val="000000"/>
          </w:rPr>
          <w:t>Carr</w:t>
        </w:r>
        <w:proofErr w:type="spellEnd"/>
        <w:r w:rsidR="00CC0F79">
          <w:rPr>
            <w:rFonts w:ascii="Times New Roman" w:eastAsia="Times New Roman" w:hAnsi="Times New Roman" w:cs="Times New Roman"/>
            <w:color w:val="000000"/>
          </w:rPr>
          <w:t xml:space="preserve"> LA, O’Connor MI (2015) Exploring the role of temperature in the ocean through metabolic scaling. Ecology 96:3126–3140</w:t>
        </w:r>
      </w:hyperlink>
    </w:p>
    <w:p w14:paraId="0C65ABE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2">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(2008) Herbivore species richness and feeding complementarity affect community structure and function on a coral reef.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105:16201–16206</w:t>
        </w:r>
      </w:hyperlink>
    </w:p>
    <w:p w14:paraId="337FCCC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3">
        <w:proofErr w:type="spellStart"/>
        <w:r w:rsidR="00CC0F79">
          <w:rPr>
            <w:rFonts w:ascii="Times New Roman" w:eastAsia="Times New Roman" w:hAnsi="Times New Roman" w:cs="Times New Roman"/>
            <w:color w:val="000000"/>
          </w:rPr>
          <w:t>Burkepile</w:t>
        </w:r>
        <w:proofErr w:type="spellEnd"/>
        <w:r w:rsidR="00CC0F79">
          <w:rPr>
            <w:rFonts w:ascii="Times New Roman" w:eastAsia="Times New Roman" w:hAnsi="Times New Roman" w:cs="Times New Roman"/>
            <w:color w:val="000000"/>
          </w:rPr>
          <w:t xml:space="preserve"> DE, Hay ME (2011) Feeding complementarity versus redundancy among herbivorous fishes on a Caribbean reef. Coral Reefs 30:351–362</w:t>
        </w:r>
      </w:hyperlink>
    </w:p>
    <w:p w14:paraId="48DEBED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4">
        <w:r w:rsidR="00CC0F79">
          <w:rPr>
            <w:rFonts w:ascii="Times New Roman" w:eastAsia="Times New Roman" w:hAnsi="Times New Roman" w:cs="Times New Roman"/>
            <w:color w:val="000000"/>
          </w:rPr>
          <w:t xml:space="preserve">Burnham KP, Anderson DR (2003) Model Selection and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A Practical Information-Theoretic Approach. Springer Science &amp; Business Media, New York</w:t>
        </w:r>
      </w:hyperlink>
    </w:p>
    <w:p w14:paraId="244AFBF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5">
        <w:r w:rsidR="00CC0F79">
          <w:rPr>
            <w:rFonts w:ascii="Times New Roman" w:eastAsia="Times New Roman" w:hAnsi="Times New Roman" w:cs="Times New Roman"/>
            <w:color w:val="000000"/>
          </w:rPr>
          <w:t xml:space="preserve">Cade BS (2015) Model averaging and muddled </w:t>
        </w:r>
        <w:proofErr w:type="spellStart"/>
        <w:r w:rsidR="00CC0F79">
          <w:rPr>
            <w:rFonts w:ascii="Times New Roman" w:eastAsia="Times New Roman" w:hAnsi="Times New Roman" w:cs="Times New Roman"/>
            <w:color w:val="000000"/>
          </w:rPr>
          <w:t>multimodel</w:t>
        </w:r>
        <w:proofErr w:type="spellEnd"/>
        <w:r w:rsidR="00CC0F79">
          <w:rPr>
            <w:rFonts w:ascii="Times New Roman" w:eastAsia="Times New Roman" w:hAnsi="Times New Roman" w:cs="Times New Roman"/>
            <w:color w:val="000000"/>
          </w:rPr>
          <w:t xml:space="preserve"> inference. Ecology 96:2370–2382</w:t>
        </w:r>
      </w:hyperlink>
    </w:p>
    <w:p w14:paraId="6BB11AB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6">
        <w:r w:rsidR="00CC0F79">
          <w:rPr>
            <w:rFonts w:ascii="Times New Roman" w:eastAsia="Times New Roman" w:hAnsi="Times New Roman" w:cs="Times New Roman"/>
            <w:color w:val="000000"/>
          </w:rPr>
          <w:t xml:space="preserve">Chao A, </w:t>
        </w:r>
        <w:proofErr w:type="spellStart"/>
        <w:r w:rsidR="00CC0F79">
          <w:rPr>
            <w:rFonts w:ascii="Times New Roman" w:eastAsia="Times New Roman" w:hAnsi="Times New Roman" w:cs="Times New Roman"/>
            <w:color w:val="000000"/>
          </w:rPr>
          <w:t>Jost</w:t>
        </w:r>
        <w:proofErr w:type="spellEnd"/>
        <w:r w:rsidR="00CC0F79">
          <w:rPr>
            <w:rFonts w:ascii="Times New Roman" w:eastAsia="Times New Roman" w:hAnsi="Times New Roman" w:cs="Times New Roman"/>
            <w:color w:val="000000"/>
          </w:rPr>
          <w:t xml:space="preserve"> L (2012) Coverage-based rarefaction and extrapolation: standardizing samples by completeness rather than size. Ecology 93:2533–2547</w:t>
        </w:r>
      </w:hyperlink>
    </w:p>
    <w:p w14:paraId="045B5646" w14:textId="1589E851" w:rsidR="00C65FB8" w:rsidRDefault="00881FAF">
      <w:pPr>
        <w:widowControl w:val="0"/>
        <w:pBdr>
          <w:top w:val="nil"/>
          <w:left w:val="nil"/>
          <w:bottom w:val="nil"/>
          <w:right w:val="nil"/>
          <w:between w:val="nil"/>
        </w:pBdr>
        <w:spacing w:after="220" w:line="240" w:lineRule="auto"/>
        <w:ind w:left="440" w:hanging="440"/>
        <w:rPr>
          <w:ins w:id="539" w:author="Robinson, James (robins64)" w:date="2019-03-26T08:45:00Z"/>
          <w:rFonts w:ascii="Times New Roman" w:eastAsia="Times New Roman" w:hAnsi="Times New Roman" w:cs="Times New Roman"/>
          <w:color w:val="000000"/>
        </w:rPr>
      </w:pPr>
      <w:hyperlink r:id="rId107">
        <w:proofErr w:type="spellStart"/>
        <w:r w:rsidR="00CC0F79">
          <w:rPr>
            <w:rFonts w:ascii="Times New Roman" w:eastAsia="Times New Roman" w:hAnsi="Times New Roman" w:cs="Times New Roman"/>
            <w:color w:val="000000"/>
          </w:rPr>
          <w:t>Cheal</w:t>
        </w:r>
        <w:proofErr w:type="spellEnd"/>
        <w:r w:rsidR="00CC0F79">
          <w:rPr>
            <w:rFonts w:ascii="Times New Roman" w:eastAsia="Times New Roman" w:hAnsi="Times New Roman" w:cs="Times New Roman"/>
            <w:color w:val="000000"/>
          </w:rPr>
          <w:t xml:space="preserve"> AJ, MacNeil MA, Cripps E, Emslie MJ, Jonker M, </w:t>
        </w:r>
        <w:proofErr w:type="spellStart"/>
        <w:r w:rsidR="00CC0F79">
          <w:rPr>
            <w:rFonts w:ascii="Times New Roman" w:eastAsia="Times New Roman" w:hAnsi="Times New Roman" w:cs="Times New Roman"/>
            <w:color w:val="000000"/>
          </w:rPr>
          <w:t>Schaffelke</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 (2010) Coral–macroalgal phase shifts or reef resilience: links with diversity and functional roles of herbivorous fishes on the Great Barrier Reef. Coral Reefs 29:1005–1015</w:t>
        </w:r>
      </w:hyperlink>
    </w:p>
    <w:p w14:paraId="557EA667" w14:textId="502D736C" w:rsidR="00771378" w:rsidRPr="00771378" w:rsidRDefault="0077137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roofErr w:type="spellStart"/>
      <w:ins w:id="540" w:author="Robinson, James (robins64)" w:date="2019-03-26T08:45:00Z">
        <w:r w:rsidRPr="00771378">
          <w:rPr>
            <w:rFonts w:ascii="Times New Roman" w:hAnsi="Times New Roman" w:cs="Times New Roman"/>
            <w:color w:val="222222"/>
            <w:shd w:val="clear" w:color="auto" w:fill="FFFFFF"/>
            <w:rPrChange w:id="541" w:author="Robinson, James (robins64)" w:date="2019-03-26T08:45:00Z">
              <w:rPr>
                <w:color w:val="222222"/>
                <w:shd w:val="clear" w:color="auto" w:fill="FFFFFF"/>
              </w:rPr>
            </w:rPrChange>
          </w:rPr>
          <w:t>Choat</w:t>
        </w:r>
        <w:proofErr w:type="spellEnd"/>
        <w:r w:rsidRPr="00771378">
          <w:rPr>
            <w:rFonts w:ascii="Times New Roman" w:hAnsi="Times New Roman" w:cs="Times New Roman"/>
            <w:color w:val="222222"/>
            <w:shd w:val="clear" w:color="auto" w:fill="FFFFFF"/>
            <w:rPrChange w:id="542" w:author="Robinson, James (robins64)" w:date="2019-03-26T08:45:00Z">
              <w:rPr>
                <w:color w:val="222222"/>
                <w:shd w:val="clear" w:color="auto" w:fill="FFFFFF"/>
              </w:rPr>
            </w:rPrChange>
          </w:rPr>
          <w:t>, J. H., &amp; Clements, K. D. (2018). Nutritional ecology of parrotfishes (</w:t>
        </w:r>
        <w:proofErr w:type="spellStart"/>
        <w:r w:rsidRPr="00771378">
          <w:rPr>
            <w:rFonts w:ascii="Times New Roman" w:hAnsi="Times New Roman" w:cs="Times New Roman"/>
            <w:color w:val="222222"/>
            <w:shd w:val="clear" w:color="auto" w:fill="FFFFFF"/>
            <w:rPrChange w:id="543" w:author="Robinson, James (robins64)" w:date="2019-03-26T08:45:00Z">
              <w:rPr>
                <w:color w:val="222222"/>
                <w:shd w:val="clear" w:color="auto" w:fill="FFFFFF"/>
              </w:rPr>
            </w:rPrChange>
          </w:rPr>
          <w:t>Scarinae</w:t>
        </w:r>
        <w:proofErr w:type="spellEnd"/>
        <w:r w:rsidRPr="00771378">
          <w:rPr>
            <w:rFonts w:ascii="Times New Roman" w:hAnsi="Times New Roman" w:cs="Times New Roman"/>
            <w:color w:val="222222"/>
            <w:shd w:val="clear" w:color="auto" w:fill="FFFFFF"/>
            <w:rPrChange w:id="544" w:author="Robinson, James (robins64)" w:date="2019-03-26T08:45:00Z">
              <w:rPr>
                <w:color w:val="222222"/>
                <w:shd w:val="clear" w:color="auto" w:fill="FFFFFF"/>
              </w:rPr>
            </w:rPrChange>
          </w:rPr>
          <w:t>, Labridae). In </w:t>
        </w:r>
        <w:r w:rsidRPr="00771378">
          <w:rPr>
            <w:rFonts w:ascii="Times New Roman" w:hAnsi="Times New Roman" w:cs="Times New Roman"/>
            <w:i/>
            <w:iCs/>
            <w:color w:val="222222"/>
            <w:shd w:val="clear" w:color="auto" w:fill="FFFFFF"/>
            <w:rPrChange w:id="545" w:author="Robinson, James (robins64)" w:date="2019-03-26T08:45:00Z">
              <w:rPr>
                <w:i/>
                <w:iCs/>
                <w:color w:val="222222"/>
                <w:shd w:val="clear" w:color="auto" w:fill="FFFFFF"/>
              </w:rPr>
            </w:rPrChange>
          </w:rPr>
          <w:t>Biology of parrotfishes</w:t>
        </w:r>
        <w:r w:rsidRPr="00771378">
          <w:rPr>
            <w:rFonts w:ascii="Times New Roman" w:hAnsi="Times New Roman" w:cs="Times New Roman"/>
            <w:color w:val="222222"/>
            <w:shd w:val="clear" w:color="auto" w:fill="FFFFFF"/>
            <w:rPrChange w:id="546" w:author="Robinson, James (robins64)" w:date="2019-03-26T08:45:00Z">
              <w:rPr>
                <w:color w:val="222222"/>
                <w:shd w:val="clear" w:color="auto" w:fill="FFFFFF"/>
              </w:rPr>
            </w:rPrChange>
          </w:rPr>
          <w:t> (pp. 42-68). CRC Press.</w:t>
        </w:r>
      </w:ins>
    </w:p>
    <w:p w14:paraId="0C5A8BF9" w14:textId="3FADC1F6" w:rsidR="00771378" w:rsidRDefault="00881FAF" w:rsidP="0077137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8">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Clements K, Robbins W (2002)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140:613–623</w:t>
        </w:r>
      </w:hyperlink>
    </w:p>
    <w:p w14:paraId="6624A0A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9">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t>
        </w:r>
        <w:proofErr w:type="spellStart"/>
        <w:r w:rsidR="00CC0F79">
          <w:rPr>
            <w:rFonts w:ascii="Times New Roman" w:eastAsia="Times New Roman" w:hAnsi="Times New Roman" w:cs="Times New Roman"/>
            <w:color w:val="000000"/>
          </w:rPr>
          <w:t>Hyndes</w:t>
        </w:r>
        <w:proofErr w:type="spellEnd"/>
        <w:r w:rsidR="00CC0F79">
          <w:rPr>
            <w:rFonts w:ascii="Times New Roman" w:eastAsia="Times New Roman" w:hAnsi="Times New Roman" w:cs="Times New Roman"/>
            <w:color w:val="000000"/>
          </w:rPr>
          <w:t xml:space="preserve"> GA, </w:t>
        </w:r>
        <w:proofErr w:type="spellStart"/>
        <w:r w:rsidR="00CC0F79">
          <w:rPr>
            <w:rFonts w:ascii="Times New Roman" w:eastAsia="Times New Roman" w:hAnsi="Times New Roman" w:cs="Times New Roman"/>
            <w:color w:val="000000"/>
          </w:rPr>
          <w:t>Abecasis</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Vergés</w:t>
        </w:r>
        <w:proofErr w:type="spellEnd"/>
        <w:r w:rsidR="00CC0F79">
          <w:rPr>
            <w:rFonts w:ascii="Times New Roman" w:eastAsia="Times New Roman" w:hAnsi="Times New Roman" w:cs="Times New Roman"/>
            <w:color w:val="000000"/>
          </w:rPr>
          <w:t xml:space="preserve"> A (2013) Herbivores strongly influence algal recruitment in both coral- and algal-dominated coral reef habitats.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486:153–164</w:t>
        </w:r>
      </w:hyperlink>
    </w:p>
    <w:p w14:paraId="2633BA8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0">
        <w:proofErr w:type="spellStart"/>
        <w:r w:rsidR="00CC0F79">
          <w:rPr>
            <w:rFonts w:ascii="Times New Roman" w:eastAsia="Times New Roman" w:hAnsi="Times New Roman" w:cs="Times New Roman"/>
            <w:color w:val="000000"/>
          </w:rPr>
          <w:t>Doropoulos</w:t>
        </w:r>
        <w:proofErr w:type="spellEnd"/>
        <w:r w:rsidR="00CC0F79">
          <w:rPr>
            <w:rFonts w:ascii="Times New Roman" w:eastAsia="Times New Roman" w:hAnsi="Times New Roman" w:cs="Times New Roman"/>
            <w:color w:val="000000"/>
          </w:rPr>
          <w:t xml:space="preserve"> C, Ward S, </w:t>
        </w:r>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Diaz-Pulido G, Mumby PJ (2012) Interactions among chronic and acute impacts on coral recruits: the importance of size-escape thresholds. Ecology 93:2131–2138</w:t>
        </w:r>
      </w:hyperlink>
    </w:p>
    <w:p w14:paraId="298785B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1">
        <w:r w:rsidR="00CC0F79">
          <w:rPr>
            <w:rFonts w:ascii="Times New Roman" w:eastAsia="Times New Roman" w:hAnsi="Times New Roman" w:cs="Times New Roman"/>
            <w:color w:val="000000"/>
          </w:rPr>
          <w:t xml:space="preserve">Duffy JE, </w:t>
        </w:r>
        <w:proofErr w:type="spellStart"/>
        <w:r w:rsidR="00CC0F79">
          <w:rPr>
            <w:rFonts w:ascii="Times New Roman" w:eastAsia="Times New Roman" w:hAnsi="Times New Roman" w:cs="Times New Roman"/>
            <w:color w:val="000000"/>
          </w:rPr>
          <w:t>Lefcheck</w:t>
        </w:r>
        <w:proofErr w:type="spellEnd"/>
        <w:r w:rsidR="00CC0F79">
          <w:rPr>
            <w:rFonts w:ascii="Times New Roman" w:eastAsia="Times New Roman" w:hAnsi="Times New Roman" w:cs="Times New Roman"/>
            <w:color w:val="000000"/>
          </w:rPr>
          <w:t xml:space="preserve"> JS, Stuart-Smith RD, Navarrete SA, Edgar GJ (2016) Biodiversity enhances reef fish biomass and resistance to climate change. Proc Natl </w:t>
        </w:r>
        <w:proofErr w:type="spellStart"/>
        <w:r w:rsidR="00CC0F79">
          <w:rPr>
            <w:rFonts w:ascii="Times New Roman" w:eastAsia="Times New Roman" w:hAnsi="Times New Roman" w:cs="Times New Roman"/>
            <w:color w:val="000000"/>
          </w:rPr>
          <w:t>Acad</w:t>
        </w:r>
        <w:proofErr w:type="spellEnd"/>
        <w:r w:rsidR="00CC0F79">
          <w:rPr>
            <w:rFonts w:ascii="Times New Roman" w:eastAsia="Times New Roman" w:hAnsi="Times New Roman" w:cs="Times New Roman"/>
            <w:color w:val="000000"/>
          </w:rPr>
          <w:t xml:space="preserve"> Sci U S A 113:6230–6235</w:t>
        </w:r>
      </w:hyperlink>
    </w:p>
    <w:p w14:paraId="4F20971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2">
        <w:r w:rsidR="00CC0F79">
          <w:rPr>
            <w:rFonts w:ascii="Times New Roman" w:eastAsia="Times New Roman" w:hAnsi="Times New Roman" w:cs="Times New Roman"/>
            <w:color w:val="000000"/>
          </w:rPr>
          <w:t xml:space="preserve">Edwards CB, Friedlander AM, Green AG, Hardt MJ, Sala E, </w:t>
        </w:r>
        <w:proofErr w:type="spellStart"/>
        <w:r w:rsidR="00CC0F79">
          <w:rPr>
            <w:rFonts w:ascii="Times New Roman" w:eastAsia="Times New Roman" w:hAnsi="Times New Roman" w:cs="Times New Roman"/>
            <w:color w:val="000000"/>
          </w:rPr>
          <w:t>Sweatman</w:t>
        </w:r>
        <w:proofErr w:type="spellEnd"/>
        <w:r w:rsidR="00CC0F79">
          <w:rPr>
            <w:rFonts w:ascii="Times New Roman" w:eastAsia="Times New Roman" w:hAnsi="Times New Roman" w:cs="Times New Roman"/>
            <w:color w:val="000000"/>
          </w:rPr>
          <w:t xml:space="preserve"> HP, Williams ID, </w:t>
        </w:r>
        <w:proofErr w:type="spellStart"/>
        <w:r w:rsidR="00CC0F79">
          <w:rPr>
            <w:rFonts w:ascii="Times New Roman" w:eastAsia="Times New Roman" w:hAnsi="Times New Roman" w:cs="Times New Roman"/>
            <w:color w:val="000000"/>
          </w:rPr>
          <w:t>Zgliczynski</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Sandin</w:t>
        </w:r>
        <w:proofErr w:type="spellEnd"/>
        <w:r w:rsidR="00CC0F79">
          <w:rPr>
            <w:rFonts w:ascii="Times New Roman" w:eastAsia="Times New Roman" w:hAnsi="Times New Roman" w:cs="Times New Roman"/>
            <w:color w:val="000000"/>
          </w:rPr>
          <w:t xml:space="preserve"> SA, Smith JE (2014) Global assessment of the status of coral reef herbivorous fishes: evidence for fishing effects.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281:20131835</w:t>
        </w:r>
      </w:hyperlink>
    </w:p>
    <w:p w14:paraId="305030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3">
        <w:r w:rsidR="00CC0F79">
          <w:rPr>
            <w:rFonts w:ascii="Times New Roman" w:eastAsia="Times New Roman" w:hAnsi="Times New Roman" w:cs="Times New Roman"/>
            <w:color w:val="000000"/>
          </w:rPr>
          <w:t xml:space="preserve">Froese R, </w:t>
        </w:r>
        <w:proofErr w:type="spellStart"/>
        <w:r w:rsidR="00CC0F79">
          <w:rPr>
            <w:rFonts w:ascii="Times New Roman" w:eastAsia="Times New Roman" w:hAnsi="Times New Roman" w:cs="Times New Roman"/>
            <w:color w:val="000000"/>
          </w:rPr>
          <w:t>Pauly</w:t>
        </w:r>
        <w:proofErr w:type="spellEnd"/>
        <w:r w:rsidR="00CC0F79">
          <w:rPr>
            <w:rFonts w:ascii="Times New Roman" w:eastAsia="Times New Roman" w:hAnsi="Times New Roman" w:cs="Times New Roman"/>
            <w:color w:val="000000"/>
          </w:rPr>
          <w:t xml:space="preserve"> D (2018) </w:t>
        </w:r>
        <w:proofErr w:type="spellStart"/>
        <w:r w:rsidR="00CC0F79">
          <w:rPr>
            <w:rFonts w:ascii="Times New Roman" w:eastAsia="Times New Roman" w:hAnsi="Times New Roman" w:cs="Times New Roman"/>
            <w:color w:val="000000"/>
          </w:rPr>
          <w:t>FishBase</w:t>
        </w:r>
        <w:proofErr w:type="spellEnd"/>
        <w:r w:rsidR="00CC0F79">
          <w:rPr>
            <w:rFonts w:ascii="Times New Roman" w:eastAsia="Times New Roman" w:hAnsi="Times New Roman" w:cs="Times New Roman"/>
            <w:color w:val="000000"/>
          </w:rPr>
          <w:t>.</w:t>
        </w:r>
      </w:hyperlink>
    </w:p>
    <w:p w14:paraId="0F6B443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4">
        <w:r w:rsidR="00CC0F79">
          <w:rPr>
            <w:rFonts w:ascii="Times New Roman" w:eastAsia="Times New Roman" w:hAnsi="Times New Roman" w:cs="Times New Roman"/>
            <w:color w:val="000000"/>
          </w:rPr>
          <w:t>Gilmour JP, Smith LD, Heyward AJ, Baird AH, Pratchett MS (2013) Recovery of an isolated coral reef system following severe disturbance. Science 340:69–71</w:t>
        </w:r>
      </w:hyperlink>
    </w:p>
    <w:p w14:paraId="2123CABE"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5">
        <w:r w:rsidR="00CC0F79">
          <w:rPr>
            <w:rFonts w:ascii="Times New Roman" w:eastAsia="Times New Roman" w:hAnsi="Times New Roman" w:cs="Times New Roman"/>
            <w:color w:val="000000"/>
          </w:rPr>
          <w:t xml:space="preserve">Graham NAJ, Jennings S, MacNeil MA, </w:t>
        </w:r>
        <w:proofErr w:type="spellStart"/>
        <w:r w:rsidR="00CC0F79">
          <w:rPr>
            <w:rFonts w:ascii="Times New Roman" w:eastAsia="Times New Roman" w:hAnsi="Times New Roman" w:cs="Times New Roman"/>
            <w:color w:val="000000"/>
          </w:rPr>
          <w:t>Mouillot</w:t>
        </w:r>
        <w:proofErr w:type="spellEnd"/>
        <w:r w:rsidR="00CC0F79">
          <w:rPr>
            <w:rFonts w:ascii="Times New Roman" w:eastAsia="Times New Roman" w:hAnsi="Times New Roman" w:cs="Times New Roman"/>
            <w:color w:val="000000"/>
          </w:rPr>
          <w:t xml:space="preserve"> D, Wilson SK (2015) Predicting climate-driven regime shifts versus rebound potential in coral reefs. Nature 518:94–97</w:t>
        </w:r>
      </w:hyperlink>
    </w:p>
    <w:p w14:paraId="7525A4A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6">
        <w:r w:rsidR="00CC0F79">
          <w:rPr>
            <w:rFonts w:ascii="Times New Roman" w:eastAsia="Times New Roman" w:hAnsi="Times New Roman" w:cs="Times New Roman"/>
            <w:color w:val="000000"/>
          </w:rPr>
          <w:t>Graham NAJ, McClanahan TR (2013) The Last Call for Marine Wilderness? Bioscience 63:397–402</w:t>
        </w:r>
      </w:hyperlink>
    </w:p>
    <w:p w14:paraId="402B6FE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7">
        <w:r w:rsidR="00CC0F79">
          <w:rPr>
            <w:rFonts w:ascii="Times New Roman" w:eastAsia="Times New Roman" w:hAnsi="Times New Roman" w:cs="Times New Roman"/>
            <w:color w:val="000000"/>
          </w:rPr>
          <w:t>Green AL, Bellwood DR (2009) Monitoring functional groups of herbivorous reef fishes as indicators of coral reef resilience - A practical guide for coral reef managers in the Asia Pacific region.</w:t>
        </w:r>
      </w:hyperlink>
    </w:p>
    <w:p w14:paraId="5D705F29" w14:textId="1B95283A" w:rsidR="00C65FB8" w:rsidRDefault="00881FAF">
      <w:pPr>
        <w:widowControl w:val="0"/>
        <w:pBdr>
          <w:top w:val="nil"/>
          <w:left w:val="nil"/>
          <w:bottom w:val="nil"/>
          <w:right w:val="nil"/>
          <w:between w:val="nil"/>
        </w:pBdr>
        <w:spacing w:after="220" w:line="240" w:lineRule="auto"/>
        <w:ind w:left="440" w:hanging="440"/>
        <w:rPr>
          <w:ins w:id="547" w:author="Robinson, James (robins64)" w:date="2019-03-25T16:25:00Z"/>
          <w:rFonts w:ascii="Times New Roman" w:eastAsia="Times New Roman" w:hAnsi="Times New Roman" w:cs="Times New Roman"/>
          <w:color w:val="000000"/>
        </w:rPr>
      </w:pPr>
      <w:hyperlink r:id="rId118">
        <w:proofErr w:type="spellStart"/>
        <w:r w:rsidR="00CC0F79">
          <w:rPr>
            <w:rFonts w:ascii="Times New Roman" w:eastAsia="Times New Roman" w:hAnsi="Times New Roman" w:cs="Times New Roman"/>
            <w:color w:val="000000"/>
          </w:rPr>
          <w:t>Heenan</w:t>
        </w:r>
        <w:proofErr w:type="spellEnd"/>
        <w:r w:rsidR="00CC0F79">
          <w:rPr>
            <w:rFonts w:ascii="Times New Roman" w:eastAsia="Times New Roman" w:hAnsi="Times New Roman" w:cs="Times New Roman"/>
            <w:color w:val="000000"/>
          </w:rPr>
          <w:t xml:space="preserve"> A, Hoey AS, Will</w:t>
        </w:r>
        <w:r w:rsidR="00CC0F79">
          <w:rPr>
            <w:rFonts w:ascii="Times New Roman" w:eastAsia="Times New Roman" w:hAnsi="Times New Roman" w:cs="Times New Roman"/>
            <w:color w:val="000000"/>
          </w:rPr>
          <w:t>i</w:t>
        </w:r>
        <w:r w:rsidR="00CC0F79">
          <w:rPr>
            <w:rFonts w:ascii="Times New Roman" w:eastAsia="Times New Roman" w:hAnsi="Times New Roman" w:cs="Times New Roman"/>
            <w:color w:val="000000"/>
          </w:rPr>
          <w:t xml:space="preserve">ams GJ, Williams </w:t>
        </w:r>
        <w:r w:rsidR="00CC0F79">
          <w:rPr>
            <w:rFonts w:ascii="Times New Roman" w:eastAsia="Times New Roman" w:hAnsi="Times New Roman" w:cs="Times New Roman"/>
            <w:color w:val="000000"/>
          </w:rPr>
          <w:t>I</w:t>
        </w:r>
        <w:r w:rsidR="00CC0F79">
          <w:rPr>
            <w:rFonts w:ascii="Times New Roman" w:eastAsia="Times New Roman" w:hAnsi="Times New Roman" w:cs="Times New Roman"/>
            <w:color w:val="000000"/>
          </w:rPr>
          <w:t>D (</w:t>
        </w:r>
        <w:r w:rsidR="00CC0F79">
          <w:rPr>
            <w:rFonts w:ascii="Times New Roman" w:eastAsia="Times New Roman" w:hAnsi="Times New Roman" w:cs="Times New Roman"/>
            <w:color w:val="000000"/>
          </w:rPr>
          <w:t>2</w:t>
        </w:r>
        <w:r w:rsidR="00CC0F79">
          <w:rPr>
            <w:rFonts w:ascii="Times New Roman" w:eastAsia="Times New Roman" w:hAnsi="Times New Roman" w:cs="Times New Roman"/>
            <w:color w:val="000000"/>
          </w:rPr>
          <w:t xml:space="preserve">016) Natural bounds on herbivorous coral reef fishes. Proc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283:20161716</w:t>
        </w:r>
      </w:hyperlink>
    </w:p>
    <w:p w14:paraId="44350AD1" w14:textId="06BC4C62" w:rsidR="004E6DE2" w:rsidRPr="004E6DE2" w:rsidRDefault="004E6DE2" w:rsidP="004E6DE2">
      <w:pPr>
        <w:spacing w:line="240" w:lineRule="auto"/>
        <w:rPr>
          <w:ins w:id="548" w:author="Robinson, James (robins64)" w:date="2019-03-25T16:25:00Z"/>
          <w:rFonts w:ascii="Times New Roman" w:eastAsia="Times New Roman" w:hAnsi="Times New Roman" w:cs="Times New Roman"/>
          <w:szCs w:val="24"/>
          <w:lang w:val="en-GB" w:eastAsia="en-US"/>
          <w:rPrChange w:id="549" w:author="Robinson, James (robins64)" w:date="2019-03-25T16:25:00Z">
            <w:rPr>
              <w:ins w:id="550" w:author="Robinson, James (robins64)" w:date="2019-03-25T16:25:00Z"/>
              <w:rFonts w:ascii="Times New Roman" w:eastAsia="Times New Roman" w:hAnsi="Times New Roman" w:cs="Times New Roman"/>
              <w:sz w:val="24"/>
              <w:szCs w:val="24"/>
              <w:lang w:val="en-GB" w:eastAsia="en-US"/>
            </w:rPr>
          </w:rPrChange>
        </w:rPr>
      </w:pPr>
      <w:ins w:id="551" w:author="Robinson, James (robins64)" w:date="2019-03-25T16:25:00Z">
        <w:r w:rsidRPr="004E6DE2">
          <w:rPr>
            <w:rFonts w:ascii="Times New Roman" w:eastAsia="Times New Roman" w:hAnsi="Times New Roman" w:cs="Times New Roman"/>
            <w:szCs w:val="24"/>
            <w:lang w:val="en-GB" w:eastAsia="en-US"/>
            <w:rPrChange w:id="552" w:author="Robinson, James (robins64)" w:date="2019-03-25T16:25:00Z">
              <w:rPr>
                <w:rFonts w:ascii="Times New Roman" w:eastAsia="Times New Roman" w:hAnsi="Times New Roman" w:cs="Times New Roman"/>
                <w:sz w:val="24"/>
                <w:szCs w:val="24"/>
                <w:lang w:val="en-GB" w:eastAsia="en-US"/>
              </w:rPr>
            </w:rPrChange>
          </w:rPr>
          <w:t xml:space="preserve">Hicks, C. C., &amp; McClanahan, T. R. (2012). Assessing gear modifications needed to optimize yields in a heavily exploited, multi-species, seagrass and coral reef fishery. </w:t>
        </w:r>
        <w:proofErr w:type="spellStart"/>
        <w:r w:rsidRPr="004E6DE2">
          <w:rPr>
            <w:rFonts w:ascii="Times New Roman" w:eastAsia="Times New Roman" w:hAnsi="Times New Roman" w:cs="Times New Roman"/>
            <w:i/>
            <w:iCs/>
            <w:szCs w:val="24"/>
            <w:lang w:val="en-GB" w:eastAsia="en-US"/>
            <w:rPrChange w:id="553" w:author="Robinson, James (robins64)" w:date="2019-03-25T16:25:00Z">
              <w:rPr>
                <w:rFonts w:ascii="Times New Roman" w:eastAsia="Times New Roman" w:hAnsi="Times New Roman" w:cs="Times New Roman"/>
                <w:i/>
                <w:iCs/>
                <w:sz w:val="24"/>
                <w:szCs w:val="24"/>
                <w:lang w:val="en-GB" w:eastAsia="en-US"/>
              </w:rPr>
            </w:rPrChange>
          </w:rPr>
          <w:t>PloS</w:t>
        </w:r>
        <w:proofErr w:type="spellEnd"/>
        <w:r w:rsidRPr="004E6DE2">
          <w:rPr>
            <w:rFonts w:ascii="Times New Roman" w:eastAsia="Times New Roman" w:hAnsi="Times New Roman" w:cs="Times New Roman"/>
            <w:i/>
            <w:iCs/>
            <w:szCs w:val="24"/>
            <w:lang w:val="en-GB" w:eastAsia="en-US"/>
            <w:rPrChange w:id="554" w:author="Robinson, James (robins64)" w:date="2019-03-25T16:25:00Z">
              <w:rPr>
                <w:rFonts w:ascii="Times New Roman" w:eastAsia="Times New Roman" w:hAnsi="Times New Roman" w:cs="Times New Roman"/>
                <w:i/>
                <w:iCs/>
                <w:sz w:val="24"/>
                <w:szCs w:val="24"/>
                <w:lang w:val="en-GB" w:eastAsia="en-US"/>
              </w:rPr>
            </w:rPrChange>
          </w:rPr>
          <w:t xml:space="preserve"> One</w:t>
        </w:r>
        <w:r w:rsidRPr="004E6DE2">
          <w:rPr>
            <w:rFonts w:ascii="Times New Roman" w:eastAsia="Times New Roman" w:hAnsi="Times New Roman" w:cs="Times New Roman"/>
            <w:szCs w:val="24"/>
            <w:lang w:val="en-GB" w:eastAsia="en-US"/>
            <w:rPrChange w:id="555" w:author="Robinson, James (robins64)" w:date="2019-03-25T16:25:00Z">
              <w:rPr>
                <w:rFonts w:ascii="Times New Roman" w:eastAsia="Times New Roman" w:hAnsi="Times New Roman" w:cs="Times New Roman"/>
                <w:sz w:val="24"/>
                <w:szCs w:val="24"/>
                <w:lang w:val="en-GB" w:eastAsia="en-US"/>
              </w:rPr>
            </w:rPrChange>
          </w:rPr>
          <w:t xml:space="preserve">, </w:t>
        </w:r>
        <w:r w:rsidRPr="004E6DE2">
          <w:rPr>
            <w:rFonts w:ascii="Times New Roman" w:eastAsia="Times New Roman" w:hAnsi="Times New Roman" w:cs="Times New Roman"/>
            <w:i/>
            <w:iCs/>
            <w:szCs w:val="24"/>
            <w:lang w:val="en-GB" w:eastAsia="en-US"/>
            <w:rPrChange w:id="556" w:author="Robinson, James (robins64)" w:date="2019-03-25T16:25:00Z">
              <w:rPr>
                <w:rFonts w:ascii="Times New Roman" w:eastAsia="Times New Roman" w:hAnsi="Times New Roman" w:cs="Times New Roman"/>
                <w:i/>
                <w:iCs/>
                <w:sz w:val="24"/>
                <w:szCs w:val="24"/>
                <w:lang w:val="en-GB" w:eastAsia="en-US"/>
              </w:rPr>
            </w:rPrChange>
          </w:rPr>
          <w:t>7</w:t>
        </w:r>
        <w:r w:rsidRPr="004E6DE2">
          <w:rPr>
            <w:rFonts w:ascii="Times New Roman" w:eastAsia="Times New Roman" w:hAnsi="Times New Roman" w:cs="Times New Roman"/>
            <w:szCs w:val="24"/>
            <w:lang w:val="en-GB" w:eastAsia="en-US"/>
            <w:rPrChange w:id="557" w:author="Robinson, James (robins64)" w:date="2019-03-25T16:25:00Z">
              <w:rPr>
                <w:rFonts w:ascii="Times New Roman" w:eastAsia="Times New Roman" w:hAnsi="Times New Roman" w:cs="Times New Roman"/>
                <w:sz w:val="24"/>
                <w:szCs w:val="24"/>
                <w:lang w:val="en-GB" w:eastAsia="en-US"/>
              </w:rPr>
            </w:rPrChange>
          </w:rPr>
          <w:t>(5), e36022.</w:t>
        </w:r>
      </w:ins>
    </w:p>
    <w:p w14:paraId="00CB0ED1" w14:textId="77777777" w:rsidR="004E6DE2" w:rsidRPr="004E6DE2" w:rsidRDefault="004E6DE2" w:rsidP="004E6DE2">
      <w:pPr>
        <w:spacing w:line="240" w:lineRule="auto"/>
        <w:rPr>
          <w:rFonts w:ascii="Times New Roman" w:eastAsia="Times New Roman" w:hAnsi="Times New Roman" w:cs="Times New Roman"/>
          <w:sz w:val="24"/>
          <w:szCs w:val="24"/>
          <w:lang w:val="en-GB" w:eastAsia="en-US"/>
          <w:rPrChange w:id="558" w:author="Robinson, James (robins64)" w:date="2019-03-25T16:25:00Z">
            <w:rPr>
              <w:rFonts w:ascii="Times New Roman" w:eastAsia="Times New Roman" w:hAnsi="Times New Roman" w:cs="Times New Roman"/>
              <w:color w:val="000000"/>
            </w:rPr>
          </w:rPrChange>
        </w:rPr>
        <w:pPrChange w:id="559" w:author="Robinson, James (robins64)" w:date="2019-03-25T16:25:00Z">
          <w:pPr>
            <w:widowControl w:val="0"/>
            <w:pBdr>
              <w:top w:val="nil"/>
              <w:left w:val="nil"/>
              <w:bottom w:val="nil"/>
              <w:right w:val="nil"/>
              <w:between w:val="nil"/>
            </w:pBdr>
            <w:spacing w:after="220" w:line="240" w:lineRule="auto"/>
            <w:ind w:left="440" w:hanging="440"/>
          </w:pPr>
        </w:pPrChange>
      </w:pPr>
    </w:p>
    <w:p w14:paraId="3AFF7FDC"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9">
        <w:r w:rsidR="00CC0F79">
          <w:rPr>
            <w:rFonts w:ascii="Times New Roman" w:eastAsia="Times New Roman" w:hAnsi="Times New Roman" w:cs="Times New Roman"/>
            <w:color w:val="000000"/>
          </w:rPr>
          <w:t>Hoey AS, Bellwood DR (2008) Cross-shelf variation in the role of parrotfishes on the Great Barrier Reef. Coral Reefs 27:37–47</w:t>
        </w:r>
      </w:hyperlink>
    </w:p>
    <w:p w14:paraId="76D8FE3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0">
        <w:r w:rsidR="00CC0F79">
          <w:rPr>
            <w:rFonts w:ascii="Times New Roman" w:eastAsia="Times New Roman" w:hAnsi="Times New Roman" w:cs="Times New Roman"/>
            <w:color w:val="000000"/>
          </w:rPr>
          <w:t xml:space="preserve">Howard </w:t>
        </w:r>
        <w:proofErr w:type="spellStart"/>
        <w:r w:rsidR="00CC0F79">
          <w:rPr>
            <w:rFonts w:ascii="Times New Roman" w:eastAsia="Times New Roman" w:hAnsi="Times New Roman" w:cs="Times New Roman"/>
            <w:color w:val="000000"/>
          </w:rPr>
          <w:t>Choat</w:t>
        </w:r>
        <w:proofErr w:type="spellEnd"/>
        <w:r w:rsidR="00CC0F79">
          <w:rPr>
            <w:rFonts w:ascii="Times New Roman" w:eastAsia="Times New Roman" w:hAnsi="Times New Roman" w:cs="Times New Roman"/>
            <w:color w:val="000000"/>
          </w:rPr>
          <w:t xml:space="preserve"> J, Robbins WD, Clements KD (2004) The trophic status of herbivorous fishes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145:445–454</w:t>
        </w:r>
      </w:hyperlink>
    </w:p>
    <w:p w14:paraId="7D9CDE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1">
        <w:r w:rsidR="00CC0F79">
          <w:rPr>
            <w:rFonts w:ascii="Times New Roman" w:eastAsia="Times New Roman" w:hAnsi="Times New Roman" w:cs="Times New Roman"/>
            <w:color w:val="000000"/>
          </w:rPr>
          <w:t xml:space="preserve">Hsieh TC, Ma KH, Chao A (2016) </w:t>
        </w:r>
        <w:proofErr w:type="spellStart"/>
        <w:r w:rsidR="00CC0F79">
          <w:rPr>
            <w:rFonts w:ascii="Times New Roman" w:eastAsia="Times New Roman" w:hAnsi="Times New Roman" w:cs="Times New Roman"/>
            <w:color w:val="000000"/>
          </w:rPr>
          <w:t>iNEXT</w:t>
        </w:r>
        <w:proofErr w:type="spellEnd"/>
        <w:r w:rsidR="00CC0F79">
          <w:rPr>
            <w:rFonts w:ascii="Times New Roman" w:eastAsia="Times New Roman" w:hAnsi="Times New Roman" w:cs="Times New Roman"/>
            <w:color w:val="000000"/>
          </w:rPr>
          <w:t xml:space="preserve">: an R package for rarefaction and extrapolation of species diversity (Hill numbers).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7:1451–1456</w:t>
        </w:r>
      </w:hyperlink>
    </w:p>
    <w:p w14:paraId="0605CF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2">
        <w:r w:rsidR="00CC0F79">
          <w:rPr>
            <w:rFonts w:ascii="Times New Roman" w:eastAsia="Times New Roman" w:hAnsi="Times New Roman" w:cs="Times New Roman"/>
            <w:color w:val="000000"/>
          </w:rPr>
          <w:t xml:space="preserve">Hughes TP, Rodrigues MJ, Bellwood DR, </w:t>
        </w:r>
        <w:proofErr w:type="spellStart"/>
        <w:r w:rsidR="00CC0F79">
          <w:rPr>
            <w:rFonts w:ascii="Times New Roman" w:eastAsia="Times New Roman" w:hAnsi="Times New Roman" w:cs="Times New Roman"/>
            <w:color w:val="000000"/>
          </w:rPr>
          <w:t>Ceccarelli</w:t>
        </w:r>
        <w:proofErr w:type="spellEnd"/>
        <w:r w:rsidR="00CC0F79">
          <w:rPr>
            <w:rFonts w:ascii="Times New Roman" w:eastAsia="Times New Roman" w:hAnsi="Times New Roman" w:cs="Times New Roman"/>
            <w:color w:val="000000"/>
          </w:rPr>
          <w:t xml:space="preserve"> D, </w:t>
        </w:r>
        <w:proofErr w:type="spellStart"/>
        <w:r w:rsidR="00CC0F79">
          <w:rPr>
            <w:rFonts w:ascii="Times New Roman" w:eastAsia="Times New Roman" w:hAnsi="Times New Roman" w:cs="Times New Roman"/>
            <w:color w:val="000000"/>
          </w:rPr>
          <w:t>Hoegh</w:t>
        </w:r>
        <w:proofErr w:type="spellEnd"/>
        <w:r w:rsidR="00CC0F79">
          <w:rPr>
            <w:rFonts w:ascii="Times New Roman" w:eastAsia="Times New Roman" w:hAnsi="Times New Roman" w:cs="Times New Roman"/>
            <w:color w:val="000000"/>
          </w:rPr>
          <w:t xml:space="preserve">-Guldberg O, McCook L, </w:t>
        </w:r>
        <w:proofErr w:type="spellStart"/>
        <w:r w:rsidR="00CC0F79">
          <w:rPr>
            <w:rFonts w:ascii="Times New Roman" w:eastAsia="Times New Roman" w:hAnsi="Times New Roman" w:cs="Times New Roman"/>
            <w:color w:val="000000"/>
          </w:rPr>
          <w:t>Moltschaniwskyj</w:t>
        </w:r>
        <w:proofErr w:type="spellEnd"/>
        <w:r w:rsidR="00CC0F79">
          <w:rPr>
            <w:rFonts w:ascii="Times New Roman" w:eastAsia="Times New Roman" w:hAnsi="Times New Roman" w:cs="Times New Roman"/>
            <w:color w:val="000000"/>
          </w:rPr>
          <w:t xml:space="preserve"> N, Pratchett MS, </w:t>
        </w:r>
        <w:proofErr w:type="spellStart"/>
        <w:r w:rsidR="00CC0F79">
          <w:rPr>
            <w:rFonts w:ascii="Times New Roman" w:eastAsia="Times New Roman" w:hAnsi="Times New Roman" w:cs="Times New Roman"/>
            <w:color w:val="000000"/>
          </w:rPr>
          <w:t>Steneck</w:t>
        </w:r>
        <w:proofErr w:type="spellEnd"/>
        <w:r w:rsidR="00CC0F79">
          <w:rPr>
            <w:rFonts w:ascii="Times New Roman" w:eastAsia="Times New Roman" w:hAnsi="Times New Roman" w:cs="Times New Roman"/>
            <w:color w:val="000000"/>
          </w:rPr>
          <w:t xml:space="preserve"> RS, Willis B (2007) Phase shifts, herbivory, and the resilience of coral reefs to climate change. </w:t>
        </w:r>
        <w:proofErr w:type="spellStart"/>
        <w:r w:rsidR="00CC0F79">
          <w:rPr>
            <w:rFonts w:ascii="Times New Roman" w:eastAsia="Times New Roman" w:hAnsi="Times New Roman" w:cs="Times New Roman"/>
            <w:color w:val="000000"/>
          </w:rPr>
          <w:t>Curr</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17:360–365</w:t>
        </w:r>
      </w:hyperlink>
    </w:p>
    <w:p w14:paraId="27EAD50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3">
        <w:proofErr w:type="spellStart"/>
        <w:r w:rsidR="00CC0F79">
          <w:rPr>
            <w:rFonts w:ascii="Times New Roman" w:eastAsia="Times New Roman" w:hAnsi="Times New Roman" w:cs="Times New Roman"/>
            <w:color w:val="000000"/>
          </w:rPr>
          <w:t>Jouffray</w:t>
        </w:r>
        <w:proofErr w:type="spellEnd"/>
        <w:r w:rsidR="00CC0F79">
          <w:rPr>
            <w:rFonts w:ascii="Times New Roman" w:eastAsia="Times New Roman" w:hAnsi="Times New Roman" w:cs="Times New Roman"/>
            <w:color w:val="000000"/>
          </w:rPr>
          <w:t xml:space="preserve"> J-B,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Norström</w:t>
        </w:r>
        <w:proofErr w:type="spellEnd"/>
        <w:r w:rsidR="00CC0F79">
          <w:rPr>
            <w:rFonts w:ascii="Times New Roman" w:eastAsia="Times New Roman" w:hAnsi="Times New Roman" w:cs="Times New Roman"/>
            <w:color w:val="000000"/>
          </w:rPr>
          <w:t xml:space="preserve"> AV, Williams ID, Wedding LM, </w:t>
        </w:r>
        <w:proofErr w:type="spellStart"/>
        <w:r w:rsidR="00CC0F79">
          <w:rPr>
            <w:rFonts w:ascii="Times New Roman" w:eastAsia="Times New Roman" w:hAnsi="Times New Roman" w:cs="Times New Roman"/>
            <w:color w:val="000000"/>
          </w:rPr>
          <w:t>Kittinger</w:t>
        </w:r>
        <w:proofErr w:type="spellEnd"/>
        <w:r w:rsidR="00CC0F79">
          <w:rPr>
            <w:rFonts w:ascii="Times New Roman" w:eastAsia="Times New Roman" w:hAnsi="Times New Roman" w:cs="Times New Roman"/>
            <w:color w:val="000000"/>
          </w:rPr>
          <w:t xml:space="preserve"> JN, Williams GJ (2015) Identifying multiple coral reef regimes and their drivers across the Hawaiian archipelago. </w:t>
        </w:r>
        <w:proofErr w:type="spellStart"/>
        <w:r w:rsidR="00CC0F79">
          <w:rPr>
            <w:rFonts w:ascii="Times New Roman" w:eastAsia="Times New Roman" w:hAnsi="Times New Roman" w:cs="Times New Roman"/>
            <w:color w:val="000000"/>
          </w:rPr>
          <w:t>Philos</w:t>
        </w:r>
        <w:proofErr w:type="spellEnd"/>
        <w:r w:rsidR="00CC0F79">
          <w:rPr>
            <w:rFonts w:ascii="Times New Roman" w:eastAsia="Times New Roman" w:hAnsi="Times New Roman" w:cs="Times New Roman"/>
            <w:color w:val="000000"/>
          </w:rPr>
          <w:t xml:space="preserve"> Trans R </w:t>
        </w:r>
        <w:proofErr w:type="spellStart"/>
        <w:r w:rsidR="00CC0F79">
          <w:rPr>
            <w:rFonts w:ascii="Times New Roman" w:eastAsia="Times New Roman" w:hAnsi="Times New Roman" w:cs="Times New Roman"/>
            <w:color w:val="000000"/>
          </w:rPr>
          <w:t>Soc</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Lond</w:t>
        </w:r>
        <w:proofErr w:type="spellEnd"/>
        <w:r w:rsidR="00CC0F79">
          <w:rPr>
            <w:rFonts w:ascii="Times New Roman" w:eastAsia="Times New Roman" w:hAnsi="Times New Roman" w:cs="Times New Roman"/>
            <w:color w:val="000000"/>
          </w:rPr>
          <w:t xml:space="preserve"> B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Sci 370:20130268</w:t>
        </w:r>
      </w:hyperlink>
    </w:p>
    <w:p w14:paraId="76FB774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4">
        <w:proofErr w:type="spellStart"/>
        <w:r w:rsidR="00CC0F79">
          <w:rPr>
            <w:rFonts w:ascii="Times New Roman" w:eastAsia="Times New Roman" w:hAnsi="Times New Roman" w:cs="Times New Roman"/>
            <w:color w:val="000000"/>
          </w:rPr>
          <w:t>Keesing</w:t>
        </w:r>
        <w:proofErr w:type="spellEnd"/>
        <w:r w:rsidR="00CC0F79">
          <w:rPr>
            <w:rFonts w:ascii="Times New Roman" w:eastAsia="Times New Roman" w:hAnsi="Times New Roman" w:cs="Times New Roman"/>
            <w:color w:val="000000"/>
          </w:rPr>
          <w:t xml:space="preserve"> F, Young TP (2014) Cascading Consequences of the Loss of Large Mammals in an African Savanna. Bioscience 64:487–495</w:t>
        </w:r>
      </w:hyperlink>
    </w:p>
    <w:p w14:paraId="281B19A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5">
        <w:proofErr w:type="spellStart"/>
        <w:r w:rsidR="00CC0F79">
          <w:rPr>
            <w:rFonts w:ascii="Times New Roman" w:eastAsia="Times New Roman" w:hAnsi="Times New Roman" w:cs="Times New Roman"/>
            <w:color w:val="000000"/>
          </w:rPr>
          <w:t>Ledlie</w:t>
        </w:r>
        <w:proofErr w:type="spellEnd"/>
        <w:r w:rsidR="00CC0F79">
          <w:rPr>
            <w:rFonts w:ascii="Times New Roman" w:eastAsia="Times New Roman" w:hAnsi="Times New Roman" w:cs="Times New Roman"/>
            <w:color w:val="000000"/>
          </w:rPr>
          <w:t xml:space="preserve"> MH, Graham NAJ, </w:t>
        </w:r>
        <w:proofErr w:type="spellStart"/>
        <w:r w:rsidR="00CC0F79">
          <w:rPr>
            <w:rFonts w:ascii="Times New Roman" w:eastAsia="Times New Roman" w:hAnsi="Times New Roman" w:cs="Times New Roman"/>
            <w:color w:val="000000"/>
          </w:rPr>
          <w:t>Bythell</w:t>
        </w:r>
        <w:proofErr w:type="spellEnd"/>
        <w:r w:rsidR="00CC0F79">
          <w:rPr>
            <w:rFonts w:ascii="Times New Roman" w:eastAsia="Times New Roman" w:hAnsi="Times New Roman" w:cs="Times New Roman"/>
            <w:color w:val="000000"/>
          </w:rPr>
          <w:t xml:space="preserve"> JC, Wilson SK, Jennings S, Polunin NVC, Hardcastle J (2007) Phase shifts and the role of herbivory in the resilience of coral reefs. Coral Reefs 26:641–653</w:t>
        </w:r>
      </w:hyperlink>
    </w:p>
    <w:p w14:paraId="32B3430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6">
        <w:proofErr w:type="spellStart"/>
        <w:r w:rsidR="00CC0F79">
          <w:rPr>
            <w:rFonts w:ascii="Times New Roman" w:eastAsia="Times New Roman" w:hAnsi="Times New Roman" w:cs="Times New Roman"/>
            <w:color w:val="000000"/>
          </w:rPr>
          <w:t>Lokrantz</w:t>
        </w:r>
        <w:proofErr w:type="spellEnd"/>
        <w:r w:rsidR="00CC0F79">
          <w:rPr>
            <w:rFonts w:ascii="Times New Roman" w:eastAsia="Times New Roman" w:hAnsi="Times New Roman" w:cs="Times New Roman"/>
            <w:color w:val="000000"/>
          </w:rPr>
          <w:t xml:space="preserve"> J, </w:t>
        </w:r>
        <w:proofErr w:type="spellStart"/>
        <w:r w:rsidR="00CC0F79">
          <w:rPr>
            <w:rFonts w:ascii="Times New Roman" w:eastAsia="Times New Roman" w:hAnsi="Times New Roman" w:cs="Times New Roman"/>
            <w:color w:val="000000"/>
          </w:rPr>
          <w:t>Nyström</w:t>
        </w:r>
        <w:proofErr w:type="spellEnd"/>
        <w:r w:rsidR="00CC0F79">
          <w:rPr>
            <w:rFonts w:ascii="Times New Roman" w:eastAsia="Times New Roman" w:hAnsi="Times New Roman" w:cs="Times New Roman"/>
            <w:color w:val="000000"/>
          </w:rPr>
          <w:t xml:space="preserve"> M, </w:t>
        </w:r>
        <w:proofErr w:type="spellStart"/>
        <w:r w:rsidR="00CC0F79">
          <w:rPr>
            <w:rFonts w:ascii="Times New Roman" w:eastAsia="Times New Roman" w:hAnsi="Times New Roman" w:cs="Times New Roman"/>
            <w:color w:val="000000"/>
          </w:rPr>
          <w:t>Thyresson</w:t>
        </w:r>
        <w:proofErr w:type="spellEnd"/>
        <w:r w:rsidR="00CC0F79">
          <w:rPr>
            <w:rFonts w:ascii="Times New Roman" w:eastAsia="Times New Roman" w:hAnsi="Times New Roman" w:cs="Times New Roman"/>
            <w:color w:val="000000"/>
          </w:rPr>
          <w:t xml:space="preserve"> M, Johansson C (2008) The non-linear relationship between body size and function in parrotfishes. Coral Reefs 27:967–974</w:t>
        </w:r>
      </w:hyperlink>
    </w:p>
    <w:p w14:paraId="221F41F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7">
        <w:proofErr w:type="spellStart"/>
        <w:r w:rsidR="00CC0F79">
          <w:rPr>
            <w:rFonts w:ascii="Times New Roman" w:eastAsia="Times New Roman" w:hAnsi="Times New Roman" w:cs="Times New Roman"/>
            <w:color w:val="000000"/>
          </w:rPr>
          <w:t>Marshell</w:t>
        </w:r>
        <w:proofErr w:type="spellEnd"/>
        <w:r w:rsidR="00CC0F79">
          <w:rPr>
            <w:rFonts w:ascii="Times New Roman" w:eastAsia="Times New Roman" w:hAnsi="Times New Roman" w:cs="Times New Roman"/>
            <w:color w:val="000000"/>
          </w:rPr>
          <w:t xml:space="preserve"> A, Mumby PJ (2015) The role of surgeonfish (Acanthuridae) in maintaining algal turf biomass </w:t>
        </w:r>
        <w:r w:rsidR="00CC0F79">
          <w:rPr>
            <w:rFonts w:ascii="Times New Roman" w:eastAsia="Times New Roman" w:hAnsi="Times New Roman" w:cs="Times New Roman"/>
            <w:color w:val="000000"/>
          </w:rPr>
          <w:lastRenderedPageBreak/>
          <w:t xml:space="preserve">on coral reefs. J </w:t>
        </w:r>
        <w:proofErr w:type="spellStart"/>
        <w:r w:rsidR="00CC0F79">
          <w:rPr>
            <w:rFonts w:ascii="Times New Roman" w:eastAsia="Times New Roman" w:hAnsi="Times New Roman" w:cs="Times New Roman"/>
            <w:color w:val="000000"/>
          </w:rPr>
          <w:t>Exp</w:t>
        </w:r>
        <w:proofErr w:type="spellEnd"/>
        <w:r w:rsidR="00CC0F79">
          <w:rPr>
            <w:rFonts w:ascii="Times New Roman" w:eastAsia="Times New Roman" w:hAnsi="Times New Roman" w:cs="Times New Roman"/>
            <w:color w:val="000000"/>
          </w:rPr>
          <w:t xml:space="preserve"> Mar Bio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473:152–160</w:t>
        </w:r>
      </w:hyperlink>
    </w:p>
    <w:p w14:paraId="24320263"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8">
        <w:r w:rsidR="00CC0F79">
          <w:rPr>
            <w:rFonts w:ascii="Times New Roman" w:eastAsia="Times New Roman" w:hAnsi="Times New Roman" w:cs="Times New Roman"/>
            <w:color w:val="000000"/>
          </w:rPr>
          <w:t xml:space="preserve">McClanahan TR, </w:t>
        </w:r>
        <w:proofErr w:type="spellStart"/>
        <w:r w:rsidR="00CC0F79">
          <w:rPr>
            <w:rFonts w:ascii="Times New Roman" w:eastAsia="Times New Roman" w:hAnsi="Times New Roman" w:cs="Times New Roman"/>
            <w:color w:val="000000"/>
          </w:rPr>
          <w:t>Maina</w:t>
        </w:r>
        <w:proofErr w:type="spellEnd"/>
        <w:r w:rsidR="00CC0F79">
          <w:rPr>
            <w:rFonts w:ascii="Times New Roman" w:eastAsia="Times New Roman" w:hAnsi="Times New Roman" w:cs="Times New Roman"/>
            <w:color w:val="000000"/>
          </w:rPr>
          <w:t xml:space="preserve"> JM, Graham NAJ, Jones KR (2016) Modeling Reef Fish Biomass, Recovery Potential, and Management Priorities in the Western Indian Ocean. </w:t>
        </w:r>
        <w:proofErr w:type="spellStart"/>
        <w:r w:rsidR="00CC0F79">
          <w:rPr>
            <w:rFonts w:ascii="Times New Roman" w:eastAsia="Times New Roman" w:hAnsi="Times New Roman" w:cs="Times New Roman"/>
            <w:color w:val="000000"/>
          </w:rPr>
          <w:t>PLoS</w:t>
        </w:r>
        <w:proofErr w:type="spellEnd"/>
        <w:r w:rsidR="00CC0F79">
          <w:rPr>
            <w:rFonts w:ascii="Times New Roman" w:eastAsia="Times New Roman" w:hAnsi="Times New Roman" w:cs="Times New Roman"/>
            <w:color w:val="000000"/>
          </w:rPr>
          <w:t xml:space="preserve"> One 11:e0154585</w:t>
        </w:r>
      </w:hyperlink>
    </w:p>
    <w:p w14:paraId="2D92542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9">
        <w:proofErr w:type="spellStart"/>
        <w:r w:rsidR="00CC0F79">
          <w:rPr>
            <w:rFonts w:ascii="Times New Roman" w:eastAsia="Times New Roman" w:hAnsi="Times New Roman" w:cs="Times New Roman"/>
            <w:color w:val="000000"/>
          </w:rPr>
          <w:t>McElreath</w:t>
        </w:r>
        <w:proofErr w:type="spellEnd"/>
        <w:r w:rsidR="00CC0F79">
          <w:rPr>
            <w:rFonts w:ascii="Times New Roman" w:eastAsia="Times New Roman" w:hAnsi="Times New Roman" w:cs="Times New Roman"/>
            <w:color w:val="000000"/>
          </w:rPr>
          <w:t xml:space="preserve"> R (2017) Rethinking: statistical Rethinking book package. R package version 1:</w:t>
        </w:r>
      </w:hyperlink>
    </w:p>
    <w:p w14:paraId="61B31AE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0">
        <w:r w:rsidR="00CC0F79">
          <w:rPr>
            <w:rFonts w:ascii="Times New Roman" w:eastAsia="Times New Roman" w:hAnsi="Times New Roman" w:cs="Times New Roman"/>
            <w:color w:val="000000"/>
          </w:rPr>
          <w:t xml:space="preserve">Metcalfe DB, Asner GP, Martin RE, Silva </w:t>
        </w:r>
        <w:proofErr w:type="spellStart"/>
        <w:r w:rsidR="00CC0F79">
          <w:rPr>
            <w:rFonts w:ascii="Times New Roman" w:eastAsia="Times New Roman" w:hAnsi="Times New Roman" w:cs="Times New Roman"/>
            <w:color w:val="000000"/>
          </w:rPr>
          <w:t>Espejo</w:t>
        </w:r>
        <w:proofErr w:type="spellEnd"/>
        <w:r w:rsidR="00CC0F79">
          <w:rPr>
            <w:rFonts w:ascii="Times New Roman" w:eastAsia="Times New Roman" w:hAnsi="Times New Roman" w:cs="Times New Roman"/>
            <w:color w:val="000000"/>
          </w:rPr>
          <w:t xml:space="preserve"> JE, </w:t>
        </w:r>
        <w:proofErr w:type="spellStart"/>
        <w:r w:rsidR="00CC0F79">
          <w:rPr>
            <w:rFonts w:ascii="Times New Roman" w:eastAsia="Times New Roman" w:hAnsi="Times New Roman" w:cs="Times New Roman"/>
            <w:color w:val="000000"/>
          </w:rPr>
          <w:t>Huasco</w:t>
        </w:r>
        <w:proofErr w:type="spellEnd"/>
        <w:r w:rsidR="00CC0F79">
          <w:rPr>
            <w:rFonts w:ascii="Times New Roman" w:eastAsia="Times New Roman" w:hAnsi="Times New Roman" w:cs="Times New Roman"/>
            <w:color w:val="000000"/>
          </w:rPr>
          <w:t xml:space="preserve"> WH, </w:t>
        </w:r>
        <w:proofErr w:type="spellStart"/>
        <w:r w:rsidR="00CC0F79">
          <w:rPr>
            <w:rFonts w:ascii="Times New Roman" w:eastAsia="Times New Roman" w:hAnsi="Times New Roman" w:cs="Times New Roman"/>
            <w:color w:val="000000"/>
          </w:rPr>
          <w:t>Farfán</w:t>
        </w:r>
        <w:proofErr w:type="spellEnd"/>
        <w:r w:rsidR="00CC0F79">
          <w:rPr>
            <w:rFonts w:ascii="Times New Roman" w:eastAsia="Times New Roman" w:hAnsi="Times New Roman" w:cs="Times New Roman"/>
            <w:color w:val="000000"/>
          </w:rPr>
          <w:t xml:space="preserve"> Amézquita FF, Carranza-Jimenez L, Galiano Cabrera DF, Baca LD, </w:t>
        </w:r>
        <w:proofErr w:type="spellStart"/>
        <w:r w:rsidR="00CC0F79">
          <w:rPr>
            <w:rFonts w:ascii="Times New Roman" w:eastAsia="Times New Roman" w:hAnsi="Times New Roman" w:cs="Times New Roman"/>
            <w:color w:val="000000"/>
          </w:rPr>
          <w:t>Sinca</w:t>
        </w:r>
        <w:proofErr w:type="spellEnd"/>
        <w:r w:rsidR="00CC0F79">
          <w:rPr>
            <w:rFonts w:ascii="Times New Roman" w:eastAsia="Times New Roman" w:hAnsi="Times New Roman" w:cs="Times New Roman"/>
            <w:color w:val="000000"/>
          </w:rPr>
          <w:t xml:space="preserve"> F, </w:t>
        </w:r>
        <w:proofErr w:type="spellStart"/>
        <w:r w:rsidR="00CC0F79">
          <w:rPr>
            <w:rFonts w:ascii="Times New Roman" w:eastAsia="Times New Roman" w:hAnsi="Times New Roman" w:cs="Times New Roman"/>
            <w:color w:val="000000"/>
          </w:rPr>
          <w:t>Huaraca</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Quispe</w:t>
        </w:r>
        <w:proofErr w:type="spellEnd"/>
        <w:r w:rsidR="00CC0F79">
          <w:rPr>
            <w:rFonts w:ascii="Times New Roman" w:eastAsia="Times New Roman" w:hAnsi="Times New Roman" w:cs="Times New Roman"/>
            <w:color w:val="000000"/>
          </w:rPr>
          <w:t xml:space="preserve"> LP, </w:t>
        </w:r>
        <w:proofErr w:type="spellStart"/>
        <w:r w:rsidR="00CC0F79">
          <w:rPr>
            <w:rFonts w:ascii="Times New Roman" w:eastAsia="Times New Roman" w:hAnsi="Times New Roman" w:cs="Times New Roman"/>
            <w:color w:val="000000"/>
          </w:rPr>
          <w:t>Taype</w:t>
        </w:r>
        <w:proofErr w:type="spellEnd"/>
        <w:r w:rsidR="00CC0F79">
          <w:rPr>
            <w:rFonts w:ascii="Times New Roman" w:eastAsia="Times New Roman" w:hAnsi="Times New Roman" w:cs="Times New Roman"/>
            <w:color w:val="000000"/>
          </w:rPr>
          <w:t xml:space="preserve"> IA, Mora LE, </w:t>
        </w:r>
        <w:proofErr w:type="spellStart"/>
        <w:r w:rsidR="00CC0F79">
          <w:rPr>
            <w:rFonts w:ascii="Times New Roman" w:eastAsia="Times New Roman" w:hAnsi="Times New Roman" w:cs="Times New Roman"/>
            <w:color w:val="000000"/>
          </w:rPr>
          <w:t>Dávila</w:t>
        </w:r>
        <w:proofErr w:type="spellEnd"/>
        <w:r w:rsidR="00CC0F79">
          <w:rPr>
            <w:rFonts w:ascii="Times New Roman" w:eastAsia="Times New Roman" w:hAnsi="Times New Roman" w:cs="Times New Roman"/>
            <w:color w:val="000000"/>
          </w:rPr>
          <w:t xml:space="preserve"> AR, Solórzano MM, Puma </w:t>
        </w:r>
        <w:proofErr w:type="spellStart"/>
        <w:r w:rsidR="00CC0F79">
          <w:rPr>
            <w:rFonts w:ascii="Times New Roman" w:eastAsia="Times New Roman" w:hAnsi="Times New Roman" w:cs="Times New Roman"/>
            <w:color w:val="000000"/>
          </w:rPr>
          <w:t>Vilca</w:t>
        </w:r>
        <w:proofErr w:type="spellEnd"/>
        <w:r w:rsidR="00CC0F79">
          <w:rPr>
            <w:rFonts w:ascii="Times New Roman" w:eastAsia="Times New Roman" w:hAnsi="Times New Roman" w:cs="Times New Roman"/>
            <w:color w:val="000000"/>
          </w:rPr>
          <w:t xml:space="preserve"> BL, </w:t>
        </w:r>
        <w:proofErr w:type="spellStart"/>
        <w:r w:rsidR="00CC0F79">
          <w:rPr>
            <w:rFonts w:ascii="Times New Roman" w:eastAsia="Times New Roman" w:hAnsi="Times New Roman" w:cs="Times New Roman"/>
            <w:color w:val="000000"/>
          </w:rPr>
          <w:t>Laupa</w:t>
        </w:r>
        <w:proofErr w:type="spellEnd"/>
        <w:r w:rsidR="00CC0F79">
          <w:rPr>
            <w:rFonts w:ascii="Times New Roman" w:eastAsia="Times New Roman" w:hAnsi="Times New Roman" w:cs="Times New Roman"/>
            <w:color w:val="000000"/>
          </w:rPr>
          <w:t xml:space="preserve"> Román JM, Guerra </w:t>
        </w:r>
        <w:proofErr w:type="spellStart"/>
        <w:r w:rsidR="00CC0F79">
          <w:rPr>
            <w:rFonts w:ascii="Times New Roman" w:eastAsia="Times New Roman" w:hAnsi="Times New Roman" w:cs="Times New Roman"/>
            <w:color w:val="000000"/>
          </w:rPr>
          <w:t>Bustios</w:t>
        </w:r>
        <w:proofErr w:type="spellEnd"/>
        <w:r w:rsidR="00CC0F79">
          <w:rPr>
            <w:rFonts w:ascii="Times New Roman" w:eastAsia="Times New Roman" w:hAnsi="Times New Roman" w:cs="Times New Roman"/>
            <w:color w:val="000000"/>
          </w:rPr>
          <w:t xml:space="preserve"> PC, Revilla NS, </w:t>
        </w:r>
        <w:proofErr w:type="spellStart"/>
        <w:r w:rsidR="00CC0F79">
          <w:rPr>
            <w:rFonts w:ascii="Times New Roman" w:eastAsia="Times New Roman" w:hAnsi="Times New Roman" w:cs="Times New Roman"/>
            <w:color w:val="000000"/>
          </w:rPr>
          <w:t>Tupayachi</w:t>
        </w:r>
        <w:proofErr w:type="spellEnd"/>
        <w:r w:rsidR="00CC0F79">
          <w:rPr>
            <w:rFonts w:ascii="Times New Roman" w:eastAsia="Times New Roman" w:hAnsi="Times New Roman" w:cs="Times New Roman"/>
            <w:color w:val="000000"/>
          </w:rPr>
          <w:t xml:space="preserve"> R, Girardin CAJ, Doughty CE, </w:t>
        </w:r>
        <w:proofErr w:type="spellStart"/>
        <w:r w:rsidR="00CC0F79">
          <w:rPr>
            <w:rFonts w:ascii="Times New Roman" w:eastAsia="Times New Roman" w:hAnsi="Times New Roman" w:cs="Times New Roman"/>
            <w:color w:val="000000"/>
          </w:rPr>
          <w:t>Malhi</w:t>
        </w:r>
        <w:proofErr w:type="spellEnd"/>
        <w:r w:rsidR="00CC0F79">
          <w:rPr>
            <w:rFonts w:ascii="Times New Roman" w:eastAsia="Times New Roman" w:hAnsi="Times New Roman" w:cs="Times New Roman"/>
            <w:color w:val="000000"/>
          </w:rPr>
          <w:t xml:space="preserve"> Y (2014) Herbivory makes major contributions to ecosystem carbon and nutrient cycling in tropical forests.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Lett 17:324–332</w:t>
        </w:r>
      </w:hyperlink>
    </w:p>
    <w:p w14:paraId="2F1B2B3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1">
        <w:r w:rsidR="00CC0F79">
          <w:rPr>
            <w:rFonts w:ascii="Times New Roman" w:eastAsia="Times New Roman" w:hAnsi="Times New Roman" w:cs="Times New Roman"/>
            <w:color w:val="000000"/>
          </w:rPr>
          <w:t xml:space="preserve">Mumby PJ, Dahlgren CP, Harborne AR, Kappel CV, </w:t>
        </w:r>
        <w:proofErr w:type="spellStart"/>
        <w:r w:rsidR="00CC0F79">
          <w:rPr>
            <w:rFonts w:ascii="Times New Roman" w:eastAsia="Times New Roman" w:hAnsi="Times New Roman" w:cs="Times New Roman"/>
            <w:color w:val="000000"/>
          </w:rPr>
          <w:t>Micheli</w:t>
        </w:r>
        <w:proofErr w:type="spellEnd"/>
        <w:r w:rsidR="00CC0F79">
          <w:rPr>
            <w:rFonts w:ascii="Times New Roman" w:eastAsia="Times New Roman" w:hAnsi="Times New Roman" w:cs="Times New Roman"/>
            <w:color w:val="000000"/>
          </w:rPr>
          <w:t xml:space="preserve"> F, Brumbaugh DR, Holmes KE, Mendes JM, Broad K, </w:t>
        </w:r>
        <w:proofErr w:type="spellStart"/>
        <w:r w:rsidR="00CC0F79">
          <w:rPr>
            <w:rFonts w:ascii="Times New Roman" w:eastAsia="Times New Roman" w:hAnsi="Times New Roman" w:cs="Times New Roman"/>
            <w:color w:val="000000"/>
          </w:rPr>
          <w:t>Sanchirico</w:t>
        </w:r>
        <w:proofErr w:type="spellEnd"/>
        <w:r w:rsidR="00CC0F79">
          <w:rPr>
            <w:rFonts w:ascii="Times New Roman" w:eastAsia="Times New Roman" w:hAnsi="Times New Roman" w:cs="Times New Roman"/>
            <w:color w:val="000000"/>
          </w:rPr>
          <w:t xml:space="preserve"> JN, Buch K, Box S, </w:t>
        </w:r>
        <w:proofErr w:type="spellStart"/>
        <w:r w:rsidR="00CC0F79">
          <w:rPr>
            <w:rFonts w:ascii="Times New Roman" w:eastAsia="Times New Roman" w:hAnsi="Times New Roman" w:cs="Times New Roman"/>
            <w:color w:val="000000"/>
          </w:rPr>
          <w:t>Stoffle</w:t>
        </w:r>
        <w:proofErr w:type="spellEnd"/>
        <w:r w:rsidR="00CC0F79">
          <w:rPr>
            <w:rFonts w:ascii="Times New Roman" w:eastAsia="Times New Roman" w:hAnsi="Times New Roman" w:cs="Times New Roman"/>
            <w:color w:val="000000"/>
          </w:rPr>
          <w:t xml:space="preserve"> RW, Gill AB (2006) Fishing, trophic cascades, and the process of grazing on coral reefs. Science 311:98–101</w:t>
        </w:r>
      </w:hyperlink>
    </w:p>
    <w:p w14:paraId="4055B20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2">
        <w:proofErr w:type="spellStart"/>
        <w:r w:rsidR="00CC0F79">
          <w:rPr>
            <w:rFonts w:ascii="Times New Roman" w:eastAsia="Times New Roman" w:hAnsi="Times New Roman" w:cs="Times New Roman"/>
            <w:color w:val="000000"/>
          </w:rPr>
          <w:t>Munday</w:t>
        </w:r>
        <w:proofErr w:type="spellEnd"/>
        <w:r w:rsidR="00CC0F79">
          <w:rPr>
            <w:rFonts w:ascii="Times New Roman" w:eastAsia="Times New Roman" w:hAnsi="Times New Roman" w:cs="Times New Roman"/>
            <w:color w:val="000000"/>
          </w:rPr>
          <w:t xml:space="preserve"> PL, Jones GP (1998) The Ecological Implications of Small Body Size Among Coral-Reef Fishes. Ocean Coast </w:t>
        </w:r>
        <w:proofErr w:type="spellStart"/>
        <w:r w:rsidR="00CC0F79">
          <w:rPr>
            <w:rFonts w:ascii="Times New Roman" w:eastAsia="Times New Roman" w:hAnsi="Times New Roman" w:cs="Times New Roman"/>
            <w:color w:val="000000"/>
          </w:rPr>
          <w:t>Manag</w:t>
        </w:r>
        <w:proofErr w:type="spellEnd"/>
        <w:r w:rsidR="00CC0F79">
          <w:rPr>
            <w:rFonts w:ascii="Times New Roman" w:eastAsia="Times New Roman" w:hAnsi="Times New Roman" w:cs="Times New Roman"/>
            <w:color w:val="000000"/>
          </w:rPr>
          <w:t xml:space="preserve"> 36:373–411</w:t>
        </w:r>
      </w:hyperlink>
    </w:p>
    <w:p w14:paraId="329B703D"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3">
        <w:r w:rsidR="00CC0F79">
          <w:rPr>
            <w:rFonts w:ascii="Times New Roman" w:eastAsia="Times New Roman" w:hAnsi="Times New Roman" w:cs="Times New Roman"/>
            <w:color w:val="000000"/>
          </w:rPr>
          <w:t xml:space="preserve">Nash KL, Graham NAJ, Bellwood DR (2013) Fish foraging patterns, vulnerability to fishing, and implications for the management of ecosystem function across scales.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23:1632–1644</w:t>
        </w:r>
      </w:hyperlink>
    </w:p>
    <w:p w14:paraId="102DA8C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4">
        <w:r w:rsidR="00CC0F79">
          <w:rPr>
            <w:rFonts w:ascii="Times New Roman" w:eastAsia="Times New Roman" w:hAnsi="Times New Roman" w:cs="Times New Roman"/>
            <w:color w:val="000000"/>
          </w:rPr>
          <w:t xml:space="preserve">Nash KL, Graham NAJ, Jennings S, Wilson SK, Bellwood DR (2016) Herbivore cross-scale redundancy supports response diversity and promotes coral reef resilience. J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53:646–655</w:t>
        </w:r>
      </w:hyperlink>
    </w:p>
    <w:p w14:paraId="42AFD0BA"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5">
        <w:proofErr w:type="spellStart"/>
        <w:r w:rsidR="00CC0F79">
          <w:rPr>
            <w:rFonts w:ascii="Times New Roman" w:eastAsia="Times New Roman" w:hAnsi="Times New Roman" w:cs="Times New Roman"/>
            <w:color w:val="000000"/>
          </w:rPr>
          <w:t>Oksanen</w:t>
        </w:r>
        <w:proofErr w:type="spellEnd"/>
        <w:r w:rsidR="00CC0F79">
          <w:rPr>
            <w:rFonts w:ascii="Times New Roman" w:eastAsia="Times New Roman" w:hAnsi="Times New Roman" w:cs="Times New Roman"/>
            <w:color w:val="000000"/>
          </w:rPr>
          <w:t xml:space="preserve"> J, Guillaume Blanchet F, Friendly M, </w:t>
        </w:r>
        <w:proofErr w:type="spellStart"/>
        <w:r w:rsidR="00CC0F79">
          <w:rPr>
            <w:rFonts w:ascii="Times New Roman" w:eastAsia="Times New Roman" w:hAnsi="Times New Roman" w:cs="Times New Roman"/>
            <w:color w:val="000000"/>
          </w:rPr>
          <w:t>Kindt</w:t>
        </w:r>
        <w:proofErr w:type="spellEnd"/>
        <w:r w:rsidR="00CC0F79">
          <w:rPr>
            <w:rFonts w:ascii="Times New Roman" w:eastAsia="Times New Roman" w:hAnsi="Times New Roman" w:cs="Times New Roman"/>
            <w:color w:val="000000"/>
          </w:rPr>
          <w:t xml:space="preserve"> R, Legendre P, McGlinn D, Minchin PR, O’Hara RB, Simpson GL, </w:t>
        </w:r>
        <w:proofErr w:type="spellStart"/>
        <w:r w:rsidR="00CC0F79">
          <w:rPr>
            <w:rFonts w:ascii="Times New Roman" w:eastAsia="Times New Roman" w:hAnsi="Times New Roman" w:cs="Times New Roman"/>
            <w:color w:val="000000"/>
          </w:rPr>
          <w:t>Solymos</w:t>
        </w:r>
        <w:proofErr w:type="spellEnd"/>
        <w:r w:rsidR="00CC0F79">
          <w:rPr>
            <w:rFonts w:ascii="Times New Roman" w:eastAsia="Times New Roman" w:hAnsi="Times New Roman" w:cs="Times New Roman"/>
            <w:color w:val="000000"/>
          </w:rPr>
          <w:t xml:space="preserve"> P, Stevens MHH, </w:t>
        </w:r>
        <w:proofErr w:type="spellStart"/>
        <w:r w:rsidR="00CC0F79">
          <w:rPr>
            <w:rFonts w:ascii="Times New Roman" w:eastAsia="Times New Roman" w:hAnsi="Times New Roman" w:cs="Times New Roman"/>
            <w:color w:val="000000"/>
          </w:rPr>
          <w:t>Szoecs</w:t>
        </w:r>
        <w:proofErr w:type="spellEnd"/>
        <w:r w:rsidR="00CC0F79">
          <w:rPr>
            <w:rFonts w:ascii="Times New Roman" w:eastAsia="Times New Roman" w:hAnsi="Times New Roman" w:cs="Times New Roman"/>
            <w:color w:val="000000"/>
          </w:rPr>
          <w:t xml:space="preserve"> E, Wagner H (2017) vegan: Community Ecology Package. R package </w:t>
        </w:r>
        <w:proofErr w:type="spellStart"/>
        <w:r w:rsidR="00CC0F79">
          <w:rPr>
            <w:rFonts w:ascii="Times New Roman" w:eastAsia="Times New Roman" w:hAnsi="Times New Roman" w:cs="Times New Roman"/>
            <w:color w:val="000000"/>
          </w:rPr>
          <w:t>ersion</w:t>
        </w:r>
        <w:proofErr w:type="spellEnd"/>
        <w:r w:rsidR="00CC0F79">
          <w:rPr>
            <w:rFonts w:ascii="Times New Roman" w:eastAsia="Times New Roman" w:hAnsi="Times New Roman" w:cs="Times New Roman"/>
            <w:color w:val="000000"/>
          </w:rPr>
          <w:t xml:space="preserve"> 2.4-4:</w:t>
        </w:r>
      </w:hyperlink>
    </w:p>
    <w:p w14:paraId="6DE7368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6">
        <w:r w:rsidR="00CC0F79">
          <w:rPr>
            <w:rFonts w:ascii="Times New Roman" w:eastAsia="Times New Roman" w:hAnsi="Times New Roman" w:cs="Times New Roman"/>
            <w:color w:val="000000"/>
          </w:rPr>
          <w:t xml:space="preserve">Polunin NVC, </w:t>
        </w:r>
        <w:proofErr w:type="spellStart"/>
        <w:r w:rsidR="00CC0F79">
          <w:rPr>
            <w:rFonts w:ascii="Times New Roman" w:eastAsia="Times New Roman" w:hAnsi="Times New Roman" w:cs="Times New Roman"/>
            <w:color w:val="000000"/>
          </w:rPr>
          <w:t>Harmelin</w:t>
        </w:r>
        <w:proofErr w:type="spellEnd"/>
        <w:r w:rsidR="00CC0F79">
          <w:rPr>
            <w:rFonts w:ascii="Times New Roman" w:eastAsia="Times New Roman" w:hAnsi="Times New Roman" w:cs="Times New Roman"/>
            <w:color w:val="000000"/>
          </w:rPr>
          <w:t xml:space="preserve">-Vivien M, </w:t>
        </w:r>
        <w:proofErr w:type="spellStart"/>
        <w:r w:rsidR="00CC0F79">
          <w:rPr>
            <w:rFonts w:ascii="Times New Roman" w:eastAsia="Times New Roman" w:hAnsi="Times New Roman" w:cs="Times New Roman"/>
            <w:color w:val="000000"/>
          </w:rPr>
          <w:t>Galzin</w:t>
        </w:r>
        <w:proofErr w:type="spellEnd"/>
        <w:r w:rsidR="00CC0F79">
          <w:rPr>
            <w:rFonts w:ascii="Times New Roman" w:eastAsia="Times New Roman" w:hAnsi="Times New Roman" w:cs="Times New Roman"/>
            <w:color w:val="000000"/>
          </w:rPr>
          <w:t xml:space="preserve"> R (1995) Contrasts in algal food processing among five herbivorous coral-reef fishes.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47:455–465</w:t>
        </w:r>
      </w:hyperlink>
    </w:p>
    <w:p w14:paraId="5A23B368"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7">
        <w:r w:rsidR="00CC0F79">
          <w:rPr>
            <w:rFonts w:ascii="Times New Roman" w:eastAsia="Times New Roman" w:hAnsi="Times New Roman" w:cs="Times New Roman"/>
            <w:color w:val="000000"/>
          </w:rPr>
          <w:t>Polunin NVC, Roberts CM (1993) Greater biomass and value of target coral-reef fishes in two small Caribbean marine reserves. Marine Ecology-Progress Series 100:167–167</w:t>
        </w:r>
      </w:hyperlink>
    </w:p>
    <w:p w14:paraId="26A6790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8">
        <w:r w:rsidR="00CC0F79">
          <w:rPr>
            <w:rFonts w:ascii="Times New Roman" w:eastAsia="Times New Roman" w:hAnsi="Times New Roman" w:cs="Times New Roman"/>
            <w:color w:val="000000"/>
          </w:rPr>
          <w:t xml:space="preserve">Robinson JPW, Williams ID, Edwards AM, McPherson J, Yeager L, </w:t>
        </w:r>
        <w:proofErr w:type="spellStart"/>
        <w:r w:rsidR="00CC0F79">
          <w:rPr>
            <w:rFonts w:ascii="Times New Roman" w:eastAsia="Times New Roman" w:hAnsi="Times New Roman" w:cs="Times New Roman"/>
            <w:color w:val="000000"/>
          </w:rPr>
          <w:t>Vigliola</w:t>
        </w:r>
        <w:proofErr w:type="spellEnd"/>
        <w:r w:rsidR="00CC0F79">
          <w:rPr>
            <w:rFonts w:ascii="Times New Roman" w:eastAsia="Times New Roman" w:hAnsi="Times New Roman" w:cs="Times New Roman"/>
            <w:color w:val="000000"/>
          </w:rPr>
          <w:t xml:space="preserve"> L, Brainard RE, Baum JK (2017) Fishing degrades size structure of coral reef fish communities. Glob Chang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23:1009–1022</w:t>
        </w:r>
      </w:hyperlink>
    </w:p>
    <w:p w14:paraId="5B7D7F4B"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9">
        <w:r w:rsidR="00CC0F79">
          <w:rPr>
            <w:rFonts w:ascii="Times New Roman" w:eastAsia="Times New Roman" w:hAnsi="Times New Roman" w:cs="Times New Roman"/>
            <w:color w:val="000000"/>
          </w:rPr>
          <w:t>Robinson JPW, Williams ID, Yeager LA, McPherson JM, Clark J, Oliver TA, Baum JK (2018) Environmental conditions and herbivore biomass determine coral reef benthic community composition: implications for quantitative baselines. Coral Reefs</w:t>
        </w:r>
      </w:hyperlink>
    </w:p>
    <w:p w14:paraId="78894F36"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0">
        <w:proofErr w:type="spellStart"/>
        <w:r w:rsidR="00CC0F79">
          <w:rPr>
            <w:rFonts w:ascii="Times New Roman" w:eastAsia="Times New Roman" w:hAnsi="Times New Roman" w:cs="Times New Roman"/>
            <w:color w:val="000000"/>
          </w:rPr>
          <w:t>Rooij</w:t>
        </w:r>
        <w:proofErr w:type="spellEnd"/>
        <w:r w:rsidR="00CC0F79">
          <w:rPr>
            <w:rFonts w:ascii="Times New Roman" w:eastAsia="Times New Roman" w:hAnsi="Times New Roman" w:cs="Times New Roman"/>
            <w:color w:val="000000"/>
          </w:rPr>
          <w:t xml:space="preserve"> JM, </w:t>
        </w:r>
        <w:proofErr w:type="spellStart"/>
        <w:r w:rsidR="00CC0F79">
          <w:rPr>
            <w:rFonts w:ascii="Times New Roman" w:eastAsia="Times New Roman" w:hAnsi="Times New Roman" w:cs="Times New Roman"/>
            <w:color w:val="000000"/>
          </w:rPr>
          <w:t>Videler</w:t>
        </w:r>
        <w:proofErr w:type="spellEnd"/>
        <w:r w:rsidR="00CC0F79">
          <w:rPr>
            <w:rFonts w:ascii="Times New Roman" w:eastAsia="Times New Roman" w:hAnsi="Times New Roman" w:cs="Times New Roman"/>
            <w:color w:val="000000"/>
          </w:rPr>
          <w:t xml:space="preserve"> JJ, </w:t>
        </w:r>
        <w:proofErr w:type="spellStart"/>
        <w:r w:rsidR="00CC0F79">
          <w:rPr>
            <w:rFonts w:ascii="Times New Roman" w:eastAsia="Times New Roman" w:hAnsi="Times New Roman" w:cs="Times New Roman"/>
            <w:color w:val="000000"/>
          </w:rPr>
          <w:t>Bruggemann</w:t>
        </w:r>
        <w:proofErr w:type="spellEnd"/>
        <w:r w:rsidR="00CC0F79">
          <w:rPr>
            <w:rFonts w:ascii="Times New Roman" w:eastAsia="Times New Roman" w:hAnsi="Times New Roman" w:cs="Times New Roman"/>
            <w:color w:val="000000"/>
          </w:rPr>
          <w:t xml:space="preserve"> JH (1998) High biomass and production but low energy transfer efficiency of Caribbean parrotfish: implications for trophic models of coral reefs. J Fish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53:154–178</w:t>
        </w:r>
      </w:hyperlink>
    </w:p>
    <w:p w14:paraId="46B0CB3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1">
        <w:proofErr w:type="spellStart"/>
        <w:r w:rsidR="00CC0F79">
          <w:rPr>
            <w:rFonts w:ascii="Times New Roman" w:eastAsia="Times New Roman" w:hAnsi="Times New Roman" w:cs="Times New Roman"/>
            <w:color w:val="000000"/>
          </w:rPr>
          <w:t>Ro</w:t>
        </w:r>
      </w:hyperlink>
      <w:hyperlink r:id="rId142">
        <w:r w:rsidR="00CC0F79">
          <w:rPr>
            <w:rFonts w:ascii="Times New Roman" w:eastAsia="Times New Roman" w:hAnsi="Times New Roman" w:cs="Times New Roman"/>
          </w:rPr>
          <w:t>yo</w:t>
        </w:r>
        <w:proofErr w:type="spellEnd"/>
        <w:r w:rsidR="00CC0F79">
          <w:rPr>
            <w:rFonts w:ascii="Times New Roman" w:eastAsia="Times New Roman" w:hAnsi="Times New Roman" w:cs="Times New Roman"/>
          </w:rPr>
          <w:t xml:space="preserve"> AA, Collins R, Adams MB, </w:t>
        </w:r>
        <w:proofErr w:type="spellStart"/>
        <w:r w:rsidR="00CC0F79">
          <w:rPr>
            <w:rFonts w:ascii="Times New Roman" w:eastAsia="Times New Roman" w:hAnsi="Times New Roman" w:cs="Times New Roman"/>
          </w:rPr>
          <w:t>Kirschbaum</w:t>
        </w:r>
        <w:proofErr w:type="spellEnd"/>
        <w:r w:rsidR="00CC0F79">
          <w:rPr>
            <w:rFonts w:ascii="Times New Roman" w:eastAsia="Times New Roman" w:hAnsi="Times New Roman" w:cs="Times New Roman"/>
          </w:rPr>
          <w:t xml:space="preserve"> C, Carson WP (2010) Pervasive interactions between ungulate browsers and disturbance regimes promote temperate forest herbaceous diversity. Ecology </w:t>
        </w:r>
      </w:hyperlink>
      <w:hyperlink r:id="rId143">
        <w:r w:rsidR="00CC0F79">
          <w:rPr>
            <w:rFonts w:ascii="Times New Roman" w:eastAsia="Times New Roman" w:hAnsi="Times New Roman" w:cs="Times New Roman"/>
          </w:rPr>
          <w:t>91:93–105</w:t>
        </w:r>
      </w:hyperlink>
    </w:p>
    <w:p w14:paraId="07700B51"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u w:val="single"/>
        </w:rPr>
      </w:pPr>
      <w:proofErr w:type="spellStart"/>
      <w:r>
        <w:rPr>
          <w:rFonts w:ascii="Times New Roman" w:eastAsia="Times New Roman" w:hAnsi="Times New Roman" w:cs="Times New Roman"/>
          <w:color w:val="0000FF"/>
          <w:highlight w:val="white"/>
          <w:u w:val="single"/>
        </w:rPr>
        <w:t>Prieditis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Howlett</w:t>
      </w:r>
      <w:proofErr w:type="spellEnd"/>
      <w:r>
        <w:rPr>
          <w:rFonts w:ascii="Times New Roman" w:eastAsia="Times New Roman" w:hAnsi="Times New Roman" w:cs="Times New Roman"/>
          <w:color w:val="0000FF"/>
          <w:highlight w:val="white"/>
          <w:u w:val="single"/>
        </w:rPr>
        <w:t xml:space="preserve">, S.J., </w:t>
      </w:r>
      <w:proofErr w:type="spellStart"/>
      <w:r>
        <w:rPr>
          <w:rFonts w:ascii="Times New Roman" w:eastAsia="Times New Roman" w:hAnsi="Times New Roman" w:cs="Times New Roman"/>
          <w:color w:val="0000FF"/>
          <w:highlight w:val="white"/>
          <w:u w:val="single"/>
        </w:rPr>
        <w:t>Baumanis</w:t>
      </w:r>
      <w:proofErr w:type="spellEnd"/>
      <w:r>
        <w:rPr>
          <w:rFonts w:ascii="Times New Roman" w:eastAsia="Times New Roman" w:hAnsi="Times New Roman" w:cs="Times New Roman"/>
          <w:color w:val="0000FF"/>
          <w:highlight w:val="white"/>
          <w:u w:val="single"/>
        </w:rPr>
        <w:t xml:space="preserve">, J., </w:t>
      </w:r>
      <w:proofErr w:type="spellStart"/>
      <w:r>
        <w:rPr>
          <w:rFonts w:ascii="Times New Roman" w:eastAsia="Times New Roman" w:hAnsi="Times New Roman" w:cs="Times New Roman"/>
          <w:color w:val="0000FF"/>
          <w:highlight w:val="white"/>
          <w:u w:val="single"/>
        </w:rPr>
        <w:t>Bagrade</w:t>
      </w:r>
      <w:proofErr w:type="spellEnd"/>
      <w:r>
        <w:rPr>
          <w:rFonts w:ascii="Times New Roman" w:eastAsia="Times New Roman" w:hAnsi="Times New Roman" w:cs="Times New Roman"/>
          <w:color w:val="0000FF"/>
          <w:highlight w:val="white"/>
          <w:u w:val="single"/>
        </w:rPr>
        <w:t xml:space="preserve">, G., Done, G., </w:t>
      </w:r>
      <w:proofErr w:type="spellStart"/>
      <w:r>
        <w:rPr>
          <w:rFonts w:ascii="Times New Roman" w:eastAsia="Times New Roman" w:hAnsi="Times New Roman" w:cs="Times New Roman"/>
          <w:color w:val="0000FF"/>
          <w:highlight w:val="white"/>
          <w:u w:val="single"/>
        </w:rPr>
        <w:t>Jansons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t>Neimane</w:t>
      </w:r>
      <w:proofErr w:type="spellEnd"/>
      <w:r>
        <w:rPr>
          <w:rFonts w:ascii="Times New Roman" w:eastAsia="Times New Roman" w:hAnsi="Times New Roman" w:cs="Times New Roman"/>
          <w:color w:val="0000FF"/>
          <w:highlight w:val="white"/>
          <w:u w:val="single"/>
        </w:rPr>
        <w:t xml:space="preserve">, U., </w:t>
      </w:r>
      <w:proofErr w:type="spellStart"/>
      <w:r>
        <w:rPr>
          <w:rFonts w:ascii="Times New Roman" w:eastAsia="Times New Roman" w:hAnsi="Times New Roman" w:cs="Times New Roman"/>
          <w:color w:val="0000FF"/>
          <w:highlight w:val="white"/>
          <w:u w:val="single"/>
        </w:rPr>
        <w:t>Ornicans</w:t>
      </w:r>
      <w:proofErr w:type="spellEnd"/>
      <w:r>
        <w:rPr>
          <w:rFonts w:ascii="Times New Roman" w:eastAsia="Times New Roman" w:hAnsi="Times New Roman" w:cs="Times New Roman"/>
          <w:color w:val="0000FF"/>
          <w:highlight w:val="white"/>
          <w:u w:val="single"/>
        </w:rPr>
        <w:t xml:space="preserve">, A., </w:t>
      </w:r>
      <w:proofErr w:type="spellStart"/>
      <w:r>
        <w:rPr>
          <w:rFonts w:ascii="Times New Roman" w:eastAsia="Times New Roman" w:hAnsi="Times New Roman" w:cs="Times New Roman"/>
          <w:color w:val="0000FF"/>
          <w:highlight w:val="white"/>
          <w:u w:val="single"/>
        </w:rPr>
        <w:lastRenderedPageBreak/>
        <w:t>Stepanova</w:t>
      </w:r>
      <w:proofErr w:type="spellEnd"/>
      <w:r>
        <w:rPr>
          <w:rFonts w:ascii="Times New Roman" w:eastAsia="Times New Roman" w:hAnsi="Times New Roman" w:cs="Times New Roman"/>
          <w:color w:val="0000FF"/>
          <w:highlight w:val="white"/>
          <w:u w:val="single"/>
        </w:rPr>
        <w:t xml:space="preserve">, A., Smits, A. and </w:t>
      </w:r>
      <w:proofErr w:type="spellStart"/>
      <w:r>
        <w:rPr>
          <w:rFonts w:ascii="Times New Roman" w:eastAsia="Times New Roman" w:hAnsi="Times New Roman" w:cs="Times New Roman"/>
          <w:color w:val="0000FF"/>
          <w:highlight w:val="white"/>
          <w:u w:val="single"/>
        </w:rPr>
        <w:t>Zunna</w:t>
      </w:r>
      <w:proofErr w:type="spellEnd"/>
      <w:r>
        <w:rPr>
          <w:rFonts w:ascii="Times New Roman" w:eastAsia="Times New Roman" w:hAnsi="Times New Roman" w:cs="Times New Roman"/>
          <w:color w:val="0000FF"/>
          <w:highlight w:val="white"/>
          <w:u w:val="single"/>
        </w:rPr>
        <w:t xml:space="preserve">, A., 2017. Quantification of Deer Browsing in Summer and Its Importance for Game Management in Latvia. </w:t>
      </w:r>
      <w:r>
        <w:rPr>
          <w:rFonts w:ascii="Times New Roman" w:eastAsia="Times New Roman" w:hAnsi="Times New Roman" w:cs="Times New Roman"/>
          <w:i/>
          <w:color w:val="0000FF"/>
          <w:highlight w:val="white"/>
          <w:u w:val="single"/>
        </w:rPr>
        <w:t>BALTIC FORESTRY</w:t>
      </w:r>
      <w:r>
        <w:rPr>
          <w:rFonts w:ascii="Times New Roman" w:eastAsia="Times New Roman" w:hAnsi="Times New Roman" w:cs="Times New Roman"/>
          <w:color w:val="0000FF"/>
          <w:highlight w:val="white"/>
          <w:u w:val="single"/>
        </w:rPr>
        <w:t xml:space="preserve">, </w:t>
      </w:r>
      <w:r>
        <w:rPr>
          <w:rFonts w:ascii="Times New Roman" w:eastAsia="Times New Roman" w:hAnsi="Times New Roman" w:cs="Times New Roman"/>
          <w:i/>
          <w:color w:val="0000FF"/>
          <w:highlight w:val="white"/>
          <w:u w:val="single"/>
        </w:rPr>
        <w:t>23</w:t>
      </w:r>
      <w:r>
        <w:rPr>
          <w:rFonts w:ascii="Times New Roman" w:eastAsia="Times New Roman" w:hAnsi="Times New Roman" w:cs="Times New Roman"/>
          <w:color w:val="0000FF"/>
          <w:highlight w:val="white"/>
          <w:u w:val="single"/>
        </w:rPr>
        <w:t>(2), pp.423-431.</w:t>
      </w:r>
    </w:p>
    <w:p w14:paraId="706EE735"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4">
        <w:r w:rsidR="00CC0F79">
          <w:rPr>
            <w:rFonts w:ascii="Times New Roman" w:eastAsia="Times New Roman" w:hAnsi="Times New Roman" w:cs="Times New Roman"/>
          </w:rPr>
          <w:t xml:space="preserve">Russ GR, </w:t>
        </w:r>
      </w:hyperlink>
      <w:hyperlink r:id="rId145">
        <w:proofErr w:type="spellStart"/>
        <w:r w:rsidR="00CC0F79">
          <w:rPr>
            <w:rFonts w:ascii="Times New Roman" w:eastAsia="Times New Roman" w:hAnsi="Times New Roman" w:cs="Times New Roman"/>
          </w:rPr>
          <w:t>Questel</w:t>
        </w:r>
        <w:proofErr w:type="spellEnd"/>
        <w:r w:rsidR="00CC0F79">
          <w:rPr>
            <w:rFonts w:ascii="Times New Roman" w:eastAsia="Times New Roman" w:hAnsi="Times New Roman" w:cs="Times New Roman"/>
          </w:rPr>
          <w:t xml:space="preserve"> S-LA, </w:t>
        </w:r>
        <w:proofErr w:type="spellStart"/>
        <w:r w:rsidR="00CC0F79">
          <w:rPr>
            <w:rFonts w:ascii="Times New Roman" w:eastAsia="Times New Roman" w:hAnsi="Times New Roman" w:cs="Times New Roman"/>
          </w:rPr>
          <w:t>Rizzari</w:t>
        </w:r>
        <w:proofErr w:type="spellEnd"/>
        <w:r w:rsidR="00CC0F79">
          <w:rPr>
            <w:rFonts w:ascii="Times New Roman" w:eastAsia="Times New Roman" w:hAnsi="Times New Roman" w:cs="Times New Roman"/>
          </w:rPr>
          <w:t xml:space="preserve"> JR, Alcala AC (2015) The parrotfish–coral relationship: refuting the ubiquity of a prevailing paradigm. Mar </w:t>
        </w:r>
        <w:proofErr w:type="spellStart"/>
        <w:r w:rsidR="00CC0F79">
          <w:rPr>
            <w:rFonts w:ascii="Times New Roman" w:eastAsia="Times New Roman" w:hAnsi="Times New Roman" w:cs="Times New Roman"/>
          </w:rPr>
          <w:t>Biol</w:t>
        </w:r>
        <w:proofErr w:type="spellEnd"/>
        <w:r w:rsidR="00CC0F79">
          <w:rPr>
            <w:rFonts w:ascii="Times New Roman" w:eastAsia="Times New Roman" w:hAnsi="Times New Roman" w:cs="Times New Roman"/>
          </w:rPr>
          <w:t xml:space="preserve"> 162:2029–2045</w:t>
        </w:r>
      </w:hyperlink>
    </w:p>
    <w:p w14:paraId="69A8D2B7"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6">
        <w:proofErr w:type="spellStart"/>
        <w:r w:rsidR="00CC0F79">
          <w:rPr>
            <w:rFonts w:ascii="Times New Roman" w:eastAsia="Times New Roman" w:hAnsi="Times New Roman" w:cs="Times New Roman"/>
          </w:rPr>
          <w:t>Samoilys</w:t>
        </w:r>
        <w:proofErr w:type="spellEnd"/>
        <w:r w:rsidR="00CC0F79">
          <w:rPr>
            <w:rFonts w:ascii="Times New Roman" w:eastAsia="Times New Roman" w:hAnsi="Times New Roman" w:cs="Times New Roman"/>
          </w:rPr>
          <w:t xml:space="preserve"> MA, Carlos G (2000) Determining Methods of Underwater Visual Census for Estimating the Abundance of </w:t>
        </w:r>
      </w:hyperlink>
      <w:hyperlink r:id="rId147">
        <w:r w:rsidR="00CC0F79">
          <w:rPr>
            <w:rFonts w:ascii="Times New Roman" w:eastAsia="Times New Roman" w:hAnsi="Times New Roman" w:cs="Times New Roman"/>
            <w:color w:val="000000"/>
          </w:rPr>
          <w:t xml:space="preserve">Coral Reef Fishes. Environ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Fishes 57:289–304</w:t>
        </w:r>
      </w:hyperlink>
    </w:p>
    <w:p w14:paraId="0CA89711"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8">
        <w:proofErr w:type="spellStart"/>
        <w:r w:rsidR="00CC0F79">
          <w:rPr>
            <w:rFonts w:ascii="Times New Roman" w:eastAsia="Times New Roman" w:hAnsi="Times New Roman" w:cs="Times New Roman"/>
            <w:color w:val="000000"/>
          </w:rPr>
          <w:t>Schielzeth</w:t>
        </w:r>
        <w:proofErr w:type="spellEnd"/>
        <w:r w:rsidR="00CC0F79">
          <w:rPr>
            <w:rFonts w:ascii="Times New Roman" w:eastAsia="Times New Roman" w:hAnsi="Times New Roman" w:cs="Times New Roman"/>
            <w:color w:val="000000"/>
          </w:rPr>
          <w:t xml:space="preserve"> H (2010) Simple means to improve the interpretability of regression coefficients: Interpretation of regression coefficients. Methods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Evol</w:t>
        </w:r>
        <w:proofErr w:type="spellEnd"/>
        <w:r w:rsidR="00CC0F79">
          <w:rPr>
            <w:rFonts w:ascii="Times New Roman" w:eastAsia="Times New Roman" w:hAnsi="Times New Roman" w:cs="Times New Roman"/>
            <w:color w:val="000000"/>
          </w:rPr>
          <w:t xml:space="preserve"> 1:103–113</w:t>
        </w:r>
      </w:hyperlink>
    </w:p>
    <w:p w14:paraId="3AB81FD2"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hyperlink r:id="rId149">
        <w:r w:rsidR="00CC0F79">
          <w:rPr>
            <w:rFonts w:ascii="Times New Roman" w:eastAsia="Times New Roman" w:hAnsi="Times New Roman" w:cs="Times New Roman"/>
            <w:color w:val="000000"/>
          </w:rPr>
          <w:t>Wils</w:t>
        </w:r>
      </w:hyperlink>
      <w:hyperlink r:id="rId150">
        <w:r w:rsidR="00CC0F79">
          <w:rPr>
            <w:rFonts w:ascii="Times New Roman" w:eastAsia="Times New Roman" w:hAnsi="Times New Roman" w:cs="Times New Roman"/>
            <w:color w:val="000000"/>
          </w:rPr>
          <w:t xml:space="preserve">on SK, Fisher R, Pratchett MS, Graham NAJ, </w:t>
        </w:r>
        <w:proofErr w:type="spellStart"/>
        <w:r w:rsidR="00CC0F79">
          <w:rPr>
            <w:rFonts w:ascii="Times New Roman" w:eastAsia="Times New Roman" w:hAnsi="Times New Roman" w:cs="Times New Roman"/>
            <w:color w:val="000000"/>
          </w:rPr>
          <w:t>Dulvy</w:t>
        </w:r>
        <w:proofErr w:type="spellEnd"/>
        <w:r w:rsidR="00CC0F79">
          <w:rPr>
            <w:rFonts w:ascii="Times New Roman" w:eastAsia="Times New Roman" w:hAnsi="Times New Roman" w:cs="Times New Roman"/>
            <w:color w:val="000000"/>
          </w:rPr>
          <w:t xml:space="preserve"> NK, Turner RA, </w:t>
        </w:r>
        <w:proofErr w:type="spellStart"/>
        <w:r w:rsidR="00CC0F79">
          <w:rPr>
            <w:rFonts w:ascii="Times New Roman" w:eastAsia="Times New Roman" w:hAnsi="Times New Roman" w:cs="Times New Roman"/>
            <w:color w:val="000000"/>
          </w:rPr>
          <w:t>Cakacaka</w:t>
        </w:r>
        <w:proofErr w:type="spellEnd"/>
        <w:r w:rsidR="00CC0F79">
          <w:rPr>
            <w:rFonts w:ascii="Times New Roman" w:eastAsia="Times New Roman" w:hAnsi="Times New Roman" w:cs="Times New Roman"/>
            <w:color w:val="000000"/>
          </w:rPr>
          <w:t xml:space="preserve"> A, Polunin NVC (2010) Habitat degradation and fishing effects on the size structure of coral reef fish communities.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w:t>
        </w:r>
        <w:proofErr w:type="spellStart"/>
        <w:r w:rsidR="00CC0F79">
          <w:rPr>
            <w:rFonts w:ascii="Times New Roman" w:eastAsia="Times New Roman" w:hAnsi="Times New Roman" w:cs="Times New Roman"/>
            <w:color w:val="000000"/>
          </w:rPr>
          <w:t>Appl</w:t>
        </w:r>
        <w:proofErr w:type="spellEnd"/>
        <w:r w:rsidR="00CC0F79">
          <w:rPr>
            <w:rFonts w:ascii="Times New Roman" w:eastAsia="Times New Roman" w:hAnsi="Times New Roman" w:cs="Times New Roman"/>
            <w:color w:val="000000"/>
          </w:rPr>
          <w:t xml:space="preserve"> 20:442–451</w:t>
        </w:r>
      </w:hyperlink>
    </w:p>
    <w:p w14:paraId="44A9A16B" w14:textId="77777777" w:rsidR="00C65FB8" w:rsidRDefault="00CC0F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FF"/>
        </w:rPr>
      </w:pPr>
      <w:r>
        <w:rPr>
          <w:rFonts w:ascii="Times New Roman" w:eastAsia="Times New Roman" w:hAnsi="Times New Roman" w:cs="Times New Roman"/>
          <w:color w:val="0000FF"/>
          <w:highlight w:val="white"/>
        </w:rPr>
        <w:t xml:space="preserve">Williams, I.D., Polunin, N.V. and Hendrick, V.J., 2001. Limits to grazing by herbivorous fishes and the impact of low coral cover on macroalgal abundance on a coral reef in Belize. </w:t>
      </w:r>
      <w:r>
        <w:rPr>
          <w:rFonts w:ascii="Times New Roman" w:eastAsia="Times New Roman" w:hAnsi="Times New Roman" w:cs="Times New Roman"/>
          <w:i/>
          <w:color w:val="0000FF"/>
          <w:highlight w:val="white"/>
        </w:rPr>
        <w:t>Marine Ecology Progress Series</w:t>
      </w:r>
      <w:r>
        <w:rPr>
          <w:rFonts w:ascii="Times New Roman" w:eastAsia="Times New Roman" w:hAnsi="Times New Roman" w:cs="Times New Roman"/>
          <w:color w:val="0000FF"/>
          <w:highlight w:val="white"/>
        </w:rPr>
        <w:t xml:space="preserve">, </w:t>
      </w:r>
      <w:r>
        <w:rPr>
          <w:rFonts w:ascii="Times New Roman" w:eastAsia="Times New Roman" w:hAnsi="Times New Roman" w:cs="Times New Roman"/>
          <w:i/>
          <w:color w:val="0000FF"/>
          <w:highlight w:val="white"/>
        </w:rPr>
        <w:t>222</w:t>
      </w:r>
      <w:r>
        <w:rPr>
          <w:rFonts w:ascii="Times New Roman" w:eastAsia="Times New Roman" w:hAnsi="Times New Roman" w:cs="Times New Roman"/>
          <w:color w:val="0000FF"/>
          <w:highlight w:val="white"/>
        </w:rPr>
        <w:t>, pp.187-196.</w:t>
      </w:r>
    </w:p>
    <w:p w14:paraId="3AA24F74"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1">
        <w:r w:rsidR="00CC0F79">
          <w:rPr>
            <w:rFonts w:ascii="Times New Roman" w:eastAsia="Times New Roman" w:hAnsi="Times New Roman" w:cs="Times New Roman"/>
            <w:color w:val="000000"/>
          </w:rPr>
          <w:t xml:space="preserve">Wilson SK, Graham NAJ, Polunin NVC (2007) Appraisal of visual assessments of habitat complexity and benthic composition on coral reefs. Mar </w:t>
        </w:r>
        <w:proofErr w:type="spellStart"/>
        <w:r w:rsidR="00CC0F79">
          <w:rPr>
            <w:rFonts w:ascii="Times New Roman" w:eastAsia="Times New Roman" w:hAnsi="Times New Roman" w:cs="Times New Roman"/>
            <w:color w:val="000000"/>
          </w:rPr>
          <w:t>Biol</w:t>
        </w:r>
        <w:proofErr w:type="spellEnd"/>
        <w:r w:rsidR="00CC0F79">
          <w:rPr>
            <w:rFonts w:ascii="Times New Roman" w:eastAsia="Times New Roman" w:hAnsi="Times New Roman" w:cs="Times New Roman"/>
            <w:color w:val="000000"/>
          </w:rPr>
          <w:t xml:space="preserve"> 151:1069–1076</w:t>
        </w:r>
      </w:hyperlink>
    </w:p>
    <w:p w14:paraId="7FCED6D9"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2">
        <w:r w:rsidR="00CC0F79">
          <w:rPr>
            <w:rFonts w:ascii="Times New Roman" w:eastAsia="Times New Roman" w:hAnsi="Times New Roman" w:cs="Times New Roman"/>
            <w:color w:val="000000"/>
          </w:rPr>
          <w:t xml:space="preserve">Yarlett RT, Perry CT, Wilson RW, Philpot KE (2018) Constraining species-size class variability in rates of parrotfish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on Maldivian coral reefs: implications for regional-scale </w:t>
        </w:r>
        <w:proofErr w:type="spellStart"/>
        <w:r w:rsidR="00CC0F79">
          <w:rPr>
            <w:rFonts w:ascii="Times New Roman" w:eastAsia="Times New Roman" w:hAnsi="Times New Roman" w:cs="Times New Roman"/>
            <w:color w:val="000000"/>
          </w:rPr>
          <w:t>bioerosion</w:t>
        </w:r>
        <w:proofErr w:type="spellEnd"/>
        <w:r w:rsidR="00CC0F79">
          <w:rPr>
            <w:rFonts w:ascii="Times New Roman" w:eastAsia="Times New Roman" w:hAnsi="Times New Roman" w:cs="Times New Roman"/>
            <w:color w:val="000000"/>
          </w:rPr>
          <w:t xml:space="preserve"> estimates. Mar </w:t>
        </w:r>
        <w:proofErr w:type="spellStart"/>
        <w:r w:rsidR="00CC0F79">
          <w:rPr>
            <w:rFonts w:ascii="Times New Roman" w:eastAsia="Times New Roman" w:hAnsi="Times New Roman" w:cs="Times New Roman"/>
            <w:color w:val="000000"/>
          </w:rPr>
          <w:t>Ecol</w:t>
        </w:r>
        <w:proofErr w:type="spellEnd"/>
        <w:r w:rsidR="00CC0F79">
          <w:rPr>
            <w:rFonts w:ascii="Times New Roman" w:eastAsia="Times New Roman" w:hAnsi="Times New Roman" w:cs="Times New Roman"/>
            <w:color w:val="000000"/>
          </w:rPr>
          <w:t xml:space="preserve"> Prog Ser 590:155–169</w:t>
        </w:r>
      </w:hyperlink>
    </w:p>
    <w:p w14:paraId="3D154E80" w14:textId="77777777" w:rsidR="00C65FB8" w:rsidRDefault="00881FAF">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3">
        <w:proofErr w:type="spellStart"/>
        <w:r w:rsidR="00CC0F79">
          <w:rPr>
            <w:rFonts w:ascii="Times New Roman" w:eastAsia="Times New Roman" w:hAnsi="Times New Roman" w:cs="Times New Roman"/>
            <w:color w:val="000000"/>
          </w:rPr>
          <w:t>Zimov</w:t>
        </w:r>
        <w:proofErr w:type="spellEnd"/>
        <w:r w:rsidR="00CC0F79">
          <w:rPr>
            <w:rFonts w:ascii="Times New Roman" w:eastAsia="Times New Roman" w:hAnsi="Times New Roman" w:cs="Times New Roman"/>
            <w:color w:val="000000"/>
          </w:rPr>
          <w:t xml:space="preserve"> SA, </w:t>
        </w:r>
        <w:proofErr w:type="spellStart"/>
        <w:r w:rsidR="00CC0F79">
          <w:rPr>
            <w:rFonts w:ascii="Times New Roman" w:eastAsia="Times New Roman" w:hAnsi="Times New Roman" w:cs="Times New Roman"/>
            <w:color w:val="000000"/>
          </w:rPr>
          <w:t>Chuprynin</w:t>
        </w:r>
        <w:proofErr w:type="spellEnd"/>
        <w:r w:rsidR="00CC0F79">
          <w:rPr>
            <w:rFonts w:ascii="Times New Roman" w:eastAsia="Times New Roman" w:hAnsi="Times New Roman" w:cs="Times New Roman"/>
            <w:color w:val="000000"/>
          </w:rPr>
          <w:t xml:space="preserve"> VI, </w:t>
        </w:r>
        <w:proofErr w:type="spellStart"/>
        <w:r w:rsidR="00CC0F79">
          <w:rPr>
            <w:rFonts w:ascii="Times New Roman" w:eastAsia="Times New Roman" w:hAnsi="Times New Roman" w:cs="Times New Roman"/>
            <w:color w:val="000000"/>
          </w:rPr>
          <w:t>Oreshko</w:t>
        </w:r>
        <w:proofErr w:type="spellEnd"/>
        <w:r w:rsidR="00CC0F79">
          <w:rPr>
            <w:rFonts w:ascii="Times New Roman" w:eastAsia="Times New Roman" w:hAnsi="Times New Roman" w:cs="Times New Roman"/>
            <w:color w:val="000000"/>
          </w:rPr>
          <w:t xml:space="preserve"> AP, Chapin FS, Reynolds JF, Chapin MC (1995) Steppe-Tundra Transition: A Herbivore-Driven Biome Shift at the End of the Pleistocene. Am Nat 146:765–794</w:t>
        </w:r>
      </w:hyperlink>
    </w:p>
    <w:p w14:paraId="75714E27" w14:textId="77777777" w:rsidR="00C65FB8" w:rsidRDefault="00C65FB8">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rPr>
      </w:pPr>
    </w:p>
    <w:sectPr w:rsidR="00C65FB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ames Robinson" w:date="2018-12-21T14:41:00Z" w:initials="">
    <w:p w14:paraId="37652483"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Andy - can you please invite Alexia </w:t>
      </w:r>
      <w:proofErr w:type="spellStart"/>
      <w:r>
        <w:rPr>
          <w:color w:val="000000"/>
        </w:rPr>
        <w:t>Graba</w:t>
      </w:r>
      <w:proofErr w:type="spellEnd"/>
      <w:r>
        <w:rPr>
          <w:color w:val="000000"/>
        </w:rPr>
        <w:t>-Landry? I think you mentioned we were using some of her feeding data</w:t>
      </w:r>
    </w:p>
  </w:comment>
  <w:comment w:id="12" w:author="Graham, Nick" w:date="2019-02-28T10:00:00Z" w:initials="GN">
    <w:p w14:paraId="3E36858A" w14:textId="77777777" w:rsidR="00881FAF" w:rsidRDefault="00881FAF">
      <w:pPr>
        <w:pStyle w:val="CommentText"/>
      </w:pPr>
      <w:r>
        <w:rPr>
          <w:rStyle w:val="CommentReference"/>
        </w:rPr>
        <w:annotationRef/>
      </w:r>
      <w:r>
        <w:t>James – don’t want the author list to get too long and crazy, but the benthic data were collected by Shaun (Seychelles), Kirsty Nash (Maldives), Morgan Pratchett (</w:t>
      </w:r>
      <w:proofErr w:type="spellStart"/>
      <w:r>
        <w:t>Chagos</w:t>
      </w:r>
      <w:proofErr w:type="spellEnd"/>
      <w:r>
        <w:t xml:space="preserve">), Fraser J-Hartley (GBR). I can perhaps write to them and say we have developed this paper and ask if they would like to contribute, or are happy for the data to be used and them acknowledged. </w:t>
      </w:r>
    </w:p>
  </w:comment>
  <w:comment w:id="13" w:author="Graham, Nick" w:date="2019-02-28T09:58:00Z" w:initials="GN">
    <w:p w14:paraId="4352C6AC" w14:textId="77777777" w:rsidR="00881FAF" w:rsidRDefault="00881FAF">
      <w:pPr>
        <w:pStyle w:val="CommentText"/>
      </w:pPr>
      <w:r>
        <w:rPr>
          <w:rStyle w:val="CommentReference"/>
        </w:rPr>
        <w:annotationRef/>
      </w:r>
      <w:r>
        <w:t>Potential referees while I think of them:</w:t>
      </w:r>
    </w:p>
    <w:p w14:paraId="599C9DFB" w14:textId="77777777" w:rsidR="00881FAF" w:rsidRDefault="00881FAF">
      <w:pPr>
        <w:pStyle w:val="CommentText"/>
      </w:pPr>
    </w:p>
    <w:p w14:paraId="68659CCB" w14:textId="77777777" w:rsidR="00881FAF" w:rsidRDefault="00881FAF">
      <w:pPr>
        <w:pStyle w:val="CommentText"/>
      </w:pPr>
      <w:r>
        <w:t>D Rasher</w:t>
      </w:r>
    </w:p>
    <w:p w14:paraId="1D3D0631" w14:textId="77777777" w:rsidR="00881FAF" w:rsidRDefault="00881FAF">
      <w:pPr>
        <w:pStyle w:val="CommentText"/>
      </w:pPr>
      <w:r>
        <w:t xml:space="preserve">A </w:t>
      </w:r>
      <w:proofErr w:type="spellStart"/>
      <w:r>
        <w:t>Marshell</w:t>
      </w:r>
      <w:proofErr w:type="spellEnd"/>
    </w:p>
    <w:p w14:paraId="49235599" w14:textId="77777777" w:rsidR="00881FAF" w:rsidRDefault="00881FAF">
      <w:pPr>
        <w:pStyle w:val="CommentText"/>
      </w:pPr>
      <w:r>
        <w:t xml:space="preserve">R </w:t>
      </w:r>
      <w:proofErr w:type="spellStart"/>
      <w:r>
        <w:t>Bonaldo</w:t>
      </w:r>
      <w:proofErr w:type="spellEnd"/>
    </w:p>
    <w:p w14:paraId="6B97B994" w14:textId="77777777" w:rsidR="00881FAF" w:rsidRDefault="00881FAF">
      <w:pPr>
        <w:pStyle w:val="CommentText"/>
      </w:pPr>
      <w:r>
        <w:t xml:space="preserve">D </w:t>
      </w:r>
      <w:proofErr w:type="spellStart"/>
      <w:r>
        <w:t>Burkepile</w:t>
      </w:r>
      <w:proofErr w:type="spellEnd"/>
    </w:p>
    <w:p w14:paraId="36B74B4B" w14:textId="77777777" w:rsidR="00881FAF" w:rsidRDefault="00881FAF">
      <w:pPr>
        <w:pStyle w:val="CommentText"/>
      </w:pPr>
      <w:r>
        <w:t xml:space="preserve">S </w:t>
      </w:r>
      <w:proofErr w:type="spellStart"/>
      <w:r>
        <w:t>Bejarano</w:t>
      </w:r>
      <w:proofErr w:type="spellEnd"/>
    </w:p>
    <w:p w14:paraId="30D03EB5" w14:textId="77777777" w:rsidR="00881FAF" w:rsidRDefault="00881FAF">
      <w:pPr>
        <w:pStyle w:val="CommentText"/>
      </w:pPr>
      <w:r>
        <w:t>G Edgar</w:t>
      </w:r>
    </w:p>
  </w:comment>
  <w:comment w:id="102" w:author="Jeneen H.H" w:date="2019-03-12T15:49:00Z" w:initials="JH">
    <w:p w14:paraId="7693E2F5" w14:textId="22567C03" w:rsidR="00881FAF" w:rsidRDefault="00881FAF">
      <w:pPr>
        <w:pStyle w:val="CommentText"/>
      </w:pPr>
      <w:r>
        <w:rPr>
          <w:rStyle w:val="CommentReference"/>
        </w:rPr>
        <w:annotationRef/>
      </w:r>
      <w:r>
        <w:t xml:space="preserve">We would have to rephrase this in light of </w:t>
      </w:r>
      <w:proofErr w:type="spellStart"/>
      <w:r>
        <w:t>Lefcheck</w:t>
      </w:r>
      <w:proofErr w:type="spellEnd"/>
      <w:r>
        <w:t xml:space="preserve"> and </w:t>
      </w:r>
      <w:proofErr w:type="spellStart"/>
      <w:r>
        <w:t>Topor</w:t>
      </w:r>
      <w:proofErr w:type="spellEnd"/>
      <w:r>
        <w:t xml:space="preserve"> papers. Sam, maybe after you write your discussion paragraph talking about the benefits of our method?</w:t>
      </w:r>
    </w:p>
  </w:comment>
  <w:comment w:id="122" w:author="Graham, Nick" w:date="2019-02-28T10:20:00Z" w:initials="GN">
    <w:p w14:paraId="3ED59D50" w14:textId="77777777" w:rsidR="00881FAF" w:rsidRDefault="00881FAF">
      <w:pPr>
        <w:pStyle w:val="CommentText"/>
      </w:pPr>
      <w:r>
        <w:rPr>
          <w:rStyle w:val="CommentReference"/>
        </w:rPr>
        <w:annotationRef/>
      </w:r>
      <w:r>
        <w:t>Listing countries is a bit misleading as you are giving values for individual extreme replicates, rather than country level averages.</w:t>
      </w:r>
    </w:p>
  </w:comment>
  <w:comment w:id="123" w:author="Robinson, James (robins64)" w:date="2019-03-25T15:20:00Z" w:initials="RJ(">
    <w:p w14:paraId="2FBA3B31" w14:textId="5EFAEB39" w:rsidR="00881FAF" w:rsidRDefault="00881FAF">
      <w:pPr>
        <w:pStyle w:val="CommentText"/>
      </w:pPr>
      <w:r>
        <w:rPr>
          <w:rStyle w:val="CommentReference"/>
        </w:rPr>
        <w:annotationRef/>
      </w:r>
      <w:r>
        <w:t>Fair enough, dropped those</w:t>
      </w:r>
    </w:p>
  </w:comment>
  <w:comment w:id="127" w:author="Graham, Nick" w:date="2019-02-28T10:19:00Z" w:initials="GN">
    <w:p w14:paraId="2400C920" w14:textId="77777777" w:rsidR="00881FAF" w:rsidRDefault="00881FAF">
      <w:pPr>
        <w:pStyle w:val="CommentText"/>
      </w:pPr>
      <w:r>
        <w:rPr>
          <w:rStyle w:val="CommentReference"/>
        </w:rPr>
        <w:annotationRef/>
      </w:r>
      <w:r>
        <w:t xml:space="preserve">How did you </w:t>
      </w:r>
      <w:proofErr w:type="spellStart"/>
      <w:r>
        <w:t>categorise</w:t>
      </w:r>
      <w:proofErr w:type="spellEnd"/>
      <w:r>
        <w:t xml:space="preserve"> reefs among these?</w:t>
      </w:r>
    </w:p>
  </w:comment>
  <w:comment w:id="128" w:author="Graham, Nick" w:date="2019-02-28T10:19:00Z" w:initials="GN">
    <w:p w14:paraId="4D3099E8" w14:textId="77777777" w:rsidR="00881FAF" w:rsidRDefault="00881FAF">
      <w:pPr>
        <w:pStyle w:val="CommentText"/>
      </w:pPr>
      <w:r>
        <w:rPr>
          <w:rStyle w:val="CommentReference"/>
        </w:rPr>
        <w:annotationRef/>
      </w:r>
      <w:r>
        <w:t>Really? Which ones</w:t>
      </w:r>
    </w:p>
  </w:comment>
  <w:comment w:id="129" w:author="Graham, Nick" w:date="2019-02-28T10:21:00Z" w:initials="GN">
    <w:p w14:paraId="5C8D257B" w14:textId="77777777" w:rsidR="00881FAF" w:rsidRDefault="00881FAF">
      <w:pPr>
        <w:pStyle w:val="CommentText"/>
      </w:pPr>
      <w:r>
        <w:rPr>
          <w:rStyle w:val="CommentReference"/>
        </w:rPr>
        <w:annotationRef/>
      </w:r>
      <w:r>
        <w:t>Not sure this descriptive opening paragraph adds a lot of meat</w:t>
      </w:r>
    </w:p>
  </w:comment>
  <w:comment w:id="130" w:author="Dajka, Jan" w:date="2019-03-11T09:59:00Z" w:initials="DJ">
    <w:p w14:paraId="509C9D2B" w14:textId="517AFB01" w:rsidR="00881FAF" w:rsidRDefault="00881FAF">
      <w:pPr>
        <w:pStyle w:val="CommentText"/>
      </w:pPr>
      <w:r>
        <w:rPr>
          <w:rStyle w:val="CommentReference"/>
        </w:rPr>
        <w:annotationRef/>
      </w:r>
      <w:r>
        <w:t xml:space="preserve">Agreed, delete it? </w:t>
      </w:r>
    </w:p>
  </w:comment>
  <w:comment w:id="156" w:author="Graham, Nick" w:date="2019-02-28T10:25:00Z" w:initials="GN">
    <w:p w14:paraId="332B6E4E" w14:textId="77777777" w:rsidR="00881FAF" w:rsidRDefault="00881FAF">
      <w:pPr>
        <w:pStyle w:val="CommentText"/>
      </w:pPr>
      <w:r>
        <w:rPr>
          <w:rStyle w:val="CommentReference"/>
        </w:rPr>
        <w:annotationRef/>
      </w:r>
      <w:r>
        <w:t>Not clear what the difference between scraping rates and function are. First strongly correlated with biomass, second weakly.</w:t>
      </w:r>
    </w:p>
  </w:comment>
  <w:comment w:id="157" w:author="Dajka, Jan" w:date="2019-03-11T10:07:00Z" w:initials="DJ">
    <w:p w14:paraId="497656D2" w14:textId="77777777" w:rsidR="00881FAF" w:rsidRDefault="00881FAF">
      <w:pPr>
        <w:pStyle w:val="CommentText"/>
      </w:pPr>
      <w:r>
        <w:rPr>
          <w:rStyle w:val="CommentReference"/>
        </w:rPr>
        <w:annotationRef/>
      </w:r>
      <w:r>
        <w:t>“</w:t>
      </w:r>
      <w:r w:rsidRPr="00CC0F87">
        <w:t>For scrapers, we defined the potential scraping function in terms of area of substrate removed per minute</w:t>
      </w:r>
      <w:r>
        <w:t xml:space="preserve">.” (Methods) </w:t>
      </w:r>
    </w:p>
    <w:p w14:paraId="45F27A50" w14:textId="77777777" w:rsidR="00881FAF" w:rsidRDefault="00881FAF">
      <w:pPr>
        <w:pStyle w:val="CommentText"/>
      </w:pPr>
    </w:p>
    <w:p w14:paraId="565E9B39" w14:textId="77777777" w:rsidR="00881FAF" w:rsidRDefault="00881FAF">
      <w:pPr>
        <w:pStyle w:val="CommentText"/>
      </w:pPr>
      <w:r>
        <w:t xml:space="preserve">‘Scraping rate’ isn’t defined though, I assume it’s the same minus area? </w:t>
      </w:r>
    </w:p>
    <w:p w14:paraId="70CB619C" w14:textId="77777777" w:rsidR="00881FAF" w:rsidRDefault="00881FAF">
      <w:pPr>
        <w:pStyle w:val="CommentText"/>
      </w:pPr>
    </w:p>
    <w:p w14:paraId="35BCF8D3" w14:textId="09FEB228" w:rsidR="00881FAF" w:rsidRDefault="00881FAF">
      <w:pPr>
        <w:pStyle w:val="CommentText"/>
      </w:pPr>
      <w:r>
        <w:t>But again in the figure captions, it’s mentioned as ‘herbivore functioning for croppers and scrapers’.</w:t>
      </w:r>
    </w:p>
  </w:comment>
  <w:comment w:id="302" w:author="Howlett, Samantha" w:date="2019-03-21T08:05:00Z" w:initials="HS">
    <w:p w14:paraId="71E10F52" w14:textId="77458D75" w:rsidR="00881FAF" w:rsidRDefault="00881FAF" w:rsidP="00F1434E">
      <w:pPr>
        <w:pStyle w:val="CommentText"/>
      </w:pPr>
      <w:r>
        <w:rPr>
          <w:rStyle w:val="CommentReference"/>
        </w:rPr>
        <w:annotationRef/>
      </w:r>
      <w:r>
        <w:t xml:space="preserve">Changed from- </w:t>
      </w:r>
      <w:r>
        <w:rPr>
          <w:rFonts w:ascii="Times New Roman" w:eastAsia="Times New Roman" w:hAnsi="Times New Roman" w:cs="Times New Roman"/>
          <w:color w:val="0000FF"/>
        </w:rPr>
        <w:t>An increase in available grazing substrate results in an increase in function due to the spatial constraints of individuals; so that as the amount of resources increase, so too do the fish that feed on them ().</w:t>
      </w:r>
    </w:p>
  </w:comment>
  <w:comment w:id="279" w:author="Jeneen Hadj-Hammou" w:date="2019-02-01T13:12:00Z" w:initials="">
    <w:p w14:paraId="31809A2A" w14:textId="77777777" w:rsidR="00881FAF" w:rsidRDefault="00881FAF">
      <w:pPr>
        <w:widowControl w:val="0"/>
        <w:pBdr>
          <w:top w:val="nil"/>
          <w:left w:val="nil"/>
          <w:bottom w:val="nil"/>
          <w:right w:val="nil"/>
          <w:between w:val="nil"/>
        </w:pBdr>
        <w:spacing w:line="240" w:lineRule="auto"/>
        <w:rPr>
          <w:color w:val="000000"/>
        </w:rPr>
      </w:pPr>
      <w:r>
        <w:rPr>
          <w:color w:val="000000"/>
        </w:rPr>
        <w:t>Sam: increase in availability of turf substrate with an increase in function does not mean the same as an increase in "grazing intensity". (SEE BLUE, REMOVE HIGHLIGHT)</w:t>
      </w:r>
    </w:p>
  </w:comment>
  <w:comment w:id="280" w:author="James Robinson" w:date="2019-02-04T05:02:00Z" w:initials="">
    <w:p w14:paraId="2DA6FFF2" w14:textId="77777777" w:rsidR="00881FAF" w:rsidRDefault="00881FAF">
      <w:pPr>
        <w:widowControl w:val="0"/>
        <w:pBdr>
          <w:top w:val="nil"/>
          <w:left w:val="nil"/>
          <w:bottom w:val="nil"/>
          <w:right w:val="nil"/>
          <w:between w:val="nil"/>
        </w:pBdr>
        <w:spacing w:line="240" w:lineRule="auto"/>
        <w:rPr>
          <w:color w:val="000000"/>
        </w:rPr>
      </w:pPr>
      <w:r>
        <w:rPr>
          <w:color w:val="000000"/>
        </w:rPr>
        <w:t>This is implied though - more fish = more function = more intense grazing?</w:t>
      </w:r>
    </w:p>
    <w:p w14:paraId="7AB5B3B6" w14:textId="77777777" w:rsidR="00881FAF" w:rsidRDefault="00881FAF">
      <w:pPr>
        <w:widowControl w:val="0"/>
        <w:pBdr>
          <w:top w:val="nil"/>
          <w:left w:val="nil"/>
          <w:bottom w:val="nil"/>
          <w:right w:val="nil"/>
          <w:between w:val="nil"/>
        </w:pBdr>
        <w:spacing w:line="240" w:lineRule="auto"/>
        <w:rPr>
          <w:color w:val="000000"/>
        </w:rPr>
      </w:pPr>
    </w:p>
    <w:p w14:paraId="27BC544A" w14:textId="77777777" w:rsidR="00881FAF" w:rsidRDefault="00881FAF">
      <w:pPr>
        <w:widowControl w:val="0"/>
        <w:pBdr>
          <w:top w:val="nil"/>
          <w:left w:val="nil"/>
          <w:bottom w:val="nil"/>
          <w:right w:val="nil"/>
          <w:between w:val="nil"/>
        </w:pBdr>
        <w:spacing w:line="240" w:lineRule="auto"/>
        <w:rPr>
          <w:color w:val="000000"/>
        </w:rPr>
      </w:pPr>
      <w:r>
        <w:rPr>
          <w:color w:val="000000"/>
        </w:rPr>
        <w:t>And backed up by evidence that substrate availability = turf cover? (we don't have turf metric, so substrate is a proxy). Need a good ref for substrate = turf, any ideas?</w:t>
      </w:r>
    </w:p>
  </w:comment>
  <w:comment w:id="281" w:author="Samantha Howlett" w:date="2019-02-18T12:46:00Z" w:initials="">
    <w:p w14:paraId="7EFA686E" w14:textId="4873BA48" w:rsidR="00881FAF" w:rsidRDefault="00881FAF">
      <w:pPr>
        <w:widowControl w:val="0"/>
        <w:pBdr>
          <w:top w:val="nil"/>
          <w:left w:val="nil"/>
          <w:bottom w:val="nil"/>
          <w:right w:val="nil"/>
          <w:between w:val="nil"/>
        </w:pBdr>
        <w:spacing w:line="240" w:lineRule="auto"/>
        <w:rPr>
          <w:color w:val="000000"/>
        </w:rPr>
      </w:pPr>
      <w:r>
        <w:rPr>
          <w:color w:val="000000"/>
        </w:rPr>
        <w:t>hmmm, to me there is a difference. There is more substrate, and more grazing fishes associated with it, but can we say that per m is grazed more intensively?</w:t>
      </w:r>
    </w:p>
    <w:p w14:paraId="1ABE3E51" w14:textId="62739338" w:rsidR="00881FAF" w:rsidRDefault="00881FAF">
      <w:pPr>
        <w:widowControl w:val="0"/>
        <w:pBdr>
          <w:top w:val="nil"/>
          <w:left w:val="nil"/>
          <w:bottom w:val="nil"/>
          <w:right w:val="nil"/>
          <w:between w:val="nil"/>
        </w:pBdr>
        <w:spacing w:line="240" w:lineRule="auto"/>
        <w:rPr>
          <w:color w:val="000000"/>
        </w:rPr>
      </w:pPr>
      <w:r>
        <w:rPr>
          <w:color w:val="000000"/>
        </w:rPr>
        <w:t>Changed wording from ‘intensive grazing’ to strong grazing community’.</w:t>
      </w:r>
    </w:p>
  </w:comment>
  <w:comment w:id="316" w:author="Jeneen Hadj-Hammou" w:date="2019-02-01T13:18:00Z" w:initials="">
    <w:p w14:paraId="67854416" w14:textId="77777777" w:rsidR="00881FAF" w:rsidRDefault="00881FAF">
      <w:pPr>
        <w:widowControl w:val="0"/>
        <w:pBdr>
          <w:top w:val="nil"/>
          <w:left w:val="nil"/>
          <w:bottom w:val="nil"/>
          <w:right w:val="nil"/>
          <w:between w:val="nil"/>
        </w:pBdr>
        <w:spacing w:line="240" w:lineRule="auto"/>
        <w:rPr>
          <w:color w:val="000000"/>
        </w:rPr>
      </w:pPr>
      <w:r>
        <w:rPr>
          <w:color w:val="000000"/>
        </w:rPr>
        <w:t>Also, "Structural complexity mediates functional structure of reef fish assemblages among coral habitats" (Richardson et al., 2017)</w:t>
      </w:r>
    </w:p>
  </w:comment>
  <w:comment w:id="313" w:author="Jan Dajka" w:date="2019-01-18T15:03:00Z" w:initials="">
    <w:p w14:paraId="7E91F135"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Algae, they're "clever" little critters. Different species/genera/families grow in </w:t>
      </w:r>
      <w:proofErr w:type="spellStart"/>
      <w:r>
        <w:rPr>
          <w:color w:val="000000"/>
        </w:rPr>
        <w:t>each others</w:t>
      </w:r>
      <w:proofErr w:type="spellEnd"/>
      <w:r>
        <w:rPr>
          <w:color w:val="000000"/>
        </w:rPr>
        <w:t xml:space="preserve"> canopy and can remain relatively protected from grazing pressure. Pete </w:t>
      </w:r>
      <w:proofErr w:type="spellStart"/>
      <w:r>
        <w:rPr>
          <w:color w:val="000000"/>
        </w:rPr>
        <w:t>Mumby's</w:t>
      </w:r>
      <w:proofErr w:type="spellEnd"/>
      <w:r>
        <w:rPr>
          <w:color w:val="000000"/>
        </w:rPr>
        <w:t xml:space="preserve"> lab has a good chunk of references on this. (</w:t>
      </w:r>
      <w:proofErr w:type="spellStart"/>
      <w:r>
        <w:rPr>
          <w:color w:val="000000"/>
        </w:rPr>
        <w:t>Roff</w:t>
      </w:r>
      <w:proofErr w:type="spellEnd"/>
      <w:r>
        <w:rPr>
          <w:color w:val="000000"/>
        </w:rPr>
        <w:t xml:space="preserve"> et al. 2015A, B, </w:t>
      </w:r>
      <w:proofErr w:type="spellStart"/>
      <w:r>
        <w:rPr>
          <w:color w:val="000000"/>
        </w:rPr>
        <w:t>Doropoulos</w:t>
      </w:r>
      <w:proofErr w:type="spellEnd"/>
      <w:r>
        <w:rPr>
          <w:color w:val="000000"/>
        </w:rPr>
        <w:t xml:space="preserve"> et al. 2014, 2016)</w:t>
      </w:r>
    </w:p>
  </w:comment>
  <w:comment w:id="314" w:author="Jan Dajka" w:date="2019-01-18T15:05:00Z" w:initials="">
    <w:p w14:paraId="3FDF69B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Or even in between coral branches: High branching coral proportion -&gt; decrease of herbivory rate per algae </w:t>
      </w:r>
      <w:proofErr w:type="spellStart"/>
      <w:r>
        <w:rPr>
          <w:color w:val="000000"/>
        </w:rPr>
        <w:t>Lobophora</w:t>
      </w:r>
      <w:proofErr w:type="spellEnd"/>
      <w:r>
        <w:rPr>
          <w:color w:val="000000"/>
        </w:rPr>
        <w:t xml:space="preserve"> (Bennet et al. 2010).</w:t>
      </w:r>
    </w:p>
  </w:comment>
  <w:comment w:id="315" w:author="James Robinson" w:date="2019-01-28T10:49:00Z" w:initials="">
    <w:p w14:paraId="78E6E425" w14:textId="77777777" w:rsidR="00881FAF" w:rsidRDefault="00881FAF">
      <w:pPr>
        <w:widowControl w:val="0"/>
        <w:pBdr>
          <w:top w:val="nil"/>
          <w:left w:val="nil"/>
          <w:bottom w:val="nil"/>
          <w:right w:val="nil"/>
          <w:between w:val="nil"/>
        </w:pBdr>
        <w:spacing w:line="240" w:lineRule="auto"/>
        <w:rPr>
          <w:color w:val="000000"/>
        </w:rPr>
      </w:pPr>
      <w:r>
        <w:rPr>
          <w:color w:val="000000"/>
        </w:rPr>
        <w:t>Interesting. Did not know that. May explain why we didn't find a strong coral cover effect for croppers.</w:t>
      </w:r>
    </w:p>
  </w:comment>
  <w:comment w:id="321" w:author="Jan Dajka" w:date="2019-02-01T10:06:00Z" w:initials="">
    <w:p w14:paraId="4CCB63C4"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If we don't go with the added detail about algal communities, this reference is gold: </w:t>
      </w:r>
    </w:p>
    <w:p w14:paraId="31BF27A7" w14:textId="77777777" w:rsidR="00881FAF" w:rsidRDefault="00881FAF">
      <w:pPr>
        <w:widowControl w:val="0"/>
        <w:pBdr>
          <w:top w:val="nil"/>
          <w:left w:val="nil"/>
          <w:bottom w:val="nil"/>
          <w:right w:val="nil"/>
          <w:between w:val="nil"/>
        </w:pBdr>
        <w:spacing w:line="240" w:lineRule="auto"/>
        <w:rPr>
          <w:color w:val="000000"/>
        </w:rPr>
      </w:pPr>
    </w:p>
    <w:p w14:paraId="0D60F628"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Fulton CJ, </w:t>
      </w:r>
      <w:proofErr w:type="spellStart"/>
      <w:r>
        <w:rPr>
          <w:color w:val="000000"/>
        </w:rPr>
        <w:t>Abesamis</w:t>
      </w:r>
      <w:proofErr w:type="spellEnd"/>
      <w:r>
        <w:rPr>
          <w:color w:val="000000"/>
        </w:rPr>
        <w:t xml:space="preserve"> RA, </w:t>
      </w:r>
      <w:proofErr w:type="spellStart"/>
      <w:r>
        <w:rPr>
          <w:color w:val="000000"/>
        </w:rPr>
        <w:t>Berkström</w:t>
      </w:r>
      <w:proofErr w:type="spellEnd"/>
      <w:r>
        <w:rPr>
          <w:color w:val="000000"/>
        </w:rPr>
        <w:t xml:space="preserve"> C, </w:t>
      </w:r>
      <w:proofErr w:type="spellStart"/>
      <w:r>
        <w:rPr>
          <w:color w:val="000000"/>
        </w:rPr>
        <w:t>Depczynski</w:t>
      </w:r>
      <w:proofErr w:type="spellEnd"/>
      <w:r>
        <w:rPr>
          <w:color w:val="000000"/>
        </w:rPr>
        <w:t xml:space="preserve"> M, Graham NAJ, Holmes TH, </w:t>
      </w:r>
      <w:proofErr w:type="spellStart"/>
      <w:r>
        <w:rPr>
          <w:color w:val="000000"/>
        </w:rPr>
        <w:t>Kulbicki</w:t>
      </w:r>
      <w:proofErr w:type="spellEnd"/>
      <w:r>
        <w:rPr>
          <w:color w:val="000000"/>
        </w:rPr>
        <w:t xml:space="preserve"> M, Noble MM, Radford BT, </w:t>
      </w:r>
      <w:proofErr w:type="spellStart"/>
      <w:r>
        <w:rPr>
          <w:color w:val="000000"/>
        </w:rPr>
        <w:t>Tano</w:t>
      </w:r>
      <w:proofErr w:type="spellEnd"/>
      <w:r>
        <w:rPr>
          <w:color w:val="000000"/>
        </w:rPr>
        <w:t xml:space="preserve"> S, </w:t>
      </w:r>
      <w:proofErr w:type="spellStart"/>
      <w:r>
        <w:rPr>
          <w:color w:val="000000"/>
        </w:rPr>
        <w:t>Tinkler</w:t>
      </w:r>
      <w:proofErr w:type="spellEnd"/>
      <w:r>
        <w:rPr>
          <w:color w:val="000000"/>
        </w:rPr>
        <w:t xml:space="preserve"> P, </w:t>
      </w:r>
      <w:proofErr w:type="spellStart"/>
      <w:r>
        <w:rPr>
          <w:color w:val="000000"/>
        </w:rPr>
        <w:t>Wernberg</w:t>
      </w:r>
      <w:proofErr w:type="spellEnd"/>
      <w:r>
        <w:rPr>
          <w:color w:val="000000"/>
        </w:rPr>
        <w:t xml:space="preserve"> T, Wilson SK (2019) Form and function of tropical macroalgal reefs in the Anthropocene. Functional Ecology 0:1–11</w:t>
      </w:r>
    </w:p>
  </w:comment>
  <w:comment w:id="350" w:author="Samantha Howlett" w:date="2019-01-30T16:21:00Z" w:initials="">
    <w:p w14:paraId="5BD010C1" w14:textId="77777777" w:rsidR="00881FAF" w:rsidRDefault="00881FAF">
      <w:pPr>
        <w:widowControl w:val="0"/>
        <w:pBdr>
          <w:top w:val="nil"/>
          <w:left w:val="nil"/>
          <w:bottom w:val="nil"/>
          <w:right w:val="nil"/>
          <w:between w:val="nil"/>
        </w:pBdr>
        <w:spacing w:line="240" w:lineRule="auto"/>
        <w:rPr>
          <w:color w:val="000000"/>
        </w:rPr>
      </w:pPr>
      <w:r>
        <w:rPr>
          <w:color w:val="000000"/>
        </w:rPr>
        <w:t>Going to calculate this for Moorea for my second Chapter....</w:t>
      </w:r>
    </w:p>
  </w:comment>
  <w:comment w:id="351" w:author="James Robinson" w:date="2019-02-01T14:00:00Z" w:initials="">
    <w:p w14:paraId="581FAD1B" w14:textId="77777777" w:rsidR="00881FAF" w:rsidRDefault="00881FAF">
      <w:pPr>
        <w:widowControl w:val="0"/>
        <w:pBdr>
          <w:top w:val="nil"/>
          <w:left w:val="nil"/>
          <w:bottom w:val="nil"/>
          <w:right w:val="nil"/>
          <w:between w:val="nil"/>
        </w:pBdr>
        <w:spacing w:line="240" w:lineRule="auto"/>
        <w:rPr>
          <w:color w:val="000000"/>
        </w:rPr>
      </w:pPr>
      <w:r>
        <w:rPr>
          <w:color w:val="000000"/>
        </w:rPr>
        <w:t>Awesome! I was going to figure out what would be best to put in that sentence but sounds like you might have something in mind? Could be a good place to highlight why your 2nd chap will be important - can you add something on why a temporal analysis  would be useful?</w:t>
      </w:r>
    </w:p>
  </w:comment>
  <w:comment w:id="356" w:author="Dajka, Jan" w:date="2019-03-11T10:35:00Z" w:initials="DJ">
    <w:p w14:paraId="396E4B4E" w14:textId="43B1209A" w:rsidR="00881FAF" w:rsidRDefault="00881FAF">
      <w:pPr>
        <w:pStyle w:val="CommentText"/>
      </w:pPr>
      <w:r>
        <w:rPr>
          <w:rStyle w:val="CommentReference"/>
        </w:rPr>
        <w:annotationRef/>
      </w:r>
      <w:r>
        <w:rPr>
          <w:rFonts w:ascii="Source Sans Pro" w:hAnsi="Source Sans Pro"/>
          <w:color w:val="2A2A2A"/>
          <w:sz w:val="23"/>
          <w:szCs w:val="23"/>
          <w:shd w:val="clear" w:color="auto" w:fill="FFFFFF"/>
        </w:rPr>
        <w:t>Nicholas A. J. Graham, Tim R. McClanahan; The Last Call for Marine Wilderness?, </w:t>
      </w:r>
      <w:proofErr w:type="spellStart"/>
      <w:r>
        <w:rPr>
          <w:rStyle w:val="Emphasis"/>
          <w:rFonts w:ascii="Source Sans Pro" w:hAnsi="Source Sans Pro"/>
          <w:color w:val="2A2A2A"/>
          <w:sz w:val="23"/>
          <w:szCs w:val="23"/>
          <w:bdr w:val="none" w:sz="0" w:space="0" w:color="auto" w:frame="1"/>
          <w:shd w:val="clear" w:color="auto" w:fill="FFFFFF"/>
        </w:rPr>
        <w:t>BioScience</w:t>
      </w:r>
      <w:proofErr w:type="spellEnd"/>
      <w:r>
        <w:rPr>
          <w:rFonts w:ascii="Source Sans Pro" w:hAnsi="Source Sans Pro"/>
          <w:color w:val="2A2A2A"/>
          <w:sz w:val="23"/>
          <w:szCs w:val="23"/>
          <w:shd w:val="clear" w:color="auto" w:fill="FFFFFF"/>
        </w:rPr>
        <w:t>, Volume 63, Issue 5, 1 May 2013, Pages 397–402, </w:t>
      </w:r>
      <w:hyperlink r:id="rId1" w:history="1">
        <w:r>
          <w:rPr>
            <w:rStyle w:val="Hyperlink"/>
            <w:rFonts w:ascii="Source Sans Pro" w:hAnsi="Source Sans Pro"/>
            <w:color w:val="006FB7"/>
            <w:sz w:val="23"/>
            <w:szCs w:val="23"/>
            <w:bdr w:val="none" w:sz="0" w:space="0" w:color="auto" w:frame="1"/>
            <w:shd w:val="clear" w:color="auto" w:fill="FFFFFF"/>
          </w:rPr>
          <w:t>https://doi.org/10.1525/bio.2013.63.5.13</w:t>
        </w:r>
      </w:hyperlink>
    </w:p>
  </w:comment>
  <w:comment w:id="362" w:author="Jeneen Hadj-Hammou" w:date="2019-01-16T14:31:00Z" w:initials="">
    <w:p w14:paraId="5240BB5A" w14:textId="77777777" w:rsidR="00881FAF" w:rsidRPr="0049791A" w:rsidRDefault="00881FAF">
      <w:pPr>
        <w:widowControl w:val="0"/>
        <w:pBdr>
          <w:top w:val="nil"/>
          <w:left w:val="nil"/>
          <w:bottom w:val="nil"/>
          <w:right w:val="nil"/>
          <w:between w:val="nil"/>
        </w:pBdr>
        <w:spacing w:line="240" w:lineRule="auto"/>
        <w:rPr>
          <w:color w:val="000000"/>
          <w:lang w:val="fr-FR"/>
        </w:rPr>
      </w:pPr>
      <w:r w:rsidRPr="0049791A">
        <w:rPr>
          <w:color w:val="000000"/>
          <w:lang w:val="fr-FR"/>
        </w:rPr>
        <w:t>Violle et al. 2017 - discussion</w:t>
      </w:r>
    </w:p>
  </w:comment>
  <w:comment w:id="363" w:author="Dajka, Jan" w:date="2019-03-11T10:37:00Z" w:initials="DJ">
    <w:p w14:paraId="68076DDB" w14:textId="77777777" w:rsidR="00881FAF" w:rsidRPr="0049791A" w:rsidRDefault="00881FAF">
      <w:pPr>
        <w:pStyle w:val="CommentText"/>
        <w:rPr>
          <w:lang w:val="fr-FR"/>
        </w:rPr>
      </w:pPr>
      <w:r>
        <w:rPr>
          <w:rStyle w:val="CommentReference"/>
        </w:rPr>
        <w:annotationRef/>
      </w:r>
      <w:r w:rsidRPr="0049791A">
        <w:rPr>
          <w:lang w:val="fr-FR"/>
        </w:rPr>
        <w:t>Dis?</w:t>
      </w:r>
    </w:p>
    <w:p w14:paraId="417C2B08" w14:textId="77777777" w:rsidR="00881FAF" w:rsidRPr="0049791A" w:rsidRDefault="00881FAF">
      <w:pPr>
        <w:pStyle w:val="CommentText"/>
        <w:rPr>
          <w:lang w:val="fr-FR"/>
        </w:rPr>
      </w:pPr>
    </w:p>
    <w:p w14:paraId="1CFE5A2B" w14:textId="5DD136F9" w:rsidR="00881FAF" w:rsidRPr="00C6714B" w:rsidRDefault="00881FAF">
      <w:pPr>
        <w:pStyle w:val="CommentText"/>
        <w:rPr>
          <w:color w:val="222222"/>
          <w:shd w:val="clear" w:color="auto" w:fill="F8F8F8"/>
        </w:rPr>
      </w:pPr>
      <w:r w:rsidRPr="0049791A">
        <w:rPr>
          <w:color w:val="222222"/>
          <w:shd w:val="clear" w:color="auto" w:fill="F8F8F8"/>
          <w:lang w:val="fr-FR"/>
        </w:rPr>
        <w:t xml:space="preserve">Violle, C., </w:t>
      </w:r>
      <w:proofErr w:type="spellStart"/>
      <w:r w:rsidRPr="0049791A">
        <w:rPr>
          <w:color w:val="222222"/>
          <w:shd w:val="clear" w:color="auto" w:fill="F8F8F8"/>
          <w:lang w:val="fr-FR"/>
        </w:rPr>
        <w:t>Thuiller</w:t>
      </w:r>
      <w:proofErr w:type="spellEnd"/>
      <w:r w:rsidRPr="0049791A">
        <w:rPr>
          <w:color w:val="222222"/>
          <w:shd w:val="clear" w:color="auto" w:fill="F8F8F8"/>
          <w:lang w:val="fr-FR"/>
        </w:rPr>
        <w:t xml:space="preserve">, W., </w:t>
      </w:r>
      <w:proofErr w:type="spellStart"/>
      <w:r w:rsidRPr="0049791A">
        <w:rPr>
          <w:color w:val="222222"/>
          <w:shd w:val="clear" w:color="auto" w:fill="F8F8F8"/>
          <w:lang w:val="fr-FR"/>
        </w:rPr>
        <w:t>Mouquet</w:t>
      </w:r>
      <w:proofErr w:type="spellEnd"/>
      <w:r w:rsidRPr="0049791A">
        <w:rPr>
          <w:color w:val="222222"/>
          <w:shd w:val="clear" w:color="auto" w:fill="F8F8F8"/>
          <w:lang w:val="fr-FR"/>
        </w:rPr>
        <w:t xml:space="preserve">, N., Munoz, F., Kraft, N. J., </w:t>
      </w:r>
      <w:proofErr w:type="spellStart"/>
      <w:r w:rsidRPr="0049791A">
        <w:rPr>
          <w:color w:val="222222"/>
          <w:shd w:val="clear" w:color="auto" w:fill="F8F8F8"/>
          <w:lang w:val="fr-FR"/>
        </w:rPr>
        <w:t>Cadotte</w:t>
      </w:r>
      <w:proofErr w:type="spellEnd"/>
      <w:r w:rsidRPr="0049791A">
        <w:rPr>
          <w:color w:val="222222"/>
          <w:shd w:val="clear" w:color="auto" w:fill="F8F8F8"/>
          <w:lang w:val="fr-FR"/>
        </w:rPr>
        <w:t xml:space="preserve">, M. W., ... </w:t>
      </w:r>
      <w:r>
        <w:rPr>
          <w:color w:val="222222"/>
          <w:shd w:val="clear" w:color="auto" w:fill="F8F8F8"/>
        </w:rPr>
        <w:t xml:space="preserve">&amp; </w:t>
      </w:r>
      <w:proofErr w:type="spellStart"/>
      <w:r>
        <w:rPr>
          <w:color w:val="222222"/>
          <w:shd w:val="clear" w:color="auto" w:fill="F8F8F8"/>
        </w:rPr>
        <w:t>Mouillot</w:t>
      </w:r>
      <w:proofErr w:type="spellEnd"/>
      <w:r>
        <w:rPr>
          <w:color w:val="222222"/>
          <w:shd w:val="clear" w:color="auto" w:fill="F8F8F8"/>
        </w:rPr>
        <w:t>, D. (2017). Functional rarity: the ecology of outliers. </w:t>
      </w:r>
      <w:r>
        <w:rPr>
          <w:i/>
          <w:iCs/>
          <w:color w:val="222222"/>
          <w:shd w:val="clear" w:color="auto" w:fill="F8F8F8"/>
        </w:rPr>
        <w:t>Trends in Ecology &amp; Evolution</w:t>
      </w:r>
      <w:r>
        <w:rPr>
          <w:color w:val="222222"/>
          <w:shd w:val="clear" w:color="auto" w:fill="F8F8F8"/>
        </w:rPr>
        <w:t>, </w:t>
      </w:r>
      <w:r>
        <w:rPr>
          <w:i/>
          <w:iCs/>
          <w:color w:val="222222"/>
          <w:shd w:val="clear" w:color="auto" w:fill="F8F8F8"/>
        </w:rPr>
        <w:t>32</w:t>
      </w:r>
      <w:r>
        <w:rPr>
          <w:color w:val="222222"/>
          <w:shd w:val="clear" w:color="auto" w:fill="F8F8F8"/>
        </w:rPr>
        <w:t>(5), 356-367.</w:t>
      </w:r>
    </w:p>
  </w:comment>
  <w:comment w:id="365" w:author="Dajka, Jan" w:date="2019-03-11T10:40:00Z" w:initials="DJ">
    <w:p w14:paraId="7D9746DB" w14:textId="1DB2BCF2" w:rsidR="00881FAF" w:rsidRDefault="00881FAF">
      <w:pPr>
        <w:pStyle w:val="CommentText"/>
      </w:pPr>
      <w:r>
        <w:rPr>
          <w:rStyle w:val="CommentReference"/>
        </w:rPr>
        <w:annotationRef/>
      </w:r>
      <w:r>
        <w:rPr>
          <w:color w:val="1C1D1E"/>
          <w:sz w:val="21"/>
          <w:szCs w:val="21"/>
          <w:shd w:val="clear" w:color="auto" w:fill="FFFFFF"/>
        </w:rPr>
        <w:t>Duffy, J. E. (2003), Biodiversity loss, trophic skew and ecosystem functioning. Ecology Letters, 6: 680-687. doi:</w:t>
      </w:r>
      <w:hyperlink r:id="rId2" w:history="1">
        <w:r>
          <w:rPr>
            <w:rStyle w:val="Hyperlink"/>
            <w:color w:val="005274"/>
            <w:sz w:val="21"/>
            <w:szCs w:val="21"/>
            <w:shd w:val="clear" w:color="auto" w:fill="FFFFFF"/>
          </w:rPr>
          <w:t>10.1046/j.1461-0248.2003.00494.x</w:t>
        </w:r>
      </w:hyperlink>
    </w:p>
  </w:comment>
  <w:comment w:id="367" w:author="Jamie McDevitt-Irwin" w:date="2018-12-20T19:01:00Z" w:initials="">
    <w:p w14:paraId="18603DAB" w14:textId="77777777" w:rsidR="00881FAF" w:rsidRDefault="00881FAF">
      <w:pPr>
        <w:widowControl w:val="0"/>
        <w:pBdr>
          <w:top w:val="nil"/>
          <w:left w:val="nil"/>
          <w:bottom w:val="nil"/>
          <w:right w:val="nil"/>
          <w:between w:val="nil"/>
        </w:pBdr>
        <w:spacing w:line="240" w:lineRule="auto"/>
        <w:rPr>
          <w:color w:val="000000"/>
        </w:rPr>
      </w:pPr>
      <w:r>
        <w:rPr>
          <w:color w:val="000000"/>
        </w:rPr>
        <w:t>Could it also be due to the different species having different bite rates? Like some have faster bite rates than others, so if you increase the number of species you increase your probability of getting faster biting species? Then increased grazing rate -increased function.</w:t>
      </w:r>
    </w:p>
  </w:comment>
  <w:comment w:id="368" w:author="James Robinson" w:date="2018-12-21T08:44:00Z" w:initials="">
    <w:p w14:paraId="3F2A9805" w14:textId="77777777" w:rsidR="00881FAF" w:rsidRDefault="00881FAF">
      <w:pPr>
        <w:widowControl w:val="0"/>
        <w:pBdr>
          <w:top w:val="nil"/>
          <w:left w:val="nil"/>
          <w:bottom w:val="nil"/>
          <w:right w:val="nil"/>
          <w:between w:val="nil"/>
        </w:pBdr>
        <w:spacing w:line="240" w:lineRule="auto"/>
        <w:rPr>
          <w:color w:val="000000"/>
        </w:rPr>
      </w:pPr>
      <w:r>
        <w:rPr>
          <w:color w:val="000000"/>
        </w:rPr>
        <w:t>I thought so but no. Have done a huge amount of comparing individual species rates, rare species, etc. but the rarer species don't seem to have the highest bite rates (but then its confounded by size and abundance for scrapers too, so may be too hard to detect).</w:t>
      </w:r>
    </w:p>
  </w:comment>
  <w:comment w:id="468" w:author="Samantha Howlett" w:date="2019-02-01T14:31:00Z" w:initials="">
    <w:p w14:paraId="6016DBEB"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post-ingestion processing- e.g. hind gut fermentation and nutrient absorption </w:t>
      </w:r>
      <w:proofErr w:type="spellStart"/>
      <w:r>
        <w:rPr>
          <w:color w:val="000000"/>
        </w:rPr>
        <w:t>etc</w:t>
      </w:r>
      <w:proofErr w:type="spellEnd"/>
      <w:r>
        <w:rPr>
          <w:color w:val="000000"/>
        </w:rPr>
        <w:t xml:space="preserve"> refs</w:t>
      </w:r>
    </w:p>
  </w:comment>
  <w:comment w:id="469" w:author="Howlett, Samantha" w:date="2019-03-25T10:32:00Z" w:initials="HS">
    <w:p w14:paraId="5D29ABB3" w14:textId="122D1307" w:rsidR="00881FAF" w:rsidRDefault="00881FAF">
      <w:pPr>
        <w:pStyle w:val="CommentText"/>
      </w:pPr>
      <w:r>
        <w:rPr>
          <w:rStyle w:val="CommentReference"/>
        </w:rPr>
        <w:annotationRef/>
      </w:r>
      <w:r>
        <w:t>this ties into my study where I will try and related mouth size to average density of turfs by substrate.</w:t>
      </w:r>
    </w:p>
  </w:comment>
  <w:comment w:id="474" w:author="Graham, Nick" w:date="2019-02-28T10:33:00Z" w:initials="GN">
    <w:p w14:paraId="3A339267" w14:textId="38842769" w:rsidR="00881FAF" w:rsidRDefault="00881FAF">
      <w:pPr>
        <w:pStyle w:val="CommentText"/>
      </w:pPr>
      <w:r>
        <w:rPr>
          <w:rStyle w:val="CommentReference"/>
        </w:rPr>
        <w:annotationRef/>
      </w:r>
      <w:r>
        <w:t xml:space="preserve">Only if interested in </w:t>
      </w:r>
      <w:proofErr w:type="spellStart"/>
      <w:r>
        <w:t>bioerosion</w:t>
      </w:r>
      <w:proofErr w:type="spellEnd"/>
      <w:r>
        <w:t>? Which we were not</w:t>
      </w:r>
    </w:p>
  </w:comment>
  <w:comment w:id="475" w:author="Dajka, Jan" w:date="2019-03-11T10:41:00Z" w:initials="DJ">
    <w:p w14:paraId="6D07415D" w14:textId="7B2710BE" w:rsidR="00881FAF" w:rsidRDefault="00881FAF">
      <w:pPr>
        <w:pStyle w:val="CommentText"/>
      </w:pPr>
      <w:r>
        <w:rPr>
          <w:rStyle w:val="CommentReference"/>
        </w:rPr>
        <w:annotationRef/>
      </w:r>
      <w:r>
        <w:t xml:space="preserve">Agreed, I’d delete it. </w:t>
      </w:r>
    </w:p>
  </w:comment>
  <w:comment w:id="492" w:author="Samantha Howlett" w:date="2019-02-01T14:33:00Z" w:initials="">
    <w:p w14:paraId="67FFB9FC" w14:textId="77777777" w:rsidR="00881FAF" w:rsidRDefault="00881FAF">
      <w:pPr>
        <w:widowControl w:val="0"/>
        <w:pBdr>
          <w:top w:val="nil"/>
          <w:left w:val="nil"/>
          <w:bottom w:val="nil"/>
          <w:right w:val="nil"/>
          <w:between w:val="nil"/>
        </w:pBdr>
        <w:spacing w:line="240" w:lineRule="auto"/>
        <w:rPr>
          <w:color w:val="000000"/>
        </w:rPr>
      </w:pPr>
      <w:r>
        <w:rPr>
          <w:color w:val="000000"/>
        </w:rPr>
        <w:t>Seasonal variations between species also</w:t>
      </w:r>
    </w:p>
  </w:comment>
  <w:comment w:id="495" w:author="James Robinson" w:date="2019-01-28T10:54:00Z" w:initials="">
    <w:p w14:paraId="588EDCCD" w14:textId="77777777" w:rsidR="00881FAF" w:rsidRDefault="00881FAF">
      <w:pPr>
        <w:widowControl w:val="0"/>
        <w:pBdr>
          <w:top w:val="nil"/>
          <w:left w:val="nil"/>
          <w:bottom w:val="nil"/>
          <w:right w:val="nil"/>
          <w:between w:val="nil"/>
        </w:pBdr>
        <w:spacing w:line="240" w:lineRule="auto"/>
        <w:rPr>
          <w:color w:val="000000"/>
        </w:rPr>
      </w:pPr>
      <w:r>
        <w:rPr>
          <w:color w:val="000000"/>
        </w:rPr>
        <w:t>I think it would be good to have an additional paragraph on how our approach might be used in other systems. Brings in Jan's points about top-down vs bottom-up, and would expand our audience a bit. How can observational data be used to quantify changes in function at large scales?</w:t>
      </w:r>
    </w:p>
  </w:comment>
  <w:comment w:id="496" w:author="Jan Dajka" w:date="2019-01-18T15:10:00Z" w:initials="">
    <w:p w14:paraId="7BB97FA8" w14:textId="77777777" w:rsidR="00881FAF" w:rsidRDefault="00881FAF">
      <w:pPr>
        <w:widowControl w:val="0"/>
        <w:pBdr>
          <w:top w:val="nil"/>
          <w:left w:val="nil"/>
          <w:bottom w:val="nil"/>
          <w:right w:val="nil"/>
          <w:between w:val="nil"/>
        </w:pBdr>
        <w:spacing w:line="240" w:lineRule="auto"/>
        <w:rPr>
          <w:color w:val="000000"/>
        </w:rPr>
      </w:pPr>
      <w:r>
        <w:rPr>
          <w:color w:val="000000"/>
        </w:rPr>
        <w:t>With feedback, do you mean that the fish are shaping the benthos that is then affecting them? Could just explain the rocky intertidal example in a short sentence perhaps to make that clearer.</w:t>
      </w:r>
    </w:p>
  </w:comment>
  <w:comment w:id="497" w:author="James Robinson" w:date="2019-01-22T08:57:00Z" w:initials="">
    <w:p w14:paraId="16635269" w14:textId="77777777" w:rsidR="00881FAF" w:rsidRDefault="00881FAF">
      <w:pPr>
        <w:widowControl w:val="0"/>
        <w:pBdr>
          <w:top w:val="nil"/>
          <w:left w:val="nil"/>
          <w:bottom w:val="nil"/>
          <w:right w:val="nil"/>
          <w:between w:val="nil"/>
        </w:pBdr>
        <w:spacing w:line="240" w:lineRule="auto"/>
        <w:rPr>
          <w:color w:val="000000"/>
        </w:rPr>
      </w:pPr>
      <w:r>
        <w:rPr>
          <w:color w:val="000000"/>
        </w:rPr>
        <w:t>Yep absolutely. Probably more appropriate coral reef studies out there we could put in.</w:t>
      </w:r>
    </w:p>
  </w:comment>
  <w:comment w:id="498" w:author="Jan Dajka" w:date="2019-01-18T15:15:00Z" w:initials="">
    <w:p w14:paraId="7B5D3BB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Classic example is the grass-fire-cycle in rainforests. </w:t>
      </w:r>
    </w:p>
    <w:p w14:paraId="42C8D6D0" w14:textId="77777777" w:rsidR="00881FAF" w:rsidRDefault="00881FAF">
      <w:pPr>
        <w:widowControl w:val="0"/>
        <w:pBdr>
          <w:top w:val="nil"/>
          <w:left w:val="nil"/>
          <w:bottom w:val="nil"/>
          <w:right w:val="nil"/>
          <w:between w:val="nil"/>
        </w:pBdr>
        <w:spacing w:line="240" w:lineRule="auto"/>
        <w:rPr>
          <w:color w:val="000000"/>
        </w:rPr>
      </w:pPr>
    </w:p>
    <w:p w14:paraId="2DE5C2CE" w14:textId="77777777" w:rsidR="00881FAF" w:rsidRDefault="00881FAF">
      <w:pPr>
        <w:widowControl w:val="0"/>
        <w:pBdr>
          <w:top w:val="nil"/>
          <w:left w:val="nil"/>
          <w:bottom w:val="nil"/>
          <w:right w:val="nil"/>
          <w:between w:val="nil"/>
        </w:pBdr>
        <w:spacing w:line="240" w:lineRule="auto"/>
        <w:rPr>
          <w:color w:val="000000"/>
        </w:rPr>
      </w:pPr>
      <w:r>
        <w:rPr>
          <w:color w:val="000000"/>
        </w:rPr>
        <w:t>Invasive grasses (bottom-up) come into originally inflammable rainforests through anthropogenic wood clearing (top-down) and render the forest more and more flammable to subsequent fires (top-down) to ultimately create a grass savannah.</w:t>
      </w:r>
    </w:p>
    <w:p w14:paraId="626F191F" w14:textId="77777777" w:rsidR="00881FAF" w:rsidRDefault="00881FAF">
      <w:pPr>
        <w:widowControl w:val="0"/>
        <w:pBdr>
          <w:top w:val="nil"/>
          <w:left w:val="nil"/>
          <w:bottom w:val="nil"/>
          <w:right w:val="nil"/>
          <w:between w:val="nil"/>
        </w:pBdr>
        <w:spacing w:line="240" w:lineRule="auto"/>
        <w:rPr>
          <w:color w:val="000000"/>
        </w:rPr>
      </w:pPr>
    </w:p>
    <w:p w14:paraId="5B23B49E" w14:textId="77777777" w:rsidR="00881FAF" w:rsidRDefault="00881FAF">
      <w:pPr>
        <w:widowControl w:val="0"/>
        <w:pBdr>
          <w:top w:val="nil"/>
          <w:left w:val="nil"/>
          <w:bottom w:val="nil"/>
          <w:right w:val="nil"/>
          <w:between w:val="nil"/>
        </w:pBdr>
        <w:spacing w:line="240" w:lineRule="auto"/>
        <w:rPr>
          <w:color w:val="000000"/>
        </w:rPr>
      </w:pPr>
      <w:r w:rsidRPr="001342BD">
        <w:rPr>
          <w:color w:val="000000"/>
          <w:lang w:val="it-IT"/>
        </w:rPr>
        <w:t xml:space="preserve">D'Antonio, C. M., and P. M. </w:t>
      </w:r>
      <w:proofErr w:type="spellStart"/>
      <w:r w:rsidRPr="001342BD">
        <w:rPr>
          <w:color w:val="000000"/>
          <w:lang w:val="it-IT"/>
        </w:rPr>
        <w:t>Vitousek</w:t>
      </w:r>
      <w:proofErr w:type="spellEnd"/>
      <w:r w:rsidRPr="001342BD">
        <w:rPr>
          <w:color w:val="000000"/>
          <w:lang w:val="it-IT"/>
        </w:rPr>
        <w:t xml:space="preserve">. </w:t>
      </w:r>
      <w:r>
        <w:rPr>
          <w:color w:val="000000"/>
        </w:rPr>
        <w:t>1992. Biological invasions by exotic grasses, the grass/fire cycle and global change. Annual Review of Ecology and Systematics 23:63-87.</w:t>
      </w:r>
    </w:p>
    <w:p w14:paraId="03D502FE" w14:textId="77777777" w:rsidR="00881FAF" w:rsidRDefault="00881FAF">
      <w:pPr>
        <w:widowControl w:val="0"/>
        <w:pBdr>
          <w:top w:val="nil"/>
          <w:left w:val="nil"/>
          <w:bottom w:val="nil"/>
          <w:right w:val="nil"/>
          <w:between w:val="nil"/>
        </w:pBdr>
        <w:spacing w:line="240" w:lineRule="auto"/>
        <w:rPr>
          <w:color w:val="000000"/>
        </w:rPr>
      </w:pPr>
    </w:p>
    <w:p w14:paraId="1DE08BD7" w14:textId="77777777" w:rsidR="00881FAF" w:rsidRDefault="00881FAF">
      <w:pPr>
        <w:widowControl w:val="0"/>
        <w:pBdr>
          <w:top w:val="nil"/>
          <w:left w:val="nil"/>
          <w:bottom w:val="nil"/>
          <w:right w:val="nil"/>
          <w:between w:val="nil"/>
        </w:pBdr>
        <w:spacing w:line="240" w:lineRule="auto"/>
        <w:rPr>
          <w:color w:val="000000"/>
        </w:rPr>
      </w:pPr>
      <w:r>
        <w:rPr>
          <w:color w:val="000000"/>
        </w:rPr>
        <w:t xml:space="preserve">Cochrane, M. A., A. </w:t>
      </w:r>
      <w:proofErr w:type="spellStart"/>
      <w:r>
        <w:rPr>
          <w:color w:val="000000"/>
        </w:rPr>
        <w:t>Alencar</w:t>
      </w:r>
      <w:proofErr w:type="spellEnd"/>
      <w:r>
        <w:rPr>
          <w:color w:val="000000"/>
        </w:rPr>
        <w:t>, M. D. Schulze, C. M. Souza Jr, D. C. Nepstad, P. Lefebvre, and E. A. Davidson. 1999. Positive Feedbacks in the fire dynamic of closed canopy tropical forests. Science 284:1832-1835.</w:t>
      </w:r>
    </w:p>
    <w:p w14:paraId="4A61681C" w14:textId="77777777" w:rsidR="00881FAF" w:rsidRDefault="00881FAF">
      <w:pPr>
        <w:widowControl w:val="0"/>
        <w:pBdr>
          <w:top w:val="nil"/>
          <w:left w:val="nil"/>
          <w:bottom w:val="nil"/>
          <w:right w:val="nil"/>
          <w:between w:val="nil"/>
        </w:pBdr>
        <w:spacing w:line="240" w:lineRule="auto"/>
        <w:rPr>
          <w:color w:val="000000"/>
        </w:rPr>
      </w:pPr>
    </w:p>
    <w:p w14:paraId="15E3CC12" w14:textId="77777777" w:rsidR="00881FAF" w:rsidRDefault="00881FAF">
      <w:pPr>
        <w:widowControl w:val="0"/>
        <w:pBdr>
          <w:top w:val="nil"/>
          <w:left w:val="nil"/>
          <w:bottom w:val="nil"/>
          <w:right w:val="nil"/>
          <w:between w:val="nil"/>
        </w:pBdr>
        <w:spacing w:line="240" w:lineRule="auto"/>
        <w:rPr>
          <w:color w:val="000000"/>
        </w:rPr>
      </w:pPr>
      <w:r>
        <w:rPr>
          <w:color w:val="000000"/>
        </w:rPr>
        <w:t>Cochrane, M. A. 2003. Fire science for rainforests. Nature 421:913-919.</w:t>
      </w:r>
    </w:p>
  </w:comment>
  <w:comment w:id="499" w:author="Graham, Nick" w:date="2019-02-28T10:35:00Z" w:initials="GN">
    <w:p w14:paraId="2380239A" w14:textId="23EC59DA" w:rsidR="00881FAF" w:rsidRDefault="00881FAF">
      <w:pPr>
        <w:pStyle w:val="CommentText"/>
      </w:pPr>
      <w:r>
        <w:rPr>
          <w:rStyle w:val="CommentReference"/>
        </w:rPr>
        <w:annotationRef/>
      </w:r>
      <w:r>
        <w:t>Structural complexity still pretty important effect for the scrapers – played down a bit in the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52483" w15:done="0"/>
  <w15:commentEx w15:paraId="3E36858A" w15:done="0"/>
  <w15:commentEx w15:paraId="30D03EB5" w15:done="0"/>
  <w15:commentEx w15:paraId="7693E2F5" w15:done="0"/>
  <w15:commentEx w15:paraId="3ED59D50" w15:done="0"/>
  <w15:commentEx w15:paraId="2FBA3B31" w15:paraIdParent="3ED59D50" w15:done="0"/>
  <w15:commentEx w15:paraId="2400C920" w15:done="0"/>
  <w15:commentEx w15:paraId="4D3099E8" w15:done="0"/>
  <w15:commentEx w15:paraId="5C8D257B" w15:done="0"/>
  <w15:commentEx w15:paraId="509C9D2B" w15:paraIdParent="5C8D257B" w15:done="0"/>
  <w15:commentEx w15:paraId="332B6E4E" w15:done="0"/>
  <w15:commentEx w15:paraId="35BCF8D3" w15:paraIdParent="332B6E4E" w15:done="0"/>
  <w15:commentEx w15:paraId="71E10F52" w15:done="0"/>
  <w15:commentEx w15:paraId="31809A2A" w15:done="0"/>
  <w15:commentEx w15:paraId="27BC544A" w15:done="0"/>
  <w15:commentEx w15:paraId="1ABE3E51" w15:done="0"/>
  <w15:commentEx w15:paraId="67854416" w15:done="0"/>
  <w15:commentEx w15:paraId="7E91F135" w15:done="0"/>
  <w15:commentEx w15:paraId="3FDF69B4" w15:done="0"/>
  <w15:commentEx w15:paraId="78E6E425" w15:done="0"/>
  <w15:commentEx w15:paraId="0D60F628" w15:done="0"/>
  <w15:commentEx w15:paraId="5BD010C1" w15:done="0"/>
  <w15:commentEx w15:paraId="581FAD1B" w15:done="0"/>
  <w15:commentEx w15:paraId="396E4B4E" w15:done="0"/>
  <w15:commentEx w15:paraId="5240BB5A" w15:done="0"/>
  <w15:commentEx w15:paraId="1CFE5A2B" w15:paraIdParent="5240BB5A" w15:done="0"/>
  <w15:commentEx w15:paraId="7D9746DB" w15:done="0"/>
  <w15:commentEx w15:paraId="18603DAB" w15:done="0"/>
  <w15:commentEx w15:paraId="3F2A9805" w15:done="0"/>
  <w15:commentEx w15:paraId="6016DBEB" w15:done="0"/>
  <w15:commentEx w15:paraId="5D29ABB3" w15:done="0"/>
  <w15:commentEx w15:paraId="3A339267" w15:done="0"/>
  <w15:commentEx w15:paraId="6D07415D" w15:paraIdParent="3A339267" w15:done="0"/>
  <w15:commentEx w15:paraId="67FFB9FC" w15:done="0"/>
  <w15:commentEx w15:paraId="588EDCCD" w15:done="0"/>
  <w15:commentEx w15:paraId="7BB97FA8" w15:done="0"/>
  <w15:commentEx w15:paraId="16635269" w15:done="0"/>
  <w15:commentEx w15:paraId="15E3CC12" w15:done="0"/>
  <w15:commentEx w15:paraId="238023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52483" w16cid:durableId="202CE7E0"/>
  <w16cid:commentId w16cid:paraId="3E36858A" w16cid:durableId="202CE7E1"/>
  <w16cid:commentId w16cid:paraId="30D03EB5" w16cid:durableId="202CE7E3"/>
  <w16cid:commentId w16cid:paraId="7693E2F5" w16cid:durableId="20325375"/>
  <w16cid:commentId w16cid:paraId="3ED59D50" w16cid:durableId="202CE7EE"/>
  <w16cid:commentId w16cid:paraId="2FBA3B31" w16cid:durableId="20437058"/>
  <w16cid:commentId w16cid:paraId="2400C920" w16cid:durableId="202CE7EF"/>
  <w16cid:commentId w16cid:paraId="4D3099E8" w16cid:durableId="202CE7F0"/>
  <w16cid:commentId w16cid:paraId="5C8D257B" w16cid:durableId="202CE7F1"/>
  <w16cid:commentId w16cid:paraId="509C9D2B" w16cid:durableId="2030B005"/>
  <w16cid:commentId w16cid:paraId="332B6E4E" w16cid:durableId="202CE7F4"/>
  <w16cid:commentId w16cid:paraId="35BCF8D3" w16cid:durableId="2030B1E7"/>
  <w16cid:commentId w16cid:paraId="71E10F52" w16cid:durableId="2043378E"/>
  <w16cid:commentId w16cid:paraId="31809A2A" w16cid:durableId="202CE7F7"/>
  <w16cid:commentId w16cid:paraId="27BC544A" w16cid:durableId="202CE7F8"/>
  <w16cid:commentId w16cid:paraId="1ABE3E51" w16cid:durableId="20433791"/>
  <w16cid:commentId w16cid:paraId="67854416" w16cid:durableId="202CE7FA"/>
  <w16cid:commentId w16cid:paraId="7E91F135" w16cid:durableId="202CE7FB"/>
  <w16cid:commentId w16cid:paraId="3FDF69B4" w16cid:durableId="202CE7FC"/>
  <w16cid:commentId w16cid:paraId="78E6E425" w16cid:durableId="202CE7FD"/>
  <w16cid:commentId w16cid:paraId="0D60F628" w16cid:durableId="202CE7FE"/>
  <w16cid:commentId w16cid:paraId="5BD010C1" w16cid:durableId="202CE7FF"/>
  <w16cid:commentId w16cid:paraId="581FAD1B" w16cid:durableId="202CE800"/>
  <w16cid:commentId w16cid:paraId="396E4B4E" w16cid:durableId="2030B86E"/>
  <w16cid:commentId w16cid:paraId="5240BB5A" w16cid:durableId="202CE802"/>
  <w16cid:commentId w16cid:paraId="1CFE5A2B" w16cid:durableId="2030B8D4"/>
  <w16cid:commentId w16cid:paraId="7D9746DB" w16cid:durableId="2030B9B9"/>
  <w16cid:commentId w16cid:paraId="18603DAB" w16cid:durableId="202CE803"/>
  <w16cid:commentId w16cid:paraId="3F2A9805" w16cid:durableId="202CE804"/>
  <w16cid:commentId w16cid:paraId="6016DBEB" w16cid:durableId="202CE805"/>
  <w16cid:commentId w16cid:paraId="5D29ABB3" w16cid:durableId="204337A2"/>
  <w16cid:commentId w16cid:paraId="3A339267" w16cid:durableId="202CE806"/>
  <w16cid:commentId w16cid:paraId="6D07415D" w16cid:durableId="2030B9E0"/>
  <w16cid:commentId w16cid:paraId="67FFB9FC" w16cid:durableId="202CE807"/>
  <w16cid:commentId w16cid:paraId="588EDCCD" w16cid:durableId="202CE809"/>
  <w16cid:commentId w16cid:paraId="7BB97FA8" w16cid:durableId="202CE80A"/>
  <w16cid:commentId w16cid:paraId="16635269" w16cid:durableId="202CE80B"/>
  <w16cid:commentId w16cid:paraId="15E3CC12" w16cid:durableId="202CE80C"/>
  <w16cid:commentId w16cid:paraId="2380239A" w16cid:durableId="202CE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lett, Samantha">
    <w15:presenceInfo w15:providerId="AD" w15:userId="S-1-5-21-725345543-1229272821-1177238915-350393"/>
  </w15:person>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Jeneen H.H">
    <w15:presenceInfo w15:providerId="Windows Live" w15:userId="4066913e6c4aaf90"/>
  </w15:person>
  <w15:person w15:author="Dajka, Jan">
    <w15:presenceInfo w15:providerId="None" w15:userId="Dajka, 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4381A"/>
    <w:rsid w:val="0007500A"/>
    <w:rsid w:val="00084D9D"/>
    <w:rsid w:val="000A53BF"/>
    <w:rsid w:val="000E2F0C"/>
    <w:rsid w:val="000E491D"/>
    <w:rsid w:val="000E7198"/>
    <w:rsid w:val="000F78EF"/>
    <w:rsid w:val="00112BA9"/>
    <w:rsid w:val="001342BD"/>
    <w:rsid w:val="001574E3"/>
    <w:rsid w:val="00160405"/>
    <w:rsid w:val="00190F23"/>
    <w:rsid w:val="001B33BA"/>
    <w:rsid w:val="001C2659"/>
    <w:rsid w:val="001D295B"/>
    <w:rsid w:val="001D35FB"/>
    <w:rsid w:val="001F1075"/>
    <w:rsid w:val="002061D3"/>
    <w:rsid w:val="00220673"/>
    <w:rsid w:val="00223CD8"/>
    <w:rsid w:val="00224040"/>
    <w:rsid w:val="00231089"/>
    <w:rsid w:val="00276C45"/>
    <w:rsid w:val="002829A3"/>
    <w:rsid w:val="002838A3"/>
    <w:rsid w:val="00286AD9"/>
    <w:rsid w:val="002A580B"/>
    <w:rsid w:val="002B53BE"/>
    <w:rsid w:val="002F09A4"/>
    <w:rsid w:val="002F137C"/>
    <w:rsid w:val="00315D07"/>
    <w:rsid w:val="00343FB4"/>
    <w:rsid w:val="0034779C"/>
    <w:rsid w:val="003727CA"/>
    <w:rsid w:val="00393990"/>
    <w:rsid w:val="003A2DBE"/>
    <w:rsid w:val="003B0D75"/>
    <w:rsid w:val="003D4D1F"/>
    <w:rsid w:val="003E49DF"/>
    <w:rsid w:val="00421E5E"/>
    <w:rsid w:val="004345FC"/>
    <w:rsid w:val="00440B76"/>
    <w:rsid w:val="00485723"/>
    <w:rsid w:val="00493669"/>
    <w:rsid w:val="0049791A"/>
    <w:rsid w:val="004B5144"/>
    <w:rsid w:val="004C6E20"/>
    <w:rsid w:val="004E5944"/>
    <w:rsid w:val="004E6DE2"/>
    <w:rsid w:val="005135BC"/>
    <w:rsid w:val="005167D5"/>
    <w:rsid w:val="0051718E"/>
    <w:rsid w:val="005201FF"/>
    <w:rsid w:val="00521FF8"/>
    <w:rsid w:val="00550581"/>
    <w:rsid w:val="0055430B"/>
    <w:rsid w:val="00594B74"/>
    <w:rsid w:val="005A0435"/>
    <w:rsid w:val="005B09A0"/>
    <w:rsid w:val="00616C2A"/>
    <w:rsid w:val="00621173"/>
    <w:rsid w:val="00625E26"/>
    <w:rsid w:val="00644600"/>
    <w:rsid w:val="00644AB0"/>
    <w:rsid w:val="006503D4"/>
    <w:rsid w:val="0066727F"/>
    <w:rsid w:val="00674917"/>
    <w:rsid w:val="00675902"/>
    <w:rsid w:val="00680F1B"/>
    <w:rsid w:val="00681628"/>
    <w:rsid w:val="006C5884"/>
    <w:rsid w:val="006D7B13"/>
    <w:rsid w:val="00711DC5"/>
    <w:rsid w:val="00733244"/>
    <w:rsid w:val="007468BA"/>
    <w:rsid w:val="00771378"/>
    <w:rsid w:val="00786C7B"/>
    <w:rsid w:val="00797F59"/>
    <w:rsid w:val="007B244E"/>
    <w:rsid w:val="007C7157"/>
    <w:rsid w:val="007D75DF"/>
    <w:rsid w:val="0081759C"/>
    <w:rsid w:val="0084257A"/>
    <w:rsid w:val="008524F2"/>
    <w:rsid w:val="00853175"/>
    <w:rsid w:val="008531A0"/>
    <w:rsid w:val="00881FAF"/>
    <w:rsid w:val="00893216"/>
    <w:rsid w:val="008B0F4C"/>
    <w:rsid w:val="008B6B06"/>
    <w:rsid w:val="008C3311"/>
    <w:rsid w:val="008D4FB0"/>
    <w:rsid w:val="00914367"/>
    <w:rsid w:val="009158CE"/>
    <w:rsid w:val="009203C3"/>
    <w:rsid w:val="009469BA"/>
    <w:rsid w:val="00987657"/>
    <w:rsid w:val="009906E0"/>
    <w:rsid w:val="009A1718"/>
    <w:rsid w:val="009D0C23"/>
    <w:rsid w:val="009D3E48"/>
    <w:rsid w:val="009E0D21"/>
    <w:rsid w:val="00A1069B"/>
    <w:rsid w:val="00A178F3"/>
    <w:rsid w:val="00A17DC9"/>
    <w:rsid w:val="00A21F9E"/>
    <w:rsid w:val="00A2296E"/>
    <w:rsid w:val="00A36980"/>
    <w:rsid w:val="00A50C60"/>
    <w:rsid w:val="00AA1486"/>
    <w:rsid w:val="00AA4603"/>
    <w:rsid w:val="00AC3CFF"/>
    <w:rsid w:val="00AC437B"/>
    <w:rsid w:val="00AD63C5"/>
    <w:rsid w:val="00AE6AB1"/>
    <w:rsid w:val="00AF0AFA"/>
    <w:rsid w:val="00AF5C97"/>
    <w:rsid w:val="00B0352A"/>
    <w:rsid w:val="00B10CF5"/>
    <w:rsid w:val="00B168F6"/>
    <w:rsid w:val="00B210DF"/>
    <w:rsid w:val="00B4390E"/>
    <w:rsid w:val="00B44C5C"/>
    <w:rsid w:val="00B44C8D"/>
    <w:rsid w:val="00B637E2"/>
    <w:rsid w:val="00B77A20"/>
    <w:rsid w:val="00B82974"/>
    <w:rsid w:val="00BE7E98"/>
    <w:rsid w:val="00C320C1"/>
    <w:rsid w:val="00C32335"/>
    <w:rsid w:val="00C5037D"/>
    <w:rsid w:val="00C56388"/>
    <w:rsid w:val="00C65FB8"/>
    <w:rsid w:val="00C6714B"/>
    <w:rsid w:val="00C84D2A"/>
    <w:rsid w:val="00CC0F79"/>
    <w:rsid w:val="00CC0F87"/>
    <w:rsid w:val="00CD0A0A"/>
    <w:rsid w:val="00CD19B7"/>
    <w:rsid w:val="00CD3D7B"/>
    <w:rsid w:val="00CF1534"/>
    <w:rsid w:val="00D023E1"/>
    <w:rsid w:val="00D043AE"/>
    <w:rsid w:val="00D056D4"/>
    <w:rsid w:val="00D310CF"/>
    <w:rsid w:val="00D462EB"/>
    <w:rsid w:val="00D65FB1"/>
    <w:rsid w:val="00D660FF"/>
    <w:rsid w:val="00D7131B"/>
    <w:rsid w:val="00D93882"/>
    <w:rsid w:val="00D938DB"/>
    <w:rsid w:val="00DE7ECA"/>
    <w:rsid w:val="00E10AC8"/>
    <w:rsid w:val="00E140A6"/>
    <w:rsid w:val="00E2660D"/>
    <w:rsid w:val="00E56805"/>
    <w:rsid w:val="00E73125"/>
    <w:rsid w:val="00E77392"/>
    <w:rsid w:val="00E77A4A"/>
    <w:rsid w:val="00E8155E"/>
    <w:rsid w:val="00E86265"/>
    <w:rsid w:val="00E94D5B"/>
    <w:rsid w:val="00E97D72"/>
    <w:rsid w:val="00EB630C"/>
    <w:rsid w:val="00EF55C6"/>
    <w:rsid w:val="00EF686C"/>
    <w:rsid w:val="00F004A5"/>
    <w:rsid w:val="00F1434E"/>
    <w:rsid w:val="00F16A7F"/>
    <w:rsid w:val="00F2161E"/>
    <w:rsid w:val="00F537E8"/>
    <w:rsid w:val="00F61E79"/>
    <w:rsid w:val="00F6271F"/>
    <w:rsid w:val="00F67978"/>
    <w:rsid w:val="00F72717"/>
    <w:rsid w:val="00F85D58"/>
    <w:rsid w:val="00F94A31"/>
    <w:rsid w:val="00F94DC9"/>
    <w:rsid w:val="00FA1D04"/>
    <w:rsid w:val="00FB4740"/>
    <w:rsid w:val="00FD0E04"/>
    <w:rsid w:val="00FD5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semiHidden/>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i.org/10.1046/j.1461-0248.2003.00494.x" TargetMode="External"/><Relationship Id="rId1" Type="http://schemas.openxmlformats.org/officeDocument/2006/relationships/hyperlink" Target="https://doi.org/10.1525/bio.2013.63.5.13"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paperpile.com/b/Iay8oB/Abyz" TargetMode="External"/><Relationship Id="rId21" Type="http://schemas.openxmlformats.org/officeDocument/2006/relationships/hyperlink" Target="https://paperpile.com/c/Iay8oB/rorn" TargetMode="External"/><Relationship Id="rId42" Type="http://schemas.openxmlformats.org/officeDocument/2006/relationships/image" Target="media/image1.png"/><Relationship Id="rId63" Type="http://schemas.openxmlformats.org/officeDocument/2006/relationships/image" Target="media/image8.png"/><Relationship Id="rId84" Type="http://schemas.openxmlformats.org/officeDocument/2006/relationships/hyperlink" Target="https://paperpile.com/c/Iay8oB/ctWN" TargetMode="External"/><Relationship Id="rId138" Type="http://schemas.openxmlformats.org/officeDocument/2006/relationships/hyperlink" Target="http://paperpile.com/b/Iay8oB/xcWY" TargetMode="External"/><Relationship Id="rId107" Type="http://schemas.openxmlformats.org/officeDocument/2006/relationships/hyperlink" Target="http://paperpile.com/b/Iay8oB/EGiw" TargetMode="External"/><Relationship Id="rId11" Type="http://schemas.openxmlformats.org/officeDocument/2006/relationships/hyperlink" Target="https://paperpile.com/c/Iay8oB/TOHJ" TargetMode="External"/><Relationship Id="rId32" Type="http://schemas.openxmlformats.org/officeDocument/2006/relationships/hyperlink" Target="https://paperpile.com/c/Iay8oB/3Xbx" TargetMode="External"/><Relationship Id="rId53" Type="http://schemas.openxmlformats.org/officeDocument/2006/relationships/image" Target="media/image5.png"/><Relationship Id="rId74" Type="http://schemas.openxmlformats.org/officeDocument/2006/relationships/hyperlink" Target="https://paperpile.com/c/Iay8oB/1aQT" TargetMode="External"/><Relationship Id="rId128" Type="http://schemas.openxmlformats.org/officeDocument/2006/relationships/hyperlink" Target="http://paperpile.com/b/Iay8oB/ev5r" TargetMode="External"/><Relationship Id="rId149" Type="http://schemas.openxmlformats.org/officeDocument/2006/relationships/hyperlink" Target="http://paperpile.com/b/Iay8oB/7vLY" TargetMode="External"/><Relationship Id="rId5" Type="http://schemas.openxmlformats.org/officeDocument/2006/relationships/webSettings" Target="webSettings.xml"/><Relationship Id="rId95" Type="http://schemas.openxmlformats.org/officeDocument/2006/relationships/hyperlink" Target="http://paperpile.com/b/Iay8oB/tPmm" TargetMode="External"/><Relationship Id="rId22" Type="http://schemas.openxmlformats.org/officeDocument/2006/relationships/hyperlink" Target="https://paperpile.com/c/Iay8oB/gkwk" TargetMode="External"/><Relationship Id="rId27" Type="http://schemas.openxmlformats.org/officeDocument/2006/relationships/hyperlink" Target="https://paperpile.com/c/Iay8oB/oKpw" TargetMode="External"/><Relationship Id="rId43" Type="http://schemas.openxmlformats.org/officeDocument/2006/relationships/hyperlink" Target="about:blank" TargetMode="External"/><Relationship Id="rId48" Type="http://schemas.openxmlformats.org/officeDocument/2006/relationships/image" Target="media/image3.png"/><Relationship Id="rId64" Type="http://schemas.openxmlformats.org/officeDocument/2006/relationships/hyperlink" Target="https://paperpile.com/c/Iay8oB/Xwtv" TargetMode="External"/><Relationship Id="rId69" Type="http://schemas.openxmlformats.org/officeDocument/2006/relationships/hyperlink" Target="https://paperpile.com/c/Iay8oB/B8mT" TargetMode="External"/><Relationship Id="rId113" Type="http://schemas.openxmlformats.org/officeDocument/2006/relationships/hyperlink" Target="http://paperpile.com/b/Iay8oB/yQix" TargetMode="External"/><Relationship Id="rId118" Type="http://schemas.openxmlformats.org/officeDocument/2006/relationships/hyperlink" Target="http://paperpile.com/b/Iay8oB/3WhX" TargetMode="External"/><Relationship Id="rId134" Type="http://schemas.openxmlformats.org/officeDocument/2006/relationships/hyperlink" Target="http://paperpile.com/b/Iay8oB/pVwY" TargetMode="External"/><Relationship Id="rId139" Type="http://schemas.openxmlformats.org/officeDocument/2006/relationships/hyperlink" Target="http://paperpile.com/b/Iay8oB/hZnX" TargetMode="External"/><Relationship Id="rId80" Type="http://schemas.openxmlformats.org/officeDocument/2006/relationships/hyperlink" Target="https://paperpile.com/c/Iay8oB/Ayr9+r7a7" TargetMode="External"/><Relationship Id="rId85" Type="http://schemas.openxmlformats.org/officeDocument/2006/relationships/hyperlink" Target="https://paperpile.com/c/Iay8oB/DJq9" TargetMode="External"/><Relationship Id="rId150" Type="http://schemas.openxmlformats.org/officeDocument/2006/relationships/hyperlink" Target="http://paperpile.com/b/Iay8oB/7vLY" TargetMode="External"/><Relationship Id="rId155" Type="http://schemas.microsoft.com/office/2011/relationships/people" Target="people.xml"/><Relationship Id="rId12" Type="http://schemas.openxmlformats.org/officeDocument/2006/relationships/hyperlink" Target="https://paperpile.com/c/Iay8oB/TOHJ" TargetMode="External"/><Relationship Id="rId17" Type="http://schemas.openxmlformats.org/officeDocument/2006/relationships/hyperlink" Target="https://paperpile.com/c/Iay8oB/6PpY" TargetMode="External"/><Relationship Id="rId33" Type="http://schemas.openxmlformats.org/officeDocument/2006/relationships/hyperlink" Target="https://paperpile.com/c/Iay8oB/yQix" TargetMode="External"/><Relationship Id="rId38" Type="http://schemas.openxmlformats.org/officeDocument/2006/relationships/hyperlink" Target="https://paperpile.com/c/Iay8oB/Abyz" TargetMode="External"/><Relationship Id="rId59" Type="http://schemas.openxmlformats.org/officeDocument/2006/relationships/hyperlink" Target="https://paperpile.com/c/Iay8oB/sckJ" TargetMode="External"/><Relationship Id="rId103" Type="http://schemas.openxmlformats.org/officeDocument/2006/relationships/hyperlink" Target="http://paperpile.com/b/Iay8oB/r7a7" TargetMode="External"/><Relationship Id="rId108" Type="http://schemas.openxmlformats.org/officeDocument/2006/relationships/hyperlink" Target="http://paperpile.com/b/Iay8oB/vIcA" TargetMode="External"/><Relationship Id="rId124" Type="http://schemas.openxmlformats.org/officeDocument/2006/relationships/hyperlink" Target="http://paperpile.com/b/Iay8oB/I1kg" TargetMode="External"/><Relationship Id="rId129" Type="http://schemas.openxmlformats.org/officeDocument/2006/relationships/hyperlink" Target="http://paperpile.com/b/Iay8oB/zbHK" TargetMode="External"/><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https://paperpile.com/c/Iay8oB/Xwtv" TargetMode="External"/><Relationship Id="rId91" Type="http://schemas.openxmlformats.org/officeDocument/2006/relationships/image" Target="media/image14.jpg"/><Relationship Id="rId96" Type="http://schemas.openxmlformats.org/officeDocument/2006/relationships/hyperlink" Target="http://paperpile.com/b/Iay8oB/HM0f" TargetMode="External"/><Relationship Id="rId140" Type="http://schemas.openxmlformats.org/officeDocument/2006/relationships/hyperlink" Target="http://paperpile.com/b/Iay8oB/UTVd" TargetMode="External"/><Relationship Id="rId145" Type="http://schemas.openxmlformats.org/officeDocument/2006/relationships/hyperlink" Target="http://paperpile.com/b/Iay8oB/rorn" TargetMode="External"/><Relationship Id="rId1" Type="http://schemas.openxmlformats.org/officeDocument/2006/relationships/customXml" Target="../customXml/item1.xml"/><Relationship Id="rId6" Type="http://schemas.openxmlformats.org/officeDocument/2006/relationships/comments" Target="comments.xml"/><Relationship Id="rId23" Type="http://schemas.openxmlformats.org/officeDocument/2006/relationships/hyperlink" Target="https://paperpile.com/c/Iay8oB/FgmJ+3WhX" TargetMode="External"/><Relationship Id="rId28" Type="http://schemas.openxmlformats.org/officeDocument/2006/relationships/hyperlink" Target="https://paperpile.com/c/Iay8oB/Jw1X+QSaL" TargetMode="External"/><Relationship Id="rId49" Type="http://schemas.openxmlformats.org/officeDocument/2006/relationships/hyperlink" Target="about:blank" TargetMode="External"/><Relationship Id="rId114" Type="http://schemas.openxmlformats.org/officeDocument/2006/relationships/hyperlink" Target="http://paperpile.com/b/Iay8oB/FgmJ" TargetMode="External"/><Relationship Id="rId119" Type="http://schemas.openxmlformats.org/officeDocument/2006/relationships/hyperlink" Target="http://paperpile.com/b/Iay8oB/7BHe" TargetMode="External"/><Relationship Id="rId44" Type="http://schemas.openxmlformats.org/officeDocument/2006/relationships/image" Target="media/image2.png"/><Relationship Id="rId60" Type="http://schemas.openxmlformats.org/officeDocument/2006/relationships/hyperlink" Target="about:blank" TargetMode="External"/><Relationship Id="rId65" Type="http://schemas.openxmlformats.org/officeDocument/2006/relationships/hyperlink" Target="https://paperpile.com/c/Iay8oB/wKrn" TargetMode="External"/><Relationship Id="rId81" Type="http://schemas.openxmlformats.org/officeDocument/2006/relationships/hyperlink" Target="https://paperpile.com/c/Iay8oB/imyB" TargetMode="External"/><Relationship Id="rId86" Type="http://schemas.openxmlformats.org/officeDocument/2006/relationships/hyperlink" Target="https://docs.google.com/document/d/1A6pmhDZbFS4G8MH2bl3PVhSFB9b_CZZxkg8GoGngsyI/edit?usp=sharing" TargetMode="External"/><Relationship Id="rId130" Type="http://schemas.openxmlformats.org/officeDocument/2006/relationships/hyperlink" Target="http://paperpile.com/b/Iay8oB/RhDT" TargetMode="External"/><Relationship Id="rId135" Type="http://schemas.openxmlformats.org/officeDocument/2006/relationships/hyperlink" Target="http://paperpile.com/b/Iay8oB/eqbr" TargetMode="External"/><Relationship Id="rId151" Type="http://schemas.openxmlformats.org/officeDocument/2006/relationships/hyperlink" Target="http://paperpile.com/b/Iay8oB/yDQB" TargetMode="External"/><Relationship Id="rId156" Type="http://schemas.openxmlformats.org/officeDocument/2006/relationships/theme" Target="theme/theme1.xml"/><Relationship Id="rId13" Type="http://schemas.openxmlformats.org/officeDocument/2006/relationships/hyperlink" Target="https://paperpile.com/c/Iay8oB/AUW7+I1kg+WYbC" TargetMode="External"/><Relationship Id="rId18" Type="http://schemas.openxmlformats.org/officeDocument/2006/relationships/hyperlink" Target="https://paperpile.com/c/Iay8oB/EFTC+Ayr9" TargetMode="External"/><Relationship Id="rId39" Type="http://schemas.openxmlformats.org/officeDocument/2006/relationships/hyperlink" Target="https://paperpile.com/c/Iay8oB/vIcA+n61t" TargetMode="External"/><Relationship Id="rId109" Type="http://schemas.openxmlformats.org/officeDocument/2006/relationships/hyperlink" Target="http://paperpile.com/b/Iay8oB/gkwk" TargetMode="External"/><Relationship Id="rId34" Type="http://schemas.openxmlformats.org/officeDocument/2006/relationships/hyperlink" Target="https://paperpile.com/c/Iay8oB/6cHo" TargetMode="External"/><Relationship Id="rId50" Type="http://schemas.openxmlformats.org/officeDocument/2006/relationships/hyperlink" Target="about:blank" TargetMode="External"/><Relationship Id="rId55" Type="http://schemas.openxmlformats.org/officeDocument/2006/relationships/image" Target="media/image6.png"/><Relationship Id="rId76" Type="http://schemas.openxmlformats.org/officeDocument/2006/relationships/hyperlink" Target="https://paperpile.com/c/Iay8oB/zbHK" TargetMode="External"/><Relationship Id="rId97" Type="http://schemas.openxmlformats.org/officeDocument/2006/relationships/hyperlink" Target="http://paperpile.com/b/Iay8oB/9rNA" TargetMode="External"/><Relationship Id="rId104" Type="http://schemas.openxmlformats.org/officeDocument/2006/relationships/hyperlink" Target="http://paperpile.com/b/Iay8oB/wKrn" TargetMode="External"/><Relationship Id="rId120" Type="http://schemas.openxmlformats.org/officeDocument/2006/relationships/hyperlink" Target="http://paperpile.com/b/Iay8oB/n61t" TargetMode="External"/><Relationship Id="rId125" Type="http://schemas.openxmlformats.org/officeDocument/2006/relationships/hyperlink" Target="http://paperpile.com/b/Iay8oB/r4IQ" TargetMode="External"/><Relationship Id="rId141" Type="http://schemas.openxmlformats.org/officeDocument/2006/relationships/hyperlink" Target="http://paperpile.com/b/Iay8oB/TOHJ" TargetMode="External"/><Relationship Id="rId146" Type="http://schemas.openxmlformats.org/officeDocument/2006/relationships/hyperlink" Target="http://paperpile.com/b/Iay8oB/6cHo" TargetMode="External"/><Relationship Id="rId7" Type="http://schemas.microsoft.com/office/2011/relationships/commentsExtended" Target="commentsExtended.xml"/><Relationship Id="rId71" Type="http://schemas.openxmlformats.org/officeDocument/2006/relationships/image" Target="media/image9.png"/><Relationship Id="rId92" Type="http://schemas.openxmlformats.org/officeDocument/2006/relationships/hyperlink" Target="http://paperpile.com/b/Iay8oB/6PpY" TargetMode="External"/><Relationship Id="rId2" Type="http://schemas.openxmlformats.org/officeDocument/2006/relationships/numbering" Target="numbering.xml"/><Relationship Id="rId29" Type="http://schemas.openxmlformats.org/officeDocument/2006/relationships/hyperlink" Target="https://paperpile.com/c/Iay8oB/xcWY" TargetMode="External"/><Relationship Id="rId24" Type="http://schemas.openxmlformats.org/officeDocument/2006/relationships/hyperlink" Target="https://paperpile.com/c/Iay8oB/hZnX+pVwY" TargetMode="External"/><Relationship Id="rId40" Type="http://schemas.openxmlformats.org/officeDocument/2006/relationships/hyperlink" Target="https://paperpile.com/c/Iay8oB/1ovZ" TargetMode="External"/><Relationship Id="rId45" Type="http://schemas.openxmlformats.org/officeDocument/2006/relationships/hyperlink" Target="https://paperpile.com/c/Iay8oB/fxNU" TargetMode="External"/><Relationship Id="rId66" Type="http://schemas.openxmlformats.org/officeDocument/2006/relationships/hyperlink" Target="https://paperpile.com/c/Iay8oB/B8mT" TargetMode="External"/><Relationship Id="rId87" Type="http://schemas.openxmlformats.org/officeDocument/2006/relationships/image" Target="media/image10.jpg"/><Relationship Id="rId110" Type="http://schemas.openxmlformats.org/officeDocument/2006/relationships/hyperlink" Target="http://paperpile.com/b/Iay8oB/1ovZ" TargetMode="External"/><Relationship Id="rId115" Type="http://schemas.openxmlformats.org/officeDocument/2006/relationships/hyperlink" Target="http://paperpile.com/b/Iay8oB/GLjo" TargetMode="External"/><Relationship Id="rId131" Type="http://schemas.openxmlformats.org/officeDocument/2006/relationships/hyperlink" Target="http://paperpile.com/b/Iay8oB/EFTC" TargetMode="External"/><Relationship Id="rId136" Type="http://schemas.openxmlformats.org/officeDocument/2006/relationships/hyperlink" Target="http://paperpile.com/b/Iay8oB/li2S" TargetMode="External"/><Relationship Id="rId61" Type="http://schemas.openxmlformats.org/officeDocument/2006/relationships/image" Target="media/image7.png"/><Relationship Id="rId82" Type="http://schemas.openxmlformats.org/officeDocument/2006/relationships/hyperlink" Target="https://paperpile.com/c/Iay8oB/3WhX" TargetMode="External"/><Relationship Id="rId152" Type="http://schemas.openxmlformats.org/officeDocument/2006/relationships/hyperlink" Target="http://paperpile.com/b/Iay8oB/1p54" TargetMode="External"/><Relationship Id="rId19" Type="http://schemas.openxmlformats.org/officeDocument/2006/relationships/hyperlink" Target="https://paperpile.com/c/Iay8oB/KrVV+GLjo+hZnX" TargetMode="External"/><Relationship Id="rId14" Type="http://schemas.openxmlformats.org/officeDocument/2006/relationships/hyperlink" Target="https://paperpile.com/c/Iay8oB/WYbC+r4IQ+EGiw" TargetMode="External"/><Relationship Id="rId30" Type="http://schemas.openxmlformats.org/officeDocument/2006/relationships/hyperlink" Target="https://paperpile.com/c/Iay8oB/7BHe" TargetMode="External"/><Relationship Id="rId35" Type="http://schemas.openxmlformats.org/officeDocument/2006/relationships/hyperlink" Target="https://paperpile.com/c/Iay8oB/Z09c" TargetMode="External"/><Relationship Id="rId56" Type="http://schemas.openxmlformats.org/officeDocument/2006/relationships/hyperlink" Target="https://paperpile.com/c/Iay8oB/ev5r" TargetMode="External"/><Relationship Id="rId77" Type="http://schemas.openxmlformats.org/officeDocument/2006/relationships/hyperlink" Target="https://paperpile.com/c/Iay8oB/eqbr" TargetMode="External"/><Relationship Id="rId100" Type="http://schemas.openxmlformats.org/officeDocument/2006/relationships/hyperlink" Target="http://paperpile.com/b/Iay8oB/oKpw" TargetMode="External"/><Relationship Id="rId105" Type="http://schemas.openxmlformats.org/officeDocument/2006/relationships/hyperlink" Target="http://paperpile.com/b/Iay8oB/B8mT" TargetMode="External"/><Relationship Id="rId126" Type="http://schemas.openxmlformats.org/officeDocument/2006/relationships/hyperlink" Target="http://paperpile.com/b/Iay8oB/QSaL" TargetMode="External"/><Relationship Id="rId147" Type="http://schemas.openxmlformats.org/officeDocument/2006/relationships/hyperlink" Target="http://paperpile.com/b/Iay8oB/6cHo" TargetMode="External"/><Relationship Id="rId8" Type="http://schemas.microsoft.com/office/2016/09/relationships/commentsIds" Target="commentsIds.xml"/><Relationship Id="rId51" Type="http://schemas.openxmlformats.org/officeDocument/2006/relationships/image" Target="media/image4.png"/><Relationship Id="rId72" Type="http://schemas.openxmlformats.org/officeDocument/2006/relationships/hyperlink" Target="https://paperpile.com/c/Iay8oB/wKrn" TargetMode="External"/><Relationship Id="rId93" Type="http://schemas.openxmlformats.org/officeDocument/2006/relationships/hyperlink" Target="http://paperpile.com/b/Iay8oB/Xwtv" TargetMode="External"/><Relationship Id="rId98" Type="http://schemas.openxmlformats.org/officeDocument/2006/relationships/hyperlink" Target="http://paperpile.com/b/Iay8oB/jxwS" TargetMode="External"/><Relationship Id="rId121" Type="http://schemas.openxmlformats.org/officeDocument/2006/relationships/hyperlink" Target="http://paperpile.com/b/Iay8oB/zzEn" TargetMode="External"/><Relationship Id="rId142" Type="http://schemas.openxmlformats.org/officeDocument/2006/relationships/hyperlink" Target="http://paperpile.com/b/Iay8oB/TOHJ" TargetMode="External"/><Relationship Id="rId3" Type="http://schemas.openxmlformats.org/officeDocument/2006/relationships/styles" Target="styles.xml"/><Relationship Id="rId25" Type="http://schemas.openxmlformats.org/officeDocument/2006/relationships/hyperlink" Target="https://paperpile.com/c/Iay8oB/tPmm+HM0f" TargetMode="External"/><Relationship Id="rId46" Type="http://schemas.openxmlformats.org/officeDocument/2006/relationships/hyperlink" Target="https://paperpile.com/c/Iay8oB/UTVd" TargetMode="External"/><Relationship Id="rId67" Type="http://schemas.openxmlformats.org/officeDocument/2006/relationships/hyperlink" Target="https://paperpile.com/c/Iay8oB/xcWY" TargetMode="External"/><Relationship Id="rId116" Type="http://schemas.openxmlformats.org/officeDocument/2006/relationships/hyperlink" Target="http://paperpile.com/b/Iay8oB/3Xbx" TargetMode="External"/><Relationship Id="rId137" Type="http://schemas.openxmlformats.org/officeDocument/2006/relationships/hyperlink" Target="http://paperpile.com/b/Iay8oB/Z09c" TargetMode="External"/><Relationship Id="rId20" Type="http://schemas.openxmlformats.org/officeDocument/2006/relationships/hyperlink" Target="https://paperpile.com/c/Iay8oB/qeW3"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https://paperpile.com/c/Iay8oB/9rNA" TargetMode="External"/><Relationship Id="rId88" Type="http://schemas.openxmlformats.org/officeDocument/2006/relationships/image" Target="media/image11.jpg"/><Relationship Id="rId111" Type="http://schemas.openxmlformats.org/officeDocument/2006/relationships/hyperlink" Target="http://paperpile.com/b/Iay8oB/imyB" TargetMode="External"/><Relationship Id="rId132" Type="http://schemas.openxmlformats.org/officeDocument/2006/relationships/hyperlink" Target="http://paperpile.com/b/Iay8oB/Jw1X" TargetMode="External"/><Relationship Id="rId153" Type="http://schemas.openxmlformats.org/officeDocument/2006/relationships/hyperlink" Target="http://paperpile.com/b/Iay8oB/AUW7" TargetMode="External"/><Relationship Id="rId15" Type="http://schemas.openxmlformats.org/officeDocument/2006/relationships/hyperlink" Target="https://paperpile.com/c/Iay8oB/jxwS" TargetMode="External"/><Relationship Id="rId36" Type="http://schemas.openxmlformats.org/officeDocument/2006/relationships/hyperlink" Target="https://paperpile.com/c/Iay8oB/yDQB" TargetMode="External"/><Relationship Id="rId57" Type="http://schemas.openxmlformats.org/officeDocument/2006/relationships/hyperlink" Target="https://paperpile.com/c/Iay8oB/KrVV" TargetMode="External"/><Relationship Id="rId106" Type="http://schemas.openxmlformats.org/officeDocument/2006/relationships/hyperlink" Target="http://paperpile.com/b/Iay8oB/VGu4" TargetMode="External"/><Relationship Id="rId127" Type="http://schemas.openxmlformats.org/officeDocument/2006/relationships/hyperlink" Target="http://paperpile.com/b/Iay8oB/fxNU" TargetMode="External"/><Relationship Id="rId10" Type="http://schemas.openxmlformats.org/officeDocument/2006/relationships/hyperlink" Target="https://paperpile.com/c/Iay8oB/TOHJ" TargetMode="External"/><Relationship Id="rId31" Type="http://schemas.openxmlformats.org/officeDocument/2006/relationships/hyperlink" Target="https://paperpile.com/c/Iay8oB/pVwY" TargetMode="External"/><Relationship Id="rId52" Type="http://schemas.openxmlformats.org/officeDocument/2006/relationships/hyperlink" Target="about:blank" TargetMode="External"/><Relationship Id="rId73" Type="http://schemas.openxmlformats.org/officeDocument/2006/relationships/hyperlink" Target="https://paperpile.com/c/Iay8oB/zzEn" TargetMode="External"/><Relationship Id="rId78" Type="http://schemas.openxmlformats.org/officeDocument/2006/relationships/hyperlink" Target="https://paperpile.com/c/Iay8oB/7vLY+Jw1X" TargetMode="External"/><Relationship Id="rId94" Type="http://schemas.openxmlformats.org/officeDocument/2006/relationships/hyperlink" Target="http://paperpile.com/b/Iay8oB/1aQT" TargetMode="External"/><Relationship Id="rId99" Type="http://schemas.openxmlformats.org/officeDocument/2006/relationships/hyperlink" Target="http://paperpile.com/b/Iay8oB/DJq9" TargetMode="External"/><Relationship Id="rId101" Type="http://schemas.openxmlformats.org/officeDocument/2006/relationships/hyperlink" Target="http://paperpile.com/b/Iay8oB/ctWN" TargetMode="External"/><Relationship Id="rId122" Type="http://schemas.openxmlformats.org/officeDocument/2006/relationships/hyperlink" Target="http://paperpile.com/b/Iay8oB/WYbC" TargetMode="External"/><Relationship Id="rId143" Type="http://schemas.openxmlformats.org/officeDocument/2006/relationships/hyperlink" Target="http://paperpile.com/b/Iay8oB/TOHJ" TargetMode="External"/><Relationship Id="rId148" Type="http://schemas.openxmlformats.org/officeDocument/2006/relationships/hyperlink" Target="http://paperpile.com/b/Iay8oB/sckJ" TargetMode="External"/><Relationship Id="rId4" Type="http://schemas.openxmlformats.org/officeDocument/2006/relationships/settings" Target="settings.xml"/><Relationship Id="rId9" Type="http://schemas.openxmlformats.org/officeDocument/2006/relationships/hyperlink" Target="https://paperpile.com/c/Iay8oB/RhDT" TargetMode="External"/><Relationship Id="rId26" Type="http://schemas.openxmlformats.org/officeDocument/2006/relationships/hyperlink" Target="https://paperpile.com/c/Iay8oB/QSaL+eQAv" TargetMode="External"/><Relationship Id="rId47" Type="http://schemas.openxmlformats.org/officeDocument/2006/relationships/hyperlink" Target="about:blank" TargetMode="External"/><Relationship Id="rId68" Type="http://schemas.openxmlformats.org/officeDocument/2006/relationships/hyperlink" Target="https://paperpile.com/c/Iay8oB/wKrn" TargetMode="External"/><Relationship Id="rId89" Type="http://schemas.openxmlformats.org/officeDocument/2006/relationships/image" Target="media/image12.jpg"/><Relationship Id="rId112" Type="http://schemas.openxmlformats.org/officeDocument/2006/relationships/hyperlink" Target="http://paperpile.com/b/Iay8oB/qeW3" TargetMode="External"/><Relationship Id="rId133" Type="http://schemas.openxmlformats.org/officeDocument/2006/relationships/hyperlink" Target="http://paperpile.com/b/Iay8oB/eQAv" TargetMode="External"/><Relationship Id="rId154" Type="http://schemas.openxmlformats.org/officeDocument/2006/relationships/fontTable" Target="fontTable.xml"/><Relationship Id="rId16" Type="http://schemas.openxmlformats.org/officeDocument/2006/relationships/hyperlink" Target="https://paperpile.com/c/Iay8oB/tPmm+li2S+Abyz" TargetMode="External"/><Relationship Id="rId37" Type="http://schemas.openxmlformats.org/officeDocument/2006/relationships/hyperlink" Target="https://paperpile.com/c/Iay8oB/eQAv" TargetMode="External"/><Relationship Id="rId58" Type="http://schemas.openxmlformats.org/officeDocument/2006/relationships/hyperlink" Target="https://paperpile.com/c/Iay8oB/VGu4+zzEn" TargetMode="External"/><Relationship Id="rId79" Type="http://schemas.openxmlformats.org/officeDocument/2006/relationships/hyperlink" Target="https://paperpile.com/c/Iay8oB/9rNA" TargetMode="External"/><Relationship Id="rId102" Type="http://schemas.openxmlformats.org/officeDocument/2006/relationships/hyperlink" Target="http://paperpile.com/b/Iay8oB/Ayr9" TargetMode="External"/><Relationship Id="rId123" Type="http://schemas.openxmlformats.org/officeDocument/2006/relationships/hyperlink" Target="http://paperpile.com/b/Iay8oB/KrVV" TargetMode="External"/><Relationship Id="rId144" Type="http://schemas.openxmlformats.org/officeDocument/2006/relationships/hyperlink" Target="http://paperpile.com/b/Iay8oB/rorn" TargetMode="External"/><Relationship Id="rId90"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D44EC-6509-6E43-B2D8-DA380315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8940</Words>
  <Characters>50962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62</cp:revision>
  <dcterms:created xsi:type="dcterms:W3CDTF">2019-03-25T11:18:00Z</dcterms:created>
  <dcterms:modified xsi:type="dcterms:W3CDTF">2019-03-26T08:57:00Z</dcterms:modified>
</cp:coreProperties>
</file>