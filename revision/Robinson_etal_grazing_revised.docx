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0" w:author="Robinson, James (robins64)" w:date="2019-07-11T15:58:00Z">
        <w:r w:rsidR="00E738D3" w:rsidDel="00C31B77">
          <w:delText xml:space="preserve">restricts </w:delText>
        </w:r>
      </w:del>
      <w:ins w:id="1"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504E08D1"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ubiquitous on many inhabited coral </w:t>
      </w:r>
      <w:r w:rsidR="000C6175">
        <w:lastRenderedPageBreak/>
        <w:t>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w:t>
      </w:r>
      <w:r w:rsidR="003834FA">
        <w:lastRenderedPageBreak/>
        <w:t xml:space="preserve">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186224F2"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2" w:author="Robinson, James (robins64)" w:date="2019-07-11T16:00:00Z">
        <w:r w:rsidRPr="00F510B7" w:rsidDel="00C31B77">
          <w:delText>,</w:delText>
        </w:r>
      </w:del>
      <w:r w:rsidRPr="00F510B7">
        <w:t xml:space="preserve"> </w:t>
      </w:r>
      <w:del w:id="3" w:author="Robinson, James (robins64)" w:date="2019-07-11T16:00:00Z">
        <w:r w:rsidRPr="00F510B7" w:rsidDel="00C31B77">
          <w:delText>and GBR</w:delText>
        </w:r>
      </w:del>
      <w:ins w:id="4" w:author="Robinson, James (robins64)" w:date="2019-07-11T15:59:00Z">
        <w:r w:rsidR="00C31B77">
          <w:t xml:space="preserve">by </w:t>
        </w:r>
      </w:ins>
      <w:ins w:id="5" w:author="Robinson, James (robins64)" w:date="2019-07-11T16:00:00Z">
        <w:r w:rsidR="00C31B77">
          <w:t>a single observer (</w:t>
        </w:r>
      </w:ins>
      <w:ins w:id="6" w:author="Robinson, James (robins64)" w:date="2019-07-11T15:59:00Z">
        <w:r w:rsidR="00C31B77">
          <w:t>ASH</w:t>
        </w:r>
      </w:ins>
      <w:ins w:id="7"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8"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w:t>
      </w:r>
      <w:proofErr w:type="spellStart"/>
      <w:r w:rsidR="00EB27A9" w:rsidRPr="00EB27A9">
        <w:t>Marshell</w:t>
      </w:r>
      <w:proofErr w:type="spellEnd"/>
      <w:r w:rsidR="00EB27A9" w:rsidRPr="00EB27A9">
        <w:t xml:space="preserve">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lastRenderedPageBreak/>
        <w:t>centered</w:t>
      </w:r>
      <w:proofErr w:type="spellEnd"/>
      <w:r w:rsidR="00CC0F79" w:rsidRPr="00F510B7">
        <w:t xml:space="preserve"> all continuous </w:t>
      </w:r>
      <w:commentRangeStart w:id="9"/>
      <w:r w:rsidR="00CC0F79" w:rsidRPr="00F510B7">
        <w:t>covariates</w:t>
      </w:r>
      <w:commentRangeEnd w:id="9"/>
      <w:r w:rsidR="001F43A5">
        <w:rPr>
          <w:rStyle w:val="CommentReference"/>
          <w:rFonts w:ascii="Arial" w:eastAsia="Arial" w:hAnsi="Arial" w:cs="Arial"/>
          <w:lang w:val="en" w:eastAsia="en-GB"/>
        </w:rPr>
        <w:commentReference w:id="9"/>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213FF18D"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w:t>
      </w:r>
      <w:r w:rsidRPr="00F510B7">
        <w:lastRenderedPageBreak/>
        <w:t xml:space="preserve">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commentRangeStart w:id="10"/>
      <w:r w:rsidR="00CF759B">
        <w:t>biomass to correlate strongly with grazing rates</w:t>
      </w:r>
      <w:commentRangeEnd w:id="10"/>
      <w:r w:rsidR="00E02F56">
        <w:rPr>
          <w:rStyle w:val="CommentReference"/>
          <w:rFonts w:ascii="Arial" w:eastAsia="Arial" w:hAnsi="Arial" w:cs="Arial"/>
          <w:lang w:val="en" w:eastAsia="en-GB"/>
        </w:rPr>
        <w:commentReference w:id="10"/>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 xml:space="preserve">ominance by small fishes was represented by an assemblage with LFI = 0.25 (i.e. 25% of individuals were large-bodied), and dominance by </w:t>
      </w:r>
      <w:r w:rsidR="009261CC">
        <w:lastRenderedPageBreak/>
        <w:t>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738E6E0"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11" w:author="Robinson, James (robins64)" w:date="2019-07-11T16:08:00Z">
        <w:r w:rsidR="00973F0F">
          <w:t>1</w:t>
        </w:r>
      </w:ins>
      <w:del w:id="12"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13" w:author="Robinson, James (robins64)" w:date="2019-07-11T16:08:00Z">
        <w:r w:rsidR="00973F0F">
          <w:t>2</w:t>
        </w:r>
      </w:ins>
      <w:del w:id="14" w:author="Robinson, James (robins64)" w:date="2019-07-11T16:08:00Z">
        <w:r w:rsidR="00EF326E" w:rsidDel="00973F0F">
          <w:delText>1</w:delText>
        </w:r>
      </w:del>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15" w:author="Robinson, James (robins64)" w:date="2019-07-11T16:08:00Z">
        <w:r w:rsidR="00973F0F">
          <w:t>2</w:t>
        </w:r>
      </w:ins>
      <w:del w:id="16"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17" w:author="Robinson, James (robins64)" w:date="2019-07-11T16:08:00Z"/>
        </w:rPr>
      </w:pPr>
      <w:del w:id="18" w:author="Robinson, James (robins64)" w:date="2019-07-11T16:08:00Z">
        <w:r w:rsidDel="00E02F56">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19" w:author="Robinson, James (robins64)" w:date="2019-07-11T16:08:00Z"/>
        </w:rPr>
      </w:pPr>
      <w:del w:id="20"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21" w:author="Robinson, James (robins64)" w:date="2019-07-11T16:08:00Z"/>
        </w:rPr>
      </w:pPr>
      <w:r w:rsidRPr="00077F3E">
        <w:rPr>
          <w:b/>
        </w:rPr>
        <w:t xml:space="preserve">Figure </w:t>
      </w:r>
      <w:ins w:id="22" w:author="Robinson, James (robins64)" w:date="2019-07-11T16:08:00Z">
        <w:r w:rsidR="00E02F56">
          <w:rPr>
            <w:b/>
          </w:rPr>
          <w:t>1</w:t>
        </w:r>
      </w:ins>
      <w:del w:id="23"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24" w:author="Robinson, James (robins64)" w:date="2019-07-11T16:08:00Z">
        <w:r w:rsidR="00973F0F">
          <w:t>2</w:t>
        </w:r>
      </w:ins>
      <w:del w:id="25"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26" w:author="Robinson, James (robins64)" w:date="2019-07-11T16:08:00Z"/>
        </w:rPr>
      </w:pPr>
    </w:p>
    <w:p w14:paraId="1AA35745" w14:textId="77777777" w:rsidR="00E02F56" w:rsidRDefault="00E02F56" w:rsidP="00E02F56">
      <w:pPr>
        <w:spacing w:line="480" w:lineRule="auto"/>
        <w:rPr>
          <w:ins w:id="27" w:author="Robinson, James (robins64)" w:date="2019-07-11T16:08:00Z"/>
        </w:rPr>
      </w:pPr>
      <w:ins w:id="28" w:author="Robinson, James (robins64)" w:date="2019-07-11T16:08:00Z">
        <w:r>
          <w:rPr>
            <w:noProof/>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29" w:author="Robinson, James (robins64)" w:date="2019-07-11T16:08:00Z"/>
        </w:rPr>
      </w:pPr>
      <w:ins w:id="30"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Pr>
            <w:rFonts w:eastAsia="Gungsuh"/>
          </w:rPr>
          <w:t>c</w:t>
        </w:r>
        <w:proofErr w:type="spellEnd"/>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31" w:author="Robinson, James (robins64)" w:date="2019-07-11T16:08:00Z">
        <w:r w:rsidR="00973F0F">
          <w:t>1</w:t>
        </w:r>
      </w:ins>
      <w:del w:id="32"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33" w:author="Robinson, James (robins64)" w:date="2019-07-11T16:08:00Z">
        <w:r w:rsidR="00973F0F">
          <w:t>1</w:t>
        </w:r>
      </w:ins>
      <w:del w:id="34"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35" w:author="Robinson, James (robins64)" w:date="2019-07-11T16:08:00Z">
        <w:r w:rsidR="00973F0F">
          <w:t>2</w:t>
        </w:r>
      </w:ins>
      <w:del w:id="36"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37" w:author="Robinson, James (robins64)" w:date="2019-07-11T16:08:00Z">
        <w:r w:rsidR="00973F0F">
          <w:t>D</w:t>
        </w:r>
      </w:ins>
      <w:r w:rsidRPr="00F510B7">
        <w:t xml:space="preserve">, </w:t>
      </w:r>
      <w:r w:rsidR="00EF326E">
        <w:t>2</w:t>
      </w:r>
      <w:del w:id="38"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39" w:author="Robinson, James (robins64)" w:date="2019-07-11T16:08:00Z">
        <w:r w:rsidR="00973F0F">
          <w:t>2</w:t>
        </w:r>
      </w:ins>
      <w:del w:id="40"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41" w:author="Robinson, James (robins64)" w:date="2019-07-11T16:09:00Z">
        <w:r w:rsidR="00E73393" w:rsidDel="00F715E0">
          <w:delText xml:space="preserve">grazing </w:delText>
        </w:r>
      </w:del>
      <w:ins w:id="42" w:author="Robinson, James (robins64)" w:date="2019-07-11T16:09:00Z">
        <w:r w:rsidR="00F715E0">
          <w:t xml:space="preserve">cropping and scraping </w:t>
        </w:r>
      </w:ins>
      <w:r w:rsidR="00E73393">
        <w:t>function</w:t>
      </w:r>
      <w:ins w:id="43"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44"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62D13DBA" w:rsidR="00071F2D" w:rsidRDefault="00E6304F" w:rsidP="009D4187">
      <w:pPr>
        <w:spacing w:line="480" w:lineRule="auto"/>
        <w:ind w:firstLine="720"/>
        <w:rPr>
          <w:ins w:id="45"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46" w:author="Robinson, James (robins64)" w:date="2019-07-12T14:22:00Z">
        <w:r w:rsidR="00071F2D">
          <w:t xml:space="preserve"> </w:t>
        </w:r>
      </w:ins>
      <w:ins w:id="47" w:author="Robinson, James (robins64)" w:date="2019-07-12T14:17:00Z">
        <w:r w:rsidR="00A541CC">
          <w:t>(Table S1</w:t>
        </w:r>
      </w:ins>
      <w:ins w:id="48" w:author="Robinson, James (robins64)" w:date="2019-07-12T14:18:00Z">
        <w:r w:rsidR="00A541CC">
          <w:t>, Fig. S3</w:t>
        </w:r>
      </w:ins>
      <w:ins w:id="49"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50" w:author="Robinson, James (robins64)" w:date="2019-07-12T14:32:00Z">
        <w:r w:rsidR="00071F2D">
          <w:t xml:space="preserve">. Here, we </w:t>
        </w:r>
      </w:ins>
      <w:ins w:id="51" w:author="Robinson, James (robins64)" w:date="2019-07-12T14:23:00Z">
        <w:r w:rsidR="00071F2D">
          <w:t>infer</w:t>
        </w:r>
      </w:ins>
      <w:ins w:id="52" w:author="Robinson, James (robins64)" w:date="2019-07-12T14:32:00Z">
        <w:r w:rsidR="00071F2D">
          <w:t>red</w:t>
        </w:r>
      </w:ins>
      <w:ins w:id="53" w:author="Robinson, James (robins64)" w:date="2019-07-12T14:24:00Z">
        <w:r w:rsidR="00071F2D">
          <w:t xml:space="preserve"> feeding rates of </w:t>
        </w:r>
      </w:ins>
      <w:ins w:id="54" w:author="Robinson, James (robins64)" w:date="2019-07-12T14:28:00Z">
        <w:r w:rsidR="00071F2D">
          <w:t xml:space="preserve">46 </w:t>
        </w:r>
      </w:ins>
      <w:ins w:id="55" w:author="Robinson, James (robins64)" w:date="2019-07-12T14:24:00Z">
        <w:r w:rsidR="00071F2D">
          <w:t xml:space="preserve">unobserved species </w:t>
        </w:r>
      </w:ins>
      <w:ins w:id="56" w:author="Robinson, James (robins64)" w:date="2019-07-12T14:23:00Z">
        <w:r w:rsidR="00071F2D">
          <w:t xml:space="preserve">from </w:t>
        </w:r>
      </w:ins>
      <w:ins w:id="57" w:author="Robinson, James (robins64)" w:date="2019-07-12T14:24:00Z">
        <w:r w:rsidR="00071F2D">
          <w:t xml:space="preserve">nine </w:t>
        </w:r>
      </w:ins>
      <w:ins w:id="58" w:author="Robinson, James (robins64)" w:date="2019-07-12T14:23:00Z">
        <w:r w:rsidR="00071F2D">
          <w:t>well-studied species</w:t>
        </w:r>
      </w:ins>
      <w:ins w:id="59" w:author="Robinson, James (robins64)" w:date="2019-07-12T14:32:00Z">
        <w:r w:rsidR="00071F2D">
          <w:t xml:space="preserve"> which</w:t>
        </w:r>
      </w:ins>
      <w:ins w:id="60" w:author="Robinson, James (robins64)" w:date="2019-07-12T14:20:00Z">
        <w:r w:rsidR="00071F2D">
          <w:t xml:space="preserve"> </w:t>
        </w:r>
      </w:ins>
      <w:ins w:id="61" w:author="Robinson, James (robins64)" w:date="2019-07-12T14:29:00Z">
        <w:r w:rsidR="00071F2D">
          <w:t>limit</w:t>
        </w:r>
      </w:ins>
      <w:ins w:id="62" w:author="Robinson, James (robins64)" w:date="2019-07-12T14:32:00Z">
        <w:r w:rsidR="00071F2D">
          <w:t>ed</w:t>
        </w:r>
      </w:ins>
      <w:ins w:id="63" w:author="Robinson, James (robins64)" w:date="2019-07-12T14:29:00Z">
        <w:r w:rsidR="00071F2D">
          <w:t xml:space="preserve"> our underst</w:t>
        </w:r>
      </w:ins>
      <w:ins w:id="64" w:author="Robinson, James (robins64)" w:date="2019-07-12T14:30:00Z">
        <w:r w:rsidR="00071F2D">
          <w:t xml:space="preserve">anding of </w:t>
        </w:r>
      </w:ins>
      <w:ins w:id="65" w:author="Robinson, James (robins64)" w:date="2019-07-12T14:32:00Z">
        <w:r w:rsidR="00071F2D">
          <w:t xml:space="preserve">assemblage-level </w:t>
        </w:r>
      </w:ins>
      <w:ins w:id="66" w:author="Robinson, James (robins64)" w:date="2019-07-12T14:30:00Z">
        <w:r w:rsidR="00071F2D">
          <w:t xml:space="preserve">cropping </w:t>
        </w:r>
      </w:ins>
      <w:ins w:id="67" w:author="Robinson, James (robins64)" w:date="2019-07-12T14:32:00Z">
        <w:r w:rsidR="00071F2D">
          <w:t xml:space="preserve">function. </w:t>
        </w:r>
      </w:ins>
      <w:ins w:id="68" w:author="Robinson, James (robins64)" w:date="2019-07-12T14:40:00Z">
        <w:r w:rsidR="00B20454">
          <w:t>Although</w:t>
        </w:r>
      </w:ins>
      <w:ins w:id="69" w:author="Robinson, James (robins64)" w:date="2019-07-12T14:33:00Z">
        <w:r w:rsidR="00071F2D">
          <w:t xml:space="preserve"> trade-offs between small- </w:t>
        </w:r>
      </w:ins>
      <w:ins w:id="70" w:author="Robinson, James (robins64)" w:date="2019-07-12T14:18:00Z">
        <w:r w:rsidR="00A541CC">
          <w:t xml:space="preserve">(e.g. </w:t>
        </w:r>
      </w:ins>
      <w:proofErr w:type="spellStart"/>
      <w:ins w:id="71" w:author="Robinson, James (robins64)" w:date="2019-07-12T14:33:00Z">
        <w:r w:rsidR="00071F2D">
          <w:t>Marshell</w:t>
        </w:r>
        <w:proofErr w:type="spellEnd"/>
        <w:r w:rsidR="00071F2D">
          <w:t xml:space="preserve"> &amp; Mumby 2015, </w:t>
        </w:r>
      </w:ins>
      <w:proofErr w:type="spellStart"/>
      <w:ins w:id="72" w:author="Robinson, James (robins64)" w:date="2019-07-12T14:19:00Z">
        <w:r w:rsidR="00A541CC">
          <w:t>Tebbett</w:t>
        </w:r>
        <w:proofErr w:type="spellEnd"/>
        <w:r w:rsidR="00A541CC">
          <w:t xml:space="preserve"> et al. 2017)</w:t>
        </w:r>
      </w:ins>
      <w:ins w:id="73" w:author="Robinson, James (robins64)" w:date="2019-07-12T14:33:00Z">
        <w:r w:rsidR="00071F2D">
          <w:t xml:space="preserve"> and large-scale </w:t>
        </w:r>
      </w:ins>
      <w:ins w:id="74" w:author="Robinson, James (robins64)" w:date="2019-07-12T14:34:00Z">
        <w:r w:rsidR="00071F2D">
          <w:t>studies</w:t>
        </w:r>
      </w:ins>
      <w:ins w:id="75" w:author="Robinson, James (robins64)" w:date="2019-07-12T14:41:00Z">
        <w:r w:rsidR="00E33B97">
          <w:t xml:space="preserve"> (here)</w:t>
        </w:r>
      </w:ins>
      <w:ins w:id="76" w:author="Robinson, James (robins64)" w:date="2019-07-12T14:34:00Z">
        <w:r w:rsidR="00071F2D">
          <w:t xml:space="preserve"> are inevitable, </w:t>
        </w:r>
      </w:ins>
      <w:ins w:id="77" w:author="Robinson, James (robins64)" w:date="2019-07-12T14:40:00Z">
        <w:r w:rsidR="00E33B97">
          <w:t>sharing of behavioural and community census datasets</w:t>
        </w:r>
      </w:ins>
      <w:ins w:id="78" w:author="Robinson, James (robins64)" w:date="2019-07-12T14:41:00Z">
        <w:r w:rsidR="00E33B97">
          <w:t xml:space="preserve"> will greatly advance functional ecology research for coral reefs</w:t>
        </w:r>
      </w:ins>
      <w:r w:rsidR="008C3FF8">
        <w:t xml:space="preserve">. </w:t>
      </w:r>
    </w:p>
    <w:p w14:paraId="1038E6D6" w14:textId="787511D5" w:rsidR="00AE5A58" w:rsidRDefault="002F3732" w:rsidP="009D4187">
      <w:pPr>
        <w:spacing w:line="480" w:lineRule="auto"/>
        <w:ind w:firstLine="720"/>
      </w:pPr>
      <w:r>
        <w:lastRenderedPageBreak/>
        <w:t>For s</w:t>
      </w:r>
      <w:r w:rsidR="008C3FF8">
        <w:t>craping functions</w:t>
      </w:r>
      <w:r>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w:t>
      </w:r>
      <w:proofErr w:type="spellStart"/>
      <w:r w:rsidR="009D6E22">
        <w:t>Steneck</w:t>
      </w:r>
      <w:proofErr w:type="spellEnd"/>
      <w:r w:rsidR="009D6E22">
        <w:t xml:space="preserve">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F90081C"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ins w:id="79" w:author="Robinson, James (robins64)" w:date="2019-07-12T15:23:00Z">
        <w:r w:rsidR="00414B14">
          <w:t xml:space="preserve">and focus on bottom-up and top-down drivers of herbivore </w:t>
        </w:r>
        <w:r w:rsidR="00414B14">
          <w:lastRenderedPageBreak/>
          <w:t xml:space="preserve">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bookmarkStart w:id="80" w:name="_GoBack"/>
      <w:bookmarkEnd w:id="80"/>
      <w:r w:rsidR="009D5506" w:rsidRPr="00316B90">
        <w:t>)</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81" w:author="Robinson, James (robins64)" w:date="2019-07-12T14:45:00Z">
        <w:r w:rsidR="00944185">
          <w:t xml:space="preserve"> and, for example, identify grazing thresholds for maintaining coral-dominated reefs.</w:t>
        </w:r>
      </w:ins>
      <w:del w:id="82" w:author="Robinson, James (robins64)" w:date="2019-07-12T14:45:00Z">
        <w:r w:rsidR="009D5506" w:rsidDel="00944185">
          <w:delText>.</w:delText>
        </w:r>
      </w:del>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 xml:space="preserve">NAGJ: UF140691, </w:t>
      </w:r>
      <w:r w:rsidR="00865474">
        <w:rPr>
          <w:rFonts w:eastAsia="Arial"/>
          <w:sz w:val="23"/>
          <w:szCs w:val="23"/>
          <w:lang w:val="en-US" w:eastAsia="en-GB"/>
        </w:rPr>
        <w:lastRenderedPageBreak/>
        <w:t>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6AEAA266" w:rsidR="0004681E" w:rsidRDefault="00DC6911" w:rsidP="00DC6911">
      <w:r w:rsidRPr="00DC6911">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w:t>
      </w:r>
      <w:r w:rsidRPr="00DC6911">
        <w:rPr>
          <w:i/>
          <w:iCs/>
        </w:rPr>
        <w:lastRenderedPageBreak/>
        <w:t>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2590AEF" w:rsidR="002F15CC" w:rsidRDefault="0004681E" w:rsidP="00DC6911">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w:t>
      </w:r>
      <w:proofErr w:type="spellStart"/>
      <w:r w:rsidR="00DC6911" w:rsidRPr="00DC6911">
        <w:t>Choat</w:t>
      </w:r>
      <w:proofErr w:type="spellEnd"/>
      <w:r w:rsidR="00DC6911" w:rsidRPr="00DC6911">
        <w: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r>
      <w:proofErr w:type="spellStart"/>
      <w:r w:rsidR="00DC6911" w:rsidRPr="00DC6911">
        <w:t>Goatley</w:t>
      </w:r>
      <w:proofErr w:type="spellEnd"/>
      <w:r w:rsidR="00DC6911" w:rsidRPr="00DC6911">
        <w:t xml:space="preserve">,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w:t>
      </w:r>
      <w:proofErr w:type="spellStart"/>
      <w:r w:rsidR="00DC6911" w:rsidRPr="00DC6911">
        <w:t>Norström</w:t>
      </w:r>
      <w:proofErr w:type="spellEnd"/>
      <w:r w:rsidR="00DC6911" w:rsidRPr="00DC6911">
        <w:t xml:space="preserve">, A. V., &amp; </w:t>
      </w:r>
      <w:proofErr w:type="spellStart"/>
      <w:r w:rsidR="00DC6911" w:rsidRPr="00DC6911">
        <w:t>Nyström</w:t>
      </w:r>
      <w:proofErr w:type="spellEnd"/>
      <w:r w:rsidR="00DC6911" w:rsidRPr="00DC6911">
        <w:t xml:space="preserve">,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w:t>
      </w:r>
      <w:proofErr w:type="spellStart"/>
      <w:r w:rsidR="00DC6911" w:rsidRPr="00DC6911">
        <w:t>Mouillot</w:t>
      </w:r>
      <w:proofErr w:type="spellEnd"/>
      <w:r w:rsidR="00DC6911" w:rsidRPr="00DC6911">
        <w:t xml:space="preserve">,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604A514E" w:rsidR="002F15CC" w:rsidRDefault="002F15CC" w:rsidP="00DC6911">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 xml:space="preserve">Current Biology: </w:t>
      </w:r>
      <w:r w:rsidRPr="002F15CC">
        <w:rPr>
          <w:i/>
          <w:iCs/>
        </w:rPr>
        <w:lastRenderedPageBreak/>
        <w:t>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w:t>
      </w:r>
      <w:proofErr w:type="spellStart"/>
      <w:r w:rsidR="00DC6911" w:rsidRPr="00DC6911">
        <w:t>Almany</w:t>
      </w:r>
      <w:proofErr w:type="spellEnd"/>
      <w:r w:rsidR="00DC6911" w:rsidRPr="00DC6911">
        <w:t xml:space="preserve">, G. R., Rhodes, K. L., Weeks, R., </w:t>
      </w:r>
      <w:proofErr w:type="spellStart"/>
      <w:r w:rsidR="00DC6911" w:rsidRPr="00DC6911">
        <w:t>Abesamis</w:t>
      </w:r>
      <w:proofErr w:type="spellEnd"/>
      <w:r w:rsidR="00DC6911" w:rsidRPr="00DC6911">
        <w:t xml:space="preserve">,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r>
      <w:proofErr w:type="spellStart"/>
      <w:r w:rsidR="00DC6911" w:rsidRPr="00DC6911">
        <w:t>Heenan</w:t>
      </w:r>
      <w:proofErr w:type="spellEnd"/>
      <w:r w:rsidR="00DC6911"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w:t>
      </w:r>
      <w:proofErr w:type="spellStart"/>
      <w:r w:rsidR="00DC6911" w:rsidRPr="00DC6911">
        <w:t>Hoegh</w:t>
      </w:r>
      <w:proofErr w:type="spellEnd"/>
      <w:r w:rsidR="00DC6911" w:rsidRPr="00DC6911">
        <w:t xml:space="preserve">-Guldberg,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r>
      <w:proofErr w:type="spellStart"/>
      <w:r w:rsidR="00DC6911" w:rsidRPr="00DC6911">
        <w:lastRenderedPageBreak/>
        <w:t>Lokrantz</w:t>
      </w:r>
      <w:proofErr w:type="spellEnd"/>
      <w:r w:rsidR="00DC6911" w:rsidRPr="00DC6911">
        <w:t xml:space="preserve">, J., </w:t>
      </w:r>
      <w:proofErr w:type="spellStart"/>
      <w:r w:rsidR="00DC6911" w:rsidRPr="00DC6911">
        <w:t>Nyström</w:t>
      </w:r>
      <w:proofErr w:type="spellEnd"/>
      <w:r w:rsidR="00DC6911" w:rsidRPr="00DC6911">
        <w:t xml:space="preserve">,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w:t>
      </w:r>
      <w:proofErr w:type="spellStart"/>
      <w:r w:rsidR="00DC6911" w:rsidRPr="00DC6911">
        <w:t>Maina</w:t>
      </w:r>
      <w:proofErr w:type="spellEnd"/>
      <w:r w:rsidR="00DC6911" w:rsidRPr="00DC6911">
        <w:t xml:space="preserve">,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r>
      <w:proofErr w:type="spellStart"/>
      <w:r w:rsidR="00DC6911" w:rsidRPr="00DC6911">
        <w:t>Marshell</w:t>
      </w:r>
      <w:proofErr w:type="spellEnd"/>
      <w:r w:rsidR="00DC6911" w:rsidRPr="00DC6911">
        <w:t xml:space="preserve">,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w:t>
      </w:r>
      <w:proofErr w:type="spellStart"/>
      <w:r w:rsidR="00DC6911" w:rsidRPr="00DC6911">
        <w:t>Malhi</w:t>
      </w:r>
      <w:proofErr w:type="spellEnd"/>
      <w:r w:rsidR="00DC6911" w:rsidRPr="00DC6911">
        <w:t xml:space="preserve">,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w:t>
      </w:r>
      <w:proofErr w:type="spellStart"/>
      <w:r w:rsidR="00DC6911" w:rsidRPr="00DC6911">
        <w:t>Micheli</w:t>
      </w:r>
      <w:proofErr w:type="spellEnd"/>
      <w:r w:rsidR="00DC6911" w:rsidRPr="00DC6911">
        <w:t xml:space="preserve">,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 xml:space="preserve">Nash, K. L., </w:t>
      </w:r>
      <w:proofErr w:type="spellStart"/>
      <w:r w:rsidR="00DC6911" w:rsidRPr="00DC6911">
        <w:t>Abesamis</w:t>
      </w:r>
      <w:proofErr w:type="spellEnd"/>
      <w:r w:rsidR="00DC6911" w:rsidRPr="00DC6911">
        <w:t xml:space="preserve">, R. A., Graham, N. A. J., McClure, E. C., &amp; </w:t>
      </w:r>
      <w:proofErr w:type="spellStart"/>
      <w:r w:rsidR="00DC6911" w:rsidRPr="00DC6911">
        <w:t>Moland</w:t>
      </w:r>
      <w:proofErr w:type="spellEnd"/>
      <w:r w:rsidR="00DC6911" w:rsidRPr="00DC6911">
        <w:t>,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lastRenderedPageBreak/>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w:t>
      </w:r>
      <w:proofErr w:type="spellStart"/>
      <w:r w:rsidR="00DC6911" w:rsidRPr="00DC6911">
        <w:t>Vigliola</w:t>
      </w:r>
      <w:proofErr w:type="spellEnd"/>
      <w:r w:rsidR="00DC6911" w:rsidRPr="00DC6911">
        <w:t xml:space="preserve">,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r>
      <w:proofErr w:type="spellStart"/>
      <w:r w:rsidR="00DC6911" w:rsidRPr="00DC6911">
        <w:t>Roff</w:t>
      </w:r>
      <w:proofErr w:type="spellEnd"/>
      <w:r w:rsidR="00DC6911" w:rsidRPr="00DC6911">
        <w:t xml:space="preserve">, G., </w:t>
      </w:r>
      <w:proofErr w:type="spellStart"/>
      <w:r w:rsidR="00DC6911" w:rsidRPr="00DC6911">
        <w:t>Doropoulos</w:t>
      </w:r>
      <w:proofErr w:type="spellEnd"/>
      <w:r w:rsidR="00DC6911" w:rsidRPr="00DC6911">
        <w:t xml:space="preserve">, C., Zupan, M., Rogers, A., </w:t>
      </w:r>
      <w:proofErr w:type="spellStart"/>
      <w:r w:rsidR="00DC6911" w:rsidRPr="00DC6911">
        <w:t>Steneck</w:t>
      </w:r>
      <w:proofErr w:type="spellEnd"/>
      <w:r w:rsidR="00DC6911" w:rsidRPr="00DC6911">
        <w:t xml:space="preserve">,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w:t>
      </w:r>
      <w:proofErr w:type="spellStart"/>
      <w:r w:rsidR="00DC6911" w:rsidRPr="00DC6911">
        <w:t>Bergseth</w:t>
      </w:r>
      <w:proofErr w:type="spellEnd"/>
      <w:r w:rsidR="00DC6911" w:rsidRPr="00DC6911">
        <w:t xml:space="preserve">, B. J., </w:t>
      </w:r>
      <w:proofErr w:type="spellStart"/>
      <w:r w:rsidR="00DC6911" w:rsidRPr="00DC6911">
        <w:t>Rizzari</w:t>
      </w:r>
      <w:proofErr w:type="spellEnd"/>
      <w:r w:rsidR="00DC6911" w:rsidRPr="00DC6911">
        <w:t xml:space="preserve">, J. R., </w:t>
      </w:r>
      <w:proofErr w:type="spellStart"/>
      <w:r w:rsidR="00DC6911" w:rsidRPr="00DC6911">
        <w:t>Abesamis</w:t>
      </w:r>
      <w:proofErr w:type="spellEnd"/>
      <w:r w:rsidR="00DC6911" w:rsidRPr="00DC6911">
        <w:t xml:space="preserve">,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w:t>
      </w:r>
      <w:proofErr w:type="spellStart"/>
      <w:r w:rsidR="00DC6911" w:rsidRPr="00DC6911">
        <w:t>Rizzari</w:t>
      </w:r>
      <w:proofErr w:type="spellEnd"/>
      <w:r w:rsidR="00DC6911" w:rsidRPr="00DC6911">
        <w:t xml:space="preserve">,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r>
      <w:proofErr w:type="spellStart"/>
      <w:r w:rsidR="00DC6911" w:rsidRPr="00DC6911">
        <w:t>Samoilys</w:t>
      </w:r>
      <w:proofErr w:type="spellEnd"/>
      <w:r w:rsidR="00DC6911" w:rsidRPr="00DC6911">
        <w:t xml:space="preserve">,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CBA5E97" w:rsidR="00DC6911" w:rsidRPr="00DC6911" w:rsidRDefault="004F1492" w:rsidP="00DC6911">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lastRenderedPageBreak/>
        <w:br/>
        <w:t xml:space="preserve">Taylor, B. M., </w:t>
      </w:r>
      <w:proofErr w:type="spellStart"/>
      <w:r w:rsidR="00DC6911" w:rsidRPr="00DC6911">
        <w:t>Houk</w:t>
      </w:r>
      <w:proofErr w:type="spellEnd"/>
      <w:r w:rsidR="00DC6911" w:rsidRPr="00DC6911">
        <w:t xml:space="preserve">, P., Russ, G. R., &amp; </w:t>
      </w:r>
      <w:proofErr w:type="spellStart"/>
      <w:r w:rsidR="00DC6911" w:rsidRPr="00DC6911">
        <w:t>Choat</w:t>
      </w:r>
      <w:proofErr w:type="spellEnd"/>
      <w:r w:rsidR="00DC6911" w:rsidRPr="00DC6911">
        <w:t xml:space="preserve">,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w:t>
      </w:r>
      <w:proofErr w:type="spellStart"/>
      <w:r w:rsidR="00DC6911" w:rsidRPr="00DC6911">
        <w:t>Goatley</w:t>
      </w:r>
      <w:proofErr w:type="spellEnd"/>
      <w:r w:rsidR="00DC6911" w:rsidRPr="00DC6911">
        <w:t xml:space="preserve">,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w:t>
      </w:r>
      <w:proofErr w:type="spellStart"/>
      <w:r w:rsidR="00DC6911" w:rsidRPr="00DC6911">
        <w:t>Choat</w:t>
      </w:r>
      <w:proofErr w:type="spellEnd"/>
      <w:r w:rsidR="00DC6911" w:rsidRPr="00DC6911">
        <w:t xml:space="preserve">,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obinson, James (robins64)" w:date="2019-07-11T16:03:00Z" w:initials="RJ(">
    <w:p w14:paraId="18AD7C14" w14:textId="63D38EE8" w:rsidR="001F43A5" w:rsidRDefault="001F43A5">
      <w:pPr>
        <w:pStyle w:val="CommentText"/>
      </w:pPr>
      <w:r>
        <w:rPr>
          <w:rStyle w:val="CommentReference"/>
        </w:rPr>
        <w:annotationRef/>
      </w:r>
      <w:r w:rsidR="008F761E">
        <w:rPr>
          <w:noProof/>
        </w:rPr>
        <w:t>add detail on VIF and Pearson r</w:t>
      </w:r>
    </w:p>
  </w:comment>
  <w:comment w:id="10" w:author="Robinson, James (robins64)" w:date="2019-07-11T16:06:00Z" w:initials="RJ(">
    <w:p w14:paraId="14081C1E" w14:textId="41A4305C" w:rsidR="00E02F56" w:rsidRDefault="00E02F56">
      <w:pPr>
        <w:pStyle w:val="CommentText"/>
      </w:pPr>
      <w:r>
        <w:rPr>
          <w:rStyle w:val="CommentReference"/>
        </w:rPr>
        <w:annotationRef/>
      </w:r>
      <w:r w:rsidR="008F761E">
        <w:rPr>
          <w:noProof/>
        </w:rPr>
        <w:t>add detail on fishable biomass being a useful predictor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AD7C14" w15:done="0"/>
  <w15:commentEx w15:paraId="14081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AD7C14" w16cid:durableId="20D1DC3D"/>
  <w16cid:commentId w16cid:paraId="14081C1E" w16cid:durableId="20D1D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61E"/>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7CE"/>
    <w:rsid w:val="00A53A60"/>
    <w:rsid w:val="00A541CC"/>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09DA"/>
    <w:rsid w:val="00A819CC"/>
    <w:rsid w:val="00A82A46"/>
    <w:rsid w:val="00A82FE1"/>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E4FEE"/>
    <w:rsid w:val="00CE5943"/>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9450-D0F2-DF4D-AE9A-F2BDBBA9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29</Pages>
  <Words>8125</Words>
  <Characters>46318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175</cp:revision>
  <cp:lastPrinted>2019-05-09T12:16:00Z</cp:lastPrinted>
  <dcterms:created xsi:type="dcterms:W3CDTF">2019-05-13T15:22:00Z</dcterms:created>
  <dcterms:modified xsi:type="dcterms:W3CDTF">2019-07-12T14:24:00Z</dcterms:modified>
</cp:coreProperties>
</file>