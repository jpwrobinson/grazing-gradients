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04D3086E"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craping functions are already impaired at inhabited reefs,</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3A754428"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del w:id="0" w:author="Robinson, James (robins64)" w:date="2019-07-11T15:58:00Z">
        <w:r w:rsidR="00E738D3" w:rsidDel="00C31B77">
          <w:delText xml:space="preserve">restricts </w:delText>
        </w:r>
      </w:del>
      <w:ins w:id="1" w:author="Robinson, James (robins64)" w:date="2019-07-11T15:58:00Z">
        <w:r w:rsidR="00C31B77">
          <w:t xml:space="preserve">limits </w:t>
        </w:r>
      </w:ins>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479C4C3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ins w:id="2" w:author="Robinson, James (robins64)" w:date="2019-07-16T14:21:00Z">
        <w:r w:rsidR="0036312E">
          <w:t xml:space="preserve">the </w:t>
        </w:r>
      </w:ins>
      <w:ins w:id="3" w:author="Robinson, James (robins64)" w:date="2019-07-16T14:23:00Z">
        <w:r w:rsidR="0036312E">
          <w:t xml:space="preserve">potential number of </w:t>
        </w:r>
      </w:ins>
      <w:ins w:id="4" w:author="Robinson, James (robins64)" w:date="2019-07-16T14:21:00Z">
        <w:r w:rsidR="0036312E">
          <w:t>bite rate</w:t>
        </w:r>
      </w:ins>
      <w:ins w:id="5" w:author="Robinson, James (robins64)" w:date="2019-07-16T14:23:00Z">
        <w:r w:rsidR="0036312E">
          <w:t>s</w:t>
        </w:r>
      </w:ins>
      <w:ins w:id="6" w:author="Robinson, James (robins64)" w:date="2019-07-16T14:21:00Z">
        <w:r w:rsidR="0036312E">
          <w:t xml:space="preserve"> </w:t>
        </w:r>
      </w:ins>
      <w:ins w:id="7" w:author="Robinson, James (robins64)" w:date="2019-07-16T14:24:00Z">
        <w:r w:rsidR="00130D85">
          <w:t xml:space="preserve">produced </w:t>
        </w:r>
      </w:ins>
      <w:ins w:id="8" w:author="Robinson, James (robins64)" w:date="2019-07-16T14:23:00Z">
        <w:r w:rsidR="0036312E">
          <w:t xml:space="preserve">by an </w:t>
        </w:r>
      </w:ins>
      <w:del w:id="9" w:author="Robinson, James (robins64)" w:date="2019-07-16T14:21:00Z">
        <w:r w:rsidR="00CC0F79" w:rsidRPr="00F510B7" w:rsidDel="0036312E">
          <w:delText>an</w:delText>
        </w:r>
      </w:del>
      <w:del w:id="10" w:author="Robinson, James (robins64)" w:date="2019-07-16T14:23:00Z">
        <w:r w:rsidR="00CC0F79" w:rsidRPr="00F510B7" w:rsidDel="0036312E">
          <w:delText xml:space="preserve"> </w:delText>
        </w:r>
      </w:del>
      <w:r w:rsidR="00CC0F79" w:rsidRPr="00F510B7">
        <w:t xml:space="preserve">assemblage of many small-bodied fish may be </w:t>
      </w:r>
      <w:del w:id="11" w:author="Robinson, James (robins64)" w:date="2019-07-16T14:21:00Z">
        <w:r w:rsidR="00CC0F79" w:rsidRPr="00F510B7" w:rsidDel="0036312E">
          <w:delText xml:space="preserve">functionally </w:delText>
        </w:r>
      </w:del>
      <w:r w:rsidR="00CC0F79" w:rsidRPr="00F510B7">
        <w:t xml:space="preserve">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w:t>
      </w:r>
      <w:r w:rsidR="000C6175">
        <w:lastRenderedPageBreak/>
        <w:t>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5254900"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where each </w:t>
      </w:r>
      <w:r w:rsidR="003834FA">
        <w:lastRenderedPageBreak/>
        <w:t xml:space="preserve">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w:t>
      </w:r>
      <w:proofErr w:type="spellStart"/>
      <w:r w:rsidR="0043217A" w:rsidRPr="00F510B7">
        <w:rPr>
          <w:color w:val="000000"/>
        </w:rPr>
        <w:t>Samoilys</w:t>
      </w:r>
      <w:proofErr w:type="spellEnd"/>
      <w:r w:rsidR="0043217A" w:rsidRPr="00F510B7">
        <w:rPr>
          <w:color w:val="000000"/>
        </w:rPr>
        <w:t xml:space="preserve">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w:t>
      </w:r>
      <w:proofErr w:type="spellStart"/>
      <w:r w:rsidRPr="00F510B7">
        <w:rPr>
          <w:color w:val="000000"/>
        </w:rPr>
        <w:t>Choat</w:t>
      </w:r>
      <w:proofErr w:type="spellEnd"/>
      <w:r w:rsidRPr="00F510B7">
        <w:rPr>
          <w:color w:val="000000"/>
        </w:rPr>
        <w:t xml:space="preserve">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186224F2" w:rsidR="00C65FB8" w:rsidRPr="00F510B7" w:rsidRDefault="00CC0F79" w:rsidP="00AC3B70">
      <w:pPr>
        <w:spacing w:line="480" w:lineRule="auto"/>
        <w:ind w:firstLine="720"/>
      </w:pPr>
      <w:r w:rsidRPr="00F510B7">
        <w:lastRenderedPageBreak/>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08EF4EA"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w:t>
      </w:r>
      <w:del w:id="12" w:author="Robinson, James (robins64)" w:date="2019-07-11T16:00:00Z">
        <w:r w:rsidRPr="00F510B7" w:rsidDel="00C31B77">
          <w:delText>,</w:delText>
        </w:r>
      </w:del>
      <w:r w:rsidRPr="00F510B7">
        <w:t xml:space="preserve"> </w:t>
      </w:r>
      <w:del w:id="13" w:author="Robinson, James (robins64)" w:date="2019-07-11T16:00:00Z">
        <w:r w:rsidRPr="00F510B7" w:rsidDel="00C31B77">
          <w:delText>and GBR</w:delText>
        </w:r>
      </w:del>
      <w:ins w:id="14" w:author="Robinson, James (robins64)" w:date="2019-07-11T15:59:00Z">
        <w:r w:rsidR="00C31B77">
          <w:t xml:space="preserve">by </w:t>
        </w:r>
      </w:ins>
      <w:ins w:id="15" w:author="Robinson, James (robins64)" w:date="2019-07-11T16:00:00Z">
        <w:r w:rsidR="00C31B77">
          <w:t>a single observer (</w:t>
        </w:r>
      </w:ins>
      <w:ins w:id="16" w:author="Robinson, James (robins64)" w:date="2019-07-11T15:59:00Z">
        <w:r w:rsidR="00C31B77">
          <w:t>ASH</w:t>
        </w:r>
      </w:ins>
      <w:ins w:id="17" w:author="Robinson, James (robins64)" w:date="2019-07-11T16:00:00Z">
        <w:r w:rsidR="00C31B77">
          <w:t>), and in the GBR by two observers (ASH, AGL)</w:t>
        </w:r>
      </w:ins>
      <w:r w:rsidRPr="00F510B7">
        <w:t>. We analysed feeding observations for species observed in the UVC dataset (</w:t>
      </w:r>
      <w:r w:rsidR="0027089B">
        <w:t xml:space="preserve">n = </w:t>
      </w:r>
      <w:r w:rsidRPr="00F510B7">
        <w:t>39)</w:t>
      </w:r>
      <w:ins w:id="18" w:author="Robinson, James (robins64)" w:date="2019-07-11T16:01:00Z">
        <w:r w:rsidR="00C31B77">
          <w:t xml:space="preserve"> (Table S1)</w:t>
        </w:r>
      </w:ins>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lastRenderedPageBreak/>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w:t>
      </w:r>
      <w:proofErr w:type="spellStart"/>
      <w:r w:rsidR="00EB27A9" w:rsidRPr="00EB27A9">
        <w:t>Marshell</w:t>
      </w:r>
      <w:proofErr w:type="spellEnd"/>
      <w:r w:rsidR="00EB27A9" w:rsidRPr="00EB27A9">
        <w:t xml:space="preserve">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w:t>
      </w:r>
      <w:r w:rsidRPr="00F510B7">
        <w:lastRenderedPageBreak/>
        <w:t>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ins w:id="19" w:author="Robinson, James (robins64)" w:date="2019-07-12T15:41:00Z">
        <w:r w:rsidR="001413DF">
          <w:t xml:space="preserve"> </w:t>
        </w:r>
      </w:ins>
      <w:ins w:id="20" w:author="Robinson, James (robins64)" w:date="2019-07-12T15:42:00Z">
        <w:r w:rsidR="001413DF">
          <w:t>Here, fishable biomass was only moderately correlated</w:t>
        </w:r>
      </w:ins>
      <w:r w:rsidR="001F520A">
        <w:t xml:space="preserve"> </w:t>
      </w:r>
      <w:ins w:id="21" w:author="Robinson, James (robins64)" w:date="2019-07-12T15:42:00Z">
        <w:r w:rsidR="001413DF">
          <w:t xml:space="preserve">with grazing biomass (Pearson’s </w:t>
        </w:r>
        <w:r w:rsidR="001413DF" w:rsidRPr="001413DF">
          <w:rPr>
            <w:i/>
            <w:iCs/>
            <w:rPrChange w:id="22" w:author="Robinson, James (robins64)" w:date="2019-07-12T15:42:00Z">
              <w:rPr/>
            </w:rPrChange>
          </w:rPr>
          <w:t>r</w:t>
        </w:r>
        <w:r w:rsidR="001413DF">
          <w:t>: croppers = 0.50, scrapers = 0.48) and thus captures information on exploitation</w:t>
        </w:r>
      </w:ins>
      <w:ins w:id="23" w:author="Robinson, James (robins64)" w:date="2019-07-12T15:43:00Z">
        <w:r w:rsidR="001413DF">
          <w:t xml:space="preserve"> pressure for the ful</w:t>
        </w:r>
      </w:ins>
      <w:ins w:id="24" w:author="Robinson, James (robins64)" w:date="2019-07-12T15:44:00Z">
        <w:r w:rsidR="001413DF">
          <w:t xml:space="preserve">l reef </w:t>
        </w:r>
      </w:ins>
      <w:ins w:id="25" w:author="Robinson, James (robins64)" w:date="2019-07-12T15:43:00Z">
        <w:r w:rsidR="001413DF">
          <w:t xml:space="preserve">fish assemblage. </w:t>
        </w:r>
      </w:ins>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w:t>
      </w:r>
      <w:proofErr w:type="spellStart"/>
      <w:r w:rsidR="004A5EF1">
        <w:t>Lokrantz</w:t>
      </w:r>
      <w:proofErr w:type="spellEnd"/>
      <w:r w:rsidR="004A5EF1">
        <w:t xml:space="preserve">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lastRenderedPageBreak/>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w:t>
      </w:r>
      <w:commentRangeStart w:id="26"/>
      <w:r w:rsidR="00CC0F79" w:rsidRPr="00F510B7">
        <w:t>covariates</w:t>
      </w:r>
      <w:commentRangeEnd w:id="26"/>
      <w:r w:rsidR="001F43A5">
        <w:rPr>
          <w:rStyle w:val="CommentReference"/>
          <w:rFonts w:ascii="Arial" w:eastAsia="Arial" w:hAnsi="Arial" w:cs="Arial"/>
          <w:lang w:val="en" w:eastAsia="en-GB"/>
        </w:rPr>
        <w:commentReference w:id="26"/>
      </w:r>
      <w:r w:rsidR="00CC0F79" w:rsidRPr="00F510B7">
        <w:t xml:space="preserve">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15C49BF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w:t>
      </w:r>
      <w:ins w:id="27" w:author="Robinson, James (robins64)" w:date="2019-07-12T15:30:00Z">
        <w:r w:rsidR="006323B8">
          <w:t xml:space="preserve"> We </w:t>
        </w:r>
      </w:ins>
      <w:ins w:id="28" w:author="Robinson, James (robins64)" w:date="2019-07-16T14:30:00Z">
        <w:r w:rsidR="00DD652D">
          <w:t>inspected</w:t>
        </w:r>
      </w:ins>
      <w:ins w:id="29" w:author="Robinson, James (robins64)" w:date="2019-07-16T14:26:00Z">
        <w:r w:rsidR="00DD652D">
          <w:t xml:space="preserve"> </w:t>
        </w:r>
      </w:ins>
      <w:ins w:id="30" w:author="Robinson, James (robins64)" w:date="2019-07-12T15:31:00Z">
        <w:r w:rsidR="006323B8">
          <w:t>variance inflation factor</w:t>
        </w:r>
      </w:ins>
      <w:ins w:id="31" w:author="Robinson, James (robins64)" w:date="2019-07-16T14:26:00Z">
        <w:r w:rsidR="00DD652D">
          <w:t>s</w:t>
        </w:r>
      </w:ins>
      <w:ins w:id="32" w:author="Robinson, James (robins64)" w:date="2019-07-16T14:27:00Z">
        <w:r w:rsidR="00DD652D">
          <w:t xml:space="preserve"> (VIF)</w:t>
        </w:r>
      </w:ins>
      <w:ins w:id="33" w:author="Robinson, James (robins64)" w:date="2019-07-16T14:30:00Z">
        <w:r w:rsidR="00DD652D">
          <w:t xml:space="preserve"> for each c</w:t>
        </w:r>
      </w:ins>
      <w:ins w:id="34" w:author="Robinson, James (robins64)" w:date="2019-07-16T14:31:00Z">
        <w:r w:rsidR="00DD652D">
          <w:t>ovariate</w:t>
        </w:r>
      </w:ins>
      <w:ins w:id="35" w:author="Robinson, James (robins64)" w:date="2019-07-16T14:30:00Z">
        <w:r w:rsidR="00DD652D">
          <w:t>,</w:t>
        </w:r>
      </w:ins>
      <w:ins w:id="36" w:author="Robinson, James (robins64)" w:date="2019-07-16T14:27:00Z">
        <w:r w:rsidR="00DD652D">
          <w:t xml:space="preserve"> which indicated that </w:t>
        </w:r>
      </w:ins>
      <w:ins w:id="37" w:author="Robinson, James (robins64)" w:date="2019-07-16T14:30:00Z">
        <w:r w:rsidR="00DD652D">
          <w:t>global models</w:t>
        </w:r>
      </w:ins>
      <w:ins w:id="38" w:author="Robinson, James (robins64)" w:date="2019-07-12T15:31:00Z">
        <w:r w:rsidR="006323B8">
          <w:t xml:space="preserve"> </w:t>
        </w:r>
      </w:ins>
      <w:ins w:id="39" w:author="Robinson, James (robins64)" w:date="2019-07-16T14:31:00Z">
        <w:r w:rsidR="00DD652D">
          <w:t>were not biased by collinearity (</w:t>
        </w:r>
      </w:ins>
      <w:ins w:id="40" w:author="Robinson, James (robins64)" w:date="2019-07-16T14:27:00Z">
        <w:r w:rsidR="00DD652D">
          <w:t>VIF</w:t>
        </w:r>
      </w:ins>
      <w:ins w:id="41" w:author="Robinson, James (robins64)" w:date="2019-07-12T15:31:00Z">
        <w:r w:rsidR="006323B8">
          <w:t xml:space="preserve"> &lt; 2</w:t>
        </w:r>
      </w:ins>
      <w:ins w:id="42" w:author="Robinson, James (robins64)" w:date="2019-07-16T14:31:00Z">
        <w:r w:rsidR="00DD652D">
          <w:t xml:space="preserve"> for all covariates</w:t>
        </w:r>
        <w:r w:rsidR="00E220A1">
          <w:t xml:space="preserve"> in both cropper and scraper models</w:t>
        </w:r>
        <w:r w:rsidR="00DD652D">
          <w:t>)</w:t>
        </w:r>
      </w:ins>
      <w:ins w:id="43" w:author="Robinson, James (robins64)" w:date="2019-07-16T14:26:00Z">
        <w:r w:rsidR="00290E35">
          <w:t xml:space="preserve"> (</w:t>
        </w:r>
        <w:proofErr w:type="spellStart"/>
        <w:r w:rsidR="00290E35">
          <w:t>Zuur</w:t>
        </w:r>
        <w:proofErr w:type="spellEnd"/>
        <w:r w:rsidR="00290E35">
          <w:t xml:space="preserve"> et al. 20</w:t>
        </w:r>
      </w:ins>
      <w:ins w:id="44" w:author="Robinson, James (robins64)" w:date="2019-07-16T14:39:00Z">
        <w:r w:rsidR="00DA5466">
          <w:t>10</w:t>
        </w:r>
      </w:ins>
      <w:ins w:id="45" w:author="Robinson, James (robins64)" w:date="2019-07-16T14:26:00Z">
        <w:r w:rsidR="00290E35">
          <w:t>)</w:t>
        </w:r>
      </w:ins>
      <w:ins w:id="46" w:author="Robinson, James (robins64)" w:date="2019-07-12T15:31:00Z">
        <w:r w:rsidR="006323B8">
          <w:t>.</w:t>
        </w:r>
      </w:ins>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t>
      </w:r>
      <w:r w:rsidRPr="00F510B7">
        <w:lastRenderedPageBreak/>
        <w:t xml:space="preserve">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commentRangeStart w:id="47"/>
      <w:r w:rsidR="00CF759B">
        <w:t>biomass to correlate strongly with grazing rates</w:t>
      </w:r>
      <w:commentRangeEnd w:id="47"/>
      <w:r w:rsidR="00E02F56">
        <w:rPr>
          <w:rStyle w:val="CommentReference"/>
          <w:rFonts w:ascii="Arial" w:eastAsia="Arial" w:hAnsi="Arial" w:cs="Arial"/>
          <w:lang w:val="en" w:eastAsia="en-GB"/>
        </w:rPr>
        <w:commentReference w:id="47"/>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proofErr w:type="spellStart"/>
      <w:r w:rsidR="004A5EF1">
        <w:t>Lokrantz</w:t>
      </w:r>
      <w:proofErr w:type="spellEnd"/>
      <w:r w:rsidR="004A5EF1">
        <w:t xml:space="preserve">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1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6738E6E0"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ins w:id="48" w:author="Robinson, James (robins64)" w:date="2019-07-11T16:08:00Z">
        <w:r w:rsidR="00973F0F">
          <w:t>1</w:t>
        </w:r>
      </w:ins>
      <w:del w:id="49" w:author="Robinson, James (robins64)" w:date="2019-07-11T16:08:00Z">
        <w:r w:rsidR="00BA0A03" w:rsidDel="00973F0F">
          <w:delText>2</w:delText>
        </w:r>
      </w:del>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ins w:id="50" w:author="Robinson, James (robins64)" w:date="2019-07-11T16:08:00Z">
        <w:r w:rsidR="00973F0F">
          <w:t>2</w:t>
        </w:r>
      </w:ins>
      <w:del w:id="51" w:author="Robinson, James (robins64)" w:date="2019-07-11T16:08:00Z">
        <w:r w:rsidR="00EF326E" w:rsidDel="00973F0F">
          <w:delText>1</w:delText>
        </w:r>
      </w:del>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ins w:id="52" w:author="Robinson, James (robins64)" w:date="2019-07-11T16:08:00Z">
        <w:r w:rsidR="00973F0F">
          <w:t>2</w:t>
        </w:r>
      </w:ins>
      <w:del w:id="53" w:author="Robinson, James (robins64)" w:date="2019-07-11T16:08:00Z">
        <w:r w:rsidR="003E26AD" w:rsidDel="00973F0F">
          <w:delText>1</w:delText>
        </w:r>
      </w:del>
      <w:r w:rsidRPr="00F510B7">
        <w:t xml:space="preserve">). </w:t>
      </w:r>
    </w:p>
    <w:p w14:paraId="62E0D19D" w14:textId="67F7D0E9" w:rsidR="00AA4564" w:rsidDel="00E02F56" w:rsidRDefault="00BA56A6" w:rsidP="00AC3B70">
      <w:pPr>
        <w:spacing w:line="480" w:lineRule="auto"/>
        <w:rPr>
          <w:del w:id="54" w:author="Robinson, James (robins64)" w:date="2019-07-11T16:08:00Z"/>
        </w:rPr>
      </w:pPr>
      <w:del w:id="55" w:author="Robinson, James (robins64)" w:date="2019-07-11T16:08:00Z">
        <w:r w:rsidDel="00E02F56">
          <w:rPr>
            <w:noProof/>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14DBCED4" w14:textId="64A482AA" w:rsidR="00AA4564" w:rsidDel="00E02F56" w:rsidRDefault="00AA4564" w:rsidP="005626DD">
      <w:pPr>
        <w:spacing w:line="276" w:lineRule="auto"/>
        <w:rPr>
          <w:del w:id="56" w:author="Robinson, James (robins64)" w:date="2019-07-11T16:08:00Z"/>
        </w:rPr>
      </w:pPr>
      <w:del w:id="57" w:author="Robinson, James (robins64)" w:date="2019-07-11T16:08:00Z">
        <w:r w:rsidRPr="00077F3E" w:rsidDel="00E02F56">
          <w:rPr>
            <w:b/>
          </w:rPr>
          <w:delText xml:space="preserve">Figure </w:delText>
        </w:r>
        <w:r w:rsidR="00EF326E" w:rsidDel="00E02F56">
          <w:rPr>
            <w:b/>
          </w:rPr>
          <w:delText>1</w:delText>
        </w:r>
        <w:r w:rsidRPr="00077F3E" w:rsidDel="00E02F56">
          <w:rPr>
            <w:b/>
          </w:rPr>
          <w:delText xml:space="preserve">. Relative effect of benthic composition and fishing pressure on </w:delText>
        </w:r>
        <w:r w:rsidR="00CA359A" w:rsidDel="00E02F56">
          <w:rPr>
            <w:b/>
          </w:rPr>
          <w:delText>modelled</w:delText>
        </w:r>
        <w:r w:rsidR="003243A8" w:rsidDel="00E02F56">
          <w:rPr>
            <w:b/>
          </w:rPr>
          <w:delText xml:space="preserve"> </w:delText>
        </w:r>
        <w:r w:rsidR="00E91CD8" w:rsidDel="00E02F56">
          <w:rPr>
            <w:b/>
          </w:rPr>
          <w:delText xml:space="preserve">grazing </w:delText>
        </w:r>
        <w:r w:rsidR="003243A8" w:rsidDel="00E02F56">
          <w:rPr>
            <w:b/>
          </w:rPr>
          <w:delText xml:space="preserve">rates </w:delText>
        </w:r>
        <w:r w:rsidR="00E91CD8" w:rsidDel="00E02F56">
          <w:rPr>
            <w:b/>
          </w:rPr>
          <w:delText>for croppers (left) and scrapers (right)</w:delText>
        </w:r>
        <w:r w:rsidRPr="00077F3E" w:rsidDel="00E02F56">
          <w:rPr>
            <w:b/>
          </w:rPr>
          <w:delText xml:space="preserve">. </w:delText>
        </w:r>
        <w:r w:rsidRPr="00077F3E" w:rsidDel="00E02F56">
          <w:rPr>
            <w:rFonts w:eastAsia="Gungsuh"/>
          </w:rPr>
          <w:delText>Bars are relative effect size ratios of each covariate for top-ranking model sets (models ≤ 7 AIC</w:delText>
        </w:r>
        <w:r w:rsidR="00CF4610" w:rsidDel="00E02F56">
          <w:rPr>
            <w:rFonts w:eastAsia="Gungsuh"/>
          </w:rPr>
          <w:delText>c</w:delText>
        </w:r>
        <w:r w:rsidRPr="00077F3E" w:rsidDel="00E02F56">
          <w:rPr>
            <w:rFonts w:eastAsia="Gungsuh"/>
          </w:rPr>
          <w:delText xml:space="preserve"> units of top-ranked model), scaled to indicate very weak (0) or very important (1)</w:delText>
        </w:r>
        <w:r w:rsidR="00CD5B1B" w:rsidDel="00E02F56">
          <w:delText>.</w:delText>
        </w:r>
        <w:r w:rsidR="00F82917" w:rsidDel="00E02F56">
          <w:delText xml:space="preserve"> See Table S3 for covariate effect sizes across the top-ranking model sets.</w:delText>
        </w:r>
      </w:del>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lastRenderedPageBreak/>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AF41B7A" w:rsidR="00AA4564" w:rsidRDefault="00AA4564" w:rsidP="000A6CBE">
      <w:pPr>
        <w:spacing w:line="276" w:lineRule="auto"/>
        <w:rPr>
          <w:ins w:id="58" w:author="Robinson, James (robins64)" w:date="2019-07-11T16:08:00Z"/>
        </w:rPr>
      </w:pPr>
      <w:r w:rsidRPr="00077F3E">
        <w:rPr>
          <w:b/>
        </w:rPr>
        <w:t xml:space="preserve">Figure </w:t>
      </w:r>
      <w:ins w:id="59" w:author="Robinson, James (robins64)" w:date="2019-07-11T16:08:00Z">
        <w:r w:rsidR="00E02F56">
          <w:rPr>
            <w:b/>
          </w:rPr>
          <w:t>1</w:t>
        </w:r>
      </w:ins>
      <w:del w:id="60" w:author="Robinson, James (robins64)" w:date="2019-07-11T16:08:00Z">
        <w:r w:rsidR="00EF326E" w:rsidDel="00E02F56">
          <w:rPr>
            <w:b/>
          </w:rPr>
          <w:delText>2</w:delText>
        </w:r>
      </w:del>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ins w:id="61" w:author="Robinson, James (robins64)" w:date="2019-07-11T16:08:00Z">
        <w:r w:rsidR="00973F0F">
          <w:t>2</w:t>
        </w:r>
      </w:ins>
      <w:del w:id="62" w:author="Robinson, James (robins64)" w:date="2019-07-11T16:08:00Z">
        <w:r w:rsidR="003C05FB" w:rsidDel="00973F0F">
          <w:delText>1</w:delText>
        </w:r>
      </w:del>
      <w:r w:rsidRPr="00077F3E">
        <w:t>). Decile rugs indicate the spread of observed data</w:t>
      </w:r>
      <w:r w:rsidR="006D18EC">
        <w:t>.</w:t>
      </w:r>
    </w:p>
    <w:p w14:paraId="1BD98A34" w14:textId="708FA620" w:rsidR="00E02F56" w:rsidRDefault="00E02F56" w:rsidP="000A6CBE">
      <w:pPr>
        <w:spacing w:line="276" w:lineRule="auto"/>
        <w:rPr>
          <w:ins w:id="63" w:author="Robinson, James (robins64)" w:date="2019-07-11T16:08:00Z"/>
        </w:rPr>
      </w:pPr>
    </w:p>
    <w:p w14:paraId="1AA35745" w14:textId="77777777" w:rsidR="00E02F56" w:rsidRDefault="00E02F56" w:rsidP="00E02F56">
      <w:pPr>
        <w:spacing w:line="480" w:lineRule="auto"/>
        <w:rPr>
          <w:ins w:id="64" w:author="Robinson, James (robins64)" w:date="2019-07-11T16:08:00Z"/>
        </w:rPr>
      </w:pPr>
      <w:ins w:id="65" w:author="Robinson, James (robins64)" w:date="2019-07-11T16:08:00Z">
        <w:r>
          <w:rPr>
            <w:noProof/>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757A3BF" w14:textId="77777777" w:rsidR="00E02F56" w:rsidRDefault="00E02F56" w:rsidP="00E02F56">
      <w:pPr>
        <w:spacing w:line="276" w:lineRule="auto"/>
        <w:rPr>
          <w:ins w:id="66" w:author="Robinson, James (robins64)" w:date="2019-07-11T16:08:00Z"/>
        </w:rPr>
      </w:pPr>
      <w:ins w:id="67" w:author="Robinson, James (robins64)" w:date="2019-07-11T16:08:00Z">
        <w:r w:rsidRPr="00077F3E">
          <w:rPr>
            <w:b/>
          </w:rPr>
          <w:lastRenderedPageBreak/>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Pr>
            <w:rFonts w:eastAsia="Gungsuh"/>
          </w:rPr>
          <w:t>c</w:t>
        </w:r>
        <w:proofErr w:type="spellEnd"/>
        <w:r w:rsidRPr="00077F3E">
          <w:rPr>
            <w:rFonts w:eastAsia="Gungsuh"/>
          </w:rPr>
          <w:t xml:space="preserve"> units of top-ranked model), scaled to indicate very weak (0) or very important (1)</w:t>
        </w:r>
        <w:r>
          <w:t>. See Table S3 for covariate effect sizes across the top-ranking model sets.</w:t>
        </w:r>
      </w:ins>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1281BF09"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ins w:id="68" w:author="Robinson, James (robins64)" w:date="2019-07-11T16:08:00Z">
        <w:r w:rsidR="00973F0F">
          <w:t>1</w:t>
        </w:r>
      </w:ins>
      <w:del w:id="69" w:author="Robinson, James (robins64)" w:date="2019-07-11T16:08:00Z">
        <w:r w:rsidR="00E570CA" w:rsidDel="00973F0F">
          <w:delText>2</w:delText>
        </w:r>
      </w:del>
      <w:r w:rsidR="00E570CA">
        <w:t>D) and</w:t>
      </w:r>
      <w:r w:rsidRPr="00F510B7">
        <w:t xml:space="preserve"> </w:t>
      </w:r>
      <w:r w:rsidR="00B77A20" w:rsidRPr="00F510B7">
        <w:t>structural</w:t>
      </w:r>
      <w:r w:rsidRPr="00F510B7">
        <w:t xml:space="preserve"> complexity (Fig. </w:t>
      </w:r>
      <w:ins w:id="70" w:author="Robinson, James (robins64)" w:date="2019-07-11T16:08:00Z">
        <w:r w:rsidR="00973F0F">
          <w:t>1</w:t>
        </w:r>
      </w:ins>
      <w:del w:id="71" w:author="Robinson, James (robins64)" w:date="2019-07-11T16:08:00Z">
        <w:r w:rsidR="00EF326E" w:rsidDel="00973F0F">
          <w:delText>2</w:delText>
        </w:r>
      </w:del>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ins w:id="72" w:author="Robinson, James (robins64)" w:date="2019-07-11T16:08:00Z">
        <w:r w:rsidR="00973F0F">
          <w:t>2</w:t>
        </w:r>
      </w:ins>
      <w:del w:id="73" w:author="Robinson, James (robins64)" w:date="2019-07-11T16:08:00Z">
        <w:r w:rsidR="00EF326E" w:rsidDel="00973F0F">
          <w:delText>1</w:delText>
        </w:r>
      </w:del>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ins w:id="74" w:author="Robinson, James (robins64)" w:date="2019-07-11T16:08:00Z">
        <w:r w:rsidR="00973F0F">
          <w:t>D</w:t>
        </w:r>
      </w:ins>
      <w:r w:rsidRPr="00F510B7">
        <w:t xml:space="preserve">, </w:t>
      </w:r>
      <w:r w:rsidR="00EF326E">
        <w:t>2</w:t>
      </w:r>
      <w:del w:id="75" w:author="Robinson, James (robins64)" w:date="2019-07-11T16:08:00Z">
        <w:r w:rsidR="00E10AC8" w:rsidRPr="00F510B7" w:rsidDel="00973F0F">
          <w:delText>D</w:delText>
        </w:r>
      </w:del>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ins w:id="76" w:author="Robinson, James (robins64)" w:date="2019-07-11T16:08:00Z">
        <w:r w:rsidR="00973F0F">
          <w:t>2</w:t>
        </w:r>
      </w:ins>
      <w:del w:id="77" w:author="Robinson, James (robins64)" w:date="2019-07-11T16:08:00Z">
        <w:r w:rsidR="00EF326E" w:rsidDel="00973F0F">
          <w:delText>1</w:delText>
        </w:r>
      </w:del>
      <w:r w:rsidRPr="00F510B7">
        <w:t>).</w:t>
      </w:r>
      <w:r w:rsidR="00F82917">
        <w:t xml:space="preserve"> </w:t>
      </w:r>
    </w:p>
    <w:p w14:paraId="2343A23A" w14:textId="2B45D6FC"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del w:id="78" w:author="Robinson, James (robins64)" w:date="2019-07-11T16:09:00Z">
        <w:r w:rsidR="00E73393" w:rsidDel="00F715E0">
          <w:delText xml:space="preserve">grazing </w:delText>
        </w:r>
      </w:del>
      <w:ins w:id="79" w:author="Robinson, James (robins64)" w:date="2019-07-11T16:09:00Z">
        <w:r w:rsidR="00F715E0">
          <w:t xml:space="preserve">cropping and scraping </w:t>
        </w:r>
      </w:ins>
      <w:r w:rsidR="00E73393">
        <w:t>function</w:t>
      </w:r>
      <w:ins w:id="80" w:author="Robinson, James (robins64)" w:date="2019-07-11T16:09:00Z">
        <w:r w:rsidR="00F715E0">
          <w:t>s</w:t>
        </w:r>
      </w:ins>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xml:space="preserve">) than </w:t>
      </w:r>
      <w:r w:rsidR="00205215">
        <w:lastRenderedPageBreak/>
        <w:t>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81"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079D6472"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83C530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4D8DEE59" w:rsidR="00071F2D" w:rsidRDefault="00E6304F" w:rsidP="009D4187">
      <w:pPr>
        <w:spacing w:line="480" w:lineRule="auto"/>
        <w:ind w:firstLine="720"/>
        <w:rPr>
          <w:ins w:id="82" w:author="Robinson, James (robins64)" w:date="2019-07-12T14:36:00Z"/>
        </w:rPr>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ins w:id="83" w:author="Robinson, James (robins64)" w:date="2019-07-12T14:22:00Z">
        <w:r w:rsidR="00071F2D">
          <w:t xml:space="preserve"> </w:t>
        </w:r>
      </w:ins>
      <w:ins w:id="84" w:author="Robinson, James (robins64)" w:date="2019-07-12T14:17:00Z">
        <w:r w:rsidR="00A541CC">
          <w:t>(Table S1</w:t>
        </w:r>
      </w:ins>
      <w:ins w:id="85" w:author="Robinson, James (robins64)" w:date="2019-07-12T14:18:00Z">
        <w:r w:rsidR="00A541CC">
          <w:t>, Fig. S3</w:t>
        </w:r>
      </w:ins>
      <w:ins w:id="86" w:author="Robinson, James (robins64)" w:date="2019-07-12T14:17:00Z">
        <w:r w:rsidR="00A541CC">
          <w:t>)</w:t>
        </w:r>
      </w:ins>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w:t>
      </w:r>
      <w:ins w:id="87" w:author="Robinson, James (robins64)" w:date="2019-07-12T14:32:00Z">
        <w:r w:rsidR="00071F2D">
          <w:t xml:space="preserve">. </w:t>
        </w:r>
      </w:ins>
      <w:ins w:id="88" w:author="Robinson, James (robins64)" w:date="2019-07-16T14:34:00Z">
        <w:r w:rsidR="00485865">
          <w:t>W</w:t>
        </w:r>
      </w:ins>
      <w:ins w:id="89" w:author="Robinson, James (robins64)" w:date="2019-07-12T14:32:00Z">
        <w:r w:rsidR="00071F2D">
          <w:t xml:space="preserve">e </w:t>
        </w:r>
      </w:ins>
      <w:ins w:id="90" w:author="Robinson, James (robins64)" w:date="2019-07-12T14:23:00Z">
        <w:r w:rsidR="00071F2D">
          <w:t>infer</w:t>
        </w:r>
      </w:ins>
      <w:ins w:id="91" w:author="Robinson, James (robins64)" w:date="2019-07-12T14:32:00Z">
        <w:r w:rsidR="00071F2D">
          <w:t>red</w:t>
        </w:r>
      </w:ins>
      <w:ins w:id="92" w:author="Robinson, James (robins64)" w:date="2019-07-12T14:24:00Z">
        <w:r w:rsidR="00071F2D">
          <w:t xml:space="preserve"> feeding rates of </w:t>
        </w:r>
      </w:ins>
      <w:ins w:id="93" w:author="Robinson, James (robins64)" w:date="2019-07-12T14:28:00Z">
        <w:r w:rsidR="00071F2D">
          <w:t xml:space="preserve">46 </w:t>
        </w:r>
      </w:ins>
      <w:ins w:id="94" w:author="Robinson, James (robins64)" w:date="2019-07-12T14:24:00Z">
        <w:r w:rsidR="00071F2D">
          <w:t xml:space="preserve">unobserved species </w:t>
        </w:r>
      </w:ins>
      <w:ins w:id="95" w:author="Robinson, James (robins64)" w:date="2019-07-12T14:23:00Z">
        <w:r w:rsidR="00071F2D">
          <w:t xml:space="preserve">from </w:t>
        </w:r>
      </w:ins>
      <w:ins w:id="96" w:author="Robinson, James (robins64)" w:date="2019-07-12T14:24:00Z">
        <w:r w:rsidR="00071F2D">
          <w:t xml:space="preserve">nine </w:t>
        </w:r>
      </w:ins>
      <w:ins w:id="97" w:author="Robinson, James (robins64)" w:date="2019-07-12T14:23:00Z">
        <w:r w:rsidR="00071F2D">
          <w:t>well-studied species</w:t>
        </w:r>
      </w:ins>
      <w:ins w:id="98" w:author="Robinson, James (robins64)" w:date="2019-07-16T14:34:00Z">
        <w:r w:rsidR="00485865">
          <w:t>,</w:t>
        </w:r>
      </w:ins>
      <w:ins w:id="99" w:author="Robinson, James (robins64)" w:date="2019-07-12T14:32:00Z">
        <w:r w:rsidR="00071F2D">
          <w:t xml:space="preserve"> which</w:t>
        </w:r>
      </w:ins>
      <w:ins w:id="100" w:author="Robinson, James (robins64)" w:date="2019-07-12T14:20:00Z">
        <w:r w:rsidR="00071F2D">
          <w:t xml:space="preserve"> </w:t>
        </w:r>
      </w:ins>
      <w:ins w:id="101" w:author="Robinson, James (robins64)" w:date="2019-07-12T14:29:00Z">
        <w:r w:rsidR="00071F2D">
          <w:t>limit</w:t>
        </w:r>
      </w:ins>
      <w:ins w:id="102" w:author="Robinson, James (robins64)" w:date="2019-07-12T14:32:00Z">
        <w:r w:rsidR="00071F2D">
          <w:t>ed</w:t>
        </w:r>
      </w:ins>
      <w:ins w:id="103" w:author="Robinson, James (robins64)" w:date="2019-07-12T14:29:00Z">
        <w:r w:rsidR="00071F2D">
          <w:t xml:space="preserve"> our underst</w:t>
        </w:r>
      </w:ins>
      <w:ins w:id="104" w:author="Robinson, James (robins64)" w:date="2019-07-12T14:30:00Z">
        <w:r w:rsidR="00071F2D">
          <w:t xml:space="preserve">anding of </w:t>
        </w:r>
      </w:ins>
      <w:ins w:id="105" w:author="Robinson, James (robins64)" w:date="2019-07-12T14:32:00Z">
        <w:r w:rsidR="00071F2D">
          <w:t xml:space="preserve">assemblage-level </w:t>
        </w:r>
      </w:ins>
      <w:ins w:id="106" w:author="Robinson, James (robins64)" w:date="2019-07-12T14:30:00Z">
        <w:r w:rsidR="00071F2D">
          <w:t xml:space="preserve">cropping </w:t>
        </w:r>
      </w:ins>
      <w:ins w:id="107" w:author="Robinson, James (robins64)" w:date="2019-07-12T14:32:00Z">
        <w:r w:rsidR="00071F2D">
          <w:t xml:space="preserve">function. </w:t>
        </w:r>
      </w:ins>
      <w:ins w:id="108" w:author="Robinson, James (robins64)" w:date="2019-07-12T14:40:00Z">
        <w:r w:rsidR="00B20454">
          <w:t>Although</w:t>
        </w:r>
      </w:ins>
      <w:ins w:id="109" w:author="Robinson, James (robins64)" w:date="2019-07-12T14:33:00Z">
        <w:r w:rsidR="00071F2D">
          <w:t xml:space="preserve"> small-</w:t>
        </w:r>
      </w:ins>
      <w:ins w:id="110" w:author="Robinson, James (robins64)" w:date="2019-07-16T14:08:00Z">
        <w:r w:rsidR="001E7BD3">
          <w:t>scale studies of feeding behaviours</w:t>
        </w:r>
      </w:ins>
      <w:ins w:id="111" w:author="Robinson, James (robins64)" w:date="2019-07-12T14:33:00Z">
        <w:r w:rsidR="00071F2D">
          <w:t xml:space="preserve"> </w:t>
        </w:r>
      </w:ins>
      <w:ins w:id="112" w:author="Robinson, James (robins64)" w:date="2019-07-12T14:18:00Z">
        <w:r w:rsidR="00A541CC">
          <w:t xml:space="preserve">(e.g. </w:t>
        </w:r>
      </w:ins>
      <w:proofErr w:type="spellStart"/>
      <w:ins w:id="113" w:author="Robinson, James (robins64)" w:date="2019-07-12T14:33:00Z">
        <w:r w:rsidR="00071F2D">
          <w:t>Marshell</w:t>
        </w:r>
        <w:proofErr w:type="spellEnd"/>
        <w:r w:rsidR="00071F2D">
          <w:t xml:space="preserve"> &amp; Mumby 2015, </w:t>
        </w:r>
      </w:ins>
      <w:proofErr w:type="spellStart"/>
      <w:ins w:id="114" w:author="Robinson, James (robins64)" w:date="2019-07-12T14:19:00Z">
        <w:r w:rsidR="00A541CC">
          <w:t>Tebbett</w:t>
        </w:r>
        <w:proofErr w:type="spellEnd"/>
        <w:r w:rsidR="00A541CC">
          <w:t xml:space="preserve"> et al. 2017)</w:t>
        </w:r>
      </w:ins>
      <w:ins w:id="115" w:author="Robinson, James (robins64)" w:date="2019-07-12T14:33:00Z">
        <w:r w:rsidR="00071F2D">
          <w:t xml:space="preserve"> </w:t>
        </w:r>
      </w:ins>
      <w:ins w:id="116" w:author="Robinson, James (robins64)" w:date="2019-07-16T14:09:00Z">
        <w:r w:rsidR="001E7BD3">
          <w:t xml:space="preserve">inevitably provide greater taxonomic resolution, than </w:t>
        </w:r>
      </w:ins>
      <w:ins w:id="117" w:author="Robinson, James (robins64)" w:date="2019-07-12T14:33:00Z">
        <w:r w:rsidR="00071F2D">
          <w:t xml:space="preserve">large-scale </w:t>
        </w:r>
      </w:ins>
      <w:ins w:id="118" w:author="Robinson, James (robins64)" w:date="2019-07-12T14:34:00Z">
        <w:r w:rsidR="00071F2D">
          <w:t>studies</w:t>
        </w:r>
      </w:ins>
      <w:ins w:id="119" w:author="Robinson, James (robins64)" w:date="2019-07-12T14:41:00Z">
        <w:r w:rsidR="00E33B97">
          <w:t xml:space="preserve"> </w:t>
        </w:r>
      </w:ins>
      <w:ins w:id="120" w:author="Robinson, James (robins64)" w:date="2019-07-16T14:09:00Z">
        <w:r w:rsidR="001E7BD3">
          <w:t>which infer feeding beh</w:t>
        </w:r>
      </w:ins>
      <w:ins w:id="121" w:author="Robinson, James (robins64)" w:date="2019-07-16T14:10:00Z">
        <w:r w:rsidR="001E7BD3">
          <w:t xml:space="preserve">aviours for high numbers of species </w:t>
        </w:r>
      </w:ins>
      <w:ins w:id="122" w:author="Robinson, James (robins64)" w:date="2019-07-12T14:41:00Z">
        <w:r w:rsidR="00E33B97">
          <w:t>(here)</w:t>
        </w:r>
      </w:ins>
      <w:ins w:id="123" w:author="Robinson, James (robins64)" w:date="2019-07-12T14:34:00Z">
        <w:r w:rsidR="00071F2D">
          <w:t xml:space="preserve">, </w:t>
        </w:r>
      </w:ins>
      <w:ins w:id="124" w:author="Robinson, James (robins64)" w:date="2019-07-16T14:10:00Z">
        <w:r w:rsidR="001E7BD3">
          <w:t xml:space="preserve">uniting </w:t>
        </w:r>
      </w:ins>
      <w:ins w:id="125" w:author="Robinson, James (robins64)" w:date="2019-07-12T14:40:00Z">
        <w:r w:rsidR="00E33B97">
          <w:t xml:space="preserve">behavioural </w:t>
        </w:r>
      </w:ins>
      <w:ins w:id="126" w:author="Robinson, James (robins64)" w:date="2019-07-16T14:10:00Z">
        <w:r w:rsidR="001E7BD3">
          <w:t xml:space="preserve">data with </w:t>
        </w:r>
      </w:ins>
      <w:ins w:id="127" w:author="Robinson, James (robins64)" w:date="2019-07-12T14:40:00Z">
        <w:r w:rsidR="00E33B97">
          <w:t>community</w:t>
        </w:r>
      </w:ins>
      <w:ins w:id="128" w:author="Robinson, James (robins64)" w:date="2019-07-16T14:10:00Z">
        <w:r w:rsidR="001E7BD3">
          <w:t>-level ecological</w:t>
        </w:r>
      </w:ins>
      <w:ins w:id="129" w:author="Robinson, James (robins64)" w:date="2019-07-12T14:40:00Z">
        <w:r w:rsidR="00E33B97">
          <w:t xml:space="preserve"> </w:t>
        </w:r>
      </w:ins>
      <w:ins w:id="130" w:author="Robinson, James (robins64)" w:date="2019-07-16T14:10:00Z">
        <w:r w:rsidR="001E7BD3">
          <w:t xml:space="preserve">surveys </w:t>
        </w:r>
      </w:ins>
      <w:ins w:id="131" w:author="Robinson, James (robins64)" w:date="2019-07-16T14:11:00Z">
        <w:r w:rsidR="001E7BD3">
          <w:t xml:space="preserve">is a key frontier for </w:t>
        </w:r>
      </w:ins>
      <w:ins w:id="132" w:author="Robinson, James (robins64)" w:date="2019-07-12T14:41:00Z">
        <w:r w:rsidR="00E33B97">
          <w:t xml:space="preserve">functional ecology research </w:t>
        </w:r>
      </w:ins>
      <w:ins w:id="133" w:author="Robinson, James (robins64)" w:date="2019-07-16T14:11:00Z">
        <w:r w:rsidR="001E7BD3">
          <w:t xml:space="preserve">on </w:t>
        </w:r>
      </w:ins>
      <w:ins w:id="134" w:author="Robinson, James (robins64)" w:date="2019-07-12T14:41:00Z">
        <w:r w:rsidR="00E33B97">
          <w:t>coral reefs</w:t>
        </w:r>
      </w:ins>
      <w:r w:rsidR="008C3FF8">
        <w:t xml:space="preserve">. </w:t>
      </w:r>
      <w:ins w:id="135" w:author="Robinson, James (robins64)" w:date="2019-07-16T15:13:00Z">
        <w:r w:rsidR="00906A5C">
          <w:t xml:space="preserve">Finally, </w:t>
        </w:r>
      </w:ins>
      <w:ins w:id="136" w:author="Robinson, James (robins64)" w:date="2019-07-16T15:24:00Z">
        <w:r w:rsidR="003A0771">
          <w:t>because our</w:t>
        </w:r>
      </w:ins>
      <w:ins w:id="137" w:author="Robinson, James (robins64)" w:date="2019-07-16T15:13:00Z">
        <w:r w:rsidR="00906A5C">
          <w:t xml:space="preserve"> UVC datasets excluded fish &lt; 8 cm, </w:t>
        </w:r>
      </w:ins>
      <w:ins w:id="138" w:author="Robinson, James (robins64)" w:date="2019-07-16T15:24:00Z">
        <w:r w:rsidR="003A0771">
          <w:t xml:space="preserve">we likely underestimated </w:t>
        </w:r>
      </w:ins>
      <w:ins w:id="139" w:author="Robinson, James (robins64)" w:date="2019-07-16T15:30:00Z">
        <w:r w:rsidR="009264B2">
          <w:lastRenderedPageBreak/>
          <w:t xml:space="preserve">the </w:t>
        </w:r>
        <w:r w:rsidR="00E56D2F">
          <w:t xml:space="preserve">grazing </w:t>
        </w:r>
      </w:ins>
      <w:ins w:id="140" w:author="Robinson, James (robins64)" w:date="2019-07-16T15:31:00Z">
        <w:r w:rsidR="00D66BD0">
          <w:t xml:space="preserve">potential of </w:t>
        </w:r>
      </w:ins>
      <w:ins w:id="141" w:author="Robinson, James (robins64)" w:date="2019-07-16T15:13:00Z">
        <w:r w:rsidR="00906A5C">
          <w:t xml:space="preserve">small-bodied </w:t>
        </w:r>
      </w:ins>
      <w:ins w:id="142" w:author="Robinson, James (robins64)" w:date="2019-07-16T15:26:00Z">
        <w:r w:rsidR="00640C69">
          <w:t xml:space="preserve">cropping </w:t>
        </w:r>
        <w:r w:rsidR="0001318F">
          <w:t>species</w:t>
        </w:r>
      </w:ins>
      <w:ins w:id="143" w:author="Robinson, James (robins64)" w:date="2019-07-16T15:31:00Z">
        <w:r w:rsidR="00E30EEE">
          <w:t>, as well as</w:t>
        </w:r>
      </w:ins>
      <w:ins w:id="144" w:author="Robinson, James (robins64)" w:date="2019-07-16T15:30:00Z">
        <w:r w:rsidR="00740353">
          <w:t xml:space="preserve"> </w:t>
        </w:r>
      </w:ins>
      <w:ins w:id="145" w:author="Robinson, James (robins64)" w:date="2019-07-16T15:14:00Z">
        <w:r w:rsidR="00906A5C">
          <w:t>small</w:t>
        </w:r>
      </w:ins>
      <w:ins w:id="146" w:author="Robinson, James (robins64)" w:date="2019-07-16T15:26:00Z">
        <w:r w:rsidR="008D78EE">
          <w:t>-bodied</w:t>
        </w:r>
      </w:ins>
      <w:ins w:id="147" w:author="Robinson, James (robins64)" w:date="2019-07-16T15:14:00Z">
        <w:r w:rsidR="00906A5C">
          <w:t xml:space="preserve"> scrap</w:t>
        </w:r>
      </w:ins>
      <w:ins w:id="148" w:author="Robinson, James (robins64)" w:date="2019-07-16T15:26:00Z">
        <w:r w:rsidR="008D78EE">
          <w:t>ing individuals</w:t>
        </w:r>
        <w:bookmarkStart w:id="149" w:name="_GoBack"/>
        <w:bookmarkEnd w:id="149"/>
        <w:r w:rsidR="008D78EE">
          <w:t xml:space="preserve"> </w:t>
        </w:r>
      </w:ins>
      <w:ins w:id="150" w:author="Robinson, James (robins64)" w:date="2019-07-16T15:14:00Z">
        <w:r w:rsidR="00906A5C">
          <w:t xml:space="preserve">which </w:t>
        </w:r>
      </w:ins>
      <w:ins w:id="151" w:author="Robinson, James (robins64)" w:date="2019-07-16T15:27:00Z">
        <w:r w:rsidR="00640C69">
          <w:t xml:space="preserve">only produce </w:t>
        </w:r>
      </w:ins>
      <w:ins w:id="152" w:author="Robinson, James (robins64)" w:date="2019-07-16T15:24:00Z">
        <w:r w:rsidR="00554C9E">
          <w:t xml:space="preserve">minimal bite scars and thus </w:t>
        </w:r>
      </w:ins>
      <w:ins w:id="153" w:author="Robinson, James (robins64)" w:date="2019-07-16T15:30:00Z">
        <w:r w:rsidR="00740353">
          <w:t>als</w:t>
        </w:r>
      </w:ins>
      <w:ins w:id="154" w:author="Robinson, James (robins64)" w:date="2019-07-16T15:31:00Z">
        <w:r w:rsidR="00740353">
          <w:t xml:space="preserve">o </w:t>
        </w:r>
      </w:ins>
      <w:ins w:id="155" w:author="Robinson, James (robins64)" w:date="2019-07-16T15:29:00Z">
        <w:r w:rsidR="009A3DEA">
          <w:t xml:space="preserve">contribute to </w:t>
        </w:r>
      </w:ins>
      <w:ins w:id="156" w:author="Robinson, James (robins64)" w:date="2019-07-16T15:25:00Z">
        <w:r w:rsidR="00F07178">
          <w:t>cropp</w:t>
        </w:r>
      </w:ins>
      <w:ins w:id="157" w:author="Robinson, James (robins64)" w:date="2019-07-16T15:29:00Z">
        <w:r w:rsidR="009A3DEA">
          <w:t>ing</w:t>
        </w:r>
      </w:ins>
      <w:ins w:id="158" w:author="Robinson, James (robins64)" w:date="2019-07-16T15:31:00Z">
        <w:r w:rsidR="00F1169F">
          <w:t xml:space="preserve"> rates</w:t>
        </w:r>
        <w:r w:rsidR="006810AC">
          <w:t xml:space="preserve"> </w:t>
        </w:r>
      </w:ins>
      <w:ins w:id="159" w:author="Robinson, James (robins64)" w:date="2019-07-16T15:14:00Z">
        <w:r w:rsidR="00906A5C">
          <w:t>(</w:t>
        </w:r>
      </w:ins>
      <w:ins w:id="160" w:author="Robinson, James (robins64)" w:date="2019-07-16T15:24:00Z">
        <w:r w:rsidR="00554C9E">
          <w:t>Adam et al. 2018</w:t>
        </w:r>
      </w:ins>
      <w:ins w:id="161" w:author="Robinson, James (robins64)" w:date="2019-07-16T15:14:00Z">
        <w:r w:rsidR="00906A5C">
          <w:t>).</w:t>
        </w:r>
      </w:ins>
    </w:p>
    <w:p w14:paraId="1038E6D6" w14:textId="787511D5" w:rsidR="00AE5A58" w:rsidRDefault="002F3732" w:rsidP="009D4187">
      <w:pPr>
        <w:spacing w:line="480" w:lineRule="auto"/>
        <w:ind w:firstLine="720"/>
      </w:pPr>
      <w:r>
        <w:t>For s</w:t>
      </w:r>
      <w:r w:rsidR="008C3FF8">
        <w:t>craping functions</w:t>
      </w:r>
      <w:r>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w:t>
      </w:r>
      <w:proofErr w:type="spellStart"/>
      <w:r w:rsidR="009D6E22">
        <w:t>Steneck</w:t>
      </w:r>
      <w:proofErr w:type="spellEnd"/>
      <w:r w:rsidR="009D6E22">
        <w:t xml:space="preserve">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39EEBED4" w:rsidR="007A2A1D" w:rsidRDefault="00192C1E" w:rsidP="00A52101">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r w:rsidR="00624E63">
        <w:lastRenderedPageBreak/>
        <w:t>(</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del w:id="162" w:author="Robinson, James (robins64)" w:date="2019-07-16T12:07:00Z">
        <w:r w:rsidR="001D3B77" w:rsidDel="005A664D">
          <w:delText>.</w:delText>
        </w:r>
      </w:del>
      <w:ins w:id="163" w:author="Robinson, James (robins64)" w:date="2019-07-16T12:07:00Z">
        <w:r w:rsidR="005A664D">
          <w:t xml:space="preserve">. </w:t>
        </w:r>
      </w:ins>
      <w:ins w:id="164" w:author="Robinson, James (robins64)" w:date="2019-07-16T12:12:00Z">
        <w:r w:rsidR="00233BAA">
          <w:t>G</w:t>
        </w:r>
      </w:ins>
      <w:ins w:id="165" w:author="Robinson, James (robins64)" w:date="2019-07-16T12:09:00Z">
        <w:r w:rsidR="00F23035">
          <w:t xml:space="preserve">razing rates </w:t>
        </w:r>
      </w:ins>
      <w:ins w:id="166" w:author="Robinson, James (robins64)" w:date="2019-07-16T12:12:00Z">
        <w:r w:rsidR="00233BAA">
          <w:t>may also increase with</w:t>
        </w:r>
      </w:ins>
      <w:ins w:id="167" w:author="Robinson, James (robins64)" w:date="2019-07-16T12:29:00Z">
        <w:r w:rsidR="00955BA1">
          <w:t xml:space="preserve"> biodiversity</w:t>
        </w:r>
      </w:ins>
      <w:ins w:id="168" w:author="Robinson, James (robins64)" w:date="2019-07-16T12:33:00Z">
        <w:r w:rsidR="008928F3">
          <w:t xml:space="preserve">, whereby grazing is </w:t>
        </w:r>
      </w:ins>
      <w:ins w:id="169" w:author="Robinson, James (robins64)" w:date="2019-07-16T12:31:00Z">
        <w:r w:rsidR="008928F3">
          <w:t>maximise</w:t>
        </w:r>
      </w:ins>
      <w:ins w:id="170" w:author="Robinson, James (robins64)" w:date="2019-07-16T12:33:00Z">
        <w:r w:rsidR="008928F3">
          <w:t>d</w:t>
        </w:r>
      </w:ins>
      <w:ins w:id="171" w:author="Robinson, James (robins64)" w:date="2019-07-16T12:35:00Z">
        <w:r w:rsidR="006F6663">
          <w:t xml:space="preserve"> </w:t>
        </w:r>
      </w:ins>
      <w:ins w:id="172" w:author="Robinson, James (robins64)" w:date="2019-07-16T12:15:00Z">
        <w:r w:rsidR="00233BAA">
          <w:t xml:space="preserve">when </w:t>
        </w:r>
      </w:ins>
      <w:ins w:id="173" w:author="Robinson, James (robins64)" w:date="2019-07-16T12:19:00Z">
        <w:r w:rsidR="00A52101">
          <w:t xml:space="preserve">numerous </w:t>
        </w:r>
      </w:ins>
      <w:ins w:id="174" w:author="Robinson, James (robins64)" w:date="2019-07-16T12:15:00Z">
        <w:r w:rsidR="00233BAA">
          <w:t>common species are abundan</w:t>
        </w:r>
      </w:ins>
      <w:ins w:id="175" w:author="Robinson, James (robins64)" w:date="2019-07-16T12:27:00Z">
        <w:r w:rsidR="00A662E5">
          <w:t>t</w:t>
        </w:r>
      </w:ins>
      <w:ins w:id="176" w:author="Robinson, James (robins64)" w:date="2019-07-16T12:32:00Z">
        <w:r w:rsidR="008928F3">
          <w:t xml:space="preserve"> (i.e. high species richness)</w:t>
        </w:r>
      </w:ins>
      <w:ins w:id="177" w:author="Robinson, James (robins64)" w:date="2019-07-16T12:34:00Z">
        <w:r w:rsidR="008928F3">
          <w:t xml:space="preserve"> </w:t>
        </w:r>
        <w:r w:rsidR="00AE7520">
          <w:t xml:space="preserve">and when </w:t>
        </w:r>
      </w:ins>
      <w:ins w:id="178" w:author="Robinson, James (robins64)" w:date="2019-07-16T12:18:00Z">
        <w:r w:rsidR="00233BAA">
          <w:t xml:space="preserve">the identity of dominant grazing species </w:t>
        </w:r>
        <w:r w:rsidR="00A52101">
          <w:t>varies among neighbouring reefs</w:t>
        </w:r>
      </w:ins>
      <w:ins w:id="179" w:author="Robinson, James (robins64)" w:date="2019-07-16T12:32:00Z">
        <w:r w:rsidR="008928F3">
          <w:t xml:space="preserve"> (i.e. high </w:t>
        </w:r>
        <w:r w:rsidR="008928F3" w:rsidRPr="00233BAA">
          <w:sym w:font="Symbol" w:char="F062"/>
        </w:r>
        <w:r w:rsidR="008928F3">
          <w:t xml:space="preserve">-diversity) </w:t>
        </w:r>
      </w:ins>
      <w:ins w:id="180" w:author="Robinson, James (robins64)" w:date="2019-07-16T12:09:00Z">
        <w:r w:rsidR="00F23035">
          <w:t>(</w:t>
        </w:r>
        <w:proofErr w:type="spellStart"/>
        <w:r w:rsidR="00F23035">
          <w:t>Lef</w:t>
        </w:r>
      </w:ins>
      <w:ins w:id="181" w:author="Robinson, James (robins64)" w:date="2019-07-16T12:10:00Z">
        <w:r w:rsidR="00B23818">
          <w:t>c</w:t>
        </w:r>
      </w:ins>
      <w:ins w:id="182" w:author="Robinson, James (robins64)" w:date="2019-07-16T12:09:00Z">
        <w:r w:rsidR="00F23035">
          <w:t>h</w:t>
        </w:r>
      </w:ins>
      <w:ins w:id="183" w:author="Robinson, James (robins64)" w:date="2019-07-16T12:10:00Z">
        <w:r w:rsidR="00F23035">
          <w:t>eck</w:t>
        </w:r>
        <w:proofErr w:type="spellEnd"/>
        <w:r w:rsidR="00F23035">
          <w:t xml:space="preserve"> et al. 2019)</w:t>
        </w:r>
      </w:ins>
      <w:ins w:id="184" w:author="Robinson, James (robins64)" w:date="2019-07-16T12:35:00Z">
        <w:r w:rsidR="006F6663">
          <w:t>, or simply</w:t>
        </w:r>
        <w:r w:rsidR="006F6663" w:rsidRPr="006F6663">
          <w:t xml:space="preserve"> </w:t>
        </w:r>
        <w:r w:rsidR="006F6663">
          <w:t>because biodiversity promotes fish biomass (Duffy et al. 2016)</w:t>
        </w:r>
      </w:ins>
      <w:ins w:id="185" w:author="Robinson, James (robins64)" w:date="2019-07-16T12:29:00Z">
        <w:r w:rsidR="00955BA1">
          <w:t xml:space="preserve">. </w:t>
        </w:r>
      </w:ins>
      <w:ins w:id="186" w:author="Robinson, James (robins64)" w:date="2019-07-16T12:20:00Z">
        <w:r w:rsidR="004B1156">
          <w:t>Because such</w:t>
        </w:r>
      </w:ins>
      <w:ins w:id="187" w:author="Robinson, James (robins64)" w:date="2019-07-16T12:12:00Z">
        <w:r w:rsidR="00233BAA">
          <w:t xml:space="preserve"> biodiversity effects operate at</w:t>
        </w:r>
      </w:ins>
      <w:ins w:id="188" w:author="Robinson, James (robins64)" w:date="2019-07-16T12:13:00Z">
        <w:r w:rsidR="00233BAA">
          <w:t xml:space="preserve"> regional scales</w:t>
        </w:r>
      </w:ins>
      <w:ins w:id="189" w:author="Robinson, James (robins64)" w:date="2019-07-16T12:20:00Z">
        <w:r w:rsidR="004B1156">
          <w:t>, compositional differences</w:t>
        </w:r>
      </w:ins>
      <w:ins w:id="190" w:author="Robinson, James (robins64)" w:date="2019-07-16T12:19:00Z">
        <w:r w:rsidR="00A52101">
          <w:t xml:space="preserve"> may </w:t>
        </w:r>
      </w:ins>
      <w:ins w:id="191" w:author="Robinson, James (robins64)" w:date="2019-07-16T12:20:00Z">
        <w:r w:rsidR="004B1156">
          <w:t xml:space="preserve">further contribute to the unexplained </w:t>
        </w:r>
      </w:ins>
      <w:ins w:id="192" w:author="Robinson, James (robins64)" w:date="2019-07-16T12:19:00Z">
        <w:r w:rsidR="00A52101">
          <w:t xml:space="preserve">variation in </w:t>
        </w:r>
      </w:ins>
      <w:ins w:id="193" w:author="Robinson, James (robins64)" w:date="2019-07-16T12:21:00Z">
        <w:r w:rsidR="004B1156">
          <w:t xml:space="preserve">our </w:t>
        </w:r>
      </w:ins>
      <w:ins w:id="194" w:author="Robinson, James (robins64)" w:date="2019-07-16T12:20:00Z">
        <w:r w:rsidR="004B1156">
          <w:t>modelled grazing rates</w:t>
        </w:r>
      </w:ins>
      <w:ins w:id="195" w:author="Robinson, James (robins64)" w:date="2019-07-16T12:19:00Z">
        <w:r w:rsidR="00A52101">
          <w:t xml:space="preserve">. </w:t>
        </w:r>
      </w:ins>
      <w:del w:id="196" w:author="Robinson, James (robins64)" w:date="2019-07-16T12:12:00Z">
        <w:r w:rsidR="001D3B77" w:rsidDel="00233BAA">
          <w:delText xml:space="preserve"> </w:delText>
        </w:r>
      </w:del>
      <w:r w:rsidR="002231D8">
        <w:t xml:space="preserve">More broadly, </w:t>
      </w:r>
      <w:r w:rsidR="003F69B2">
        <w:t xml:space="preserve">our space-for-time approach </w:t>
      </w:r>
      <w:ins w:id="197" w:author="Robinson, James (robins64)" w:date="2019-07-12T15:23:00Z">
        <w:r w:rsidR="00414B14">
          <w:t xml:space="preserve">and focus on bottom-up and top-down drivers of herbivore grazing </w:t>
        </w:r>
      </w:ins>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ins w:id="198" w:author="Robinson, James (robins64)" w:date="2019-07-12T14:45:00Z">
        <w:r w:rsidR="00944185">
          <w:t xml:space="preserve"> and, for example, identify grazing thresholds for maintaining coral-dominated reefs.</w:t>
        </w:r>
      </w:ins>
      <w:del w:id="199" w:author="Robinson, James (robins64)" w:date="2019-07-12T14:45:00Z">
        <w:r w:rsidR="009D5506" w:rsidDel="00944185">
          <w:delText>.</w:delText>
        </w:r>
      </w:del>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lastRenderedPageBreak/>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NAGJ: UF140691, 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16"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C51C24F" w14:textId="77777777" w:rsidR="00A76535" w:rsidRPr="00A76535" w:rsidRDefault="00A76535" w:rsidP="00A76535">
      <w:pPr>
        <w:rPr>
          <w:ins w:id="200" w:author="Robinson, James (robins64)" w:date="2019-07-16T15:28:00Z"/>
        </w:rPr>
      </w:pPr>
      <w:ins w:id="201" w:author="Robinson, James (robins64)" w:date="2019-07-16T15:28:00Z">
        <w:r w:rsidRPr="00A76535">
          <w:t xml:space="preserve">Adam, T. C., Duran, A., Fuchs, C. E., </w:t>
        </w:r>
        <w:proofErr w:type="spellStart"/>
        <w:r w:rsidRPr="00A76535">
          <w:t>Roycroft</w:t>
        </w:r>
        <w:proofErr w:type="spellEnd"/>
        <w:r w:rsidRPr="00A76535">
          <w:t xml:space="preserve">, M. V., Rojas, M. C., </w:t>
        </w:r>
        <w:proofErr w:type="spellStart"/>
        <w:r w:rsidRPr="00A76535">
          <w:t>Ruttenberg</w:t>
        </w:r>
        <w:proofErr w:type="spellEnd"/>
        <w:r w:rsidRPr="00A76535">
          <w:t xml:space="preserve">, B. I., &amp; </w:t>
        </w:r>
        <w:proofErr w:type="spellStart"/>
        <w:r w:rsidRPr="00A76535">
          <w:t>Burkepile</w:t>
        </w:r>
        <w:proofErr w:type="spellEnd"/>
        <w:r w:rsidRPr="00A76535">
          <w:t xml:space="preserve">, D. E. (2018). Comparative analysis of foraging </w:t>
        </w:r>
        <w:proofErr w:type="spellStart"/>
        <w:r w:rsidRPr="00A76535">
          <w:t>behavior</w:t>
        </w:r>
        <w:proofErr w:type="spellEnd"/>
        <w:r w:rsidRPr="00A76535">
          <w:t xml:space="preserve"> and bite mechanics reveals complex functional diversity among Caribbean parrotfishes. </w:t>
        </w:r>
        <w:r w:rsidRPr="00A76535">
          <w:rPr>
            <w:i/>
            <w:iCs/>
          </w:rPr>
          <w:t>Marine Ecology Progress Series</w:t>
        </w:r>
        <w:r w:rsidRPr="00A76535">
          <w:t xml:space="preserve">, </w:t>
        </w:r>
        <w:r w:rsidRPr="00A76535">
          <w:rPr>
            <w:i/>
            <w:iCs/>
          </w:rPr>
          <w:t>597</w:t>
        </w:r>
        <w:r w:rsidRPr="00A76535">
          <w:t>, 207–220.</w:t>
        </w:r>
      </w:ins>
    </w:p>
    <w:p w14:paraId="2947B9A5" w14:textId="77777777" w:rsidR="00A76535" w:rsidRDefault="00A76535" w:rsidP="00A76535">
      <w:pPr>
        <w:rPr>
          <w:ins w:id="202" w:author="Robinson, James (robins64)" w:date="2019-07-16T15:28:00Z"/>
        </w:rPr>
      </w:pPr>
      <w:ins w:id="203" w:author="Robinson, James (robins64)" w:date="2019-07-16T15:28:00Z">
        <w:r w:rsidRPr="00A76535">
          <w:t xml:space="preserve"> </w:t>
        </w:r>
      </w:ins>
    </w:p>
    <w:p w14:paraId="79516809" w14:textId="6180E7C1" w:rsidR="0004681E" w:rsidRDefault="00DC6911" w:rsidP="00A76535">
      <w:r w:rsidRPr="00DC6911">
        <w:t xml:space="preserve">Arnold, S. N., </w:t>
      </w:r>
      <w:proofErr w:type="spellStart"/>
      <w:r w:rsidRPr="00DC6911">
        <w:t>Steneck</w:t>
      </w:r>
      <w:proofErr w:type="spellEnd"/>
      <w:r w:rsidRPr="00DC6911">
        <w:t xml:space="preserve">,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r>
      <w:proofErr w:type="spellStart"/>
      <w:r w:rsidRPr="00DC6911">
        <w:t>Bejarano</w:t>
      </w:r>
      <w:proofErr w:type="spellEnd"/>
      <w:r w:rsidRPr="00DC6911">
        <w:t xml:space="preserve">, S., </w:t>
      </w:r>
      <w:proofErr w:type="spellStart"/>
      <w:r w:rsidRPr="00DC6911">
        <w:t>Jouffray</w:t>
      </w:r>
      <w:proofErr w:type="spellEnd"/>
      <w:r w:rsidRPr="00DC6911">
        <w:t xml:space="preserve">, J.-B., </w:t>
      </w:r>
      <w:proofErr w:type="spellStart"/>
      <w:r w:rsidRPr="00DC6911">
        <w:t>Chollett</w:t>
      </w:r>
      <w:proofErr w:type="spellEnd"/>
      <w:r w:rsidRPr="00DC6911">
        <w:t xml:space="preserve">, I., Allen, R., </w:t>
      </w:r>
      <w:proofErr w:type="spellStart"/>
      <w:r w:rsidRPr="00DC6911">
        <w:t>Roff</w:t>
      </w:r>
      <w:proofErr w:type="spellEnd"/>
      <w:r w:rsidRPr="00DC6911">
        <w:t xml:space="preserve">, G., </w:t>
      </w:r>
      <w:proofErr w:type="spellStart"/>
      <w:r w:rsidRPr="00DC6911">
        <w:t>Marshell</w:t>
      </w:r>
      <w:proofErr w:type="spellEnd"/>
      <w:r w:rsidRPr="00DC6911">
        <w:t xml:space="preserve">,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w:t>
      </w:r>
      <w:proofErr w:type="spellStart"/>
      <w:r w:rsidRPr="00DC6911">
        <w:t>Choat</w:t>
      </w:r>
      <w:proofErr w:type="spellEnd"/>
      <w:r w:rsidRPr="00DC6911">
        <w:t xml:space="preserve">,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w:t>
      </w:r>
      <w:proofErr w:type="spellStart"/>
      <w:r w:rsidRPr="00DC6911">
        <w:t>Choat</w:t>
      </w:r>
      <w:proofErr w:type="spellEnd"/>
      <w:r w:rsidRPr="00DC6911">
        <w:t xml:space="preserve">,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w:t>
      </w:r>
      <w:proofErr w:type="spellStart"/>
      <w:r w:rsidRPr="00DC6911">
        <w:t>Folke</w:t>
      </w:r>
      <w:proofErr w:type="spellEnd"/>
      <w:r w:rsidRPr="00DC6911">
        <w:t xml:space="preserve">, C., &amp; </w:t>
      </w:r>
      <w:proofErr w:type="spellStart"/>
      <w:r w:rsidRPr="00DC6911">
        <w:t>Nyström</w:t>
      </w:r>
      <w:proofErr w:type="spellEnd"/>
      <w:r w:rsidRPr="00DC6911">
        <w:t xml:space="preserve">,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r>
      <w:proofErr w:type="spellStart"/>
      <w:r w:rsidRPr="00DC6911">
        <w:t>Bergseth</w:t>
      </w:r>
      <w:proofErr w:type="spellEnd"/>
      <w:r w:rsidRPr="00DC6911">
        <w:t xml:space="preserve">,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w:t>
      </w:r>
      <w:proofErr w:type="spellStart"/>
      <w:r w:rsidRPr="00DC6911">
        <w:t>Carr</w:t>
      </w:r>
      <w:proofErr w:type="spellEnd"/>
      <w:r w:rsidRPr="00DC6911">
        <w:t xml:space="preserve">,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proofErr w:type="spellStart"/>
      <w:r w:rsidRPr="00DC6911">
        <w:lastRenderedPageBreak/>
        <w:t>Burkepile</w:t>
      </w:r>
      <w:proofErr w:type="spellEnd"/>
      <w:r w:rsidRPr="00DC6911">
        <w:t xml:space="preserv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r>
      <w:proofErr w:type="spellStart"/>
      <w:r w:rsidRPr="00DC6911">
        <w:t>Cheal</w:t>
      </w:r>
      <w:proofErr w:type="spellEnd"/>
      <w:r w:rsidRPr="00DC6911">
        <w:t xml:space="preserve">,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r>
      <w:proofErr w:type="spellStart"/>
      <w:r w:rsidRPr="00DC6911">
        <w:t>Choat</w:t>
      </w:r>
      <w:proofErr w:type="spellEnd"/>
      <w:r w:rsidRPr="00DC6911">
        <w:t xml:space="preserve">,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6587F390" w14:textId="77777777" w:rsidR="00FE04A9" w:rsidRDefault="0004681E" w:rsidP="00DC6911">
      <w:pPr>
        <w:rPr>
          <w:ins w:id="204" w:author="Robinson, James (robins64)" w:date="2019-07-16T14:37:00Z"/>
        </w:rPr>
      </w:pPr>
      <w:r w:rsidRPr="0004681E">
        <w:t xml:space="preserve">Cinner, J. E., </w:t>
      </w:r>
      <w:proofErr w:type="spellStart"/>
      <w:r w:rsidRPr="0004681E">
        <w:t>Huchery</w:t>
      </w:r>
      <w:proofErr w:type="spellEnd"/>
      <w:r w:rsidRPr="0004681E">
        <w:t xml:space="preserve">, C., Aaron MacNeil, M., Graham, N. A. J., McClanahan, T. R., </w:t>
      </w:r>
      <w:proofErr w:type="spellStart"/>
      <w:r w:rsidRPr="0004681E">
        <w:t>Maina</w:t>
      </w:r>
      <w:proofErr w:type="spellEnd"/>
      <w:r w:rsidRPr="0004681E">
        <w:t xml:space="preserve">, J., … </w:t>
      </w:r>
      <w:proofErr w:type="spellStart"/>
      <w:r w:rsidRPr="0004681E">
        <w:t>Mouillot</w:t>
      </w:r>
      <w:proofErr w:type="spellEnd"/>
      <w:r w:rsidRPr="0004681E">
        <w:t xml:space="preserve">,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w:t>
      </w:r>
      <w:proofErr w:type="spellStart"/>
      <w:r w:rsidR="00DC6911" w:rsidRPr="00DC6911">
        <w:t>Choat</w:t>
      </w:r>
      <w:proofErr w:type="spellEnd"/>
      <w:r w:rsidR="00DC6911" w:rsidRPr="00DC6911">
        <w: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p>
    <w:p w14:paraId="5A791473" w14:textId="77777777" w:rsidR="00FE04A9" w:rsidRDefault="00FE04A9" w:rsidP="00DC6911">
      <w:pPr>
        <w:rPr>
          <w:ins w:id="205" w:author="Robinson, James (robins64)" w:date="2019-07-16T14:37:00Z"/>
        </w:rPr>
      </w:pPr>
    </w:p>
    <w:p w14:paraId="17EA1D07" w14:textId="72F556B5" w:rsidR="002F15CC" w:rsidRDefault="00FE04A9" w:rsidP="00DC6911">
      <w:ins w:id="206" w:author="Robinson, James (robins64)" w:date="2019-07-16T14:37:00Z">
        <w:r w:rsidRPr="00FE04A9">
          <w:t xml:space="preserve">Duffy, J. E., </w:t>
        </w:r>
        <w:proofErr w:type="spellStart"/>
        <w:r w:rsidRPr="00FE04A9">
          <w:t>Lefcheck</w:t>
        </w:r>
        <w:proofErr w:type="spellEnd"/>
        <w:r w:rsidRPr="00FE04A9">
          <w:t xml:space="preserve">, J. S., Stuart-Smith, R. D., Navarrete, S. A., &amp; Edgar, G. J. (2016). Biodiversity enhances reef fish biomass and resistance to climate change. </w:t>
        </w:r>
        <w:r w:rsidRPr="00FE04A9">
          <w:rPr>
            <w:i/>
            <w:iCs/>
          </w:rPr>
          <w:t>Proceedings of the National Academy of Sciences of the United States of America</w:t>
        </w:r>
        <w:r w:rsidRPr="00FE04A9">
          <w:t xml:space="preserve">, </w:t>
        </w:r>
        <w:r w:rsidRPr="00FE04A9">
          <w:rPr>
            <w:i/>
            <w:iCs/>
          </w:rPr>
          <w:t>113</w:t>
        </w:r>
        <w:r w:rsidRPr="00FE04A9">
          <w:t>(22), 6230–6235.</w:t>
        </w:r>
      </w:ins>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r>
      <w:proofErr w:type="spellStart"/>
      <w:r w:rsidR="00DC6911" w:rsidRPr="00DC6911">
        <w:t>Goatley</w:t>
      </w:r>
      <w:proofErr w:type="spellEnd"/>
      <w:r w:rsidR="00DC6911" w:rsidRPr="00DC6911">
        <w:t xml:space="preserve">,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r>
      <w:r w:rsidR="00DC6911" w:rsidRPr="00DC6911">
        <w:lastRenderedPageBreak/>
        <w:t xml:space="preserve">Graham, N. A. J., Bellwood, D. R., Cinner, J. E., Hughes, T. P., </w:t>
      </w:r>
      <w:proofErr w:type="spellStart"/>
      <w:r w:rsidR="00DC6911" w:rsidRPr="00DC6911">
        <w:t>Norström</w:t>
      </w:r>
      <w:proofErr w:type="spellEnd"/>
      <w:r w:rsidR="00DC6911" w:rsidRPr="00DC6911">
        <w:t xml:space="preserve">, A. V., &amp; </w:t>
      </w:r>
      <w:proofErr w:type="spellStart"/>
      <w:r w:rsidR="00DC6911" w:rsidRPr="00DC6911">
        <w:t>Nyström</w:t>
      </w:r>
      <w:proofErr w:type="spellEnd"/>
      <w:r w:rsidR="00DC6911" w:rsidRPr="00DC6911">
        <w:t xml:space="preserve">,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w:t>
      </w:r>
      <w:proofErr w:type="spellStart"/>
      <w:r w:rsidR="00DC6911" w:rsidRPr="00DC6911">
        <w:t>Mouillot</w:t>
      </w:r>
      <w:proofErr w:type="spellEnd"/>
      <w:r w:rsidR="00DC6911" w:rsidRPr="00DC6911">
        <w:t xml:space="preserve">,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11B76BD7" w14:textId="77777777" w:rsidR="00EF5D53" w:rsidRDefault="002F15CC" w:rsidP="00DC6911">
      <w:pPr>
        <w:rPr>
          <w:ins w:id="207" w:author="Robinson, James (robins64)" w:date="2019-07-16T14:37:00Z"/>
        </w:rPr>
      </w:pPr>
      <w:r w:rsidRPr="002F15CC">
        <w:t xml:space="preserve">Graham, N. A. J., McClanahan, T. R., MacNeil, M. A., Wilson, S. K., Cinner, J. E., </w:t>
      </w:r>
      <w:proofErr w:type="spellStart"/>
      <w:r w:rsidRPr="002F15CC">
        <w:t>Huchery</w:t>
      </w:r>
      <w:proofErr w:type="spellEnd"/>
      <w:r w:rsidRPr="002F15CC">
        <w:t xml:space="preserve">,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w:t>
      </w:r>
      <w:proofErr w:type="spellStart"/>
      <w:r w:rsidR="00DC6911" w:rsidRPr="00DC6911">
        <w:t>Almany</w:t>
      </w:r>
      <w:proofErr w:type="spellEnd"/>
      <w:r w:rsidR="00DC6911" w:rsidRPr="00DC6911">
        <w:t xml:space="preserve">, G. R., Rhodes, K. L., Weeks, R., </w:t>
      </w:r>
      <w:proofErr w:type="spellStart"/>
      <w:r w:rsidR="00DC6911" w:rsidRPr="00DC6911">
        <w:t>Abesamis</w:t>
      </w:r>
      <w:proofErr w:type="spellEnd"/>
      <w:r w:rsidR="00DC6911" w:rsidRPr="00DC6911">
        <w:t xml:space="preserve">,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r>
      <w:proofErr w:type="spellStart"/>
      <w:r w:rsidR="00DC6911" w:rsidRPr="00DC6911">
        <w:t>Heenan</w:t>
      </w:r>
      <w:proofErr w:type="spellEnd"/>
      <w:r w:rsidR="00DC6911" w:rsidRPr="00DC6911">
        <w:t xml:space="preserve">,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w:t>
      </w:r>
      <w:proofErr w:type="spellStart"/>
      <w:r w:rsidR="00DC6911" w:rsidRPr="00DC6911">
        <w:t>Hoegh</w:t>
      </w:r>
      <w:proofErr w:type="spellEnd"/>
      <w:r w:rsidR="00DC6911" w:rsidRPr="00DC6911">
        <w:t xml:space="preserve">-Guldberg, O., McCook, L., … Willis, B. (2007). Phase shifts, herbivory, and the resilience of coral reefs to climate </w:t>
      </w:r>
      <w:r w:rsidR="00DC6911" w:rsidRPr="00DC6911">
        <w:lastRenderedPageBreak/>
        <w:t xml:space="preserve">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p>
    <w:p w14:paraId="3E0FA5DB" w14:textId="7EFA9014" w:rsidR="002F15CC" w:rsidRDefault="00EF5D53" w:rsidP="00DC6911">
      <w:proofErr w:type="spellStart"/>
      <w:ins w:id="208" w:author="Robinson, James (robins64)" w:date="2019-07-16T14:37:00Z">
        <w:r w:rsidRPr="00EF5D53">
          <w:t>Lefcheck</w:t>
        </w:r>
        <w:proofErr w:type="spellEnd"/>
        <w:r w:rsidRPr="00EF5D53">
          <w:t xml:space="preserve">, J. S., Innes-Gold, A. A., </w:t>
        </w:r>
        <w:proofErr w:type="spellStart"/>
        <w:r w:rsidRPr="00EF5D53">
          <w:t>Brandl</w:t>
        </w:r>
        <w:proofErr w:type="spellEnd"/>
        <w:r w:rsidRPr="00EF5D53">
          <w:t xml:space="preserve">, S. J., </w:t>
        </w:r>
        <w:proofErr w:type="spellStart"/>
        <w:r w:rsidRPr="00EF5D53">
          <w:t>Steneck</w:t>
        </w:r>
        <w:proofErr w:type="spellEnd"/>
        <w:r w:rsidRPr="00EF5D53">
          <w:t xml:space="preserve">, R. S., Torres, R. E., &amp; Rasher, D. B. (2019). Tropical fish diversity enhances coral reef functioning across multiple scales. </w:t>
        </w:r>
        <w:r w:rsidRPr="00EF5D53">
          <w:rPr>
            <w:i/>
            <w:iCs/>
          </w:rPr>
          <w:t>Science Advances</w:t>
        </w:r>
        <w:r w:rsidRPr="00EF5D53">
          <w:t xml:space="preserve">, </w:t>
        </w:r>
        <w:r w:rsidRPr="00EF5D53">
          <w:rPr>
            <w:i/>
            <w:iCs/>
          </w:rPr>
          <w:t>5</w:t>
        </w:r>
        <w:r w:rsidRPr="00EF5D53">
          <w:t>(3), eaav6420.</w:t>
        </w:r>
      </w:ins>
      <w:r w:rsidR="00DC6911" w:rsidRPr="00DC6911">
        <w:br/>
      </w:r>
      <w:r w:rsidR="00DC6911" w:rsidRPr="00DC6911">
        <w:br/>
      </w:r>
      <w:proofErr w:type="spellStart"/>
      <w:r w:rsidR="00DC6911" w:rsidRPr="00DC6911">
        <w:t>Lokrantz</w:t>
      </w:r>
      <w:proofErr w:type="spellEnd"/>
      <w:r w:rsidR="00DC6911" w:rsidRPr="00DC6911">
        <w:t xml:space="preserve">, J., </w:t>
      </w:r>
      <w:proofErr w:type="spellStart"/>
      <w:r w:rsidR="00DC6911" w:rsidRPr="00DC6911">
        <w:t>Nyström</w:t>
      </w:r>
      <w:proofErr w:type="spellEnd"/>
      <w:r w:rsidR="00DC6911" w:rsidRPr="00DC6911">
        <w:t xml:space="preserve">,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w:t>
      </w:r>
      <w:proofErr w:type="spellStart"/>
      <w:r w:rsidR="00DC6911" w:rsidRPr="00DC6911">
        <w:t>Maina</w:t>
      </w:r>
      <w:proofErr w:type="spellEnd"/>
      <w:r w:rsidR="00DC6911" w:rsidRPr="00DC6911">
        <w:t xml:space="preserve">,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r>
      <w:proofErr w:type="spellStart"/>
      <w:r w:rsidR="00DC6911" w:rsidRPr="00DC6911">
        <w:t>Marshell</w:t>
      </w:r>
      <w:proofErr w:type="spellEnd"/>
      <w:r w:rsidR="00DC6911" w:rsidRPr="00DC6911">
        <w:t xml:space="preserve">,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w:t>
      </w:r>
      <w:proofErr w:type="spellStart"/>
      <w:r w:rsidRPr="002F15CC">
        <w:t>Muthiga</w:t>
      </w:r>
      <w:proofErr w:type="spellEnd"/>
      <w:r w:rsidRPr="002F15CC">
        <w:t xml:space="preserve">, N. A., Cinner, J. E., </w:t>
      </w:r>
      <w:proofErr w:type="spellStart"/>
      <w:r w:rsidRPr="002F15CC">
        <w:t>Bruggemann</w:t>
      </w:r>
      <w:proofErr w:type="spellEnd"/>
      <w:r w:rsidRPr="002F15CC">
        <w:t xml:space="preserve">,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Espejo, J. E., </w:t>
      </w:r>
      <w:proofErr w:type="spellStart"/>
      <w:r w:rsidR="00DC6911" w:rsidRPr="00DC6911">
        <w:t>Huasco</w:t>
      </w:r>
      <w:proofErr w:type="spellEnd"/>
      <w:r w:rsidR="00DC6911" w:rsidRPr="00DC6911">
        <w:t xml:space="preserve">, W. H., </w:t>
      </w:r>
      <w:proofErr w:type="spellStart"/>
      <w:r w:rsidR="00DC6911" w:rsidRPr="00DC6911">
        <w:t>Farfán</w:t>
      </w:r>
      <w:proofErr w:type="spellEnd"/>
      <w:r w:rsidR="00DC6911" w:rsidRPr="00DC6911">
        <w:t xml:space="preserve"> Amézquita, F. F., … </w:t>
      </w:r>
      <w:proofErr w:type="spellStart"/>
      <w:r w:rsidR="00DC6911" w:rsidRPr="00DC6911">
        <w:t>Malhi</w:t>
      </w:r>
      <w:proofErr w:type="spellEnd"/>
      <w:r w:rsidR="00DC6911" w:rsidRPr="00DC6911">
        <w:t xml:space="preserve">,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w:t>
      </w:r>
      <w:proofErr w:type="spellStart"/>
      <w:r w:rsidR="00DC6911" w:rsidRPr="00DC6911">
        <w:t>Micheli</w:t>
      </w:r>
      <w:proofErr w:type="spellEnd"/>
      <w:r w:rsidR="00DC6911" w:rsidRPr="00DC6911">
        <w:t xml:space="preserve">,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 xml:space="preserve">Nash, K. L., </w:t>
      </w:r>
      <w:proofErr w:type="spellStart"/>
      <w:r w:rsidR="00DC6911" w:rsidRPr="00DC6911">
        <w:t>Abesamis</w:t>
      </w:r>
      <w:proofErr w:type="spellEnd"/>
      <w:r w:rsidR="00DC6911" w:rsidRPr="00DC6911">
        <w:t xml:space="preserve">, R. A., Graham, N. A. J., McClure, E. C., &amp; </w:t>
      </w:r>
      <w:proofErr w:type="spellStart"/>
      <w:r w:rsidR="00DC6911" w:rsidRPr="00DC6911">
        <w:t>Moland</w:t>
      </w:r>
      <w:proofErr w:type="spellEnd"/>
      <w:r w:rsidR="00DC6911" w:rsidRPr="00DC6911">
        <w:t>,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w:t>
      </w:r>
      <w:r w:rsidR="00DC6911" w:rsidRPr="00DC6911">
        <w:lastRenderedPageBreak/>
        <w:t xml:space="preserve">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w:t>
      </w:r>
      <w:proofErr w:type="spellStart"/>
      <w:r w:rsidR="00DC6911" w:rsidRPr="00DC6911">
        <w:t>Vigliola</w:t>
      </w:r>
      <w:proofErr w:type="spellEnd"/>
      <w:r w:rsidR="00DC6911" w:rsidRPr="00DC6911">
        <w:t xml:space="preserve">,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r>
      <w:proofErr w:type="spellStart"/>
      <w:r w:rsidR="00DC6911" w:rsidRPr="00DC6911">
        <w:t>Roff</w:t>
      </w:r>
      <w:proofErr w:type="spellEnd"/>
      <w:r w:rsidR="00DC6911" w:rsidRPr="00DC6911">
        <w:t xml:space="preserve">, G., </w:t>
      </w:r>
      <w:proofErr w:type="spellStart"/>
      <w:r w:rsidR="00DC6911" w:rsidRPr="00DC6911">
        <w:t>Doropoulos</w:t>
      </w:r>
      <w:proofErr w:type="spellEnd"/>
      <w:r w:rsidR="00DC6911" w:rsidRPr="00DC6911">
        <w:t xml:space="preserve">, C., Zupan, M., Rogers, A., </w:t>
      </w:r>
      <w:proofErr w:type="spellStart"/>
      <w:r w:rsidR="00DC6911" w:rsidRPr="00DC6911">
        <w:t>Steneck</w:t>
      </w:r>
      <w:proofErr w:type="spellEnd"/>
      <w:r w:rsidR="00DC6911" w:rsidRPr="00DC6911">
        <w:t xml:space="preserve">,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w:t>
      </w:r>
      <w:proofErr w:type="spellStart"/>
      <w:r w:rsidR="00DC6911" w:rsidRPr="00DC6911">
        <w:t>Bergseth</w:t>
      </w:r>
      <w:proofErr w:type="spellEnd"/>
      <w:r w:rsidR="00DC6911" w:rsidRPr="00DC6911">
        <w:t xml:space="preserve">, B. J., </w:t>
      </w:r>
      <w:proofErr w:type="spellStart"/>
      <w:r w:rsidR="00DC6911" w:rsidRPr="00DC6911">
        <w:t>Rizzari</w:t>
      </w:r>
      <w:proofErr w:type="spellEnd"/>
      <w:r w:rsidR="00DC6911" w:rsidRPr="00DC6911">
        <w:t xml:space="preserve">, J. R., </w:t>
      </w:r>
      <w:proofErr w:type="spellStart"/>
      <w:r w:rsidR="00DC6911" w:rsidRPr="00DC6911">
        <w:t>Abesamis</w:t>
      </w:r>
      <w:proofErr w:type="spellEnd"/>
      <w:r w:rsidR="00DC6911" w:rsidRPr="00DC6911">
        <w:t xml:space="preserve">,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w:t>
      </w:r>
      <w:proofErr w:type="spellStart"/>
      <w:r w:rsidR="00DC6911" w:rsidRPr="00DC6911">
        <w:t>Rizzari</w:t>
      </w:r>
      <w:proofErr w:type="spellEnd"/>
      <w:r w:rsidR="00DC6911" w:rsidRPr="00DC6911">
        <w:t xml:space="preserve">, J. R., &amp; Alcala, A. C. (2015). The parrotfish–coral </w:t>
      </w:r>
      <w:r w:rsidR="00DC6911" w:rsidRPr="00DC6911">
        <w:lastRenderedPageBreak/>
        <w:t xml:space="preserve">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r>
      <w:proofErr w:type="spellStart"/>
      <w:r w:rsidR="00DC6911" w:rsidRPr="00DC6911">
        <w:t>Samoilys</w:t>
      </w:r>
      <w:proofErr w:type="spellEnd"/>
      <w:r w:rsidR="00DC6911" w:rsidRPr="00DC6911">
        <w:t xml:space="preserve">,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2FC4DDD3" w:rsidR="00DC6911" w:rsidRDefault="004F1492" w:rsidP="00DC6911">
      <w:pPr>
        <w:rPr>
          <w:ins w:id="209" w:author="Robinson, James (robins64)" w:date="2019-07-16T14:38:00Z"/>
        </w:rPr>
      </w:pPr>
      <w:proofErr w:type="spellStart"/>
      <w:r>
        <w:t>Steneck</w:t>
      </w:r>
      <w:proofErr w:type="spellEnd"/>
      <w:r>
        <w:t xml:space="preserve">,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w:t>
      </w:r>
      <w:proofErr w:type="spellStart"/>
      <w:r w:rsidR="00DC6911" w:rsidRPr="00DC6911">
        <w:t>Houk</w:t>
      </w:r>
      <w:proofErr w:type="spellEnd"/>
      <w:r w:rsidR="00DC6911" w:rsidRPr="00DC6911">
        <w:t xml:space="preserve">, P., Russ, G. R., &amp; </w:t>
      </w:r>
      <w:proofErr w:type="spellStart"/>
      <w:r w:rsidR="00DC6911" w:rsidRPr="00DC6911">
        <w:t>Choat</w:t>
      </w:r>
      <w:proofErr w:type="spellEnd"/>
      <w:r w:rsidR="00DC6911" w:rsidRPr="00DC6911">
        <w:t xml:space="preserve">,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w:t>
      </w:r>
      <w:proofErr w:type="spellStart"/>
      <w:r w:rsidR="00DC6911" w:rsidRPr="00DC6911">
        <w:t>Goatley</w:t>
      </w:r>
      <w:proofErr w:type="spellEnd"/>
      <w:r w:rsidR="00DC6911" w:rsidRPr="00DC6911">
        <w:t xml:space="preserve">,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w:t>
      </w:r>
      <w:proofErr w:type="spellStart"/>
      <w:r w:rsidR="00DC6911" w:rsidRPr="00DC6911">
        <w:t>Choat</w:t>
      </w:r>
      <w:proofErr w:type="spellEnd"/>
      <w:r w:rsidR="00DC6911" w:rsidRPr="00DC6911">
        <w:t xml:space="preserve">,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lastRenderedPageBreak/>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2E7EBBCC" w14:textId="0215D8C5" w:rsidR="00C45D6C" w:rsidRDefault="00C45D6C" w:rsidP="00DC6911">
      <w:pPr>
        <w:rPr>
          <w:ins w:id="210" w:author="Robinson, James (robins64)" w:date="2019-07-16T14:38:00Z"/>
        </w:rPr>
      </w:pPr>
    </w:p>
    <w:p w14:paraId="1B29BA1C" w14:textId="759B1178" w:rsidR="00C45D6C" w:rsidRPr="00DC6911" w:rsidDel="00C45D6C" w:rsidRDefault="00C45D6C" w:rsidP="00DC6911">
      <w:pPr>
        <w:rPr>
          <w:del w:id="211" w:author="Robinson, James (robins64)" w:date="2019-07-16T14:39:00Z"/>
        </w:rPr>
      </w:pPr>
      <w:proofErr w:type="spellStart"/>
      <w:ins w:id="212" w:author="Robinson, James (robins64)" w:date="2019-07-16T14:38:00Z">
        <w:r w:rsidRPr="00C45D6C">
          <w:t>Zuur</w:t>
        </w:r>
        <w:proofErr w:type="spellEnd"/>
        <w:r w:rsidRPr="00C45D6C">
          <w:t xml:space="preserve">, A. F., </w:t>
        </w:r>
        <w:proofErr w:type="spellStart"/>
        <w:r w:rsidRPr="00C45D6C">
          <w:t>Ieno</w:t>
        </w:r>
        <w:proofErr w:type="spellEnd"/>
        <w:r w:rsidRPr="00C45D6C">
          <w:t xml:space="preserve">, E. N., &amp; Elphick, C. S. (2010). A protocol for data exploration to avoid common statistical problems. </w:t>
        </w:r>
        <w:r w:rsidRPr="00C45D6C">
          <w:rPr>
            <w:i/>
            <w:iCs/>
          </w:rPr>
          <w:t>Methods in Ecology and Evolution / British Ecological Society</w:t>
        </w:r>
        <w:r w:rsidRPr="00C45D6C">
          <w:t xml:space="preserve">, </w:t>
        </w:r>
        <w:r w:rsidRPr="00C45D6C">
          <w:rPr>
            <w:i/>
            <w:iCs/>
          </w:rPr>
          <w:t>1</w:t>
        </w:r>
        <w:r w:rsidRPr="00C45D6C">
          <w:t>(1), 3–14.</w:t>
        </w:r>
      </w:ins>
    </w:p>
    <w:p w14:paraId="75714E27" w14:textId="77777777" w:rsidR="00C65FB8" w:rsidRPr="00F510B7" w:rsidRDefault="00C65FB8">
      <w:pPr>
        <w:pPrChange w:id="213" w:author="Robinson, James (robins64)" w:date="2019-07-16T14:39:00Z">
          <w:pPr>
            <w:widowControl w:val="0"/>
            <w:pBdr>
              <w:top w:val="nil"/>
              <w:left w:val="nil"/>
              <w:bottom w:val="nil"/>
              <w:right w:val="nil"/>
              <w:between w:val="nil"/>
            </w:pBdr>
            <w:spacing w:after="220"/>
            <w:ind w:left="440" w:hanging="440"/>
          </w:pPr>
        </w:pPrChange>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Robinson, James (robins64)" w:date="2019-07-11T16:03:00Z" w:initials="RJ(">
    <w:p w14:paraId="18AD7C14" w14:textId="63D38EE8" w:rsidR="001F43A5" w:rsidRDefault="001F43A5">
      <w:pPr>
        <w:pStyle w:val="CommentText"/>
      </w:pPr>
      <w:r>
        <w:rPr>
          <w:rStyle w:val="CommentReference"/>
        </w:rPr>
        <w:annotationRef/>
      </w:r>
      <w:r w:rsidR="008F761E">
        <w:rPr>
          <w:noProof/>
        </w:rPr>
        <w:t>add detail on VIF and Pearson r</w:t>
      </w:r>
    </w:p>
  </w:comment>
  <w:comment w:id="47" w:author="Robinson, James (robins64)" w:date="2019-07-11T16:06:00Z" w:initials="RJ(">
    <w:p w14:paraId="14081C1E" w14:textId="41A4305C" w:rsidR="00E02F56" w:rsidRDefault="00E02F56">
      <w:pPr>
        <w:pStyle w:val="CommentText"/>
      </w:pPr>
      <w:r>
        <w:rPr>
          <w:rStyle w:val="CommentReference"/>
        </w:rPr>
        <w:annotationRef/>
      </w:r>
      <w:r w:rsidR="008F761E">
        <w:rPr>
          <w:noProof/>
        </w:rPr>
        <w:t>add detail on fishable biomass being a useful predictor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AD7C14" w15:done="0"/>
  <w15:commentEx w15:paraId="14081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AD7C14" w16cid:durableId="20D1DC3D"/>
  <w16cid:commentId w16cid:paraId="14081C1E" w16cid:durableId="20D1D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318F"/>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1F2D"/>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082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0D85"/>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74E3"/>
    <w:rsid w:val="001602EB"/>
    <w:rsid w:val="00160405"/>
    <w:rsid w:val="00163393"/>
    <w:rsid w:val="00165791"/>
    <w:rsid w:val="00166D6C"/>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3F43"/>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E7BD3"/>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AA"/>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0E35"/>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6312E"/>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0771"/>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C3491"/>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85865"/>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156"/>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4C9E"/>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664D"/>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178EC"/>
    <w:rsid w:val="00621173"/>
    <w:rsid w:val="00624A09"/>
    <w:rsid w:val="00624E63"/>
    <w:rsid w:val="00625E26"/>
    <w:rsid w:val="00626E0F"/>
    <w:rsid w:val="00630BC4"/>
    <w:rsid w:val="00631016"/>
    <w:rsid w:val="006310B4"/>
    <w:rsid w:val="00631B2D"/>
    <w:rsid w:val="006323B8"/>
    <w:rsid w:val="0063307E"/>
    <w:rsid w:val="00633496"/>
    <w:rsid w:val="00637BCC"/>
    <w:rsid w:val="00637C8F"/>
    <w:rsid w:val="00640866"/>
    <w:rsid w:val="00640C69"/>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0AC"/>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6663"/>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337C6"/>
    <w:rsid w:val="00740353"/>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28F3"/>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D78EE"/>
    <w:rsid w:val="008E106D"/>
    <w:rsid w:val="008E1455"/>
    <w:rsid w:val="008E3CC9"/>
    <w:rsid w:val="008E4509"/>
    <w:rsid w:val="008E55AA"/>
    <w:rsid w:val="008E5D41"/>
    <w:rsid w:val="008E5DBE"/>
    <w:rsid w:val="008F086D"/>
    <w:rsid w:val="008F283D"/>
    <w:rsid w:val="008F42F2"/>
    <w:rsid w:val="008F530D"/>
    <w:rsid w:val="008F761E"/>
    <w:rsid w:val="008F7A3E"/>
    <w:rsid w:val="00906A5C"/>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4B2"/>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BA1"/>
    <w:rsid w:val="00955D54"/>
    <w:rsid w:val="0095624F"/>
    <w:rsid w:val="00956F83"/>
    <w:rsid w:val="00961A5C"/>
    <w:rsid w:val="00962149"/>
    <w:rsid w:val="00964D3A"/>
    <w:rsid w:val="00965838"/>
    <w:rsid w:val="00970F1A"/>
    <w:rsid w:val="00972440"/>
    <w:rsid w:val="00973F0F"/>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DEA"/>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101"/>
    <w:rsid w:val="00A527CE"/>
    <w:rsid w:val="00A53A60"/>
    <w:rsid w:val="00A541CC"/>
    <w:rsid w:val="00A5432D"/>
    <w:rsid w:val="00A57619"/>
    <w:rsid w:val="00A61255"/>
    <w:rsid w:val="00A62276"/>
    <w:rsid w:val="00A62AE2"/>
    <w:rsid w:val="00A642AA"/>
    <w:rsid w:val="00A6485A"/>
    <w:rsid w:val="00A65446"/>
    <w:rsid w:val="00A662E5"/>
    <w:rsid w:val="00A66784"/>
    <w:rsid w:val="00A67013"/>
    <w:rsid w:val="00A67F5B"/>
    <w:rsid w:val="00A718EF"/>
    <w:rsid w:val="00A71A42"/>
    <w:rsid w:val="00A7519E"/>
    <w:rsid w:val="00A76535"/>
    <w:rsid w:val="00A772DC"/>
    <w:rsid w:val="00A809DA"/>
    <w:rsid w:val="00A819CC"/>
    <w:rsid w:val="00A82A46"/>
    <w:rsid w:val="00A82FE1"/>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E7520"/>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3818"/>
    <w:rsid w:val="00B2518F"/>
    <w:rsid w:val="00B25ED6"/>
    <w:rsid w:val="00B27641"/>
    <w:rsid w:val="00B30944"/>
    <w:rsid w:val="00B3121B"/>
    <w:rsid w:val="00B323F5"/>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3BDA"/>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5D6C"/>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5C0E"/>
    <w:rsid w:val="00CD79F1"/>
    <w:rsid w:val="00CE06F5"/>
    <w:rsid w:val="00CE1E7A"/>
    <w:rsid w:val="00CE2314"/>
    <w:rsid w:val="00CE239E"/>
    <w:rsid w:val="00CE4FEE"/>
    <w:rsid w:val="00CE5943"/>
    <w:rsid w:val="00CF153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06119"/>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599"/>
    <w:rsid w:val="00D5376A"/>
    <w:rsid w:val="00D54025"/>
    <w:rsid w:val="00D56239"/>
    <w:rsid w:val="00D56865"/>
    <w:rsid w:val="00D571CC"/>
    <w:rsid w:val="00D575C3"/>
    <w:rsid w:val="00D62706"/>
    <w:rsid w:val="00D6305D"/>
    <w:rsid w:val="00D65FB1"/>
    <w:rsid w:val="00D660FF"/>
    <w:rsid w:val="00D66BD0"/>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466"/>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652D"/>
    <w:rsid w:val="00DD7517"/>
    <w:rsid w:val="00DE0404"/>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1C10"/>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20A1"/>
    <w:rsid w:val="00E24ECB"/>
    <w:rsid w:val="00E2660D"/>
    <w:rsid w:val="00E27E4F"/>
    <w:rsid w:val="00E30BC3"/>
    <w:rsid w:val="00E30C68"/>
    <w:rsid w:val="00E30EEE"/>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6D2F"/>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C627D"/>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5D53"/>
    <w:rsid w:val="00EF686C"/>
    <w:rsid w:val="00F004A5"/>
    <w:rsid w:val="00F00A17"/>
    <w:rsid w:val="00F054F7"/>
    <w:rsid w:val="00F05D71"/>
    <w:rsid w:val="00F07178"/>
    <w:rsid w:val="00F11611"/>
    <w:rsid w:val="00F1169F"/>
    <w:rsid w:val="00F12BC2"/>
    <w:rsid w:val="00F1431D"/>
    <w:rsid w:val="00F1434E"/>
    <w:rsid w:val="00F159E8"/>
    <w:rsid w:val="00F161AB"/>
    <w:rsid w:val="00F16705"/>
    <w:rsid w:val="00F16A7F"/>
    <w:rsid w:val="00F17770"/>
    <w:rsid w:val="00F2161E"/>
    <w:rsid w:val="00F2171A"/>
    <w:rsid w:val="00F217FA"/>
    <w:rsid w:val="00F23035"/>
    <w:rsid w:val="00F25B99"/>
    <w:rsid w:val="00F277E0"/>
    <w:rsid w:val="00F30CD9"/>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919"/>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4A9"/>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styleId="UnresolvedMention">
    <w:name w:val="Unresolved Mention"/>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05588533">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40908951">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5362735">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sChild>
        <w:div w:id="342631014">
          <w:marLeft w:val="0"/>
          <w:marRight w:val="0"/>
          <w:marTop w:val="0"/>
          <w:marBottom w:val="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sChild>
                <w:div w:id="334308661">
                  <w:marLeft w:val="0"/>
                  <w:marRight w:val="0"/>
                  <w:marTop w:val="0"/>
                  <w:marBottom w:val="0"/>
                  <w:divBdr>
                    <w:top w:val="none" w:sz="0" w:space="0" w:color="auto"/>
                    <w:left w:val="none" w:sz="0" w:space="0" w:color="auto"/>
                    <w:bottom w:val="none" w:sz="0" w:space="0" w:color="auto"/>
                    <w:right w:val="none" w:sz="0" w:space="0" w:color="auto"/>
                  </w:divBdr>
                  <w:divsChild>
                    <w:div w:id="20137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49298322">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 w:id="2108693202">
      <w:bodyDiv w:val="1"/>
      <w:marLeft w:val="0"/>
      <w:marRight w:val="0"/>
      <w:marTop w:val="0"/>
      <w:marBottom w:val="0"/>
      <w:divBdr>
        <w:top w:val="none" w:sz="0" w:space="0" w:color="auto"/>
        <w:left w:val="none" w:sz="0" w:space="0" w:color="auto"/>
        <w:bottom w:val="none" w:sz="0" w:space="0" w:color="auto"/>
        <w:right w:val="none" w:sz="0" w:space="0" w:color="auto"/>
      </w:divBdr>
      <w:divsChild>
        <w:div w:id="1902595384">
          <w:marLeft w:val="0"/>
          <w:marRight w:val="0"/>
          <w:marTop w:val="0"/>
          <w:marBottom w:val="0"/>
          <w:divBdr>
            <w:top w:val="none" w:sz="0" w:space="0" w:color="auto"/>
            <w:left w:val="none" w:sz="0" w:space="0" w:color="auto"/>
            <w:bottom w:val="none" w:sz="0" w:space="0" w:color="auto"/>
            <w:right w:val="none" w:sz="0" w:space="0" w:color="auto"/>
          </w:divBdr>
          <w:divsChild>
            <w:div w:id="471141163">
              <w:marLeft w:val="0"/>
              <w:marRight w:val="0"/>
              <w:marTop w:val="0"/>
              <w:marBottom w:val="0"/>
              <w:divBdr>
                <w:top w:val="none" w:sz="0" w:space="0" w:color="auto"/>
                <w:left w:val="none" w:sz="0" w:space="0" w:color="auto"/>
                <w:bottom w:val="none" w:sz="0" w:space="0" w:color="auto"/>
                <w:right w:val="none" w:sz="0" w:space="0" w:color="auto"/>
              </w:divBdr>
              <w:divsChild>
                <w:div w:id="1728142530">
                  <w:marLeft w:val="0"/>
                  <w:marRight w:val="0"/>
                  <w:marTop w:val="0"/>
                  <w:marBottom w:val="0"/>
                  <w:divBdr>
                    <w:top w:val="none" w:sz="0" w:space="0" w:color="auto"/>
                    <w:left w:val="none" w:sz="0" w:space="0" w:color="auto"/>
                    <w:bottom w:val="none" w:sz="0" w:space="0" w:color="auto"/>
                    <w:right w:val="none" w:sz="0" w:space="0" w:color="auto"/>
                  </w:divBdr>
                  <w:divsChild>
                    <w:div w:id="181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pwrobinson/grazing-grad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4ED26-8734-564E-AA52-12CEFC30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30</Pages>
  <Words>8481</Words>
  <Characters>48346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229</cp:revision>
  <cp:lastPrinted>2019-05-09T12:16:00Z</cp:lastPrinted>
  <dcterms:created xsi:type="dcterms:W3CDTF">2019-05-13T15:22:00Z</dcterms:created>
  <dcterms:modified xsi:type="dcterms:W3CDTF">2019-07-16T14:31:00Z</dcterms:modified>
</cp:coreProperties>
</file>