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0CF5" w14:textId="77777777" w:rsidR="004E4AB9" w:rsidRDefault="006C1385" w:rsidP="004E4AB9">
      <w:pPr>
        <w:jc w:val="cente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p>
    <w:p w14:paraId="2954D15F" w14:textId="1EA7A6DC" w:rsidR="00171967"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bCs/>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p>
    <w:p w14:paraId="58B613DC" w14:textId="1499C6EB"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All surveys are from the same reef habitat (reef slope) (L</w:t>
      </w:r>
      <w:r w:rsidR="005D40CA" w:rsidRPr="005D40CA">
        <w:rPr>
          <w:rFonts w:ascii="Times New Roman" w:eastAsia="Times New Roman" w:hAnsi="Times New Roman" w:cs="Times New Roman"/>
          <w:color w:val="2E74B5" w:themeColor="accent5" w:themeShade="BF"/>
          <w:sz w:val="22"/>
          <w:szCs w:val="22"/>
          <w:shd w:val="clear" w:color="auto" w:fill="FFFFFF"/>
        </w:rPr>
        <w:t>142</w:t>
      </w:r>
      <w:r w:rsidRPr="005D40CA">
        <w:rPr>
          <w:rFonts w:ascii="Times New Roman" w:eastAsia="Times New Roman" w:hAnsi="Times New Roman" w:cs="Times New Roman"/>
          <w:color w:val="2E74B5" w:themeColor="accent5" w:themeShade="BF"/>
          <w:sz w:val="22"/>
          <w:szCs w:val="22"/>
          <w:shd w:val="clear" w:color="auto" w:fill="FFFFFF"/>
        </w:rPr>
        <w:t>).</w:t>
      </w:r>
    </w:p>
    <w:p w14:paraId="37C44C63" w14:textId="4C0AE312" w:rsidR="00171967" w:rsidRPr="00171967" w:rsidRDefault="006C1385" w:rsidP="00171967">
      <w:pPr>
        <w:rPr>
          <w:rFonts w:ascii="Times New Roman" w:eastAsia="Times New Roman" w:hAnsi="Times New Roman" w:cs="Times New Roman"/>
          <w:color w:val="000000"/>
          <w:sz w:val="22"/>
          <w:szCs w:val="22"/>
          <w:shd w:val="clear" w:color="auto" w:fill="FFFFFF"/>
        </w:rPr>
      </w:pPr>
      <w:r w:rsidRPr="00171967">
        <w:rPr>
          <w:rFonts w:ascii="Times New Roman" w:eastAsia="Times New Roman" w:hAnsi="Times New Roman" w:cs="Times New Roman"/>
          <w:color w:val="000000"/>
          <w:sz w:val="22"/>
          <w:szCs w:val="22"/>
        </w:rPr>
        <w:br/>
      </w:r>
      <w:r w:rsidRPr="00171967">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p>
    <w:p w14:paraId="1F879C18" w14:textId="02BEEA2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There is substantial precedent in the literature for combining point counts and belt transects (</w:t>
      </w:r>
      <w:r w:rsidR="001216F7" w:rsidRPr="005D40CA">
        <w:rPr>
          <w:rFonts w:ascii="Times New Roman" w:eastAsia="Times New Roman" w:hAnsi="Times New Roman" w:cs="Times New Roman"/>
          <w:color w:val="2E74B5" w:themeColor="accent5" w:themeShade="BF"/>
          <w:sz w:val="22"/>
          <w:szCs w:val="22"/>
          <w:shd w:val="clear" w:color="auto" w:fill="FFFFFF"/>
        </w:rPr>
        <w:t xml:space="preserve">McClanahan et al. 2011 </w:t>
      </w:r>
      <w:r w:rsidR="001216F7" w:rsidRPr="005D40CA">
        <w:rPr>
          <w:rFonts w:ascii="Times New Roman" w:eastAsia="Times New Roman" w:hAnsi="Times New Roman" w:cs="Times New Roman"/>
          <w:i/>
          <w:iCs/>
          <w:color w:val="2E74B5" w:themeColor="accent5" w:themeShade="BF"/>
          <w:sz w:val="22"/>
          <w:szCs w:val="22"/>
          <w:shd w:val="clear" w:color="auto" w:fill="FFFFFF"/>
        </w:rPr>
        <w:t>PNAS</w:t>
      </w:r>
      <w:r w:rsidR="001216F7" w:rsidRPr="005D40CA">
        <w:rPr>
          <w:rFonts w:ascii="Times New Roman" w:eastAsia="Times New Roman" w:hAnsi="Times New Roman" w:cs="Times New Roman"/>
          <w:color w:val="2E74B5" w:themeColor="accent5" w:themeShade="BF"/>
          <w:sz w:val="22"/>
          <w:szCs w:val="22"/>
          <w:shd w:val="clear" w:color="auto" w:fill="FFFFFF"/>
        </w:rPr>
        <w:t xml:space="preserve">, </w:t>
      </w:r>
      <w:r w:rsidRPr="005D40CA">
        <w:rPr>
          <w:rFonts w:ascii="Times New Roman" w:eastAsia="Times New Roman" w:hAnsi="Times New Roman" w:cs="Times New Roman"/>
          <w:color w:val="2E74B5" w:themeColor="accent5" w:themeShade="BF"/>
          <w:sz w:val="22"/>
          <w:szCs w:val="22"/>
          <w:shd w:val="clear" w:color="auto" w:fill="FFFFFF"/>
        </w:rPr>
        <w:t xml:space="preserve">MacNeil et al. 2015 </w:t>
      </w:r>
      <w:r w:rsidRPr="005D40CA">
        <w:rPr>
          <w:rFonts w:ascii="Times New Roman" w:eastAsia="Times New Roman" w:hAnsi="Times New Roman" w:cs="Times New Roman"/>
          <w:i/>
          <w:iCs/>
          <w:color w:val="2E74B5" w:themeColor="accent5" w:themeShade="BF"/>
          <w:sz w:val="22"/>
          <w:szCs w:val="22"/>
          <w:shd w:val="clear" w:color="auto" w:fill="FFFFFF"/>
        </w:rPr>
        <w:t>Nature</w:t>
      </w:r>
      <w:r w:rsidR="006F511F" w:rsidRPr="005D40CA">
        <w:rPr>
          <w:rFonts w:ascii="Times New Roman" w:eastAsia="Times New Roman" w:hAnsi="Times New Roman" w:cs="Times New Roman"/>
          <w:color w:val="2E74B5" w:themeColor="accent5" w:themeShade="BF"/>
          <w:sz w:val="22"/>
          <w:szCs w:val="22"/>
          <w:shd w:val="clear" w:color="auto" w:fill="FFFFFF"/>
        </w:rPr>
        <w:t xml:space="preserve">, Cinner et al. 2016 </w:t>
      </w:r>
      <w:r w:rsidR="006F511F"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w:t>
      </w:r>
    </w:p>
    <w:p w14:paraId="30C178FE" w14:textId="6ACBD66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These </w:t>
      </w:r>
      <w:r w:rsidR="006F511F" w:rsidRPr="005D40CA">
        <w:rPr>
          <w:rFonts w:ascii="Times New Roman" w:eastAsia="Times New Roman" w:hAnsi="Times New Roman" w:cs="Times New Roman"/>
          <w:color w:val="2E74B5" w:themeColor="accent5" w:themeShade="BF"/>
          <w:sz w:val="22"/>
          <w:szCs w:val="22"/>
          <w:shd w:val="clear" w:color="auto" w:fill="FFFFFF"/>
        </w:rPr>
        <w:t xml:space="preserve">survey </w:t>
      </w:r>
      <w:r w:rsidRPr="005D40CA">
        <w:rPr>
          <w:rFonts w:ascii="Times New Roman" w:eastAsia="Times New Roman" w:hAnsi="Times New Roman" w:cs="Times New Roman"/>
          <w:color w:val="2E74B5" w:themeColor="accent5" w:themeShade="BF"/>
          <w:sz w:val="22"/>
          <w:szCs w:val="22"/>
          <w:shd w:val="clear" w:color="auto" w:fill="FFFFFF"/>
        </w:rPr>
        <w:t xml:space="preserve">methods have been shown to produce comparable </w:t>
      </w:r>
      <w:r w:rsidR="00A370BF" w:rsidRPr="005D40CA">
        <w:rPr>
          <w:rFonts w:ascii="Times New Roman" w:eastAsia="Times New Roman" w:hAnsi="Times New Roman" w:cs="Times New Roman"/>
          <w:color w:val="2E74B5" w:themeColor="accent5" w:themeShade="BF"/>
          <w:sz w:val="22"/>
          <w:szCs w:val="22"/>
          <w:shd w:val="clear" w:color="auto" w:fill="FFFFFF"/>
        </w:rPr>
        <w:t>fish density</w:t>
      </w:r>
      <w:r w:rsidRPr="005D40CA">
        <w:rPr>
          <w:rFonts w:ascii="Times New Roman" w:eastAsia="Times New Roman" w:hAnsi="Times New Roman" w:cs="Times New Roman"/>
          <w:color w:val="2E74B5" w:themeColor="accent5" w:themeShade="BF"/>
          <w:sz w:val="22"/>
          <w:szCs w:val="22"/>
          <w:shd w:val="clear" w:color="auto" w:fill="FFFFFF"/>
        </w:rPr>
        <w:t xml:space="preserve"> estimates</w:t>
      </w:r>
      <w:r w:rsidR="00A370BF" w:rsidRPr="005D40CA">
        <w:rPr>
          <w:rFonts w:ascii="Times New Roman" w:eastAsia="Times New Roman" w:hAnsi="Times New Roman" w:cs="Times New Roman"/>
          <w:color w:val="2E74B5" w:themeColor="accent5" w:themeShade="BF"/>
          <w:sz w:val="22"/>
          <w:szCs w:val="22"/>
          <w:shd w:val="clear" w:color="auto" w:fill="FFFFFF"/>
        </w:rPr>
        <w:t xml:space="preserve"> (</w:t>
      </w:r>
      <w:proofErr w:type="spellStart"/>
      <w:r w:rsidR="00A370BF" w:rsidRPr="005D40CA">
        <w:rPr>
          <w:rFonts w:ascii="Times New Roman" w:eastAsia="Times New Roman" w:hAnsi="Times New Roman" w:cs="Times New Roman"/>
          <w:color w:val="2E74B5" w:themeColor="accent5" w:themeShade="BF"/>
          <w:sz w:val="22"/>
          <w:szCs w:val="22"/>
          <w:shd w:val="clear" w:color="auto" w:fill="FFFFFF"/>
        </w:rPr>
        <w:t>Samoilys</w:t>
      </w:r>
      <w:proofErr w:type="spellEnd"/>
      <w:r w:rsidR="00A370BF" w:rsidRPr="005D40CA">
        <w:rPr>
          <w:rFonts w:ascii="Times New Roman" w:eastAsia="Times New Roman" w:hAnsi="Times New Roman" w:cs="Times New Roman"/>
          <w:color w:val="2E74B5" w:themeColor="accent5" w:themeShade="BF"/>
          <w:sz w:val="22"/>
          <w:szCs w:val="22"/>
          <w:shd w:val="clear" w:color="auto" w:fill="FFFFFF"/>
        </w:rPr>
        <w:t xml:space="preserve"> and Carlos 2000 </w:t>
      </w:r>
      <w:r w:rsidR="00A370BF" w:rsidRPr="005D40CA">
        <w:rPr>
          <w:rFonts w:ascii="Times New Roman" w:eastAsia="Times New Roman" w:hAnsi="Times New Roman" w:cs="Times New Roman"/>
          <w:i/>
          <w:iCs/>
          <w:color w:val="2E74B5" w:themeColor="accent5" w:themeShade="BF"/>
          <w:sz w:val="22"/>
          <w:szCs w:val="22"/>
          <w:shd w:val="clear" w:color="auto" w:fill="FFFFFF"/>
        </w:rPr>
        <w:t>Environ. Biol. Fish.</w:t>
      </w:r>
      <w:r w:rsidR="00A370BF" w:rsidRPr="005D40CA">
        <w:rPr>
          <w:rFonts w:ascii="Times New Roman" w:eastAsia="Times New Roman" w:hAnsi="Times New Roman" w:cs="Times New Roman"/>
          <w:color w:val="2E74B5" w:themeColor="accent5" w:themeShade="BF"/>
          <w:sz w:val="22"/>
          <w:szCs w:val="22"/>
          <w:shd w:val="clear" w:color="auto" w:fill="FFFFFF"/>
        </w:rPr>
        <w:t>)</w:t>
      </w:r>
    </w:p>
    <w:p w14:paraId="3F501FFA" w14:textId="2FB63910"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Our statistical models include a random effect term which </w:t>
      </w:r>
      <w:r w:rsidR="009951A2" w:rsidRPr="005D40CA">
        <w:rPr>
          <w:rFonts w:ascii="Times New Roman" w:eastAsia="Times New Roman" w:hAnsi="Times New Roman" w:cs="Times New Roman"/>
          <w:color w:val="2E74B5" w:themeColor="accent5" w:themeShade="BF"/>
          <w:sz w:val="22"/>
          <w:szCs w:val="22"/>
          <w:shd w:val="clear" w:color="auto" w:fill="FFFFFF"/>
        </w:rPr>
        <w:t>estimates</w:t>
      </w:r>
      <w:r w:rsidRPr="005D40CA">
        <w:rPr>
          <w:rFonts w:ascii="Times New Roman" w:eastAsia="Times New Roman" w:hAnsi="Times New Roman" w:cs="Times New Roman"/>
          <w:color w:val="2E74B5" w:themeColor="accent5" w:themeShade="BF"/>
          <w:sz w:val="22"/>
          <w:szCs w:val="22"/>
          <w:shd w:val="clear" w:color="auto" w:fill="FFFFFF"/>
        </w:rPr>
        <w:t xml:space="preserve"> </w:t>
      </w:r>
      <w:r w:rsidR="00E50EAE" w:rsidRPr="005D40CA">
        <w:rPr>
          <w:rFonts w:ascii="Times New Roman" w:eastAsia="Times New Roman" w:hAnsi="Times New Roman" w:cs="Times New Roman"/>
          <w:color w:val="2E74B5" w:themeColor="accent5" w:themeShade="BF"/>
          <w:sz w:val="22"/>
          <w:szCs w:val="22"/>
          <w:shd w:val="clear" w:color="auto" w:fill="FFFFFF"/>
        </w:rPr>
        <w:t xml:space="preserve">grazing rate </w:t>
      </w:r>
      <w:r w:rsidRPr="005D40CA">
        <w:rPr>
          <w:rFonts w:ascii="Times New Roman" w:eastAsia="Times New Roman" w:hAnsi="Times New Roman" w:cs="Times New Roman"/>
          <w:color w:val="2E74B5" w:themeColor="accent5" w:themeShade="BF"/>
          <w:sz w:val="22"/>
          <w:szCs w:val="22"/>
          <w:shd w:val="clear" w:color="auto" w:fill="FFFFFF"/>
        </w:rPr>
        <w:t xml:space="preserve">mean and variance </w:t>
      </w:r>
      <w:r w:rsidR="005F45C7" w:rsidRPr="005D40CA">
        <w:rPr>
          <w:rFonts w:ascii="Times New Roman" w:eastAsia="Times New Roman" w:hAnsi="Times New Roman" w:cs="Times New Roman"/>
          <w:color w:val="2E74B5" w:themeColor="accent5" w:themeShade="BF"/>
          <w:sz w:val="22"/>
          <w:szCs w:val="22"/>
          <w:shd w:val="clear" w:color="auto" w:fill="FFFFFF"/>
        </w:rPr>
        <w:t xml:space="preserve">separately </w:t>
      </w:r>
      <w:r w:rsidRPr="005D40CA">
        <w:rPr>
          <w:rFonts w:ascii="Times New Roman" w:eastAsia="Times New Roman" w:hAnsi="Times New Roman" w:cs="Times New Roman"/>
          <w:color w:val="2E74B5" w:themeColor="accent5" w:themeShade="BF"/>
          <w:sz w:val="22"/>
          <w:szCs w:val="22"/>
          <w:shd w:val="clear" w:color="auto" w:fill="FFFFFF"/>
        </w:rPr>
        <w:t>for each dataset (i.e. separating point counts from belt transects)</w:t>
      </w:r>
    </w:p>
    <w:p w14:paraId="16F2F746" w14:textId="28EE6327"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The datasets we analyse have been combined before (Cinner et al. 2016 </w:t>
      </w:r>
      <w:r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 xml:space="preserve">, Graham et al. 2017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Curr</w:t>
      </w:r>
      <w:proofErr w:type="spellEnd"/>
      <w:r w:rsidRPr="005D40CA">
        <w:rPr>
          <w:rFonts w:ascii="Times New Roman" w:eastAsia="Times New Roman" w:hAnsi="Times New Roman" w:cs="Times New Roman"/>
          <w:i/>
          <w:iCs/>
          <w:color w:val="2E74B5" w:themeColor="accent5" w:themeShade="BF"/>
          <w:sz w:val="22"/>
          <w:szCs w:val="22"/>
          <w:shd w:val="clear" w:color="auto" w:fill="FFFFFF"/>
        </w:rPr>
        <w:t xml:space="preserve">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Biol</w:t>
      </w:r>
      <w:proofErr w:type="spellEnd"/>
      <w:r w:rsidRPr="005D40CA">
        <w:rPr>
          <w:rFonts w:ascii="Times New Roman" w:eastAsia="Times New Roman" w:hAnsi="Times New Roman" w:cs="Times New Roman"/>
          <w:color w:val="2E74B5" w:themeColor="accent5" w:themeShade="BF"/>
          <w:sz w:val="22"/>
          <w:szCs w:val="22"/>
          <w:shd w:val="clear" w:color="auto" w:fill="FFFFFF"/>
        </w:rPr>
        <w:t xml:space="preserve">, Darling et al. 2017 </w:t>
      </w:r>
      <w:r w:rsidRPr="005D40CA">
        <w:rPr>
          <w:rFonts w:ascii="Times New Roman" w:eastAsia="Times New Roman" w:hAnsi="Times New Roman" w:cs="Times New Roman"/>
          <w:i/>
          <w:iCs/>
          <w:color w:val="2E74B5" w:themeColor="accent5" w:themeShade="BF"/>
          <w:sz w:val="22"/>
          <w:szCs w:val="22"/>
          <w:shd w:val="clear" w:color="auto" w:fill="FFFFFF"/>
        </w:rPr>
        <w:t>Coral Reefs</w:t>
      </w:r>
      <w:r w:rsidR="006F511F" w:rsidRPr="005D40CA">
        <w:rPr>
          <w:rFonts w:ascii="Times New Roman" w:eastAsia="Times New Roman" w:hAnsi="Times New Roman" w:cs="Times New Roman"/>
          <w:color w:val="2E74B5" w:themeColor="accent5" w:themeShade="BF"/>
          <w:sz w:val="22"/>
          <w:szCs w:val="22"/>
          <w:shd w:val="clear" w:color="auto" w:fill="FFFFFF"/>
        </w:rPr>
        <w:t>)</w:t>
      </w:r>
    </w:p>
    <w:p w14:paraId="1EC689E3" w14:textId="7BAB67C2"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171967">
        <w:rPr>
          <w:rFonts w:ascii="Times New Roman" w:eastAsia="Times New Roman" w:hAnsi="Times New Roman" w:cs="Times New Roman"/>
          <w:color w:val="2E74B5" w:themeColor="accent5" w:themeShade="BF"/>
          <w:sz w:val="22"/>
          <w:szCs w:val="22"/>
          <w:shd w:val="clear" w:color="auto" w:fill="FFFFFF"/>
        </w:rPr>
        <w:t xml:space="preserve">A single observer surveyed fish communities at </w:t>
      </w:r>
      <w:proofErr w:type="gramStart"/>
      <w:r w:rsidRPr="00171967">
        <w:rPr>
          <w:rFonts w:ascii="Times New Roman" w:eastAsia="Times New Roman" w:hAnsi="Times New Roman" w:cs="Times New Roman"/>
          <w:color w:val="2E74B5" w:themeColor="accent5" w:themeShade="BF"/>
          <w:sz w:val="22"/>
          <w:szCs w:val="22"/>
          <w:shd w:val="clear" w:color="auto" w:fill="FFFFFF"/>
        </w:rPr>
        <w:t>all of</w:t>
      </w:r>
      <w:proofErr w:type="gramEnd"/>
      <w:r w:rsidRPr="00171967">
        <w:rPr>
          <w:rFonts w:ascii="Times New Roman" w:eastAsia="Times New Roman" w:hAnsi="Times New Roman" w:cs="Times New Roman"/>
          <w:color w:val="2E74B5" w:themeColor="accent5" w:themeShade="BF"/>
          <w:sz w:val="22"/>
          <w:szCs w:val="22"/>
          <w:shd w:val="clear" w:color="auto" w:fill="FFFFFF"/>
        </w:rPr>
        <w:t xml:space="preserve"> the 4 locations (N Graham) </w:t>
      </w:r>
      <w:r w:rsidRPr="005D40CA">
        <w:rPr>
          <w:rFonts w:ascii="Times New Roman" w:eastAsia="Times New Roman" w:hAnsi="Times New Roman" w:cs="Times New Roman"/>
          <w:color w:val="2E74B5" w:themeColor="accent5" w:themeShade="BF"/>
          <w:sz w:val="22"/>
          <w:szCs w:val="22"/>
          <w:shd w:val="clear" w:color="auto" w:fill="FFFFFF"/>
        </w:rPr>
        <w:t xml:space="preserve"> </w:t>
      </w:r>
    </w:p>
    <w:p w14:paraId="041C1228" w14:textId="77777777" w:rsidR="001948D7" w:rsidRDefault="006C1385" w:rsidP="001948D7">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p>
    <w:p w14:paraId="53EB8521" w14:textId="11258166" w:rsidR="001948D7" w:rsidRPr="005D40CA" w:rsidRDefault="001948D7" w:rsidP="001948D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Size estimations were validated daily and are accurate within 2-3% (Graham et al. 2007, </w:t>
      </w:r>
      <w:r w:rsidRPr="005D40CA">
        <w:rPr>
          <w:rFonts w:ascii="Times New Roman" w:eastAsia="Times New Roman" w:hAnsi="Times New Roman" w:cs="Times New Roman"/>
          <w:i/>
          <w:iCs/>
          <w:color w:val="2E74B5" w:themeColor="accent5" w:themeShade="BF"/>
          <w:sz w:val="22"/>
          <w:szCs w:val="22"/>
          <w:shd w:val="clear" w:color="auto" w:fill="FFFFFF"/>
        </w:rPr>
        <w:t>Cons Biol.</w:t>
      </w:r>
      <w:r w:rsidRPr="005D40CA">
        <w:rPr>
          <w:rFonts w:ascii="Times New Roman" w:eastAsia="Times New Roman" w:hAnsi="Times New Roman" w:cs="Times New Roman"/>
          <w:color w:val="2E74B5" w:themeColor="accent5" w:themeShade="BF"/>
          <w:sz w:val="22"/>
          <w:szCs w:val="22"/>
          <w:shd w:val="clear" w:color="auto" w:fill="FFFFFF"/>
        </w:rPr>
        <w:t>) </w:t>
      </w:r>
    </w:p>
    <w:p w14:paraId="1DB37A98" w14:textId="77777777" w:rsidR="00247D9A"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p>
    <w:p w14:paraId="755F8CF2" w14:textId="76F0EC14" w:rsidR="00247D9A" w:rsidRPr="005D40CA" w:rsidRDefault="00247D9A" w:rsidP="00247D9A">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All the methods used are established and widely used reef survey techniques, including the small size cut-off (8</w:t>
      </w:r>
      <w:r w:rsidR="00B925B3" w:rsidRPr="005D40CA">
        <w:rPr>
          <w:rFonts w:ascii="Times New Roman" w:eastAsia="Times New Roman" w:hAnsi="Times New Roman" w:cs="Times New Roman"/>
          <w:color w:val="2E74B5" w:themeColor="accent5" w:themeShade="BF"/>
          <w:sz w:val="22"/>
          <w:szCs w:val="22"/>
        </w:rPr>
        <w:t xml:space="preserve"> </w:t>
      </w:r>
      <w:r w:rsidRPr="005D40CA">
        <w:rPr>
          <w:rFonts w:ascii="Times New Roman" w:eastAsia="Times New Roman" w:hAnsi="Times New Roman" w:cs="Times New Roman"/>
          <w:color w:val="2E74B5" w:themeColor="accent5" w:themeShade="BF"/>
          <w:sz w:val="22"/>
          <w:szCs w:val="22"/>
        </w:rPr>
        <w:t>cm here) to avoid poor sampling of smaller cryptic fish. We add a caveat that we may underestimate grazing contributions from small-bodied croppers (L</w:t>
      </w:r>
      <w:r w:rsidR="00152028" w:rsidRPr="005D40CA">
        <w:rPr>
          <w:rFonts w:ascii="Times New Roman" w:eastAsia="Times New Roman" w:hAnsi="Times New Roman" w:cs="Times New Roman"/>
          <w:color w:val="2E74B5" w:themeColor="accent5" w:themeShade="BF"/>
          <w:sz w:val="22"/>
          <w:szCs w:val="22"/>
        </w:rPr>
        <w:t>459-462</w:t>
      </w:r>
      <w:r w:rsidRPr="005D40CA">
        <w:rPr>
          <w:rFonts w:ascii="Times New Roman" w:eastAsia="Times New Roman" w:hAnsi="Times New Roman" w:cs="Times New Roman"/>
          <w:color w:val="2E74B5" w:themeColor="accent5" w:themeShade="BF"/>
          <w:sz w:val="22"/>
          <w:szCs w:val="22"/>
        </w:rPr>
        <w:t>).</w:t>
      </w:r>
    </w:p>
    <w:p w14:paraId="668B70BF" w14:textId="77777777" w:rsidR="00E1659F" w:rsidRPr="005D40CA" w:rsidRDefault="006C1385" w:rsidP="006C1385">
      <w:pPr>
        <w:rPr>
          <w:rFonts w:ascii="Times New Roman" w:eastAsia="Times New Roman" w:hAnsi="Times New Roman" w:cs="Times New Roman"/>
          <w:color w:val="2E74B5" w:themeColor="accent5" w:themeShade="BF"/>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5.      The different methods for counting fishes and quantifying the benthos are put into the analyses under the assumption that they are effectively the same type of data. I do not accept this as a valid assumption.</w:t>
      </w:r>
    </w:p>
    <w:p w14:paraId="2FF1F65C" w14:textId="5C48F5DF" w:rsidR="00E1659F" w:rsidRPr="005D40CA" w:rsidRDefault="00E1659F" w:rsidP="00E1659F">
      <w:pPr>
        <w:pStyle w:val="ListParagraph"/>
        <w:numPr>
          <w:ilvl w:val="0"/>
          <w:numId w:val="2"/>
        </w:numPr>
        <w:rPr>
          <w:rFonts w:ascii="Times New Roman" w:eastAsia="Times New Roman" w:hAnsi="Times New Roman" w:cs="Times New Roman"/>
          <w:color w:val="2E74B5" w:themeColor="accent5" w:themeShade="BF"/>
          <w:sz w:val="22"/>
          <w:szCs w:val="22"/>
        </w:rPr>
      </w:pPr>
      <w:commentRangeStart w:id="0"/>
      <w:r w:rsidRPr="005D40CA">
        <w:rPr>
          <w:rFonts w:ascii="Times New Roman" w:eastAsia="Times New Roman" w:hAnsi="Times New Roman" w:cs="Times New Roman"/>
          <w:color w:val="2E74B5" w:themeColor="accent5" w:themeShade="BF"/>
          <w:sz w:val="22"/>
          <w:szCs w:val="22"/>
        </w:rPr>
        <w:t xml:space="preserve">Benthic and fish data are </w:t>
      </w:r>
      <w:del w:id="1" w:author="Shaun Wilson" w:date="2019-07-18T09:33:00Z">
        <w:r w:rsidRPr="005D40CA" w:rsidDel="00FA1625">
          <w:rPr>
            <w:rFonts w:ascii="Times New Roman" w:eastAsia="Times New Roman" w:hAnsi="Times New Roman" w:cs="Times New Roman"/>
            <w:color w:val="2E74B5" w:themeColor="accent5" w:themeShade="BF"/>
            <w:sz w:val="22"/>
            <w:szCs w:val="22"/>
          </w:rPr>
          <w:delText xml:space="preserve">always </w:delText>
        </w:r>
      </w:del>
      <w:r w:rsidRPr="005D40CA">
        <w:rPr>
          <w:rFonts w:ascii="Times New Roman" w:eastAsia="Times New Roman" w:hAnsi="Times New Roman" w:cs="Times New Roman"/>
          <w:color w:val="2E74B5" w:themeColor="accent5" w:themeShade="BF"/>
          <w:sz w:val="22"/>
          <w:szCs w:val="22"/>
        </w:rPr>
        <w:t xml:space="preserve">collected </w:t>
      </w:r>
      <w:ins w:id="2" w:author="Shaun Wilson" w:date="2019-07-18T09:33:00Z">
        <w:r w:rsidR="00FA1625">
          <w:rPr>
            <w:rFonts w:ascii="Times New Roman" w:eastAsia="Times New Roman" w:hAnsi="Times New Roman" w:cs="Times New Roman"/>
            <w:color w:val="2E74B5" w:themeColor="accent5" w:themeShade="BF"/>
            <w:sz w:val="22"/>
            <w:szCs w:val="22"/>
          </w:rPr>
          <w:t xml:space="preserve">from the same areas </w:t>
        </w:r>
      </w:ins>
      <w:ins w:id="3" w:author="Shaun Wilson" w:date="2019-07-18T09:34:00Z">
        <w:r w:rsidR="00FA1625">
          <w:rPr>
            <w:rFonts w:ascii="Times New Roman" w:eastAsia="Times New Roman" w:hAnsi="Times New Roman" w:cs="Times New Roman"/>
            <w:color w:val="2E74B5" w:themeColor="accent5" w:themeShade="BF"/>
            <w:sz w:val="22"/>
            <w:szCs w:val="22"/>
          </w:rPr>
          <w:t>though they are quantified using different technique</w:t>
        </w:r>
      </w:ins>
      <w:ins w:id="4" w:author="Shaun Wilson" w:date="2019-07-18T09:35:00Z">
        <w:r w:rsidR="00FA1625">
          <w:rPr>
            <w:rFonts w:ascii="Times New Roman" w:eastAsia="Times New Roman" w:hAnsi="Times New Roman" w:cs="Times New Roman"/>
            <w:color w:val="2E74B5" w:themeColor="accent5" w:themeShade="BF"/>
            <w:sz w:val="22"/>
            <w:szCs w:val="22"/>
          </w:rPr>
          <w:t xml:space="preserve">s. This is </w:t>
        </w:r>
      </w:ins>
      <w:ins w:id="5" w:author="Shaun Wilson" w:date="2019-07-18T09:36:00Z">
        <w:r w:rsidR="00FA1625">
          <w:rPr>
            <w:rFonts w:ascii="Times New Roman" w:eastAsia="Times New Roman" w:hAnsi="Times New Roman" w:cs="Times New Roman"/>
            <w:color w:val="2E74B5" w:themeColor="accent5" w:themeShade="BF"/>
            <w:sz w:val="22"/>
            <w:szCs w:val="22"/>
          </w:rPr>
          <w:t>a well stablished</w:t>
        </w:r>
      </w:ins>
      <w:ins w:id="6" w:author="Shaun Wilson" w:date="2019-07-18T09:38:00Z">
        <w:r w:rsidR="006E53DB">
          <w:rPr>
            <w:rFonts w:ascii="Times New Roman" w:eastAsia="Times New Roman" w:hAnsi="Times New Roman" w:cs="Times New Roman"/>
            <w:color w:val="2E74B5" w:themeColor="accent5" w:themeShade="BF"/>
            <w:sz w:val="22"/>
            <w:szCs w:val="22"/>
          </w:rPr>
          <w:t>,</w:t>
        </w:r>
      </w:ins>
      <w:ins w:id="7" w:author="Shaun Wilson" w:date="2019-07-18T09:36:00Z">
        <w:r w:rsidR="00FA1625">
          <w:rPr>
            <w:rFonts w:ascii="Times New Roman" w:eastAsia="Times New Roman" w:hAnsi="Times New Roman" w:cs="Times New Roman"/>
            <w:color w:val="2E74B5" w:themeColor="accent5" w:themeShade="BF"/>
            <w:sz w:val="22"/>
            <w:szCs w:val="22"/>
          </w:rPr>
          <w:t xml:space="preserve"> appropriate</w:t>
        </w:r>
      </w:ins>
      <w:ins w:id="8" w:author="Shaun Wilson" w:date="2019-07-18T09:35:00Z">
        <w:r w:rsidR="00FA1625">
          <w:rPr>
            <w:rFonts w:ascii="Times New Roman" w:eastAsia="Times New Roman" w:hAnsi="Times New Roman" w:cs="Times New Roman"/>
            <w:color w:val="2E74B5" w:themeColor="accent5" w:themeShade="BF"/>
            <w:sz w:val="22"/>
            <w:szCs w:val="22"/>
          </w:rPr>
          <w:t xml:space="preserve"> practice in studies that explore the influence of habitat</w:t>
        </w:r>
      </w:ins>
      <w:ins w:id="9" w:author="Shaun Wilson" w:date="2019-07-18T09:36:00Z">
        <w:r w:rsidR="00FA1625">
          <w:rPr>
            <w:rFonts w:ascii="Times New Roman" w:eastAsia="Times New Roman" w:hAnsi="Times New Roman" w:cs="Times New Roman"/>
            <w:color w:val="2E74B5" w:themeColor="accent5" w:themeShade="BF"/>
            <w:sz w:val="22"/>
            <w:szCs w:val="22"/>
          </w:rPr>
          <w:t xml:space="preserve"> on fish</w:t>
        </w:r>
      </w:ins>
      <w:del w:id="10" w:author="Shaun Wilson" w:date="2019-07-18T09:37:00Z">
        <w:r w:rsidRPr="005D40CA" w:rsidDel="00FA1625">
          <w:rPr>
            <w:rFonts w:ascii="Times New Roman" w:eastAsia="Times New Roman" w:hAnsi="Times New Roman" w:cs="Times New Roman"/>
            <w:color w:val="2E74B5" w:themeColor="accent5" w:themeShade="BF"/>
            <w:sz w:val="22"/>
            <w:szCs w:val="22"/>
          </w:rPr>
          <w:delText>using different methods</w:delText>
        </w:r>
      </w:del>
      <w:r w:rsidRPr="005D40CA">
        <w:rPr>
          <w:rFonts w:ascii="Times New Roman" w:eastAsia="Times New Roman" w:hAnsi="Times New Roman" w:cs="Times New Roman"/>
          <w:color w:val="2E74B5" w:themeColor="accent5" w:themeShade="BF"/>
          <w:sz w:val="22"/>
          <w:szCs w:val="22"/>
        </w:rPr>
        <w:t>. It is incorrect to claim that statistical models must use the same 'type' of data</w:t>
      </w:r>
      <w:r w:rsidR="00B925B3" w:rsidRPr="005D40CA">
        <w:rPr>
          <w:rFonts w:ascii="Times New Roman" w:eastAsia="Times New Roman" w:hAnsi="Times New Roman" w:cs="Times New Roman"/>
          <w:color w:val="2E74B5" w:themeColor="accent5" w:themeShade="BF"/>
          <w:sz w:val="22"/>
          <w:szCs w:val="22"/>
        </w:rPr>
        <w:t>.</w:t>
      </w:r>
      <w:commentRangeEnd w:id="0"/>
      <w:r w:rsidR="00FA1625">
        <w:rPr>
          <w:rStyle w:val="CommentReference"/>
        </w:rPr>
        <w:commentReference w:id="0"/>
      </w:r>
    </w:p>
    <w:p w14:paraId="65B6929B" w14:textId="77777777" w:rsidR="004F3207"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6.      For feeding behaviour fishes </w:t>
      </w:r>
      <w:proofErr w:type="gramStart"/>
      <w:r w:rsidRPr="006C1385">
        <w:rPr>
          <w:rFonts w:ascii="Times New Roman" w:eastAsia="Times New Roman" w:hAnsi="Times New Roman" w:cs="Times New Roman"/>
          <w:color w:val="000000"/>
          <w:sz w:val="22"/>
          <w:szCs w:val="22"/>
          <w:shd w:val="clear" w:color="auto" w:fill="FFFFFF"/>
        </w:rPr>
        <w:t>are allowed to</w:t>
      </w:r>
      <w:proofErr w:type="gramEnd"/>
      <w:r w:rsidRPr="006C1385">
        <w:rPr>
          <w:rFonts w:ascii="Times New Roman" w:eastAsia="Times New Roman" w:hAnsi="Times New Roman" w:cs="Times New Roman"/>
          <w:color w:val="000000"/>
          <w:sz w:val="22"/>
          <w:szCs w:val="22"/>
          <w:shd w:val="clear" w:color="auto" w:fill="FFFFFF"/>
        </w:rPr>
        <w:t xml:space="preserve"> acclimatise for 30s before following them for 3 </w:t>
      </w:r>
      <w:r w:rsidRPr="006C1385">
        <w:rPr>
          <w:rFonts w:ascii="Times New Roman" w:eastAsia="Times New Roman" w:hAnsi="Times New Roman" w:cs="Times New Roman"/>
          <w:color w:val="000000"/>
          <w:sz w:val="22"/>
          <w:szCs w:val="22"/>
          <w:shd w:val="clear" w:color="auto" w:fill="FFFFFF"/>
        </w:rPr>
        <w:lastRenderedPageBreak/>
        <w:t>minutes. This is not a credible means of quantifying fish feeding behaviour. Fishes either need no acclimation time (they are not scared) or no amount of time will suffice (they simply swim off). This is not rigorous best practice but an ad-hoc method with no quantifiable justification.</w:t>
      </w:r>
    </w:p>
    <w:p w14:paraId="1BA6E5B3" w14:textId="0EEE92D2" w:rsidR="004F3207" w:rsidRPr="005D40CA" w:rsidRDefault="004F3207" w:rsidP="00A370B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 xml:space="preserve">For behaviour studies, a 30-second acclimation period is a well-established survey </w:t>
      </w:r>
      <w:commentRangeStart w:id="11"/>
      <w:r w:rsidRPr="005D40CA">
        <w:rPr>
          <w:rFonts w:ascii="Times New Roman" w:eastAsia="Times New Roman" w:hAnsi="Times New Roman" w:cs="Times New Roman"/>
          <w:color w:val="2E74B5" w:themeColor="accent5" w:themeShade="BF"/>
          <w:sz w:val="22"/>
          <w:szCs w:val="22"/>
        </w:rPr>
        <w:t>technique</w:t>
      </w:r>
      <w:commentRangeEnd w:id="11"/>
      <w:r w:rsidR="00A35132" w:rsidRPr="005D40CA">
        <w:rPr>
          <w:rStyle w:val="CommentReference"/>
          <w:color w:val="2E74B5" w:themeColor="accent5" w:themeShade="BF"/>
        </w:rPr>
        <w:commentReference w:id="11"/>
      </w:r>
      <w:r w:rsidRPr="005D40CA">
        <w:rPr>
          <w:rFonts w:ascii="Times New Roman" w:eastAsia="Times New Roman" w:hAnsi="Times New Roman" w:cs="Times New Roman"/>
          <w:color w:val="2E74B5" w:themeColor="accent5" w:themeShade="BF"/>
          <w:sz w:val="22"/>
          <w:szCs w:val="22"/>
        </w:rPr>
        <w:t>.</w:t>
      </w:r>
    </w:p>
    <w:p w14:paraId="335AC039" w14:textId="52822447" w:rsidR="00E1659F"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p>
    <w:p w14:paraId="5E609877" w14:textId="4138E4FE" w:rsidR="00E1659F" w:rsidRPr="005D40CA" w:rsidRDefault="007E58CE" w:rsidP="00E1659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 xml:space="preserve">Using </w:t>
      </w:r>
      <w:r w:rsidR="00E1659F" w:rsidRPr="005D40CA">
        <w:rPr>
          <w:rFonts w:ascii="Times New Roman" w:eastAsia="Times New Roman" w:hAnsi="Times New Roman" w:cs="Times New Roman"/>
          <w:color w:val="2E74B5" w:themeColor="accent5" w:themeShade="BF"/>
          <w:sz w:val="22"/>
          <w:szCs w:val="22"/>
        </w:rPr>
        <w:t>Bayesian model</w:t>
      </w:r>
      <w:r w:rsidRPr="005D40CA">
        <w:rPr>
          <w:rFonts w:ascii="Times New Roman" w:eastAsia="Times New Roman" w:hAnsi="Times New Roman" w:cs="Times New Roman"/>
          <w:color w:val="2E74B5" w:themeColor="accent5" w:themeShade="BF"/>
          <w:sz w:val="22"/>
          <w:szCs w:val="22"/>
        </w:rPr>
        <w:t xml:space="preserve">s enables us to </w:t>
      </w:r>
      <w:r w:rsidR="00E1659F" w:rsidRPr="005D40CA">
        <w:rPr>
          <w:rFonts w:ascii="Times New Roman" w:eastAsia="Times New Roman" w:hAnsi="Times New Roman" w:cs="Times New Roman"/>
          <w:color w:val="2E74B5" w:themeColor="accent5" w:themeShade="BF"/>
          <w:sz w:val="22"/>
          <w:szCs w:val="22"/>
        </w:rPr>
        <w:t>borrow information from a well understood element of a problem to inform the likely distribution for a less well understood element. That is not controversial.</w:t>
      </w:r>
      <w:r w:rsidRPr="005D40CA">
        <w:rPr>
          <w:rFonts w:ascii="Times New Roman" w:eastAsia="Times New Roman" w:hAnsi="Times New Roman" w:cs="Times New Roman"/>
          <w:color w:val="2E74B5" w:themeColor="accent5" w:themeShade="BF"/>
          <w:sz w:val="22"/>
          <w:szCs w:val="22"/>
        </w:rPr>
        <w:t xml:space="preserve"> Here, we use this approach to generate posterior predictions for cropping species without bite rate data, based on posterior distributions for </w:t>
      </w:r>
      <w:proofErr w:type="gramStart"/>
      <w:r w:rsidR="00CB63B6" w:rsidRPr="005D40CA">
        <w:rPr>
          <w:rFonts w:ascii="Times New Roman" w:eastAsia="Times New Roman" w:hAnsi="Times New Roman" w:cs="Times New Roman"/>
          <w:color w:val="2E74B5" w:themeColor="accent5" w:themeShade="BF"/>
          <w:sz w:val="22"/>
          <w:szCs w:val="22"/>
        </w:rPr>
        <w:t>closely-</w:t>
      </w:r>
      <w:r w:rsidR="00597AB5" w:rsidRPr="005D40CA">
        <w:rPr>
          <w:rFonts w:ascii="Times New Roman" w:eastAsia="Times New Roman" w:hAnsi="Times New Roman" w:cs="Times New Roman"/>
          <w:color w:val="2E74B5" w:themeColor="accent5" w:themeShade="BF"/>
          <w:sz w:val="22"/>
          <w:szCs w:val="22"/>
        </w:rPr>
        <w:t>r</w:t>
      </w:r>
      <w:r w:rsidR="00CB63B6" w:rsidRPr="005D40CA">
        <w:rPr>
          <w:rFonts w:ascii="Times New Roman" w:eastAsia="Times New Roman" w:hAnsi="Times New Roman" w:cs="Times New Roman"/>
          <w:color w:val="2E74B5" w:themeColor="accent5" w:themeShade="BF"/>
          <w:sz w:val="22"/>
          <w:szCs w:val="22"/>
        </w:rPr>
        <w:t>elated</w:t>
      </w:r>
      <w:proofErr w:type="gramEnd"/>
      <w:r w:rsidR="00CB63B6" w:rsidRPr="005D40CA">
        <w:rPr>
          <w:rFonts w:ascii="Times New Roman" w:eastAsia="Times New Roman" w:hAnsi="Times New Roman" w:cs="Times New Roman"/>
          <w:color w:val="2E74B5" w:themeColor="accent5" w:themeShade="BF"/>
          <w:sz w:val="22"/>
          <w:szCs w:val="22"/>
        </w:rPr>
        <w:t xml:space="preserve"> species </w:t>
      </w:r>
      <w:r w:rsidRPr="005D40CA">
        <w:rPr>
          <w:rFonts w:ascii="Times New Roman" w:eastAsia="Times New Roman" w:hAnsi="Times New Roman" w:cs="Times New Roman"/>
          <w:color w:val="2E74B5" w:themeColor="accent5" w:themeShade="BF"/>
          <w:sz w:val="22"/>
          <w:szCs w:val="22"/>
        </w:rPr>
        <w:t>with bite rate data.</w:t>
      </w:r>
    </w:p>
    <w:p w14:paraId="0C9AB7C4" w14:textId="353FB93D" w:rsidR="00EF5AB1" w:rsidRPr="00443B52"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color w:val="000000"/>
          <w:sz w:val="22"/>
          <w:szCs w:val="22"/>
          <w:shd w:val="clear" w:color="auto" w:fill="FFFFFF"/>
        </w:rPr>
        <w:t>Reviewer: 2</w:t>
      </w:r>
      <w:r w:rsidRPr="004E4AB9">
        <w:rPr>
          <w:rFonts w:ascii="Times New Roman" w:eastAsia="Times New Roman" w:hAnsi="Times New Roman" w:cs="Times New Roman"/>
          <w:b/>
          <w:color w:val="000000"/>
          <w:sz w:val="22"/>
          <w:szCs w:val="22"/>
        </w:rPr>
        <w:br/>
      </w:r>
      <w:r w:rsidRPr="006C1385">
        <w:rPr>
          <w:rFonts w:ascii="Times New Roman" w:eastAsia="Times New Roman" w:hAnsi="Times New Roman" w:cs="Times New Roman"/>
          <w:color w:val="000000"/>
          <w:sz w:val="22"/>
          <w:szCs w:val="22"/>
          <w:shd w:val="clear" w:color="auto" w:fill="FFFFFF"/>
        </w:rPr>
        <w:t>This is an interesting and well written manuscript. Here, Robinson et al. explore the top-down and bottom-up drivers of herbivory on coral reefs using “snapshot” data from numerous coral reefs throughout the Indo-Pacific region. Employing elegant models, they tease apart the relative importance of habitat and fishing effects on this key process. By doing so using a macroecological approach (at large spatial scales), this work notably advances a rich body of literature on this topic. I commend the authors for their creativity and execution. Well done.</w:t>
      </w:r>
    </w:p>
    <w:p w14:paraId="6FE757A3" w14:textId="77777777" w:rsidR="00443B52" w:rsidRDefault="00EF5AB1" w:rsidP="00443B52">
      <w:pPr>
        <w:ind w:firstLine="720"/>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00E97FEA">
        <w:rPr>
          <w:rFonts w:ascii="Times New Roman" w:eastAsia="Times New Roman" w:hAnsi="Times New Roman" w:cs="Times New Roman"/>
          <w:color w:val="0070C0"/>
          <w:sz w:val="22"/>
          <w:szCs w:val="22"/>
          <w:shd w:val="clear" w:color="auto" w:fill="FFFFFF"/>
        </w:rPr>
        <w:t xml:space="preserve">datasets and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(1) The feeding data for croppers are poorly resolved (i.e., were only collected for a few species), thereby requiring extensive inference when calculating cropping rates. I appreciate the challenges of collecting data for all observed species, and would not advocate for more data collection here – however, I’d like to see a direct acknowledgement of this study limitation (i.e., some text on the issue, citing the relevant supp. table to point out the limitation, etc.).  After all, it speaks to the trade-off between conducting small-scale studies of herbivory (where such data are finely resolved but limited in spatial scope) and large-scale studies of herbivory (where such data are inferred for many </w:t>
      </w:r>
      <w:proofErr w:type="gramStart"/>
      <w:r w:rsidR="006C1385" w:rsidRPr="006C1385">
        <w:rPr>
          <w:rFonts w:ascii="Times New Roman" w:eastAsia="Times New Roman" w:hAnsi="Times New Roman" w:cs="Times New Roman"/>
          <w:color w:val="000000"/>
          <w:sz w:val="22"/>
          <w:szCs w:val="22"/>
          <w:shd w:val="clear" w:color="auto" w:fill="FFFFFF"/>
        </w:rPr>
        <w:t>species, but</w:t>
      </w:r>
      <w:proofErr w:type="gramEnd"/>
      <w:r w:rsidR="006C1385" w:rsidRPr="006C1385">
        <w:rPr>
          <w:rFonts w:ascii="Times New Roman" w:eastAsia="Times New Roman" w:hAnsi="Times New Roman" w:cs="Times New Roman"/>
          <w:color w:val="000000"/>
          <w:sz w:val="22"/>
          <w:szCs w:val="22"/>
          <w:shd w:val="clear" w:color="auto" w:fill="FFFFFF"/>
        </w:rPr>
        <w:t xml:space="preserve">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14:paraId="5ECD0819" w14:textId="51696FF5" w:rsidR="0059090B" w:rsidRPr="00443B52" w:rsidRDefault="00EF5AB1" w:rsidP="00443B52">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rPr>
        <w:t xml:space="preserve">Thank you for the suggestion to better caveat the results for croppers. </w:t>
      </w:r>
      <w:del w:id="12" w:author="Shaun Wilson" w:date="2019-07-18T09:42:00Z">
        <w:r w:rsidR="00D228D3" w:rsidDel="004A30A4">
          <w:rPr>
            <w:rFonts w:ascii="Times New Roman" w:eastAsia="Times New Roman" w:hAnsi="Times New Roman" w:cs="Times New Roman"/>
            <w:color w:val="0070C0"/>
            <w:sz w:val="22"/>
            <w:szCs w:val="22"/>
          </w:rPr>
          <w:delText xml:space="preserve">We agree that data limitations are due to the inherent trade-off between small and large scale studies. </w:delText>
        </w:r>
      </w:del>
      <w:commentRangeStart w:id="13"/>
      <w:r w:rsidR="00D228D3">
        <w:rPr>
          <w:rFonts w:ascii="Times New Roman" w:eastAsia="Times New Roman" w:hAnsi="Times New Roman" w:cs="Times New Roman"/>
          <w:color w:val="0070C0"/>
          <w:sz w:val="22"/>
          <w:szCs w:val="22"/>
        </w:rPr>
        <w:t>To</w:t>
      </w:r>
      <w:commentRangeEnd w:id="13"/>
      <w:r w:rsidR="004A30A4">
        <w:rPr>
          <w:rStyle w:val="CommentReference"/>
        </w:rPr>
        <w:commentReference w:id="13"/>
      </w:r>
      <w:r w:rsidR="00D228D3">
        <w:rPr>
          <w:rFonts w:ascii="Times New Roman" w:eastAsia="Times New Roman" w:hAnsi="Times New Roman" w:cs="Times New Roman"/>
          <w:color w:val="0070C0"/>
          <w:sz w:val="22"/>
          <w:szCs w:val="22"/>
        </w:rPr>
        <w:t xml:space="preserve"> clarify these issues, we add </w:t>
      </w:r>
      <w:r w:rsidR="00E97FEA">
        <w:rPr>
          <w:rFonts w:ascii="Times New Roman" w:eastAsia="Times New Roman" w:hAnsi="Times New Roman" w:cs="Times New Roman"/>
          <w:color w:val="0070C0"/>
          <w:sz w:val="22"/>
          <w:szCs w:val="22"/>
        </w:rPr>
        <w:t xml:space="preserve">the following </w:t>
      </w:r>
      <w:r w:rsidR="00D228D3">
        <w:rPr>
          <w:rFonts w:ascii="Times New Roman" w:eastAsia="Times New Roman" w:hAnsi="Times New Roman" w:cs="Times New Roman"/>
          <w:color w:val="0070C0"/>
          <w:sz w:val="22"/>
          <w:szCs w:val="22"/>
        </w:rPr>
        <w:t xml:space="preserve">to </w:t>
      </w:r>
      <w:r w:rsidR="00D426FB">
        <w:rPr>
          <w:rFonts w:ascii="Times New Roman" w:eastAsia="Times New Roman" w:hAnsi="Times New Roman" w:cs="Times New Roman"/>
          <w:color w:val="0070C0"/>
          <w:sz w:val="22"/>
          <w:szCs w:val="22"/>
        </w:rPr>
        <w:t>the Discussion</w:t>
      </w:r>
      <w:r w:rsidR="0017154B">
        <w:rPr>
          <w:rFonts w:ascii="Times New Roman" w:eastAsia="Times New Roman" w:hAnsi="Times New Roman" w:cs="Times New Roman"/>
          <w:color w:val="0070C0"/>
          <w:sz w:val="22"/>
          <w:szCs w:val="22"/>
        </w:rPr>
        <w:t xml:space="preserve"> (L453-462)</w:t>
      </w:r>
      <w:r w:rsidR="0059090B">
        <w:rPr>
          <w:rFonts w:ascii="Times New Roman" w:eastAsia="Times New Roman" w:hAnsi="Times New Roman" w:cs="Times New Roman"/>
          <w:color w:val="0070C0"/>
          <w:sz w:val="22"/>
          <w:szCs w:val="22"/>
        </w:rPr>
        <w:t>:</w:t>
      </w:r>
    </w:p>
    <w:p w14:paraId="7ABC9320" w14:textId="77777777" w:rsidR="0059090B" w:rsidRDefault="00E97FEA" w:rsidP="0059090B">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lastRenderedPageBreak/>
        <w:t>i</w:t>
      </w:r>
      <w:r w:rsidR="00DB292F">
        <w:rPr>
          <w:rFonts w:ascii="Times New Roman" w:eastAsia="Times New Roman" w:hAnsi="Times New Roman" w:cs="Times New Roman"/>
          <w:color w:val="0070C0"/>
          <w:sz w:val="22"/>
          <w:szCs w:val="22"/>
        </w:rPr>
        <w:t xml:space="preserve">dentify a </w:t>
      </w:r>
      <w:r w:rsidR="00EF5AB1" w:rsidRPr="00EF5AB1">
        <w:rPr>
          <w:rFonts w:ascii="Times New Roman" w:eastAsia="Times New Roman" w:hAnsi="Times New Roman" w:cs="Times New Roman"/>
          <w:color w:val="0070C0"/>
          <w:sz w:val="22"/>
          <w:szCs w:val="22"/>
        </w:rPr>
        <w:t>trade-off</w:t>
      </w:r>
      <w:r w:rsidR="00DB292F">
        <w:rPr>
          <w:rFonts w:ascii="Times New Roman" w:eastAsia="Times New Roman" w:hAnsi="Times New Roman" w:cs="Times New Roman"/>
          <w:color w:val="0070C0"/>
          <w:sz w:val="22"/>
          <w:szCs w:val="22"/>
        </w:rPr>
        <w:t xml:space="preserve"> </w:t>
      </w:r>
      <w:r w:rsidR="00EF5AB1" w:rsidRPr="00EF5AB1">
        <w:rPr>
          <w:rFonts w:ascii="Times New Roman" w:eastAsia="Times New Roman" w:hAnsi="Times New Roman" w:cs="Times New Roman"/>
          <w:color w:val="0070C0"/>
          <w:sz w:val="22"/>
          <w:szCs w:val="22"/>
        </w:rPr>
        <w:t>between small</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 xml:space="preserve"> and large</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scale studies</w:t>
      </w:r>
    </w:p>
    <w:p w14:paraId="2F652FFB" w14:textId="77777777" w:rsidR="00C46B55" w:rsidRDefault="00666DD5" w:rsidP="00C46B55">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acknowledge that</w:t>
      </w:r>
      <w:r w:rsidR="00EF5AB1" w:rsidRPr="00EF5AB1">
        <w:rPr>
          <w:rFonts w:ascii="Times New Roman" w:eastAsia="Times New Roman" w:hAnsi="Times New Roman" w:cs="Times New Roman"/>
          <w:color w:val="0070C0"/>
          <w:sz w:val="22"/>
          <w:szCs w:val="22"/>
        </w:rPr>
        <w:t xml:space="preserve"> data scarcity for cropping feeding behaviours</w:t>
      </w:r>
      <w:r w:rsidR="0059090B">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i</w:t>
      </w:r>
      <w:r w:rsidR="0059090B">
        <w:rPr>
          <w:rFonts w:ascii="Times New Roman" w:eastAsia="Times New Roman" w:hAnsi="Times New Roman" w:cs="Times New Roman"/>
          <w:color w:val="0070C0"/>
          <w:sz w:val="22"/>
          <w:szCs w:val="22"/>
        </w:rPr>
        <w:t>s a limitation</w:t>
      </w:r>
      <w:r w:rsidR="002649CC">
        <w:rPr>
          <w:rFonts w:ascii="Times New Roman" w:eastAsia="Times New Roman" w:hAnsi="Times New Roman" w:cs="Times New Roman"/>
          <w:color w:val="0070C0"/>
          <w:sz w:val="22"/>
          <w:szCs w:val="22"/>
        </w:rPr>
        <w:t xml:space="preserve"> of our study</w:t>
      </w:r>
      <w:r w:rsidR="00F07649">
        <w:rPr>
          <w:rFonts w:ascii="Times New Roman" w:eastAsia="Times New Roman" w:hAnsi="Times New Roman" w:cs="Times New Roman"/>
          <w:color w:val="0070C0"/>
          <w:sz w:val="22"/>
          <w:szCs w:val="22"/>
        </w:rPr>
        <w:t>,</w:t>
      </w:r>
      <w:r w:rsidR="002649CC">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 xml:space="preserve">and </w:t>
      </w:r>
      <w:r w:rsidR="001479DD">
        <w:rPr>
          <w:rFonts w:ascii="Times New Roman" w:eastAsia="Times New Roman" w:hAnsi="Times New Roman" w:cs="Times New Roman"/>
          <w:color w:val="0070C0"/>
          <w:sz w:val="22"/>
          <w:szCs w:val="22"/>
        </w:rPr>
        <w:t xml:space="preserve">emphasize </w:t>
      </w:r>
      <w:r w:rsidR="00287262">
        <w:rPr>
          <w:rFonts w:ascii="Times New Roman" w:eastAsia="Times New Roman" w:hAnsi="Times New Roman" w:cs="Times New Roman"/>
          <w:color w:val="0070C0"/>
          <w:sz w:val="22"/>
          <w:szCs w:val="22"/>
        </w:rPr>
        <w:t xml:space="preserve">that we use data for 9/46 </w:t>
      </w:r>
      <w:r w:rsidR="004B53E0">
        <w:rPr>
          <w:rFonts w:ascii="Times New Roman" w:eastAsia="Times New Roman" w:hAnsi="Times New Roman" w:cs="Times New Roman"/>
          <w:color w:val="0070C0"/>
          <w:sz w:val="22"/>
          <w:szCs w:val="22"/>
        </w:rPr>
        <w:t xml:space="preserve">cropping </w:t>
      </w:r>
      <w:r w:rsidR="00287262">
        <w:rPr>
          <w:rFonts w:ascii="Times New Roman" w:eastAsia="Times New Roman" w:hAnsi="Times New Roman" w:cs="Times New Roman"/>
          <w:color w:val="0070C0"/>
          <w:sz w:val="22"/>
          <w:szCs w:val="22"/>
        </w:rPr>
        <w:t xml:space="preserve">species </w:t>
      </w:r>
      <w:r w:rsidR="001479DD">
        <w:rPr>
          <w:rFonts w:ascii="Times New Roman" w:eastAsia="Times New Roman" w:hAnsi="Times New Roman" w:cs="Times New Roman"/>
          <w:color w:val="0070C0"/>
          <w:sz w:val="22"/>
          <w:szCs w:val="22"/>
        </w:rPr>
        <w:t xml:space="preserve">(with </w:t>
      </w:r>
      <w:r w:rsidR="00F07649">
        <w:rPr>
          <w:rFonts w:ascii="Times New Roman" w:eastAsia="Times New Roman" w:hAnsi="Times New Roman" w:cs="Times New Roman"/>
          <w:color w:val="0070C0"/>
          <w:sz w:val="22"/>
          <w:szCs w:val="22"/>
        </w:rPr>
        <w:t>link</w:t>
      </w:r>
      <w:r w:rsidR="002649CC">
        <w:rPr>
          <w:rFonts w:ascii="Times New Roman" w:eastAsia="Times New Roman" w:hAnsi="Times New Roman" w:cs="Times New Roman"/>
          <w:color w:val="0070C0"/>
          <w:sz w:val="22"/>
          <w:szCs w:val="22"/>
        </w:rPr>
        <w:t xml:space="preserve"> </w:t>
      </w:r>
      <w:r w:rsidR="00F07649">
        <w:rPr>
          <w:rFonts w:ascii="Times New Roman" w:eastAsia="Times New Roman" w:hAnsi="Times New Roman" w:cs="Times New Roman"/>
          <w:color w:val="0070C0"/>
          <w:sz w:val="22"/>
          <w:szCs w:val="22"/>
        </w:rPr>
        <w:t>to Table S1 and Fig. S3</w:t>
      </w:r>
      <w:r w:rsidR="001479DD">
        <w:rPr>
          <w:rFonts w:ascii="Times New Roman" w:eastAsia="Times New Roman" w:hAnsi="Times New Roman" w:cs="Times New Roman"/>
          <w:color w:val="0070C0"/>
          <w:sz w:val="22"/>
          <w:szCs w:val="22"/>
        </w:rPr>
        <w:t>)</w:t>
      </w:r>
    </w:p>
    <w:p w14:paraId="57EE85AD" w14:textId="77777777" w:rsidR="008E6AF8" w:rsidRPr="00C46B55" w:rsidRDefault="00D426FB" w:rsidP="00C46B55">
      <w:pPr>
        <w:pStyle w:val="Heading2"/>
        <w:numPr>
          <w:ilvl w:val="0"/>
          <w:numId w:val="1"/>
        </w:numPr>
        <w:rPr>
          <w:rFonts w:ascii="Times New Roman" w:eastAsia="Times New Roman" w:hAnsi="Times New Roman" w:cs="Times New Roman"/>
          <w:color w:val="0070C0"/>
          <w:sz w:val="22"/>
          <w:szCs w:val="22"/>
        </w:rPr>
      </w:pPr>
      <w:r w:rsidRPr="00C46B55">
        <w:rPr>
          <w:rFonts w:ascii="Times New Roman" w:eastAsia="Times New Roman" w:hAnsi="Times New Roman" w:cs="Times New Roman"/>
          <w:color w:val="0070C0"/>
          <w:sz w:val="22"/>
          <w:szCs w:val="22"/>
        </w:rPr>
        <w:t xml:space="preserve">identify </w:t>
      </w:r>
      <w:r w:rsidR="002141CD">
        <w:rPr>
          <w:rFonts w:ascii="Times New Roman" w:eastAsia="Times New Roman" w:hAnsi="Times New Roman" w:cs="Times New Roman"/>
          <w:color w:val="0070C0"/>
          <w:sz w:val="22"/>
          <w:szCs w:val="22"/>
        </w:rPr>
        <w:t>the unification of</w:t>
      </w:r>
      <w:r w:rsidR="00873EFF" w:rsidRPr="00C46B55">
        <w:rPr>
          <w:rFonts w:ascii="Times New Roman" w:eastAsia="Times New Roman" w:hAnsi="Times New Roman" w:cs="Times New Roman"/>
          <w:color w:val="0070C0"/>
          <w:sz w:val="22"/>
          <w:szCs w:val="22"/>
        </w:rPr>
        <w:t xml:space="preserve"> small</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 and large</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scale studies </w:t>
      </w:r>
      <w:r w:rsidRPr="00C46B55">
        <w:rPr>
          <w:rFonts w:ascii="Times New Roman" w:eastAsia="Times New Roman" w:hAnsi="Times New Roman" w:cs="Times New Roman"/>
          <w:color w:val="0070C0"/>
          <w:sz w:val="22"/>
          <w:szCs w:val="22"/>
        </w:rPr>
        <w:t xml:space="preserve">as </w:t>
      </w:r>
      <w:r w:rsidR="00EF5AB1" w:rsidRPr="00C46B55">
        <w:rPr>
          <w:rFonts w:ascii="Times New Roman" w:eastAsia="Times New Roman" w:hAnsi="Times New Roman" w:cs="Times New Roman"/>
          <w:color w:val="0070C0"/>
          <w:sz w:val="22"/>
          <w:szCs w:val="22"/>
        </w:rPr>
        <w:t>an important avenue for further research</w:t>
      </w:r>
      <w:r w:rsidR="008E6AF8" w:rsidRPr="00C46B55">
        <w:rPr>
          <w:rFonts w:ascii="Times New Roman" w:eastAsia="Times New Roman" w:hAnsi="Times New Roman" w:cs="Times New Roman"/>
          <w:color w:val="0070C0"/>
          <w:sz w:val="22"/>
          <w:szCs w:val="22"/>
        </w:rPr>
        <w:t xml:space="preserve"> on grazing functions on coral reefs</w:t>
      </w:r>
    </w:p>
    <w:p w14:paraId="748B2159" w14:textId="77777777" w:rsidR="001B7084" w:rsidRDefault="001B7084" w:rsidP="00DC6A57">
      <w:pPr>
        <w:pStyle w:val="Heading2"/>
        <w:rPr>
          <w:rFonts w:ascii="Times New Roman" w:eastAsia="Times New Roman" w:hAnsi="Times New Roman" w:cs="Times New Roman"/>
          <w:color w:val="000000"/>
          <w:sz w:val="22"/>
          <w:szCs w:val="22"/>
          <w:shd w:val="clear" w:color="auto" w:fill="FFFFFF"/>
        </w:rPr>
      </w:pPr>
    </w:p>
    <w:p w14:paraId="188B5BEE" w14:textId="5FB440E9" w:rsidR="00F367D3" w:rsidRPr="008E6AF8" w:rsidRDefault="006C1385" w:rsidP="00DC6A57">
      <w:pPr>
        <w:pStyle w:val="Heading2"/>
        <w:rPr>
          <w:rFonts w:ascii="Times New Roman" w:eastAsia="Times New Roman" w:hAnsi="Times New Roman" w:cs="Times New Roman"/>
          <w:color w:val="000000"/>
          <w:sz w:val="22"/>
          <w:szCs w:val="22"/>
          <w:shd w:val="clear" w:color="auto" w:fill="FFFFFF"/>
        </w:rPr>
      </w:pPr>
      <w:r w:rsidRPr="008E6AF8">
        <w:rPr>
          <w:rFonts w:ascii="Times New Roman" w:eastAsia="Times New Roman" w:hAnsi="Times New Roman" w:cs="Times New Roman"/>
          <w:color w:val="000000"/>
          <w:sz w:val="22"/>
          <w:szCs w:val="22"/>
          <w:shd w:val="clear" w:color="auto" w:fill="FFFFFF"/>
        </w:rPr>
        <w:t xml:space="preserve">(2)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w:t>
      </w:r>
      <w:proofErr w:type="spellStart"/>
      <w:r w:rsidRPr="008E6AF8">
        <w:rPr>
          <w:rFonts w:ascii="Times New Roman" w:eastAsia="Times New Roman" w:hAnsi="Times New Roman" w:cs="Times New Roman"/>
          <w:color w:val="000000"/>
          <w:sz w:val="22"/>
          <w:szCs w:val="22"/>
          <w:shd w:val="clear" w:color="auto" w:fill="FFFFFF"/>
        </w:rPr>
        <w:t>Lefcheck</w:t>
      </w:r>
      <w:proofErr w:type="spellEnd"/>
      <w:r w:rsidRPr="008E6AF8">
        <w:rPr>
          <w:rFonts w:ascii="Times New Roman" w:eastAsia="Times New Roman" w:hAnsi="Times New Roman" w:cs="Times New Roman"/>
          <w:color w:val="000000"/>
          <w:sz w:val="22"/>
          <w:szCs w:val="22"/>
          <w:shd w:val="clear" w:color="auto" w:fill="FFFFFF"/>
        </w:rPr>
        <w:t xml:space="preserve">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14:paraId="35527208" w14:textId="77777777" w:rsidR="00F367D3" w:rsidRDefault="00F367D3" w:rsidP="006C1385">
      <w:pPr>
        <w:rPr>
          <w:rFonts w:ascii="Times New Roman" w:eastAsia="Times New Roman" w:hAnsi="Times New Roman" w:cs="Times New Roman"/>
          <w:color w:val="000000"/>
          <w:sz w:val="22"/>
          <w:szCs w:val="22"/>
          <w:shd w:val="clear" w:color="auto" w:fill="FFFFFF"/>
        </w:rPr>
      </w:pPr>
    </w:p>
    <w:p w14:paraId="36ED7C11" w14:textId="77777777" w:rsidR="00F367D3" w:rsidRDefault="006613DE" w:rsidP="006C1385">
      <w:pPr>
        <w:rPr>
          <w:rFonts w:ascii="Times New Roman" w:eastAsia="Times New Roman" w:hAnsi="Times New Roman" w:cs="Times New Roman"/>
          <w:color w:val="000000"/>
          <w:sz w:val="22"/>
          <w:szCs w:val="22"/>
          <w:shd w:val="clear" w:color="auto" w:fill="FFFFFF"/>
        </w:rPr>
      </w:pPr>
      <w:r w:rsidRPr="00B05770">
        <w:rPr>
          <w:rFonts w:ascii="Times New Roman" w:eastAsia="Times New Roman" w:hAnsi="Times New Roman" w:cs="Times New Roman"/>
          <w:color w:val="0070C0"/>
          <w:sz w:val="22"/>
          <w:szCs w:val="22"/>
          <w:shd w:val="clear" w:color="auto" w:fill="FFFFFF"/>
        </w:rPr>
        <w:t xml:space="preserve">Thank you for bringing </w:t>
      </w:r>
      <w:r w:rsidR="0041078F">
        <w:rPr>
          <w:rFonts w:ascii="Times New Roman" w:eastAsia="Times New Roman" w:hAnsi="Times New Roman" w:cs="Times New Roman"/>
          <w:color w:val="0070C0"/>
          <w:sz w:val="22"/>
          <w:szCs w:val="22"/>
          <w:shd w:val="clear" w:color="auto" w:fill="FFFFFF"/>
        </w:rPr>
        <w:t xml:space="preserve">the </w:t>
      </w:r>
      <w:proofErr w:type="spellStart"/>
      <w:r w:rsidR="0041078F">
        <w:rPr>
          <w:rFonts w:ascii="Times New Roman" w:eastAsia="Times New Roman" w:hAnsi="Times New Roman" w:cs="Times New Roman"/>
          <w:color w:val="0070C0"/>
          <w:sz w:val="22"/>
          <w:szCs w:val="22"/>
          <w:shd w:val="clear" w:color="auto" w:fill="FFFFFF"/>
        </w:rPr>
        <w:t>Lefcheck</w:t>
      </w:r>
      <w:proofErr w:type="spellEnd"/>
      <w:r w:rsidRPr="00B05770">
        <w:rPr>
          <w:rFonts w:ascii="Times New Roman" w:eastAsia="Times New Roman" w:hAnsi="Times New Roman" w:cs="Times New Roman"/>
          <w:color w:val="0070C0"/>
          <w:sz w:val="22"/>
          <w:szCs w:val="22"/>
          <w:shd w:val="clear" w:color="auto" w:fill="FFFFFF"/>
        </w:rPr>
        <w:t xml:space="preserve"> study to our attention. We agree that our approach overlooks potential biodiversity influences</w:t>
      </w:r>
      <w:r w:rsidR="009624CE">
        <w:rPr>
          <w:rFonts w:ascii="Times New Roman" w:eastAsia="Times New Roman" w:hAnsi="Times New Roman" w:cs="Times New Roman"/>
          <w:color w:val="0070C0"/>
          <w:sz w:val="22"/>
          <w:szCs w:val="22"/>
          <w:shd w:val="clear" w:color="auto" w:fill="FFFFFF"/>
        </w:rPr>
        <w:t>, which are likely to influence macroecological patterns which operate across biogeographic regions. To acknowledge these limitations,</w:t>
      </w:r>
      <w:r w:rsidR="00B05770" w:rsidRPr="00B05770">
        <w:rPr>
          <w:rFonts w:ascii="Times New Roman" w:eastAsia="Times New Roman" w:hAnsi="Times New Roman" w:cs="Times New Roman"/>
          <w:color w:val="0070C0"/>
          <w:sz w:val="22"/>
          <w:szCs w:val="22"/>
          <w:shd w:val="clear" w:color="auto" w:fill="FFFFFF"/>
        </w:rPr>
        <w:t xml:space="preserve"> </w:t>
      </w:r>
      <w:r w:rsidR="009624CE">
        <w:rPr>
          <w:rFonts w:ascii="Times New Roman" w:eastAsia="Times New Roman" w:hAnsi="Times New Roman" w:cs="Times New Roman"/>
          <w:color w:val="0070C0"/>
          <w:sz w:val="22"/>
          <w:szCs w:val="22"/>
          <w:shd w:val="clear" w:color="auto" w:fill="FFFFFF"/>
        </w:rPr>
        <w:t xml:space="preserve">we </w:t>
      </w:r>
      <w:r w:rsidRPr="00B05770">
        <w:rPr>
          <w:rFonts w:ascii="Times New Roman" w:eastAsia="Times New Roman" w:hAnsi="Times New Roman" w:cs="Times New Roman"/>
          <w:color w:val="0070C0"/>
          <w:sz w:val="22"/>
          <w:szCs w:val="22"/>
          <w:shd w:val="clear" w:color="auto" w:fill="FFFFFF"/>
        </w:rPr>
        <w:t xml:space="preserve">now </w:t>
      </w:r>
      <w:r w:rsidR="00B05770" w:rsidRPr="00B05770">
        <w:rPr>
          <w:rFonts w:ascii="Times New Roman" w:eastAsia="Times New Roman" w:hAnsi="Times New Roman" w:cs="Times New Roman"/>
          <w:color w:val="0070C0"/>
          <w:sz w:val="22"/>
          <w:szCs w:val="22"/>
          <w:shd w:val="clear" w:color="auto" w:fill="FFFFFF"/>
        </w:rPr>
        <w:t xml:space="preserve">include a section in the Discussion which considers how </w:t>
      </w:r>
      <w:r w:rsidRPr="00B05770">
        <w:rPr>
          <w:rFonts w:ascii="Times New Roman" w:eastAsia="Times New Roman" w:hAnsi="Times New Roman" w:cs="Times New Roman"/>
          <w:color w:val="0070C0"/>
          <w:sz w:val="22"/>
          <w:szCs w:val="22"/>
          <w:shd w:val="clear" w:color="auto" w:fill="FFFFFF"/>
        </w:rPr>
        <w:t xml:space="preserve">richness and community composition </w:t>
      </w:r>
      <w:r w:rsidR="00B05770" w:rsidRPr="00B05770">
        <w:rPr>
          <w:rFonts w:ascii="Times New Roman" w:eastAsia="Times New Roman" w:hAnsi="Times New Roman" w:cs="Times New Roman"/>
          <w:color w:val="0070C0"/>
          <w:sz w:val="22"/>
          <w:szCs w:val="22"/>
          <w:shd w:val="clear" w:color="auto" w:fill="FFFFFF"/>
        </w:rPr>
        <w:t>may contribute to the unexplained variation in grazing rates in our statistical models (L4</w:t>
      </w:r>
      <w:r w:rsidR="0017154B">
        <w:rPr>
          <w:rFonts w:ascii="Times New Roman" w:eastAsia="Times New Roman" w:hAnsi="Times New Roman" w:cs="Times New Roman"/>
          <w:color w:val="0070C0"/>
          <w:sz w:val="22"/>
          <w:szCs w:val="22"/>
          <w:shd w:val="clear" w:color="auto" w:fill="FFFFFF"/>
        </w:rPr>
        <w:t>84</w:t>
      </w:r>
      <w:r w:rsidR="00B05770" w:rsidRPr="00B05770">
        <w:rPr>
          <w:rFonts w:ascii="Times New Roman" w:eastAsia="Times New Roman" w:hAnsi="Times New Roman" w:cs="Times New Roman"/>
          <w:color w:val="0070C0"/>
          <w:sz w:val="22"/>
          <w:szCs w:val="22"/>
          <w:shd w:val="clear" w:color="auto" w:fill="FFFFFF"/>
        </w:rPr>
        <w:t>-4</w:t>
      </w:r>
      <w:r w:rsidR="0017154B">
        <w:rPr>
          <w:rFonts w:ascii="Times New Roman" w:eastAsia="Times New Roman" w:hAnsi="Times New Roman" w:cs="Times New Roman"/>
          <w:color w:val="0070C0"/>
          <w:sz w:val="22"/>
          <w:szCs w:val="22"/>
          <w:shd w:val="clear" w:color="auto" w:fill="FFFFFF"/>
        </w:rPr>
        <w:t>90</w:t>
      </w:r>
      <w:r w:rsidR="00B05770" w:rsidRPr="00B05770">
        <w:rPr>
          <w:rFonts w:ascii="Times New Roman" w:eastAsia="Times New Roman" w:hAnsi="Times New Roman" w:cs="Times New Roman"/>
          <w:color w:val="0070C0"/>
          <w:sz w:val="22"/>
          <w:szCs w:val="22"/>
          <w:shd w:val="clear" w:color="auto" w:fill="FFFFFF"/>
        </w:rPr>
        <w:t>).</w:t>
      </w:r>
      <w:r w:rsidR="00F367D3"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14:paraId="4FBD65E0" w14:textId="77777777" w:rsidR="00F367D3" w:rsidRDefault="00F367D3" w:rsidP="006C1385">
      <w:pPr>
        <w:rPr>
          <w:rFonts w:ascii="Times New Roman" w:eastAsia="Times New Roman" w:hAnsi="Times New Roman" w:cs="Times New Roman"/>
          <w:color w:val="000000"/>
          <w:sz w:val="22"/>
          <w:szCs w:val="22"/>
        </w:rPr>
      </w:pPr>
    </w:p>
    <w:p w14:paraId="2FFA2A14" w14:textId="51D5F44D" w:rsidR="00423646" w:rsidRPr="00CB69C4" w:rsidRDefault="00253D0C"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Analyses of grazing thresholds </w:t>
      </w:r>
      <w:r w:rsidR="006124BC">
        <w:rPr>
          <w:rFonts w:ascii="Times New Roman" w:eastAsia="Times New Roman" w:hAnsi="Times New Roman" w:cs="Times New Roman"/>
          <w:color w:val="0070C0"/>
          <w:sz w:val="22"/>
          <w:szCs w:val="22"/>
          <w:shd w:val="clear" w:color="auto" w:fill="FFFFFF"/>
        </w:rPr>
        <w:t xml:space="preserve">typically </w:t>
      </w:r>
      <w:r>
        <w:rPr>
          <w:rFonts w:ascii="Times New Roman" w:eastAsia="Times New Roman" w:hAnsi="Times New Roman" w:cs="Times New Roman"/>
          <w:color w:val="0070C0"/>
          <w:sz w:val="22"/>
          <w:szCs w:val="22"/>
          <w:shd w:val="clear" w:color="auto" w:fill="FFFFFF"/>
        </w:rPr>
        <w:t>test the hypothesis that benthic cover is predicted by herbivore biomass</w:t>
      </w:r>
      <w:r w:rsidR="001F09B6">
        <w:rPr>
          <w:rFonts w:ascii="Times New Roman" w:eastAsia="Times New Roman" w:hAnsi="Times New Roman" w:cs="Times New Roman"/>
          <w:color w:val="0070C0"/>
          <w:sz w:val="22"/>
          <w:szCs w:val="22"/>
          <w:shd w:val="clear" w:color="auto" w:fill="FFFFFF"/>
        </w:rPr>
        <w:t xml:space="preserve"> (</w:t>
      </w:r>
      <w:proofErr w:type="spellStart"/>
      <w:r w:rsidR="001F09B6">
        <w:rPr>
          <w:rFonts w:ascii="Times New Roman" w:eastAsia="Times New Roman" w:hAnsi="Times New Roman" w:cs="Times New Roman"/>
          <w:color w:val="0070C0"/>
          <w:sz w:val="22"/>
          <w:szCs w:val="22"/>
          <w:shd w:val="clear" w:color="auto" w:fill="FFFFFF"/>
        </w:rPr>
        <w:t>i.e</w:t>
      </w:r>
      <w:proofErr w:type="spellEnd"/>
      <w:r w:rsidR="001F09B6">
        <w:rPr>
          <w:rFonts w:ascii="Times New Roman" w:eastAsia="Times New Roman" w:hAnsi="Times New Roman" w:cs="Times New Roman"/>
          <w:color w:val="0070C0"/>
          <w:sz w:val="22"/>
          <w:szCs w:val="22"/>
          <w:shd w:val="clear" w:color="auto" w:fill="FFFFFF"/>
        </w:rPr>
        <w:t xml:space="preserve"> </w:t>
      </w:r>
      <w:r w:rsidR="006E0611">
        <w:rPr>
          <w:rFonts w:ascii="Times New Roman" w:eastAsia="Times New Roman" w:hAnsi="Times New Roman" w:cs="Times New Roman"/>
          <w:color w:val="0070C0"/>
          <w:sz w:val="22"/>
          <w:szCs w:val="22"/>
          <w:shd w:val="clear" w:color="auto" w:fill="FFFFFF"/>
        </w:rPr>
        <w:t xml:space="preserve">focused on </w:t>
      </w:r>
      <w:r w:rsidR="001F09B6">
        <w:rPr>
          <w:rFonts w:ascii="Times New Roman" w:eastAsia="Times New Roman" w:hAnsi="Times New Roman" w:cs="Times New Roman"/>
          <w:color w:val="0070C0"/>
          <w:sz w:val="22"/>
          <w:szCs w:val="22"/>
          <w:shd w:val="clear" w:color="auto" w:fill="FFFFFF"/>
        </w:rPr>
        <w:t xml:space="preserve">top-down </w:t>
      </w:r>
      <w:r w:rsidR="008F1D92">
        <w:rPr>
          <w:rFonts w:ascii="Times New Roman" w:eastAsia="Times New Roman" w:hAnsi="Times New Roman" w:cs="Times New Roman"/>
          <w:color w:val="0070C0"/>
          <w:sz w:val="22"/>
          <w:szCs w:val="22"/>
          <w:shd w:val="clear" w:color="auto" w:fill="FFFFFF"/>
        </w:rPr>
        <w:t>grazing o</w:t>
      </w:r>
      <w:r w:rsidR="0032644D">
        <w:rPr>
          <w:rFonts w:ascii="Times New Roman" w:eastAsia="Times New Roman" w:hAnsi="Times New Roman" w:cs="Times New Roman"/>
          <w:color w:val="0070C0"/>
          <w:sz w:val="22"/>
          <w:szCs w:val="22"/>
          <w:shd w:val="clear" w:color="auto" w:fill="FFFFFF"/>
        </w:rPr>
        <w:t>f</w:t>
      </w:r>
      <w:r w:rsidR="008F1D92">
        <w:rPr>
          <w:rFonts w:ascii="Times New Roman" w:eastAsia="Times New Roman" w:hAnsi="Times New Roman" w:cs="Times New Roman"/>
          <w:color w:val="0070C0"/>
          <w:sz w:val="22"/>
          <w:szCs w:val="22"/>
          <w:shd w:val="clear" w:color="auto" w:fill="FFFFFF"/>
        </w:rPr>
        <w:t xml:space="preserve"> benth</w:t>
      </w:r>
      <w:r w:rsidR="0032644D">
        <w:rPr>
          <w:rFonts w:ascii="Times New Roman" w:eastAsia="Times New Roman" w:hAnsi="Times New Roman" w:cs="Times New Roman"/>
          <w:color w:val="0070C0"/>
          <w:sz w:val="22"/>
          <w:szCs w:val="22"/>
          <w:shd w:val="clear" w:color="auto" w:fill="FFFFFF"/>
        </w:rPr>
        <w:t>os</w:t>
      </w:r>
      <w:r w:rsidR="001F09B6">
        <w:rPr>
          <w:rFonts w:ascii="Times New Roman" w:eastAsia="Times New Roman" w:hAnsi="Times New Roman" w:cs="Times New Roman"/>
          <w:color w:val="0070C0"/>
          <w:sz w:val="22"/>
          <w:szCs w:val="22"/>
          <w:shd w:val="clear" w:color="auto" w:fill="FFFFFF"/>
        </w:rPr>
        <w:t>)</w:t>
      </w:r>
      <w:r w:rsidR="006124BC">
        <w:rPr>
          <w:rFonts w:ascii="Times New Roman" w:eastAsia="Times New Roman" w:hAnsi="Times New Roman" w:cs="Times New Roman"/>
          <w:color w:val="0070C0"/>
          <w:sz w:val="22"/>
          <w:szCs w:val="22"/>
          <w:shd w:val="clear" w:color="auto" w:fill="FFFFFF"/>
        </w:rPr>
        <w:t xml:space="preserve">, and are best suited to </w:t>
      </w:r>
      <w:r w:rsidR="001F09B6">
        <w:rPr>
          <w:rFonts w:ascii="Times New Roman" w:eastAsia="Times New Roman" w:hAnsi="Times New Roman" w:cs="Times New Roman"/>
          <w:color w:val="0070C0"/>
          <w:sz w:val="22"/>
          <w:szCs w:val="22"/>
          <w:shd w:val="clear" w:color="auto" w:fill="FFFFFF"/>
        </w:rPr>
        <w:t xml:space="preserve">time-series </w:t>
      </w:r>
      <w:r w:rsidR="006124BC">
        <w:rPr>
          <w:rFonts w:ascii="Times New Roman" w:eastAsia="Times New Roman" w:hAnsi="Times New Roman" w:cs="Times New Roman"/>
          <w:color w:val="0070C0"/>
          <w:sz w:val="22"/>
          <w:szCs w:val="22"/>
          <w:shd w:val="clear" w:color="auto" w:fill="FFFFFF"/>
        </w:rPr>
        <w:t xml:space="preserve">datasets where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w:t>
      </w:r>
      <w:del w:id="14" w:author="Shaun Wilson" w:date="2019-07-18T09:48:00Z">
        <w:r w:rsidR="006124BC" w:rsidDel="00686D44">
          <w:rPr>
            <w:rFonts w:ascii="Times New Roman" w:eastAsia="Times New Roman" w:hAnsi="Times New Roman" w:cs="Times New Roman"/>
            <w:color w:val="0070C0"/>
            <w:sz w:val="22"/>
            <w:szCs w:val="22"/>
            <w:shd w:val="clear" w:color="auto" w:fill="FFFFFF"/>
          </w:rPr>
          <w:delText xml:space="preserve">coral </w:delText>
        </w:r>
      </w:del>
      <w:ins w:id="15" w:author="Shaun Wilson" w:date="2019-07-18T09:48:00Z">
        <w:r w:rsidR="00686D44">
          <w:rPr>
            <w:rFonts w:ascii="Times New Roman" w:eastAsia="Times New Roman" w:hAnsi="Times New Roman" w:cs="Times New Roman"/>
            <w:color w:val="0070C0"/>
            <w:sz w:val="22"/>
            <w:szCs w:val="22"/>
            <w:shd w:val="clear" w:color="auto" w:fill="FFFFFF"/>
          </w:rPr>
          <w:t>benthic</w:t>
        </w:r>
        <w:r w:rsidR="00686D44">
          <w:rPr>
            <w:rFonts w:ascii="Times New Roman" w:eastAsia="Times New Roman" w:hAnsi="Times New Roman" w:cs="Times New Roman"/>
            <w:color w:val="0070C0"/>
            <w:sz w:val="22"/>
            <w:szCs w:val="22"/>
            <w:shd w:val="clear" w:color="auto" w:fill="FFFFFF"/>
          </w:rPr>
          <w:t xml:space="preserve"> </w:t>
        </w:r>
      </w:ins>
      <w:r w:rsidR="006124BC">
        <w:rPr>
          <w:rFonts w:ascii="Times New Roman" w:eastAsia="Times New Roman" w:hAnsi="Times New Roman" w:cs="Times New Roman"/>
          <w:color w:val="0070C0"/>
          <w:sz w:val="22"/>
          <w:szCs w:val="22"/>
          <w:shd w:val="clear" w:color="auto" w:fill="FFFFFF"/>
        </w:rPr>
        <w:t xml:space="preserve">cover can be ascribed to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grazing biomass (e.g. Graham et al. 2015, Nature). </w:t>
      </w:r>
      <w:proofErr w:type="gramStart"/>
      <w:r w:rsidR="006124BC">
        <w:rPr>
          <w:rFonts w:ascii="Times New Roman" w:eastAsia="Times New Roman" w:hAnsi="Times New Roman" w:cs="Times New Roman"/>
          <w:color w:val="0070C0"/>
          <w:sz w:val="22"/>
          <w:szCs w:val="22"/>
          <w:shd w:val="clear" w:color="auto" w:fill="FFFFFF"/>
        </w:rPr>
        <w:t>However</w:t>
      </w:r>
      <w:proofErr w:type="gramEnd"/>
      <w:r w:rsidR="006124BC">
        <w:rPr>
          <w:rFonts w:ascii="Times New Roman" w:eastAsia="Times New Roman" w:hAnsi="Times New Roman" w:cs="Times New Roman"/>
          <w:color w:val="0070C0"/>
          <w:sz w:val="22"/>
          <w:szCs w:val="22"/>
          <w:shd w:val="clear" w:color="auto" w:fill="FFFFFF"/>
        </w:rPr>
        <w:t xml:space="preserve"> i</w:t>
      </w:r>
      <w:r>
        <w:rPr>
          <w:rFonts w:ascii="Times New Roman" w:eastAsia="Times New Roman" w:hAnsi="Times New Roman" w:cs="Times New Roman"/>
          <w:color w:val="0070C0"/>
          <w:sz w:val="22"/>
          <w:szCs w:val="22"/>
          <w:shd w:val="clear" w:color="auto" w:fill="FFFFFF"/>
        </w:rPr>
        <w:t xml:space="preserve">n our study, </w:t>
      </w:r>
      <w:r w:rsidR="006124BC">
        <w:rPr>
          <w:rFonts w:ascii="Times New Roman" w:eastAsia="Times New Roman" w:hAnsi="Times New Roman" w:cs="Times New Roman"/>
          <w:color w:val="0070C0"/>
          <w:sz w:val="22"/>
          <w:szCs w:val="22"/>
          <w:shd w:val="clear" w:color="auto" w:fill="FFFFFF"/>
        </w:rPr>
        <w:t xml:space="preserve">we </w:t>
      </w:r>
      <w:r w:rsidR="001F09B6">
        <w:rPr>
          <w:rFonts w:ascii="Times New Roman" w:eastAsia="Times New Roman" w:hAnsi="Times New Roman" w:cs="Times New Roman"/>
          <w:color w:val="0070C0"/>
          <w:sz w:val="22"/>
          <w:szCs w:val="22"/>
          <w:shd w:val="clear" w:color="auto" w:fill="FFFFFF"/>
        </w:rPr>
        <w:t>focus on</w:t>
      </w:r>
      <w:r w:rsidR="008F1D92">
        <w:rPr>
          <w:rFonts w:ascii="Times New Roman" w:eastAsia="Times New Roman" w:hAnsi="Times New Roman" w:cs="Times New Roman"/>
          <w:color w:val="0070C0"/>
          <w:sz w:val="22"/>
          <w:szCs w:val="22"/>
          <w:shd w:val="clear" w:color="auto" w:fill="FFFFFF"/>
        </w:rPr>
        <w:t xml:space="preserve"> the drivers of herbivore function</w:t>
      </w:r>
      <w:r w:rsidR="00D5130D">
        <w:rPr>
          <w:rFonts w:ascii="Times New Roman" w:eastAsia="Times New Roman" w:hAnsi="Times New Roman" w:cs="Times New Roman"/>
          <w:color w:val="0070C0"/>
          <w:sz w:val="22"/>
          <w:szCs w:val="22"/>
          <w:shd w:val="clear" w:color="auto" w:fill="FFFFFF"/>
        </w:rPr>
        <w:t xml:space="preserve">, including </w:t>
      </w:r>
      <w:r w:rsidR="008F1D92">
        <w:rPr>
          <w:rFonts w:ascii="Times New Roman" w:eastAsia="Times New Roman" w:hAnsi="Times New Roman" w:cs="Times New Roman"/>
          <w:color w:val="0070C0"/>
          <w:sz w:val="22"/>
          <w:szCs w:val="22"/>
          <w:shd w:val="clear" w:color="auto" w:fill="FFFFFF"/>
        </w:rPr>
        <w:t>both</w:t>
      </w:r>
      <w:r w:rsidR="001F09B6">
        <w:rPr>
          <w:rFonts w:ascii="Times New Roman" w:eastAsia="Times New Roman" w:hAnsi="Times New Roman" w:cs="Times New Roman"/>
          <w:color w:val="0070C0"/>
          <w:sz w:val="22"/>
          <w:szCs w:val="22"/>
          <w:shd w:val="clear" w:color="auto" w:fill="FFFFFF"/>
        </w:rPr>
        <w:t xml:space="preserve"> bottom-up </w:t>
      </w:r>
      <w:r w:rsidR="008F1D92">
        <w:rPr>
          <w:rFonts w:ascii="Times New Roman" w:eastAsia="Times New Roman" w:hAnsi="Times New Roman" w:cs="Times New Roman"/>
          <w:color w:val="0070C0"/>
          <w:sz w:val="22"/>
          <w:szCs w:val="22"/>
          <w:shd w:val="clear" w:color="auto" w:fill="FFFFFF"/>
        </w:rPr>
        <w:t>benthic and top-down fishing influences</w:t>
      </w:r>
      <w:r>
        <w:rPr>
          <w:rFonts w:ascii="Times New Roman" w:eastAsia="Times New Roman" w:hAnsi="Times New Roman" w:cs="Times New Roman"/>
          <w:color w:val="0070C0"/>
          <w:sz w:val="22"/>
          <w:szCs w:val="22"/>
          <w:shd w:val="clear" w:color="auto" w:fill="FFFFFF"/>
        </w:rPr>
        <w:t xml:space="preserve">. </w:t>
      </w:r>
      <w:r w:rsidR="00B41702">
        <w:rPr>
          <w:rFonts w:ascii="Times New Roman" w:eastAsia="Times New Roman" w:hAnsi="Times New Roman" w:cs="Times New Roman"/>
          <w:color w:val="0070C0"/>
          <w:sz w:val="22"/>
          <w:szCs w:val="22"/>
          <w:shd w:val="clear" w:color="auto" w:fill="FFFFFF"/>
        </w:rPr>
        <w:t>To clarify these distinctions, w</w:t>
      </w:r>
      <w:r>
        <w:rPr>
          <w:rFonts w:ascii="Times New Roman" w:eastAsia="Times New Roman" w:hAnsi="Times New Roman" w:cs="Times New Roman"/>
          <w:color w:val="0070C0"/>
          <w:sz w:val="22"/>
          <w:szCs w:val="22"/>
          <w:shd w:val="clear" w:color="auto" w:fill="FFFFFF"/>
        </w:rPr>
        <w:t>e now note that temporal analyses might be used to identify grazing function thresholds (L</w:t>
      </w:r>
      <w:r w:rsidR="00137844">
        <w:rPr>
          <w:rFonts w:ascii="Times New Roman" w:eastAsia="Times New Roman" w:hAnsi="Times New Roman" w:cs="Times New Roman"/>
          <w:color w:val="0070C0"/>
          <w:sz w:val="22"/>
          <w:szCs w:val="22"/>
          <w:shd w:val="clear" w:color="auto" w:fill="FFFFFF"/>
        </w:rPr>
        <w:t>49</w:t>
      </w:r>
      <w:r w:rsidR="00390D1D">
        <w:rPr>
          <w:rFonts w:ascii="Times New Roman" w:eastAsia="Times New Roman" w:hAnsi="Times New Roman" w:cs="Times New Roman"/>
          <w:color w:val="0070C0"/>
          <w:sz w:val="22"/>
          <w:szCs w:val="22"/>
          <w:shd w:val="clear" w:color="auto" w:fill="FFFFFF"/>
        </w:rPr>
        <w:t>6</w:t>
      </w:r>
      <w:r>
        <w:rPr>
          <w:rFonts w:ascii="Times New Roman" w:eastAsia="Times New Roman" w:hAnsi="Times New Roman" w:cs="Times New Roman"/>
          <w:color w:val="0070C0"/>
          <w:sz w:val="22"/>
          <w:szCs w:val="22"/>
          <w:shd w:val="clear" w:color="auto" w:fill="FFFFFF"/>
        </w:rPr>
        <w:t>)</w:t>
      </w:r>
      <w:r w:rsidR="00B41702">
        <w:rPr>
          <w:rFonts w:ascii="Times New Roman" w:eastAsia="Times New Roman" w:hAnsi="Times New Roman" w:cs="Times New Roman"/>
          <w:color w:val="0070C0"/>
          <w:sz w:val="22"/>
          <w:szCs w:val="22"/>
          <w:shd w:val="clear" w:color="auto" w:fill="FFFFFF"/>
        </w:rPr>
        <w:t xml:space="preserve">, and emphasize that our analysis is focused on </w:t>
      </w:r>
      <w:r w:rsidR="00D5130D">
        <w:rPr>
          <w:rFonts w:ascii="Times New Roman" w:eastAsia="Times New Roman" w:hAnsi="Times New Roman" w:cs="Times New Roman"/>
          <w:color w:val="0070C0"/>
          <w:sz w:val="22"/>
          <w:szCs w:val="22"/>
          <w:shd w:val="clear" w:color="auto" w:fill="FFFFFF"/>
        </w:rPr>
        <w:t>relative roles of bottom-up and top-down drivers of grazing functions</w:t>
      </w:r>
      <w:r w:rsidR="00D05386">
        <w:rPr>
          <w:rFonts w:ascii="Times New Roman" w:eastAsia="Times New Roman" w:hAnsi="Times New Roman" w:cs="Times New Roman"/>
          <w:color w:val="0070C0"/>
          <w:sz w:val="22"/>
          <w:szCs w:val="22"/>
          <w:shd w:val="clear" w:color="auto" w:fill="FFFFFF"/>
        </w:rPr>
        <w:t xml:space="preserve"> (L</w:t>
      </w:r>
      <w:r w:rsidR="00137844">
        <w:rPr>
          <w:rFonts w:ascii="Times New Roman" w:eastAsia="Times New Roman" w:hAnsi="Times New Roman" w:cs="Times New Roman"/>
          <w:color w:val="0070C0"/>
          <w:sz w:val="22"/>
          <w:szCs w:val="22"/>
          <w:shd w:val="clear" w:color="auto" w:fill="FFFFFF"/>
        </w:rPr>
        <w:t>4</w:t>
      </w:r>
      <w:r w:rsidR="00390D1D">
        <w:rPr>
          <w:rFonts w:ascii="Times New Roman" w:eastAsia="Times New Roman" w:hAnsi="Times New Roman" w:cs="Times New Roman"/>
          <w:color w:val="0070C0"/>
          <w:sz w:val="22"/>
          <w:szCs w:val="22"/>
          <w:shd w:val="clear" w:color="auto" w:fill="FFFFFF"/>
        </w:rPr>
        <w:t>91</w:t>
      </w:r>
      <w:r w:rsidR="00D05386">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(4) Lastly, the statistics need clarification (see below). I feel confident in the authors execution, but some additional information is needed to ensure that correct decisions were made.</w:t>
      </w:r>
    </w:p>
    <w:p w14:paraId="2B2D03BB" w14:textId="77777777" w:rsidR="00423646" w:rsidRDefault="00423646" w:rsidP="006C1385">
      <w:pPr>
        <w:rPr>
          <w:rFonts w:ascii="Times New Roman" w:eastAsia="Times New Roman" w:hAnsi="Times New Roman" w:cs="Times New Roman"/>
          <w:color w:val="000000"/>
          <w:sz w:val="22"/>
          <w:szCs w:val="22"/>
          <w:shd w:val="clear" w:color="auto" w:fill="FFFFFF"/>
        </w:rPr>
      </w:pPr>
    </w:p>
    <w:p w14:paraId="78F4D4D4" w14:textId="77777777"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w:t>
      </w:r>
      <w:r w:rsidR="00F051BE">
        <w:rPr>
          <w:rFonts w:ascii="Times New Roman" w:eastAsia="Times New Roman" w:hAnsi="Times New Roman" w:cs="Times New Roman"/>
          <w:color w:val="0070C0"/>
          <w:sz w:val="22"/>
          <w:szCs w:val="22"/>
          <w:shd w:val="clear" w:color="auto" w:fill="FFFFFF"/>
        </w:rPr>
        <w:t xml:space="preserve"> (L2</w:t>
      </w:r>
      <w:r w:rsidR="00C11064">
        <w:rPr>
          <w:rFonts w:ascii="Times New Roman" w:eastAsia="Times New Roman" w:hAnsi="Times New Roman" w:cs="Times New Roman"/>
          <w:color w:val="0070C0"/>
          <w:sz w:val="22"/>
          <w:szCs w:val="22"/>
          <w:shd w:val="clear" w:color="auto" w:fill="FFFFFF"/>
        </w:rPr>
        <w:t>50-253</w:t>
      </w:r>
      <w:proofErr w:type="gramStart"/>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 and</w:t>
      </w:r>
      <w:proofErr w:type="gramEnd"/>
      <w:r w:rsidRPr="00423646">
        <w:rPr>
          <w:rFonts w:ascii="Times New Roman" w:eastAsia="Times New Roman" w:hAnsi="Times New Roman" w:cs="Times New Roman"/>
          <w:color w:val="0070C0"/>
          <w:sz w:val="22"/>
          <w:szCs w:val="22"/>
          <w:shd w:val="clear" w:color="auto" w:fill="FFFFFF"/>
        </w:rPr>
        <w:t xml:space="preserve"> justify the use of fishable biomass as a metric of exploitation pressure that is not strongly dependent on herbivore biomass</w:t>
      </w:r>
      <w:r w:rsidR="00F051BE">
        <w:rPr>
          <w:rFonts w:ascii="Times New Roman" w:eastAsia="Times New Roman" w:hAnsi="Times New Roman" w:cs="Times New Roman"/>
          <w:color w:val="0070C0"/>
          <w:sz w:val="22"/>
          <w:szCs w:val="22"/>
          <w:shd w:val="clear" w:color="auto" w:fill="FFFFFF"/>
        </w:rPr>
        <w:t xml:space="preserve"> (</w:t>
      </w:r>
      <w:r w:rsidR="00463C97">
        <w:rPr>
          <w:rFonts w:ascii="Times New Roman" w:eastAsia="Times New Roman" w:hAnsi="Times New Roman" w:cs="Times New Roman"/>
          <w:color w:val="0070C0"/>
          <w:sz w:val="22"/>
          <w:szCs w:val="22"/>
          <w:shd w:val="clear" w:color="auto" w:fill="FFFFFF"/>
        </w:rPr>
        <w:t>L</w:t>
      </w:r>
      <w:r w:rsidR="00F051BE">
        <w:rPr>
          <w:rFonts w:ascii="Times New Roman" w:eastAsia="Times New Roman" w:hAnsi="Times New Roman" w:cs="Times New Roman"/>
          <w:color w:val="0070C0"/>
          <w:sz w:val="22"/>
          <w:szCs w:val="22"/>
          <w:shd w:val="clear" w:color="auto" w:fill="FFFFFF"/>
        </w:rPr>
        <w:t>214</w:t>
      </w:r>
      <w:r w:rsidR="00463C97">
        <w:rPr>
          <w:rFonts w:ascii="Times New Roman" w:eastAsia="Times New Roman" w:hAnsi="Times New Roman" w:cs="Times New Roman"/>
          <w:color w:val="0070C0"/>
          <w:sz w:val="22"/>
          <w:szCs w:val="22"/>
          <w:shd w:val="clear" w:color="auto" w:fill="FFFFFF"/>
        </w:rPr>
        <w:t>-216</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w:t>
      </w:r>
      <w:r w:rsidR="00F051BE">
        <w:rPr>
          <w:rFonts w:ascii="Times New Roman" w:eastAsia="Times New Roman" w:hAnsi="Times New Roman" w:cs="Times New Roman"/>
          <w:color w:val="0070C0"/>
          <w:sz w:val="22"/>
          <w:szCs w:val="22"/>
          <w:shd w:val="clear" w:color="auto" w:fill="FFFFFF"/>
        </w:rPr>
        <w:t xml:space="preserve"> Please see our more detailed responses below.</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14:paraId="6395B62F"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017B1BF2" w14:textId="77777777"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114: I think this statement is a bit misleading – it’s probably true with respect to cropping bite </w:t>
      </w:r>
      <w:r w:rsidR="006C1385" w:rsidRPr="006C1385">
        <w:rPr>
          <w:rFonts w:ascii="Times New Roman" w:eastAsia="Times New Roman" w:hAnsi="Times New Roman" w:cs="Times New Roman"/>
          <w:color w:val="000000"/>
          <w:sz w:val="22"/>
          <w:szCs w:val="22"/>
          <w:shd w:val="clear" w:color="auto" w:fill="FFFFFF"/>
        </w:rPr>
        <w:lastRenderedPageBreak/>
        <w:t>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14:paraId="6AEBB17C" w14:textId="77777777" w:rsidR="00324F1B" w:rsidRDefault="00324F1B" w:rsidP="006C1385">
      <w:pPr>
        <w:rPr>
          <w:rFonts w:ascii="Times New Roman" w:eastAsia="Times New Roman" w:hAnsi="Times New Roman" w:cs="Times New Roman"/>
          <w:color w:val="000000"/>
          <w:sz w:val="22"/>
          <w:szCs w:val="22"/>
          <w:shd w:val="clear" w:color="auto" w:fill="FFFFFF"/>
        </w:rPr>
      </w:pPr>
    </w:p>
    <w:p w14:paraId="6F04C015" w14:textId="77777777" w:rsidR="00347E8E" w:rsidRDefault="00347E8E"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Thanks for this insightful comment, </w:t>
      </w:r>
      <w:r w:rsidR="00160B9F">
        <w:rPr>
          <w:rFonts w:ascii="Times New Roman" w:eastAsia="Times New Roman" w:hAnsi="Times New Roman" w:cs="Times New Roman"/>
          <w:color w:val="0070C0"/>
          <w:sz w:val="22"/>
          <w:szCs w:val="22"/>
          <w:shd w:val="clear" w:color="auto" w:fill="FFFFFF"/>
        </w:rPr>
        <w:t xml:space="preserve">in this section </w:t>
      </w:r>
      <w:r>
        <w:rPr>
          <w:rFonts w:ascii="Times New Roman" w:eastAsia="Times New Roman" w:hAnsi="Times New Roman" w:cs="Times New Roman"/>
          <w:color w:val="0070C0"/>
          <w:sz w:val="22"/>
          <w:szCs w:val="22"/>
          <w:shd w:val="clear" w:color="auto" w:fill="FFFFFF"/>
        </w:rPr>
        <w:t xml:space="preserve">we </w:t>
      </w:r>
      <w:r w:rsidR="00160B9F">
        <w:rPr>
          <w:rFonts w:ascii="Times New Roman" w:eastAsia="Times New Roman" w:hAnsi="Times New Roman" w:cs="Times New Roman"/>
          <w:color w:val="0070C0"/>
          <w:sz w:val="22"/>
          <w:szCs w:val="22"/>
          <w:shd w:val="clear" w:color="auto" w:fill="FFFFFF"/>
        </w:rPr>
        <w:t xml:space="preserve">considered </w:t>
      </w:r>
      <w:r>
        <w:rPr>
          <w:rFonts w:ascii="Times New Roman" w:eastAsia="Times New Roman" w:hAnsi="Times New Roman" w:cs="Times New Roman"/>
          <w:color w:val="0070C0"/>
          <w:sz w:val="22"/>
          <w:szCs w:val="22"/>
          <w:shd w:val="clear" w:color="auto" w:fill="FFFFFF"/>
        </w:rPr>
        <w:t xml:space="preserve">metabolic effects </w:t>
      </w:r>
      <w:r w:rsidR="003003FB">
        <w:rPr>
          <w:rFonts w:ascii="Times New Roman" w:eastAsia="Times New Roman" w:hAnsi="Times New Roman" w:cs="Times New Roman"/>
          <w:color w:val="0070C0"/>
          <w:sz w:val="22"/>
          <w:szCs w:val="22"/>
          <w:shd w:val="clear" w:color="auto" w:fill="FFFFFF"/>
        </w:rPr>
        <w:t xml:space="preserve">on grazing </w:t>
      </w:r>
      <w:r>
        <w:rPr>
          <w:rFonts w:ascii="Times New Roman" w:eastAsia="Times New Roman" w:hAnsi="Times New Roman" w:cs="Times New Roman"/>
          <w:color w:val="0070C0"/>
          <w:sz w:val="22"/>
          <w:szCs w:val="22"/>
          <w:shd w:val="clear" w:color="auto" w:fill="FFFFFF"/>
        </w:rPr>
        <w:t>(i.e. size structuring) rather than behavioural differences among size classes. We have clarified that size structure may influence the potential bite rates, rather than being functionally equivalent (L</w:t>
      </w:r>
      <w:r w:rsidR="00463C97">
        <w:rPr>
          <w:rFonts w:ascii="Times New Roman" w:eastAsia="Times New Roman" w:hAnsi="Times New Roman" w:cs="Times New Roman"/>
          <w:color w:val="0070C0"/>
          <w:sz w:val="22"/>
          <w:szCs w:val="22"/>
          <w:shd w:val="clear" w:color="auto" w:fill="FFFFFF"/>
        </w:rPr>
        <w:t>114</w:t>
      </w:r>
      <w:r>
        <w:rPr>
          <w:rFonts w:ascii="Times New Roman" w:eastAsia="Times New Roman" w:hAnsi="Times New Roman" w:cs="Times New Roman"/>
          <w:color w:val="0070C0"/>
          <w:sz w:val="22"/>
          <w:szCs w:val="22"/>
          <w:shd w:val="clear" w:color="auto" w:fill="FFFFFF"/>
        </w:rPr>
        <w:t>)</w:t>
      </w:r>
      <w:r w:rsidR="00160B9F">
        <w:rPr>
          <w:rFonts w:ascii="Times New Roman" w:eastAsia="Times New Roman" w:hAnsi="Times New Roman" w:cs="Times New Roman"/>
          <w:color w:val="0070C0"/>
          <w:sz w:val="22"/>
          <w:szCs w:val="22"/>
          <w:shd w:val="clear" w:color="auto" w:fill="FFFFFF"/>
        </w:rPr>
        <w:t>.</w:t>
      </w:r>
    </w:p>
    <w:p w14:paraId="2449C983" w14:textId="77777777" w:rsidR="005D078B" w:rsidRDefault="00347E8E"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t xml:space="preserve">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14:paraId="3DC45F03"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317DC750" w14:textId="77777777"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 xml:space="preserve">Added detail that A </w:t>
      </w:r>
      <w:proofErr w:type="spellStart"/>
      <w:r w:rsidRPr="005D078B">
        <w:rPr>
          <w:rFonts w:ascii="Times New Roman" w:eastAsia="Times New Roman" w:hAnsi="Times New Roman" w:cs="Times New Roman"/>
          <w:color w:val="0070C0"/>
          <w:sz w:val="22"/>
          <w:szCs w:val="22"/>
          <w:shd w:val="clear" w:color="auto" w:fill="FFFFFF"/>
        </w:rPr>
        <w:t>Hoey</w:t>
      </w:r>
      <w:proofErr w:type="spellEnd"/>
      <w:r w:rsidRPr="005D078B">
        <w:rPr>
          <w:rFonts w:ascii="Times New Roman" w:eastAsia="Times New Roman" w:hAnsi="Times New Roman" w:cs="Times New Roman"/>
          <w:color w:val="0070C0"/>
          <w:sz w:val="22"/>
          <w:szCs w:val="22"/>
          <w:shd w:val="clear" w:color="auto" w:fill="FFFFFF"/>
        </w:rPr>
        <w:t xml:space="preserve"> and A </w:t>
      </w:r>
      <w:proofErr w:type="spellStart"/>
      <w:r w:rsidRPr="005D078B">
        <w:rPr>
          <w:rFonts w:ascii="Times New Roman" w:eastAsia="Times New Roman" w:hAnsi="Times New Roman" w:cs="Times New Roman"/>
          <w:color w:val="0070C0"/>
          <w:sz w:val="22"/>
          <w:szCs w:val="22"/>
          <w:shd w:val="clear" w:color="auto" w:fill="FFFFFF"/>
        </w:rPr>
        <w:t>Graba</w:t>
      </w:r>
      <w:proofErr w:type="spellEnd"/>
      <w:r w:rsidRPr="005D078B">
        <w:rPr>
          <w:rFonts w:ascii="Times New Roman" w:eastAsia="Times New Roman" w:hAnsi="Times New Roman" w:cs="Times New Roman"/>
          <w:color w:val="0070C0"/>
          <w:sz w:val="22"/>
          <w:szCs w:val="22"/>
          <w:shd w:val="clear" w:color="auto" w:fill="FFFFFF"/>
        </w:rPr>
        <w:t>-Landry conducted feeding surveys</w:t>
      </w:r>
      <w:r w:rsidR="002141CD">
        <w:rPr>
          <w:rFonts w:ascii="Times New Roman" w:eastAsia="Times New Roman" w:hAnsi="Times New Roman" w:cs="Times New Roman"/>
          <w:color w:val="0070C0"/>
          <w:sz w:val="22"/>
          <w:szCs w:val="22"/>
          <w:shd w:val="clear" w:color="auto" w:fill="FFFFFF"/>
        </w:rPr>
        <w:t xml:space="preserve"> (L17</w:t>
      </w:r>
      <w:r w:rsidR="00463C97">
        <w:rPr>
          <w:rFonts w:ascii="Times New Roman" w:eastAsia="Times New Roman" w:hAnsi="Times New Roman" w:cs="Times New Roman"/>
          <w:color w:val="0070C0"/>
          <w:sz w:val="22"/>
          <w:szCs w:val="22"/>
          <w:shd w:val="clear" w:color="auto" w:fill="FFFFFF"/>
        </w:rPr>
        <w:t>7</w:t>
      </w:r>
      <w:r w:rsidR="002141CD">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174: reference Table S1, as it indicates which fish you did (and did not) survey </w:t>
      </w:r>
      <w:proofErr w:type="gramStart"/>
      <w:r w:rsidR="006C1385" w:rsidRPr="006C1385">
        <w:rPr>
          <w:rFonts w:ascii="Times New Roman" w:eastAsia="Times New Roman" w:hAnsi="Times New Roman" w:cs="Times New Roman"/>
          <w:color w:val="000000"/>
          <w:sz w:val="22"/>
          <w:szCs w:val="22"/>
          <w:shd w:val="clear" w:color="auto" w:fill="FFFFFF"/>
        </w:rPr>
        <w:t>with regard to</w:t>
      </w:r>
      <w:proofErr w:type="gramEnd"/>
      <w:r w:rsidR="006C1385" w:rsidRPr="006C1385">
        <w:rPr>
          <w:rFonts w:ascii="Times New Roman" w:eastAsia="Times New Roman" w:hAnsi="Times New Roman" w:cs="Times New Roman"/>
          <w:color w:val="000000"/>
          <w:sz w:val="22"/>
          <w:szCs w:val="22"/>
          <w:shd w:val="clear" w:color="auto" w:fill="FFFFFF"/>
        </w:rPr>
        <w:t xml:space="preserve"> feeding rate/behaviour.</w:t>
      </w:r>
    </w:p>
    <w:p w14:paraId="41541E01"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530FF350" w14:textId="77777777" w:rsidR="00273959" w:rsidRDefault="00DE7F5E"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Table S1 now referenced</w:t>
      </w:r>
      <w:r w:rsidR="00D417B0">
        <w:rPr>
          <w:rFonts w:ascii="Times New Roman" w:eastAsia="Times New Roman" w:hAnsi="Times New Roman" w:cs="Times New Roman"/>
          <w:color w:val="0070C0"/>
          <w:sz w:val="22"/>
          <w:szCs w:val="22"/>
          <w:shd w:val="clear" w:color="auto" w:fill="FFFFFF"/>
        </w:rPr>
        <w:t xml:space="preserve"> (L178).</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14:paraId="25F633EF"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71331291" w14:textId="77777777" w:rsidR="000B5CC3" w:rsidRPr="00A1194F" w:rsidRDefault="00273959" w:rsidP="006C1385">
      <w:pPr>
        <w:rPr>
          <w:rFonts w:ascii="Times New Roman" w:eastAsia="Times New Roman" w:hAnsi="Times New Roman" w:cs="Times New Roman"/>
          <w:color w:val="0070C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 xml:space="preserve">We tested for collinearity </w:t>
      </w:r>
      <w:r w:rsidR="003560D4">
        <w:rPr>
          <w:rFonts w:ascii="Times New Roman" w:eastAsia="Times New Roman" w:hAnsi="Times New Roman" w:cs="Times New Roman"/>
          <w:color w:val="0070C0"/>
          <w:sz w:val="22"/>
          <w:szCs w:val="22"/>
          <w:shd w:val="clear" w:color="auto" w:fill="FFFFFF"/>
        </w:rPr>
        <w:t xml:space="preserve">by estimating the </w:t>
      </w:r>
      <w:r w:rsidR="00863268" w:rsidRPr="00863268">
        <w:rPr>
          <w:rFonts w:ascii="Times New Roman" w:eastAsia="Times New Roman" w:hAnsi="Times New Roman" w:cs="Times New Roman"/>
          <w:color w:val="0070C0"/>
          <w:sz w:val="22"/>
          <w:szCs w:val="22"/>
          <w:shd w:val="clear" w:color="auto" w:fill="FFFFFF"/>
        </w:rPr>
        <w:t>variance inflation factor</w:t>
      </w:r>
      <w:r w:rsidR="003560D4">
        <w:rPr>
          <w:rFonts w:ascii="Times New Roman" w:eastAsia="Times New Roman" w:hAnsi="Times New Roman" w:cs="Times New Roman"/>
          <w:color w:val="0070C0"/>
          <w:sz w:val="22"/>
          <w:szCs w:val="22"/>
          <w:shd w:val="clear" w:color="auto" w:fill="FFFFFF"/>
        </w:rPr>
        <w:t xml:space="preserve"> </w:t>
      </w:r>
      <w:r w:rsidR="00863268" w:rsidRPr="00863268">
        <w:rPr>
          <w:rFonts w:ascii="Times New Roman" w:eastAsia="Times New Roman" w:hAnsi="Times New Roman" w:cs="Times New Roman"/>
          <w:color w:val="0070C0"/>
          <w:sz w:val="22"/>
          <w:szCs w:val="22"/>
          <w:shd w:val="clear" w:color="auto" w:fill="FFFFFF"/>
        </w:rPr>
        <w:t>(VIF)</w:t>
      </w:r>
      <w:r w:rsidR="003560D4">
        <w:rPr>
          <w:rFonts w:ascii="Times New Roman" w:eastAsia="Times New Roman" w:hAnsi="Times New Roman" w:cs="Times New Roman"/>
          <w:color w:val="0070C0"/>
          <w:sz w:val="22"/>
          <w:szCs w:val="22"/>
          <w:shd w:val="clear" w:color="auto" w:fill="FFFFFF"/>
        </w:rPr>
        <w:t xml:space="preserve"> of each covariate in</w:t>
      </w:r>
      <w:r w:rsidR="00863268"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the</w:t>
      </w:r>
      <w:r w:rsidR="00863268" w:rsidRPr="00863268">
        <w:rPr>
          <w:rFonts w:ascii="Times New Roman" w:eastAsia="Times New Roman" w:hAnsi="Times New Roman" w:cs="Times New Roman"/>
          <w:color w:val="0070C0"/>
          <w:sz w:val="22"/>
          <w:szCs w:val="22"/>
          <w:shd w:val="clear" w:color="auto" w:fill="FFFFFF"/>
        </w:rPr>
        <w:t xml:space="preserve"> global model</w:t>
      </w:r>
      <w:r w:rsidR="003560D4">
        <w:rPr>
          <w:rFonts w:ascii="Times New Roman" w:eastAsia="Times New Roman" w:hAnsi="Times New Roman" w:cs="Times New Roman"/>
          <w:color w:val="0070C0"/>
          <w:sz w:val="22"/>
          <w:szCs w:val="22"/>
          <w:shd w:val="clear" w:color="auto" w:fill="FFFFFF"/>
        </w:rPr>
        <w:t>s</w:t>
      </w:r>
      <w:r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A</w:t>
      </w:r>
      <w:r w:rsidR="00863268" w:rsidRPr="00863268">
        <w:rPr>
          <w:rFonts w:ascii="Times New Roman" w:eastAsia="Times New Roman" w:hAnsi="Times New Roman" w:cs="Times New Roman"/>
          <w:color w:val="0070C0"/>
          <w:sz w:val="22"/>
          <w:szCs w:val="22"/>
          <w:shd w:val="clear" w:color="auto" w:fill="FFFFFF"/>
        </w:rPr>
        <w:t xml:space="preserve">ll covariates had low VIF (&lt; </w:t>
      </w:r>
      <w:r w:rsidR="003560D4">
        <w:rPr>
          <w:rFonts w:ascii="Times New Roman" w:eastAsia="Times New Roman" w:hAnsi="Times New Roman" w:cs="Times New Roman"/>
          <w:color w:val="0070C0"/>
          <w:sz w:val="22"/>
          <w:szCs w:val="22"/>
          <w:shd w:val="clear" w:color="auto" w:fill="FFFFFF"/>
        </w:rPr>
        <w:t>2</w:t>
      </w:r>
      <w:r w:rsidR="00863268" w:rsidRPr="00863268">
        <w:rPr>
          <w:rFonts w:ascii="Times New Roman" w:eastAsia="Times New Roman" w:hAnsi="Times New Roman" w:cs="Times New Roman"/>
          <w:color w:val="0070C0"/>
          <w:sz w:val="22"/>
          <w:szCs w:val="22"/>
          <w:shd w:val="clear" w:color="auto" w:fill="FFFFFF"/>
        </w:rPr>
        <w:t>)</w:t>
      </w:r>
      <w:r w:rsidR="00377348">
        <w:rPr>
          <w:rFonts w:ascii="Times New Roman" w:eastAsia="Times New Roman" w:hAnsi="Times New Roman" w:cs="Times New Roman"/>
          <w:color w:val="0070C0"/>
          <w:sz w:val="22"/>
          <w:szCs w:val="22"/>
          <w:shd w:val="clear" w:color="auto" w:fill="FFFFFF"/>
        </w:rPr>
        <w:t>, meeting the recommended guideline of including only covariates with VIF below 3 (</w:t>
      </w:r>
      <w:proofErr w:type="spellStart"/>
      <w:r w:rsidR="00377348">
        <w:rPr>
          <w:rFonts w:ascii="Times New Roman" w:eastAsia="Times New Roman" w:hAnsi="Times New Roman" w:cs="Times New Roman"/>
          <w:color w:val="0070C0"/>
          <w:sz w:val="22"/>
          <w:szCs w:val="22"/>
          <w:shd w:val="clear" w:color="auto" w:fill="FFFFFF"/>
        </w:rPr>
        <w:t>Zuur</w:t>
      </w:r>
      <w:proofErr w:type="spellEnd"/>
      <w:r w:rsidR="00377348">
        <w:rPr>
          <w:rFonts w:ascii="Times New Roman" w:eastAsia="Times New Roman" w:hAnsi="Times New Roman" w:cs="Times New Roman"/>
          <w:color w:val="0070C0"/>
          <w:sz w:val="22"/>
          <w:szCs w:val="22"/>
          <w:shd w:val="clear" w:color="auto" w:fill="FFFFFF"/>
        </w:rPr>
        <w:t xml:space="preserve"> et al. 2009, Mixed Effects Models and Extensions in R)</w:t>
      </w:r>
      <w:r w:rsidR="00863268">
        <w:rPr>
          <w:rFonts w:ascii="Times New Roman" w:eastAsia="Times New Roman" w:hAnsi="Times New Roman" w:cs="Times New Roman"/>
          <w:color w:val="0070C0"/>
          <w:sz w:val="22"/>
          <w:szCs w:val="22"/>
          <w:shd w:val="clear" w:color="auto" w:fill="FFFFFF"/>
        </w:rPr>
        <w:t>. We have added th</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s</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 xml:space="preserve"> detail</w:t>
      </w:r>
      <w:r w:rsidR="009739D6">
        <w:rPr>
          <w:rFonts w:ascii="Times New Roman" w:eastAsia="Times New Roman" w:hAnsi="Times New Roman" w:cs="Times New Roman"/>
          <w:color w:val="0070C0"/>
          <w:sz w:val="22"/>
          <w:szCs w:val="22"/>
          <w:shd w:val="clear" w:color="auto" w:fill="FFFFFF"/>
        </w:rPr>
        <w:t>s</w:t>
      </w:r>
      <w:r w:rsidR="00863268">
        <w:rPr>
          <w:rFonts w:ascii="Times New Roman" w:eastAsia="Times New Roman" w:hAnsi="Times New Roman" w:cs="Times New Roman"/>
          <w:color w:val="0070C0"/>
          <w:sz w:val="22"/>
          <w:szCs w:val="22"/>
          <w:shd w:val="clear" w:color="auto" w:fill="FFFFFF"/>
        </w:rPr>
        <w:t xml:space="preserve"> </w:t>
      </w:r>
      <w:r w:rsidR="00760FBF">
        <w:rPr>
          <w:rFonts w:ascii="Times New Roman" w:eastAsia="Times New Roman" w:hAnsi="Times New Roman" w:cs="Times New Roman"/>
          <w:color w:val="0070C0"/>
          <w:sz w:val="22"/>
          <w:szCs w:val="22"/>
          <w:shd w:val="clear" w:color="auto" w:fill="FFFFFF"/>
        </w:rPr>
        <w:t>to the Methods (</w:t>
      </w:r>
      <w:r w:rsidR="00863268">
        <w:rPr>
          <w:rFonts w:ascii="Times New Roman" w:eastAsia="Times New Roman" w:hAnsi="Times New Roman" w:cs="Times New Roman"/>
          <w:color w:val="0070C0"/>
          <w:sz w:val="22"/>
          <w:szCs w:val="22"/>
          <w:shd w:val="clear" w:color="auto" w:fill="FFFFFF"/>
        </w:rPr>
        <w:t>L</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50</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53</w:t>
      </w:r>
      <w:r w:rsidR="00760FBF">
        <w:rPr>
          <w:rFonts w:ascii="Times New Roman" w:eastAsia="Times New Roman" w:hAnsi="Times New Roman" w:cs="Times New Roman"/>
          <w:color w:val="0070C0"/>
          <w:sz w:val="22"/>
          <w:szCs w:val="22"/>
          <w:shd w:val="clear" w:color="auto" w:fill="FFFFFF"/>
        </w:rPr>
        <w:t>)</w:t>
      </w:r>
      <w:r w:rsidR="00863268">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260: I’m concerned about the circularity of using herbivore biomass as both a proxy for fishing intensity (a predictor) </w:t>
      </w:r>
      <w:proofErr w:type="gramStart"/>
      <w:r w:rsidR="006C1385" w:rsidRPr="006C1385">
        <w:rPr>
          <w:rFonts w:ascii="Times New Roman" w:eastAsia="Times New Roman" w:hAnsi="Times New Roman" w:cs="Times New Roman"/>
          <w:color w:val="000000"/>
          <w:sz w:val="22"/>
          <w:szCs w:val="22"/>
          <w:shd w:val="clear" w:color="auto" w:fill="FFFFFF"/>
        </w:rPr>
        <w:t>and also</w:t>
      </w:r>
      <w:proofErr w:type="gramEnd"/>
      <w:r w:rsidR="006C1385" w:rsidRPr="006C1385">
        <w:rPr>
          <w:rFonts w:ascii="Times New Roman" w:eastAsia="Times New Roman" w:hAnsi="Times New Roman" w:cs="Times New Roman"/>
          <w:color w:val="000000"/>
          <w:sz w:val="22"/>
          <w:szCs w:val="22"/>
          <w:shd w:val="clear" w:color="auto" w:fill="FFFFFF"/>
        </w:rPr>
        <w:t xml:space="preserve"> a component of grazing computation (the response). Please briefly explain why this is OK.</w:t>
      </w:r>
    </w:p>
    <w:p w14:paraId="4F5C2E19" w14:textId="77777777" w:rsidR="000B5CC3" w:rsidRDefault="000B5CC3" w:rsidP="006C1385">
      <w:pPr>
        <w:rPr>
          <w:rFonts w:ascii="Times New Roman" w:eastAsia="Times New Roman" w:hAnsi="Times New Roman" w:cs="Times New Roman"/>
          <w:color w:val="000000"/>
          <w:sz w:val="22"/>
          <w:szCs w:val="22"/>
          <w:shd w:val="clear" w:color="auto" w:fill="FFFFFF"/>
        </w:rPr>
      </w:pPr>
    </w:p>
    <w:p w14:paraId="1E6164CD" w14:textId="77777777" w:rsidR="00DC4C82" w:rsidRDefault="000B5CC3" w:rsidP="006C1385">
      <w:pPr>
        <w:rPr>
          <w:rFonts w:ascii="Times New Roman" w:eastAsia="Times New Roman" w:hAnsi="Times New Roman" w:cs="Times New Roman"/>
          <w:color w:val="00000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t xml:space="preserve">Fishable biomass is primarily comprised of large-bodied predatory fishes </w:t>
      </w:r>
      <w:r w:rsidR="009D45AB">
        <w:rPr>
          <w:rFonts w:ascii="Times New Roman" w:eastAsia="Times New Roman" w:hAnsi="Times New Roman" w:cs="Times New Roman"/>
          <w:color w:val="0070C0"/>
          <w:sz w:val="22"/>
          <w:szCs w:val="22"/>
          <w:shd w:val="clear" w:color="auto" w:fill="FFFFFF"/>
        </w:rPr>
        <w:t>which</w:t>
      </w:r>
      <w:r w:rsidRPr="000B5CC3">
        <w:rPr>
          <w:rFonts w:ascii="Times New Roman" w:eastAsia="Times New Roman" w:hAnsi="Times New Roman" w:cs="Times New Roman"/>
          <w:color w:val="0070C0"/>
          <w:sz w:val="22"/>
          <w:szCs w:val="22"/>
          <w:shd w:val="clear" w:color="auto" w:fill="FFFFFF"/>
        </w:rPr>
        <w:t xml:space="preserve"> are typically targeted </w:t>
      </w:r>
      <w:r w:rsidR="0002621F">
        <w:rPr>
          <w:rFonts w:ascii="Times New Roman" w:eastAsia="Times New Roman" w:hAnsi="Times New Roman" w:cs="Times New Roman"/>
          <w:color w:val="0070C0"/>
          <w:sz w:val="22"/>
          <w:szCs w:val="22"/>
          <w:shd w:val="clear" w:color="auto" w:fill="FFFFFF"/>
        </w:rPr>
        <w:t xml:space="preserve">by </w:t>
      </w:r>
      <w:r w:rsidRPr="000B5CC3">
        <w:rPr>
          <w:rFonts w:ascii="Times New Roman" w:eastAsia="Times New Roman" w:hAnsi="Times New Roman" w:cs="Times New Roman"/>
          <w:color w:val="0070C0"/>
          <w:sz w:val="22"/>
          <w:szCs w:val="22"/>
          <w:shd w:val="clear" w:color="auto" w:fill="FFFFFF"/>
        </w:rPr>
        <w:t>reef fisheries</w:t>
      </w:r>
      <w:r w:rsidR="00D41DEB">
        <w:rPr>
          <w:rFonts w:ascii="Times New Roman" w:eastAsia="Times New Roman" w:hAnsi="Times New Roman" w:cs="Times New Roman"/>
          <w:color w:val="0070C0"/>
          <w:sz w:val="22"/>
          <w:szCs w:val="22"/>
          <w:shd w:val="clear" w:color="auto" w:fill="FFFFFF"/>
        </w:rPr>
        <w:t>, and thus represents a more finely-resolved metric of fishing pressure than our categorical covariate ‘fished – protected – remote’.</w:t>
      </w:r>
      <w:r w:rsidR="00267F78">
        <w:rPr>
          <w:rFonts w:ascii="Times New Roman" w:eastAsia="Times New Roman" w:hAnsi="Times New Roman" w:cs="Times New Roman"/>
          <w:color w:val="0070C0"/>
          <w:sz w:val="22"/>
          <w:szCs w:val="22"/>
          <w:shd w:val="clear" w:color="auto" w:fill="FFFFFF"/>
        </w:rPr>
        <w:t xml:space="preserve"> Fishable biomass has been widely used to measure exploitation pressure in the Indian </w:t>
      </w:r>
      <w:proofErr w:type="gramStart"/>
      <w:r w:rsidR="00267F78">
        <w:rPr>
          <w:rFonts w:ascii="Times New Roman" w:eastAsia="Times New Roman" w:hAnsi="Times New Roman" w:cs="Times New Roman"/>
          <w:color w:val="0070C0"/>
          <w:sz w:val="22"/>
          <w:szCs w:val="22"/>
          <w:shd w:val="clear" w:color="auto" w:fill="FFFFFF"/>
        </w:rPr>
        <w:t>Ocean, and</w:t>
      </w:r>
      <w:proofErr w:type="gramEnd"/>
      <w:r w:rsidR="00267F78">
        <w:rPr>
          <w:rFonts w:ascii="Times New Roman" w:eastAsia="Times New Roman" w:hAnsi="Times New Roman" w:cs="Times New Roman"/>
          <w:color w:val="0070C0"/>
          <w:sz w:val="22"/>
          <w:szCs w:val="22"/>
          <w:shd w:val="clear" w:color="auto" w:fill="FFFFFF"/>
        </w:rPr>
        <w:t xml:space="preserve"> is predicted by other fishing metrics such as population size and access to markets (L2</w:t>
      </w:r>
      <w:r w:rsidR="00D041BD">
        <w:rPr>
          <w:rFonts w:ascii="Times New Roman" w:eastAsia="Times New Roman" w:hAnsi="Times New Roman" w:cs="Times New Roman"/>
          <w:color w:val="0070C0"/>
          <w:sz w:val="22"/>
          <w:szCs w:val="22"/>
          <w:shd w:val="clear" w:color="auto" w:fill="FFFFFF"/>
        </w:rPr>
        <w:t>1</w:t>
      </w:r>
      <w:r w:rsidR="00A1007B">
        <w:rPr>
          <w:rFonts w:ascii="Times New Roman" w:eastAsia="Times New Roman" w:hAnsi="Times New Roman" w:cs="Times New Roman"/>
          <w:color w:val="0070C0"/>
          <w:sz w:val="22"/>
          <w:szCs w:val="22"/>
          <w:shd w:val="clear" w:color="auto" w:fill="FFFFFF"/>
        </w:rPr>
        <w:t>2</w:t>
      </w:r>
      <w:r w:rsidR="00267F78">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Although herbivores are targeted at</w:t>
      </w:r>
      <w:r w:rsidR="001B7084">
        <w:rPr>
          <w:rFonts w:ascii="Times New Roman" w:eastAsia="Times New Roman" w:hAnsi="Times New Roman" w:cs="Times New Roman"/>
          <w:color w:val="0070C0"/>
          <w:sz w:val="22"/>
          <w:szCs w:val="22"/>
          <w:shd w:val="clear" w:color="auto" w:fill="FFFFFF"/>
        </w:rPr>
        <w:t xml:space="preserve"> some of</w:t>
      </w:r>
      <w:r w:rsidR="00D41DEB">
        <w:rPr>
          <w:rFonts w:ascii="Times New Roman" w:eastAsia="Times New Roman" w:hAnsi="Times New Roman" w:cs="Times New Roman"/>
          <w:color w:val="0070C0"/>
          <w:sz w:val="22"/>
          <w:szCs w:val="22"/>
          <w:shd w:val="clear" w:color="auto" w:fill="FFFFFF"/>
        </w:rPr>
        <w:t xml:space="preserve"> these reefs</w:t>
      </w:r>
      <w:r w:rsidR="0013317B">
        <w:rPr>
          <w:rFonts w:ascii="Times New Roman" w:eastAsia="Times New Roman" w:hAnsi="Times New Roman" w:cs="Times New Roman"/>
          <w:color w:val="0070C0"/>
          <w:sz w:val="22"/>
          <w:szCs w:val="22"/>
          <w:shd w:val="clear" w:color="auto" w:fill="FFFFFF"/>
        </w:rPr>
        <w:t xml:space="preserve"> and this could potentially bias our analysis</w:t>
      </w:r>
      <w:r w:rsidR="00D41DEB">
        <w:rPr>
          <w:rFonts w:ascii="Times New Roman" w:eastAsia="Times New Roman" w:hAnsi="Times New Roman" w:cs="Times New Roman"/>
          <w:color w:val="0070C0"/>
          <w:sz w:val="22"/>
          <w:szCs w:val="22"/>
          <w:shd w:val="clear" w:color="auto" w:fill="FFFFFF"/>
        </w:rPr>
        <w:t>,</w:t>
      </w:r>
      <w:r w:rsidRPr="000B5CC3">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f</w:t>
      </w:r>
      <w:r w:rsidRPr="000B5CC3">
        <w:rPr>
          <w:rFonts w:ascii="Times New Roman" w:eastAsia="Times New Roman" w:hAnsi="Times New Roman" w:cs="Times New Roman"/>
          <w:color w:val="0070C0"/>
          <w:sz w:val="22"/>
          <w:szCs w:val="22"/>
          <w:shd w:val="clear" w:color="auto" w:fill="FFFFFF"/>
        </w:rPr>
        <w:t xml:space="preserve">ishable biomass </w:t>
      </w:r>
      <w:r w:rsidR="002179B0">
        <w:rPr>
          <w:rFonts w:ascii="Times New Roman" w:eastAsia="Times New Roman" w:hAnsi="Times New Roman" w:cs="Times New Roman"/>
          <w:color w:val="0070C0"/>
          <w:sz w:val="22"/>
          <w:szCs w:val="22"/>
          <w:shd w:val="clear" w:color="auto" w:fill="FFFFFF"/>
        </w:rPr>
        <w:t xml:space="preserve">was </w:t>
      </w:r>
      <w:r w:rsidRPr="000B5CC3">
        <w:rPr>
          <w:rFonts w:ascii="Times New Roman" w:eastAsia="Times New Roman" w:hAnsi="Times New Roman" w:cs="Times New Roman"/>
          <w:color w:val="0070C0"/>
          <w:sz w:val="22"/>
          <w:szCs w:val="22"/>
          <w:shd w:val="clear" w:color="auto" w:fill="FFFFFF"/>
        </w:rPr>
        <w:t>also only weakly correlated</w:t>
      </w:r>
      <w:r w:rsidR="002179B0">
        <w:rPr>
          <w:rFonts w:ascii="Times New Roman" w:eastAsia="Times New Roman" w:hAnsi="Times New Roman" w:cs="Times New Roman"/>
          <w:color w:val="0070C0"/>
          <w:sz w:val="22"/>
          <w:szCs w:val="22"/>
          <w:shd w:val="clear" w:color="auto" w:fill="FFFFFF"/>
        </w:rPr>
        <w:t xml:space="preserve"> with cropper (Pearson’</w:t>
      </w:r>
      <w:r w:rsidR="00650C7C">
        <w:rPr>
          <w:rFonts w:ascii="Times New Roman" w:eastAsia="Times New Roman" w:hAnsi="Times New Roman" w:cs="Times New Roman"/>
          <w:color w:val="0070C0"/>
          <w:sz w:val="22"/>
          <w:szCs w:val="22"/>
          <w:shd w:val="clear" w:color="auto" w:fill="FFFFFF"/>
        </w:rPr>
        <w:t>s</w:t>
      </w:r>
      <w:r w:rsidR="002179B0">
        <w:rPr>
          <w:rFonts w:ascii="Times New Roman" w:eastAsia="Times New Roman" w:hAnsi="Times New Roman" w:cs="Times New Roman"/>
          <w:color w:val="0070C0"/>
          <w:sz w:val="22"/>
          <w:szCs w:val="22"/>
          <w:shd w:val="clear" w:color="auto" w:fill="FFFFFF"/>
        </w:rPr>
        <w:t xml:space="preserve"> </w:t>
      </w:r>
      <w:r w:rsidR="002179B0" w:rsidRPr="002179B0">
        <w:rPr>
          <w:rFonts w:ascii="Times New Roman" w:eastAsia="Times New Roman" w:hAnsi="Times New Roman" w:cs="Times New Roman"/>
          <w:i/>
          <w:iCs/>
          <w:color w:val="0070C0"/>
          <w:sz w:val="22"/>
          <w:szCs w:val="22"/>
          <w:shd w:val="clear" w:color="auto" w:fill="FFFFFF"/>
        </w:rPr>
        <w:t>r</w:t>
      </w:r>
      <w:r w:rsidR="002179B0">
        <w:rPr>
          <w:rFonts w:ascii="Times New Roman" w:eastAsia="Times New Roman" w:hAnsi="Times New Roman" w:cs="Times New Roman"/>
          <w:color w:val="0070C0"/>
          <w:sz w:val="22"/>
          <w:szCs w:val="22"/>
          <w:shd w:val="clear" w:color="auto" w:fill="FFFFFF"/>
        </w:rPr>
        <w:t xml:space="preserve"> = 0.</w:t>
      </w:r>
      <w:r w:rsidR="001A6AF7">
        <w:rPr>
          <w:rFonts w:ascii="Times New Roman" w:eastAsia="Times New Roman" w:hAnsi="Times New Roman" w:cs="Times New Roman"/>
          <w:color w:val="0070C0"/>
          <w:sz w:val="22"/>
          <w:szCs w:val="22"/>
          <w:shd w:val="clear" w:color="auto" w:fill="FFFFFF"/>
        </w:rPr>
        <w:t>50</w:t>
      </w:r>
      <w:r w:rsidR="002179B0">
        <w:rPr>
          <w:rFonts w:ascii="Times New Roman" w:eastAsia="Times New Roman" w:hAnsi="Times New Roman" w:cs="Times New Roman"/>
          <w:color w:val="0070C0"/>
          <w:sz w:val="22"/>
          <w:szCs w:val="22"/>
          <w:shd w:val="clear" w:color="auto" w:fill="FFFFFF"/>
        </w:rPr>
        <w:t>) and scraper biomass (r =</w:t>
      </w:r>
      <w:r w:rsidR="001A6AF7">
        <w:rPr>
          <w:rFonts w:ascii="Times New Roman" w:eastAsia="Times New Roman" w:hAnsi="Times New Roman" w:cs="Times New Roman"/>
          <w:color w:val="0070C0"/>
          <w:sz w:val="22"/>
          <w:szCs w:val="22"/>
          <w:shd w:val="clear" w:color="auto" w:fill="FFFFFF"/>
        </w:rPr>
        <w:t xml:space="preserve"> 0.48)</w:t>
      </w:r>
      <w:r w:rsidR="0013317B">
        <w:rPr>
          <w:rFonts w:ascii="Times New Roman" w:eastAsia="Times New Roman" w:hAnsi="Times New Roman" w:cs="Times New Roman"/>
          <w:color w:val="0070C0"/>
          <w:sz w:val="22"/>
          <w:szCs w:val="22"/>
          <w:shd w:val="clear" w:color="auto" w:fill="FFFFFF"/>
        </w:rPr>
        <w:t>, and so</w:t>
      </w:r>
      <w:r w:rsidRPr="000B5CC3">
        <w:rPr>
          <w:rFonts w:ascii="Times New Roman" w:eastAsia="Times New Roman" w:hAnsi="Times New Roman" w:cs="Times New Roman"/>
          <w:color w:val="0070C0"/>
          <w:sz w:val="22"/>
          <w:szCs w:val="22"/>
          <w:shd w:val="clear" w:color="auto" w:fill="FFFFFF"/>
        </w:rPr>
        <w:t xml:space="preserve"> indicat</w:t>
      </w:r>
      <w:r w:rsidR="0013317B">
        <w:rPr>
          <w:rFonts w:ascii="Times New Roman" w:eastAsia="Times New Roman" w:hAnsi="Times New Roman" w:cs="Times New Roman"/>
          <w:color w:val="0070C0"/>
          <w:sz w:val="22"/>
          <w:szCs w:val="22"/>
          <w:shd w:val="clear" w:color="auto" w:fill="FFFFFF"/>
        </w:rPr>
        <w:t xml:space="preserve">es </w:t>
      </w:r>
      <w:r w:rsidRPr="000B5CC3">
        <w:rPr>
          <w:rFonts w:ascii="Times New Roman" w:eastAsia="Times New Roman" w:hAnsi="Times New Roman" w:cs="Times New Roman"/>
          <w:color w:val="0070C0"/>
          <w:sz w:val="22"/>
          <w:szCs w:val="22"/>
          <w:shd w:val="clear" w:color="auto" w:fill="FFFFFF"/>
        </w:rPr>
        <w:t>that fishable biomass estimates capture additional information on the exploitation pressure at each reef. We have clarified these details</w:t>
      </w:r>
      <w:r w:rsidR="007F2A35">
        <w:rPr>
          <w:rFonts w:ascii="Times New Roman" w:eastAsia="Times New Roman" w:hAnsi="Times New Roman" w:cs="Times New Roman"/>
          <w:color w:val="0070C0"/>
          <w:sz w:val="22"/>
          <w:szCs w:val="22"/>
          <w:shd w:val="clear" w:color="auto" w:fill="FFFFFF"/>
        </w:rPr>
        <w:t xml:space="preserve"> in the Methods (L</w:t>
      </w:r>
      <w:r w:rsidR="00650C7C">
        <w:rPr>
          <w:rFonts w:ascii="Times New Roman" w:eastAsia="Times New Roman" w:hAnsi="Times New Roman" w:cs="Times New Roman"/>
          <w:color w:val="0070C0"/>
          <w:sz w:val="22"/>
          <w:szCs w:val="22"/>
          <w:shd w:val="clear" w:color="auto" w:fill="FFFFFF"/>
        </w:rPr>
        <w:t>21</w:t>
      </w:r>
      <w:r w:rsidR="00A1007B">
        <w:rPr>
          <w:rFonts w:ascii="Times New Roman" w:eastAsia="Times New Roman" w:hAnsi="Times New Roman" w:cs="Times New Roman"/>
          <w:color w:val="0070C0"/>
          <w:sz w:val="22"/>
          <w:szCs w:val="22"/>
          <w:shd w:val="clear" w:color="auto" w:fill="FFFFFF"/>
        </w:rPr>
        <w:t>4-216</w:t>
      </w:r>
      <w:r w:rsidR="007F2A35">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14:paraId="1964DFA5"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4DE4883E" w14:textId="77777777"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w:t>
      </w:r>
      <w:r w:rsidR="00F938BB">
        <w:rPr>
          <w:rFonts w:ascii="Times New Roman" w:eastAsia="Times New Roman" w:hAnsi="Times New Roman" w:cs="Times New Roman"/>
          <w:color w:val="0070C0"/>
          <w:sz w:val="22"/>
          <w:szCs w:val="22"/>
          <w:shd w:val="clear" w:color="auto" w:fill="FFFFFF"/>
        </w:rPr>
        <w:t>mistake</w:t>
      </w:r>
      <w:r w:rsidRPr="00DC4C82">
        <w:rPr>
          <w:rFonts w:ascii="Times New Roman" w:eastAsia="Times New Roman" w:hAnsi="Times New Roman" w:cs="Times New Roman"/>
          <w:color w:val="0070C0"/>
          <w:sz w:val="22"/>
          <w:szCs w:val="22"/>
          <w:shd w:val="clear" w:color="auto" w:fill="FFFFFF"/>
        </w:rPr>
        <w:t xml:space="preserve">.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321: One would expect this if biomass is being used both as a predictor and to compute the response variable. See comment above.</w:t>
      </w:r>
    </w:p>
    <w:p w14:paraId="534BA16B" w14:textId="77777777" w:rsidR="00EE2BB1" w:rsidRDefault="00EE2BB1" w:rsidP="006C1385">
      <w:pPr>
        <w:rPr>
          <w:rFonts w:ascii="Times New Roman" w:eastAsia="Times New Roman" w:hAnsi="Times New Roman" w:cs="Times New Roman"/>
          <w:color w:val="000000"/>
          <w:sz w:val="22"/>
          <w:szCs w:val="22"/>
          <w:shd w:val="clear" w:color="auto" w:fill="FFFFFF"/>
        </w:rPr>
      </w:pPr>
    </w:p>
    <w:p w14:paraId="177C591F" w14:textId="77777777" w:rsidR="00DC4C82" w:rsidRDefault="001B4003"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Fishable biomass captures </w:t>
      </w:r>
      <w:r w:rsidR="001B1759">
        <w:rPr>
          <w:rFonts w:ascii="Times New Roman" w:eastAsia="Times New Roman" w:hAnsi="Times New Roman" w:cs="Times New Roman"/>
          <w:color w:val="0070C0"/>
          <w:sz w:val="22"/>
          <w:szCs w:val="22"/>
          <w:shd w:val="clear" w:color="auto" w:fill="FFFFFF"/>
        </w:rPr>
        <w:t>information on exploitation pressure for the entire reef fish community</w:t>
      </w:r>
      <w:r w:rsidR="00F938BB">
        <w:rPr>
          <w:rFonts w:ascii="Times New Roman" w:eastAsia="Times New Roman" w:hAnsi="Times New Roman" w:cs="Times New Roman"/>
          <w:color w:val="0070C0"/>
          <w:sz w:val="22"/>
          <w:szCs w:val="22"/>
          <w:shd w:val="clear" w:color="auto" w:fill="FFFFFF"/>
        </w:rPr>
        <w:t>, is predicted by other market-based metrics, and has been used in other Indian Ocean coral reef studies. We now note these points -</w:t>
      </w:r>
      <w:r w:rsidR="001B1759">
        <w:rPr>
          <w:rFonts w:ascii="Times New Roman" w:eastAsia="Times New Roman" w:hAnsi="Times New Roman" w:cs="Times New Roman"/>
          <w:color w:val="0070C0"/>
          <w:sz w:val="22"/>
          <w:szCs w:val="22"/>
          <w:shd w:val="clear" w:color="auto" w:fill="FFFFFF"/>
        </w:rPr>
        <w:t xml:space="preserve"> </w:t>
      </w:r>
      <w:r w:rsidR="00F938BB">
        <w:rPr>
          <w:rFonts w:ascii="Times New Roman" w:eastAsia="Times New Roman" w:hAnsi="Times New Roman" w:cs="Times New Roman"/>
          <w:color w:val="0070C0"/>
          <w:sz w:val="22"/>
          <w:szCs w:val="22"/>
          <w:shd w:val="clear" w:color="auto" w:fill="FFFFFF"/>
        </w:rPr>
        <w:t>p</w:t>
      </w:r>
      <w:r>
        <w:rPr>
          <w:rFonts w:ascii="Times New Roman" w:eastAsia="Times New Roman" w:hAnsi="Times New Roman" w:cs="Times New Roman"/>
          <w:color w:val="0070C0"/>
          <w:sz w:val="22"/>
          <w:szCs w:val="22"/>
          <w:shd w:val="clear" w:color="auto" w:fill="FFFFFF"/>
        </w:rPr>
        <w:t>lease see response above</w:t>
      </w:r>
      <w:r w:rsidR="00F938BB">
        <w:rPr>
          <w:rFonts w:ascii="Times New Roman" w:eastAsia="Times New Roman" w:hAnsi="Times New Roman" w:cs="Times New Roman"/>
          <w:color w:val="0070C0"/>
          <w:sz w:val="22"/>
          <w:szCs w:val="22"/>
          <w:shd w:val="clear" w:color="auto" w:fill="FFFFFF"/>
        </w:rPr>
        <w:t xml:space="preserve"> for exact line locations</w:t>
      </w:r>
      <w:bookmarkStart w:id="16" w:name="_GoBack"/>
      <w:bookmarkEnd w:id="16"/>
      <w:r w:rsidR="00F938BB">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326: change “grazing” to “cropping/scraping”, for the uninformed reader.</w:t>
      </w:r>
    </w:p>
    <w:p w14:paraId="1873A62C"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27BAAA65" w14:textId="77777777"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404: And </w:t>
      </w:r>
      <w:proofErr w:type="gramStart"/>
      <w:r w:rsidR="006C1385" w:rsidRPr="006C1385">
        <w:rPr>
          <w:rFonts w:ascii="Times New Roman" w:eastAsia="Times New Roman" w:hAnsi="Times New Roman" w:cs="Times New Roman"/>
          <w:color w:val="000000"/>
          <w:sz w:val="22"/>
          <w:szCs w:val="22"/>
          <w:shd w:val="clear" w:color="auto" w:fill="FFFFFF"/>
        </w:rPr>
        <w:t>also</w:t>
      </w:r>
      <w:proofErr w:type="gramEnd"/>
      <w:r w:rsidR="006C1385" w:rsidRPr="006C1385">
        <w:rPr>
          <w:rFonts w:ascii="Times New Roman" w:eastAsia="Times New Roman" w:hAnsi="Times New Roman" w:cs="Times New Roman"/>
          <w:color w:val="000000"/>
          <w:sz w:val="22"/>
          <w:szCs w:val="22"/>
          <w:shd w:val="clear" w:color="auto" w:fill="FFFFFF"/>
        </w:rPr>
        <w:t xml:space="preserve">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p>
    <w:p w14:paraId="3F27B850" w14:textId="77777777" w:rsidR="006C1385" w:rsidRPr="00EC5167" w:rsidRDefault="009828A1"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iscussion that species richness influences grazing rates</w:t>
      </w:r>
      <w:r w:rsidR="00A57006">
        <w:rPr>
          <w:rFonts w:ascii="Times New Roman" w:eastAsia="Times New Roman" w:hAnsi="Times New Roman" w:cs="Times New Roman"/>
          <w:color w:val="0070C0"/>
          <w:sz w:val="22"/>
          <w:szCs w:val="22"/>
          <w:shd w:val="clear" w:color="auto" w:fill="FFFFFF"/>
        </w:rPr>
        <w:t xml:space="preserve"> through its effect on biomass</w:t>
      </w:r>
      <w:r>
        <w:rPr>
          <w:rFonts w:ascii="Times New Roman" w:eastAsia="Times New Roman" w:hAnsi="Times New Roman" w:cs="Times New Roman"/>
          <w:color w:val="0070C0"/>
          <w:sz w:val="22"/>
          <w:szCs w:val="22"/>
          <w:shd w:val="clear" w:color="auto" w:fill="FFFFFF"/>
        </w:rPr>
        <w:t xml:space="preserve"> (L4</w:t>
      </w:r>
      <w:r w:rsidR="00EC5167">
        <w:rPr>
          <w:rFonts w:ascii="Times New Roman" w:eastAsia="Times New Roman" w:hAnsi="Times New Roman" w:cs="Times New Roman"/>
          <w:color w:val="0070C0"/>
          <w:sz w:val="22"/>
          <w:szCs w:val="22"/>
          <w:shd w:val="clear" w:color="auto" w:fill="FFFFFF"/>
        </w:rPr>
        <w:t>88</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437-449: Differences in the richness and composition of the herbivore assemblage may also account for some of your unexplained variance. See note above and example from </w:t>
      </w:r>
      <w:proofErr w:type="spellStart"/>
      <w:r w:rsidR="006C1385" w:rsidRPr="006C1385">
        <w:rPr>
          <w:rFonts w:ascii="Times New Roman" w:eastAsia="Times New Roman" w:hAnsi="Times New Roman" w:cs="Times New Roman"/>
          <w:color w:val="000000"/>
          <w:sz w:val="22"/>
          <w:szCs w:val="22"/>
          <w:shd w:val="clear" w:color="auto" w:fill="FFFFFF"/>
        </w:rPr>
        <w:t>Lefcheck</w:t>
      </w:r>
      <w:proofErr w:type="spellEnd"/>
      <w:r w:rsidR="006C1385" w:rsidRPr="006C1385">
        <w:rPr>
          <w:rFonts w:ascii="Times New Roman" w:eastAsia="Times New Roman" w:hAnsi="Times New Roman" w:cs="Times New Roman"/>
          <w:color w:val="000000"/>
          <w:sz w:val="22"/>
          <w:szCs w:val="22"/>
          <w:shd w:val="clear" w:color="auto" w:fill="FFFFFF"/>
        </w:rPr>
        <w:t xml:space="preserve"> et al. 2019.</w:t>
      </w:r>
    </w:p>
    <w:p w14:paraId="71D6A3CF" w14:textId="77777777" w:rsidR="006478A5" w:rsidRDefault="006478A5"/>
    <w:p w14:paraId="525738BB" w14:textId="77777777" w:rsidR="00253C37" w:rsidRDefault="009828A1">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 xml:space="preserve">iscussion on how biodiversity influences grazing </w:t>
      </w:r>
      <w:proofErr w:type="gramStart"/>
      <w:r>
        <w:rPr>
          <w:rFonts w:ascii="Times New Roman" w:eastAsia="Times New Roman" w:hAnsi="Times New Roman" w:cs="Times New Roman"/>
          <w:color w:val="0070C0"/>
          <w:sz w:val="22"/>
          <w:szCs w:val="22"/>
          <w:shd w:val="clear" w:color="auto" w:fill="FFFFFF"/>
        </w:rPr>
        <w:t>rates, and</w:t>
      </w:r>
      <w:proofErr w:type="gramEnd"/>
      <w:r>
        <w:rPr>
          <w:rFonts w:ascii="Times New Roman" w:eastAsia="Times New Roman" w:hAnsi="Times New Roman" w:cs="Times New Roman"/>
          <w:color w:val="0070C0"/>
          <w:sz w:val="22"/>
          <w:szCs w:val="22"/>
          <w:shd w:val="clear" w:color="auto" w:fill="FFFFFF"/>
        </w:rPr>
        <w:t xml:space="preserve"> might contribute to unexplained variation in models (L4</w:t>
      </w:r>
      <w:r w:rsidR="00036881">
        <w:rPr>
          <w:rFonts w:ascii="Times New Roman" w:eastAsia="Times New Roman" w:hAnsi="Times New Roman" w:cs="Times New Roman"/>
          <w:color w:val="0070C0"/>
          <w:sz w:val="22"/>
          <w:szCs w:val="22"/>
          <w:shd w:val="clear" w:color="auto" w:fill="FFFFFF"/>
        </w:rPr>
        <w:t>84-490</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un Wilson" w:date="2019-07-18T09:31:00Z" w:initials="SW">
    <w:p w14:paraId="5C873277" w14:textId="12D608F3" w:rsidR="00FA1625" w:rsidRDefault="00FA1625">
      <w:pPr>
        <w:pStyle w:val="CommentText"/>
      </w:pPr>
      <w:r>
        <w:rPr>
          <w:rStyle w:val="CommentReference"/>
        </w:rPr>
        <w:annotationRef/>
      </w:r>
      <w:r>
        <w:t xml:space="preserve">Possible that the reviewer is one of the authors on this paper </w:t>
      </w:r>
      <w:hyperlink r:id="rId1" w:history="1">
        <w:r w:rsidRPr="00A749D3">
          <w:rPr>
            <w:rStyle w:val="Hyperlink"/>
          </w:rPr>
          <w:t>https://www.sciencedirect.com/science/article/pii/S0048969718335563</w:t>
        </w:r>
      </w:hyperlink>
    </w:p>
    <w:p w14:paraId="74B71EE9" w14:textId="77777777" w:rsidR="00FA1625" w:rsidRDefault="00FA1625">
      <w:pPr>
        <w:pStyle w:val="CommentText"/>
      </w:pPr>
      <w:r>
        <w:t>which implies habitat and fish data could be collected using the same images</w:t>
      </w:r>
    </w:p>
    <w:p w14:paraId="4B3BB4D3" w14:textId="77777777" w:rsidR="00FA1625" w:rsidRDefault="00FA1625">
      <w:pPr>
        <w:pStyle w:val="CommentText"/>
      </w:pPr>
    </w:p>
    <w:p w14:paraId="4B94BF03" w14:textId="45DEF79A" w:rsidR="00FA1625" w:rsidRDefault="00FA1625">
      <w:pPr>
        <w:pStyle w:val="CommentText"/>
      </w:pPr>
      <w:proofErr w:type="gramStart"/>
      <w:r>
        <w:t>Thus</w:t>
      </w:r>
      <w:proofErr w:type="gramEnd"/>
      <w:r>
        <w:t xml:space="preserve"> might change this a </w:t>
      </w:r>
      <w:proofErr w:type="spellStart"/>
      <w:r>
        <w:t>liitle</w:t>
      </w:r>
      <w:proofErr w:type="spellEnd"/>
    </w:p>
  </w:comment>
  <w:comment w:id="11" w:author="Robinson, James (robins64)" w:date="2019-07-17T14:08:00Z" w:initials="RJ(">
    <w:p w14:paraId="5A9F5D4E" w14:textId="41DE6D21" w:rsidR="00A35132" w:rsidRDefault="00A35132">
      <w:pPr>
        <w:pStyle w:val="CommentText"/>
      </w:pPr>
      <w:r>
        <w:rPr>
          <w:rStyle w:val="CommentReference"/>
        </w:rPr>
        <w:annotationRef/>
      </w:r>
      <w:r w:rsidR="006549CB">
        <w:t>Andy – any good citations we could use for this?</w:t>
      </w:r>
    </w:p>
  </w:comment>
  <w:comment w:id="13" w:author="Shaun Wilson" w:date="2019-07-18T09:42:00Z" w:initials="SW">
    <w:p w14:paraId="54F8EB43" w14:textId="30711459" w:rsidR="004A30A4" w:rsidRDefault="004A30A4">
      <w:pPr>
        <w:pStyle w:val="CommentText"/>
      </w:pPr>
      <w:r>
        <w:rPr>
          <w:rStyle w:val="CommentReference"/>
        </w:rPr>
        <w:annotationRef/>
      </w:r>
      <w:r>
        <w:t>Seems a bit repetitive given the dot points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4BF03" w15:done="0"/>
  <w15:commentEx w15:paraId="5A9F5D4E" w15:done="0"/>
  <w15:commentEx w15:paraId="54F8EB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4BF03" w16cid:durableId="20DABAD4"/>
  <w16cid:commentId w16cid:paraId="5A9F5D4E" w16cid:durableId="20D9AA56"/>
  <w16cid:commentId w16cid:paraId="54F8EB43" w16cid:durableId="20DABD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3028A"/>
    <w:multiLevelType w:val="hybridMultilevel"/>
    <w:tmpl w:val="C0586130"/>
    <w:lvl w:ilvl="0" w:tplc="788E5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un Wilson">
    <w15:presenceInfo w15:providerId="AD" w15:userId="S::shaun.wilson@dbca.wa.gov.au::109cb8b4-f393-496f-9c89-68785ad273dd"/>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A5"/>
    <w:rsid w:val="0002621F"/>
    <w:rsid w:val="00036881"/>
    <w:rsid w:val="000B5CC3"/>
    <w:rsid w:val="000F71E5"/>
    <w:rsid w:val="001009AA"/>
    <w:rsid w:val="001216F7"/>
    <w:rsid w:val="0013317B"/>
    <w:rsid w:val="00137844"/>
    <w:rsid w:val="001479DD"/>
    <w:rsid w:val="00152028"/>
    <w:rsid w:val="00160B9F"/>
    <w:rsid w:val="0017154B"/>
    <w:rsid w:val="00171967"/>
    <w:rsid w:val="001948D7"/>
    <w:rsid w:val="001A4060"/>
    <w:rsid w:val="001A6AF7"/>
    <w:rsid w:val="001B1759"/>
    <w:rsid w:val="001B4003"/>
    <w:rsid w:val="001B7084"/>
    <w:rsid w:val="001F09B6"/>
    <w:rsid w:val="002141CD"/>
    <w:rsid w:val="002179B0"/>
    <w:rsid w:val="00247D9A"/>
    <w:rsid w:val="00253C37"/>
    <w:rsid w:val="00253D0C"/>
    <w:rsid w:val="002649CC"/>
    <w:rsid w:val="00267F78"/>
    <w:rsid w:val="00273959"/>
    <w:rsid w:val="00287262"/>
    <w:rsid w:val="002D0707"/>
    <w:rsid w:val="003003FB"/>
    <w:rsid w:val="00324F1B"/>
    <w:rsid w:val="0032644D"/>
    <w:rsid w:val="00347E8E"/>
    <w:rsid w:val="003560D4"/>
    <w:rsid w:val="00377348"/>
    <w:rsid w:val="00390D1D"/>
    <w:rsid w:val="003A3FDD"/>
    <w:rsid w:val="0041078F"/>
    <w:rsid w:val="00423646"/>
    <w:rsid w:val="00443B52"/>
    <w:rsid w:val="00463C97"/>
    <w:rsid w:val="00474865"/>
    <w:rsid w:val="00491EB0"/>
    <w:rsid w:val="004A30A4"/>
    <w:rsid w:val="004B53E0"/>
    <w:rsid w:val="004C48C9"/>
    <w:rsid w:val="004C68C4"/>
    <w:rsid w:val="004E4AB9"/>
    <w:rsid w:val="004F3207"/>
    <w:rsid w:val="0059090B"/>
    <w:rsid w:val="00597AB5"/>
    <w:rsid w:val="005D078B"/>
    <w:rsid w:val="005D40CA"/>
    <w:rsid w:val="005F45C7"/>
    <w:rsid w:val="005F57B6"/>
    <w:rsid w:val="006124BC"/>
    <w:rsid w:val="00623A12"/>
    <w:rsid w:val="006478A5"/>
    <w:rsid w:val="00650C7C"/>
    <w:rsid w:val="006549CB"/>
    <w:rsid w:val="006613DE"/>
    <w:rsid w:val="00666DD5"/>
    <w:rsid w:val="00686D44"/>
    <w:rsid w:val="006C1385"/>
    <w:rsid w:val="006E0611"/>
    <w:rsid w:val="006E53DB"/>
    <w:rsid w:val="006E559D"/>
    <w:rsid w:val="006F511F"/>
    <w:rsid w:val="007015E4"/>
    <w:rsid w:val="00751379"/>
    <w:rsid w:val="00760FBF"/>
    <w:rsid w:val="007E58CE"/>
    <w:rsid w:val="007F2A35"/>
    <w:rsid w:val="00830235"/>
    <w:rsid w:val="00863268"/>
    <w:rsid w:val="00873EFF"/>
    <w:rsid w:val="008E6AF8"/>
    <w:rsid w:val="008F1D92"/>
    <w:rsid w:val="009624CE"/>
    <w:rsid w:val="009739D6"/>
    <w:rsid w:val="009828A1"/>
    <w:rsid w:val="009951A2"/>
    <w:rsid w:val="009975BD"/>
    <w:rsid w:val="009D45AB"/>
    <w:rsid w:val="00A1007B"/>
    <w:rsid w:val="00A1194F"/>
    <w:rsid w:val="00A17685"/>
    <w:rsid w:val="00A35132"/>
    <w:rsid w:val="00A370BF"/>
    <w:rsid w:val="00A57006"/>
    <w:rsid w:val="00AB2333"/>
    <w:rsid w:val="00AD732C"/>
    <w:rsid w:val="00B05770"/>
    <w:rsid w:val="00B23FF6"/>
    <w:rsid w:val="00B25BB4"/>
    <w:rsid w:val="00B41702"/>
    <w:rsid w:val="00B925B3"/>
    <w:rsid w:val="00B933AA"/>
    <w:rsid w:val="00BC16CD"/>
    <w:rsid w:val="00C11064"/>
    <w:rsid w:val="00C46B55"/>
    <w:rsid w:val="00CB63B6"/>
    <w:rsid w:val="00CB69C4"/>
    <w:rsid w:val="00D041BD"/>
    <w:rsid w:val="00D05386"/>
    <w:rsid w:val="00D228D3"/>
    <w:rsid w:val="00D3086F"/>
    <w:rsid w:val="00D417B0"/>
    <w:rsid w:val="00D41DEB"/>
    <w:rsid w:val="00D426FB"/>
    <w:rsid w:val="00D5130D"/>
    <w:rsid w:val="00DA7DFB"/>
    <w:rsid w:val="00DB292F"/>
    <w:rsid w:val="00DC4C82"/>
    <w:rsid w:val="00DC6A57"/>
    <w:rsid w:val="00DE7F5E"/>
    <w:rsid w:val="00E1659F"/>
    <w:rsid w:val="00E50EAE"/>
    <w:rsid w:val="00E90F9B"/>
    <w:rsid w:val="00E97FEA"/>
    <w:rsid w:val="00EC5167"/>
    <w:rsid w:val="00EE2BB1"/>
    <w:rsid w:val="00EF5AB1"/>
    <w:rsid w:val="00F051BE"/>
    <w:rsid w:val="00F07649"/>
    <w:rsid w:val="00F367D3"/>
    <w:rsid w:val="00F938BB"/>
    <w:rsid w:val="00FA1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49A"/>
  <w15:chartTrackingRefBased/>
  <w15:docId w15:val="{414305D9-9710-2D47-85CF-5DCDE0A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7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84"/>
    <w:rPr>
      <w:rFonts w:ascii="Segoe UI" w:hAnsi="Segoe UI" w:cs="Segoe UI"/>
      <w:sz w:val="18"/>
      <w:szCs w:val="18"/>
    </w:rPr>
  </w:style>
  <w:style w:type="character" w:styleId="CommentReference">
    <w:name w:val="annotation reference"/>
    <w:basedOn w:val="DefaultParagraphFont"/>
    <w:uiPriority w:val="99"/>
    <w:semiHidden/>
    <w:unhideWhenUsed/>
    <w:rsid w:val="001B7084"/>
    <w:rPr>
      <w:sz w:val="16"/>
      <w:szCs w:val="16"/>
    </w:rPr>
  </w:style>
  <w:style w:type="paragraph" w:styleId="CommentText">
    <w:name w:val="annotation text"/>
    <w:basedOn w:val="Normal"/>
    <w:link w:val="CommentTextChar"/>
    <w:uiPriority w:val="99"/>
    <w:semiHidden/>
    <w:unhideWhenUsed/>
    <w:rsid w:val="001B7084"/>
    <w:rPr>
      <w:sz w:val="20"/>
      <w:szCs w:val="20"/>
    </w:rPr>
  </w:style>
  <w:style w:type="character" w:customStyle="1" w:styleId="CommentTextChar">
    <w:name w:val="Comment Text Char"/>
    <w:basedOn w:val="DefaultParagraphFont"/>
    <w:link w:val="CommentText"/>
    <w:uiPriority w:val="99"/>
    <w:semiHidden/>
    <w:rsid w:val="001B7084"/>
    <w:rPr>
      <w:sz w:val="20"/>
      <w:szCs w:val="20"/>
    </w:rPr>
  </w:style>
  <w:style w:type="paragraph" w:styleId="CommentSubject">
    <w:name w:val="annotation subject"/>
    <w:basedOn w:val="CommentText"/>
    <w:next w:val="CommentText"/>
    <w:link w:val="CommentSubjectChar"/>
    <w:uiPriority w:val="99"/>
    <w:semiHidden/>
    <w:unhideWhenUsed/>
    <w:rsid w:val="001B7084"/>
    <w:rPr>
      <w:b/>
      <w:bCs/>
    </w:rPr>
  </w:style>
  <w:style w:type="character" w:customStyle="1" w:styleId="CommentSubjectChar">
    <w:name w:val="Comment Subject Char"/>
    <w:basedOn w:val="CommentTextChar"/>
    <w:link w:val="CommentSubject"/>
    <w:uiPriority w:val="99"/>
    <w:semiHidden/>
    <w:rsid w:val="001B7084"/>
    <w:rPr>
      <w:b/>
      <w:bCs/>
      <w:sz w:val="20"/>
      <w:szCs w:val="20"/>
    </w:rPr>
  </w:style>
  <w:style w:type="paragraph" w:styleId="ListParagraph">
    <w:name w:val="List Paragraph"/>
    <w:basedOn w:val="Normal"/>
    <w:uiPriority w:val="34"/>
    <w:qFormat/>
    <w:rsid w:val="00171967"/>
    <w:pPr>
      <w:ind w:left="720"/>
      <w:contextualSpacing/>
    </w:pPr>
  </w:style>
  <w:style w:type="character" w:styleId="Hyperlink">
    <w:name w:val="Hyperlink"/>
    <w:basedOn w:val="DefaultParagraphFont"/>
    <w:uiPriority w:val="99"/>
    <w:unhideWhenUsed/>
    <w:rsid w:val="00FA1625"/>
    <w:rPr>
      <w:color w:val="0563C1" w:themeColor="hyperlink"/>
      <w:u w:val="single"/>
    </w:rPr>
  </w:style>
  <w:style w:type="character" w:styleId="UnresolvedMention">
    <w:name w:val="Unresolved Mention"/>
    <w:basedOn w:val="DefaultParagraphFont"/>
    <w:uiPriority w:val="99"/>
    <w:semiHidden/>
    <w:unhideWhenUsed/>
    <w:rsid w:val="00FA1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3339">
      <w:bodyDiv w:val="1"/>
      <w:marLeft w:val="0"/>
      <w:marRight w:val="0"/>
      <w:marTop w:val="0"/>
      <w:marBottom w:val="0"/>
      <w:divBdr>
        <w:top w:val="none" w:sz="0" w:space="0" w:color="auto"/>
        <w:left w:val="none" w:sz="0" w:space="0" w:color="auto"/>
        <w:bottom w:val="none" w:sz="0" w:space="0" w:color="auto"/>
        <w:right w:val="none" w:sz="0" w:space="0" w:color="auto"/>
      </w:divBdr>
    </w:div>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328220221">
      <w:bodyDiv w:val="1"/>
      <w:marLeft w:val="0"/>
      <w:marRight w:val="0"/>
      <w:marTop w:val="0"/>
      <w:marBottom w:val="0"/>
      <w:divBdr>
        <w:top w:val="none" w:sz="0" w:space="0" w:color="auto"/>
        <w:left w:val="none" w:sz="0" w:space="0" w:color="auto"/>
        <w:bottom w:val="none" w:sz="0" w:space="0" w:color="auto"/>
        <w:right w:val="none" w:sz="0" w:space="0" w:color="auto"/>
      </w:divBdr>
    </w:div>
    <w:div w:id="513957924">
      <w:bodyDiv w:val="1"/>
      <w:marLeft w:val="0"/>
      <w:marRight w:val="0"/>
      <w:marTop w:val="0"/>
      <w:marBottom w:val="0"/>
      <w:divBdr>
        <w:top w:val="none" w:sz="0" w:space="0" w:color="auto"/>
        <w:left w:val="none" w:sz="0" w:space="0" w:color="auto"/>
        <w:bottom w:val="none" w:sz="0" w:space="0" w:color="auto"/>
        <w:right w:val="none" w:sz="0" w:space="0" w:color="auto"/>
      </w:divBdr>
    </w:div>
    <w:div w:id="636304405">
      <w:bodyDiv w:val="1"/>
      <w:marLeft w:val="0"/>
      <w:marRight w:val="0"/>
      <w:marTop w:val="0"/>
      <w:marBottom w:val="0"/>
      <w:divBdr>
        <w:top w:val="none" w:sz="0" w:space="0" w:color="auto"/>
        <w:left w:val="none" w:sz="0" w:space="0" w:color="auto"/>
        <w:bottom w:val="none" w:sz="0" w:space="0" w:color="auto"/>
        <w:right w:val="none" w:sz="0" w:space="0" w:color="auto"/>
      </w:divBdr>
    </w:div>
    <w:div w:id="723796306">
      <w:bodyDiv w:val="1"/>
      <w:marLeft w:val="0"/>
      <w:marRight w:val="0"/>
      <w:marTop w:val="0"/>
      <w:marBottom w:val="0"/>
      <w:divBdr>
        <w:top w:val="none" w:sz="0" w:space="0" w:color="auto"/>
        <w:left w:val="none" w:sz="0" w:space="0" w:color="auto"/>
        <w:bottom w:val="none" w:sz="0" w:space="0" w:color="auto"/>
        <w:right w:val="none" w:sz="0" w:space="0" w:color="auto"/>
      </w:divBdr>
    </w:div>
    <w:div w:id="1072310884">
      <w:bodyDiv w:val="1"/>
      <w:marLeft w:val="0"/>
      <w:marRight w:val="0"/>
      <w:marTop w:val="0"/>
      <w:marBottom w:val="0"/>
      <w:divBdr>
        <w:top w:val="none" w:sz="0" w:space="0" w:color="auto"/>
        <w:left w:val="none" w:sz="0" w:space="0" w:color="auto"/>
        <w:bottom w:val="none" w:sz="0" w:space="0" w:color="auto"/>
        <w:right w:val="none" w:sz="0" w:space="0" w:color="auto"/>
      </w:divBdr>
    </w:div>
    <w:div w:id="1616524907">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 w:id="1760984600">
      <w:bodyDiv w:val="1"/>
      <w:marLeft w:val="0"/>
      <w:marRight w:val="0"/>
      <w:marTop w:val="0"/>
      <w:marBottom w:val="0"/>
      <w:divBdr>
        <w:top w:val="none" w:sz="0" w:space="0" w:color="auto"/>
        <w:left w:val="none" w:sz="0" w:space="0" w:color="auto"/>
        <w:bottom w:val="none" w:sz="0" w:space="0" w:color="auto"/>
        <w:right w:val="none" w:sz="0" w:space="0" w:color="auto"/>
      </w:divBdr>
    </w:div>
    <w:div w:id="19691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048969718335563"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Shaun Wilson</cp:lastModifiedBy>
  <cp:revision>3</cp:revision>
  <dcterms:created xsi:type="dcterms:W3CDTF">2019-07-18T01:41:00Z</dcterms:created>
  <dcterms:modified xsi:type="dcterms:W3CDTF">2019-07-18T01:55:00Z</dcterms:modified>
</cp:coreProperties>
</file>