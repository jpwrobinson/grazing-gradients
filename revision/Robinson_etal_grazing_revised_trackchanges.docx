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2CC70830"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ins w:id="0" w:author="Robinson, James (robins64)" w:date="2019-07-19T09:41:00Z">
        <w:r w:rsidR="00D15DB6">
          <w:t xml:space="preserve">reefs </w:t>
        </w:r>
      </w:ins>
      <w:r w:rsidR="00EB31DB">
        <w:t xml:space="preserve">inhabited </w:t>
      </w:r>
      <w:del w:id="1" w:author="Robinson, James (robins64)" w:date="2019-07-19T09:41:00Z">
        <w:r w:rsidR="00EB31DB" w:rsidDel="00D15DB6">
          <w:delText>reefs</w:delText>
        </w:r>
      </w:del>
      <w:ins w:id="2" w:author="Robinson, James (robins64)" w:date="2019-07-19T09:41:00Z">
        <w:r w:rsidR="00D15DB6">
          <w:t>by people</w:t>
        </w:r>
      </w:ins>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3" w:author="Robinson, James (robins64)" w:date="2019-07-11T15:58:00Z">
        <w:r w:rsidR="00E738D3" w:rsidDel="00C31B77">
          <w:delText xml:space="preserve">restricts </w:delText>
        </w:r>
      </w:del>
      <w:ins w:id="4"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79C4C3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ins w:id="5" w:author="Robinson, James (robins64)" w:date="2019-07-16T14:21:00Z">
        <w:r w:rsidR="0036312E">
          <w:t xml:space="preserve">the </w:t>
        </w:r>
      </w:ins>
      <w:ins w:id="6" w:author="Robinson, James (robins64)" w:date="2019-07-16T14:23:00Z">
        <w:r w:rsidR="0036312E">
          <w:t xml:space="preserve">potential number of </w:t>
        </w:r>
      </w:ins>
      <w:ins w:id="7" w:author="Robinson, James (robins64)" w:date="2019-07-16T14:21:00Z">
        <w:r w:rsidR="0036312E">
          <w:t>bite rate</w:t>
        </w:r>
      </w:ins>
      <w:ins w:id="8" w:author="Robinson, James (robins64)" w:date="2019-07-16T14:23:00Z">
        <w:r w:rsidR="0036312E">
          <w:t>s</w:t>
        </w:r>
      </w:ins>
      <w:ins w:id="9" w:author="Robinson, James (robins64)" w:date="2019-07-16T14:21:00Z">
        <w:r w:rsidR="0036312E">
          <w:t xml:space="preserve"> </w:t>
        </w:r>
      </w:ins>
      <w:ins w:id="10" w:author="Robinson, James (robins64)" w:date="2019-07-16T14:24:00Z">
        <w:r w:rsidR="00130D85">
          <w:t xml:space="preserve">produced </w:t>
        </w:r>
      </w:ins>
      <w:ins w:id="11" w:author="Robinson, James (robins64)" w:date="2019-07-16T14:23:00Z">
        <w:r w:rsidR="0036312E">
          <w:t xml:space="preserve">by an </w:t>
        </w:r>
      </w:ins>
      <w:del w:id="12" w:author="Robinson, James (robins64)" w:date="2019-07-16T14:21:00Z">
        <w:r w:rsidR="00CC0F79" w:rsidRPr="00F510B7" w:rsidDel="0036312E">
          <w:delText>an</w:delText>
        </w:r>
      </w:del>
      <w:del w:id="13" w:author="Robinson, James (robins64)" w:date="2019-07-16T14:23:00Z">
        <w:r w:rsidR="00CC0F79" w:rsidRPr="00F510B7" w:rsidDel="0036312E">
          <w:delText xml:space="preserve"> </w:delText>
        </w:r>
      </w:del>
      <w:r w:rsidR="00CC0F79" w:rsidRPr="00F510B7">
        <w:t xml:space="preserve">assemblage of many small-bodied fish may be </w:t>
      </w:r>
      <w:del w:id="14" w:author="Robinson, James (robins64)" w:date="2019-07-16T14:21:00Z">
        <w:r w:rsidR="00CC0F79" w:rsidRPr="00F510B7" w:rsidDel="0036312E">
          <w:delText xml:space="preserve">functionally </w:delText>
        </w:r>
      </w:del>
      <w:r w:rsidR="00CC0F79" w:rsidRPr="00F510B7">
        <w:t xml:space="preserve">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08732517"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ins w:id="15" w:author="Graham, Nick" w:date="2019-07-17T11:53:00Z">
        <w:r w:rsidR="00A87F89">
          <w:t xml:space="preserve"> archipelago</w:t>
        </w:r>
      </w:ins>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ins w:id="16" w:author="Robinson, James (robins64)" w:date="2019-07-19T09:42:00Z">
        <w:r w:rsidR="00D15DB6">
          <w:t>E</w:t>
        </w:r>
      </w:ins>
      <w:del w:id="17" w:author="Robinson, James (robins64)" w:date="2019-07-19T09:42:00Z">
        <w:r w:rsidR="0043217A" w:rsidDel="00D15DB6">
          <w:delText>E</w:delText>
        </w:r>
      </w:del>
      <w:r w:rsidR="0043217A" w:rsidRPr="00F510B7">
        <w:t>stimate</w:t>
      </w:r>
      <w:ins w:id="18" w:author="Robinson, James (robins64)" w:date="2019-07-19T09:42:00Z">
        <w:r w:rsidR="00D15DB6">
          <w:t>s</w:t>
        </w:r>
      </w:ins>
      <w:r w:rsidR="0043217A" w:rsidRPr="00F510B7">
        <w:t xml:space="preserve"> </w:t>
      </w:r>
      <w:r w:rsidR="0043217A">
        <w:t xml:space="preserve">of </w:t>
      </w:r>
      <w:r w:rsidR="0043217A" w:rsidRPr="00F510B7">
        <w:t>fish biomass</w:t>
      </w:r>
      <w:r w:rsidR="0043217A">
        <w:t xml:space="preserve"> using</w:t>
      </w:r>
      <w:r w:rsidR="0043217A" w:rsidRPr="00F510B7">
        <w:t xml:space="preserve"> point counts and belt transects </w:t>
      </w:r>
      <w:del w:id="19" w:author="Robinson, James (robins64)" w:date="2019-07-19T09:42:00Z">
        <w:r w:rsidR="0043217A" w:rsidRPr="00F510B7" w:rsidDel="00D15DB6">
          <w:delText xml:space="preserve">give </w:delText>
        </w:r>
      </w:del>
      <w:ins w:id="20" w:author="Robinson, James (robins64)" w:date="2019-07-19T09:42:00Z">
        <w:r w:rsidR="00D15DB6">
          <w:t xml:space="preserve">are </w:t>
        </w:r>
      </w:ins>
      <w:r w:rsidR="0043217A" w:rsidRPr="00F510B7">
        <w:t>comparable</w:t>
      </w:r>
      <w:ins w:id="21" w:author="Robinson, James (robins64)" w:date="2019-07-19T09:42:00Z">
        <w:r w:rsidR="00D15DB6">
          <w:t>, justifying the com</w:t>
        </w:r>
        <w:r w:rsidR="00EC7971">
          <w:t>b</w:t>
        </w:r>
        <w:r w:rsidR="00D15DB6">
          <w:t xml:space="preserve">ination of these data </w:t>
        </w:r>
      </w:ins>
      <w:del w:id="22" w:author="Robinson, James (robins64)" w:date="2019-07-19T09:42:00Z">
        <w:r w:rsidR="0043217A" w:rsidRPr="00F510B7" w:rsidDel="00D15DB6">
          <w:delText xml:space="preserve"> biomass estimates </w:delText>
        </w:r>
      </w:del>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ins w:id="23" w:author="Robinson, James (robins64)" w:date="2019-07-19T09:43:00Z">
        <w:r w:rsidR="004650EB">
          <w:t>, which indicated estimates were accurate within 2-3% (Graham et al 2007</w:t>
        </w:r>
        <w:r w:rsidR="00A9597E">
          <w:t>)</w:t>
        </w:r>
      </w:ins>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ins w:id="24" w:author="Graham, Nick" w:date="2019-07-17T11:54:00Z">
        <w:r w:rsidR="00A87F89">
          <w:t xml:space="preserve"> archipelago</w:t>
        </w:r>
      </w:ins>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25" w:author="Robinson, James (robins64)" w:date="2019-07-11T16:00:00Z">
        <w:r w:rsidRPr="00F510B7" w:rsidDel="00C31B77">
          <w:delText>,</w:delText>
        </w:r>
      </w:del>
      <w:r w:rsidRPr="00F510B7">
        <w:t xml:space="preserve"> </w:t>
      </w:r>
      <w:del w:id="26" w:author="Robinson, James (robins64)" w:date="2019-07-11T16:00:00Z">
        <w:r w:rsidRPr="00F510B7" w:rsidDel="00C31B77">
          <w:delText>and GBR</w:delText>
        </w:r>
      </w:del>
      <w:ins w:id="27" w:author="Robinson, James (robins64)" w:date="2019-07-11T15:59:00Z">
        <w:r w:rsidR="00C31B77">
          <w:t xml:space="preserve">by </w:t>
        </w:r>
      </w:ins>
      <w:ins w:id="28" w:author="Robinson, James (robins64)" w:date="2019-07-11T16:00:00Z">
        <w:r w:rsidR="00C31B77">
          <w:t>a single observer (</w:t>
        </w:r>
      </w:ins>
      <w:ins w:id="29" w:author="Robinson, James (robins64)" w:date="2019-07-11T15:59:00Z">
        <w:r w:rsidR="00C31B77">
          <w:t>ASH</w:t>
        </w:r>
      </w:ins>
      <w:ins w:id="30"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31"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ins w:id="32" w:author="Robinson, James (robins64)" w:date="2019-07-12T15:41:00Z">
        <w:r w:rsidR="001413DF">
          <w:t xml:space="preserve"> </w:t>
        </w:r>
      </w:ins>
      <w:ins w:id="33" w:author="Robinson, James (robins64)" w:date="2019-07-12T15:42:00Z">
        <w:r w:rsidR="001413DF">
          <w:t>Here, fishable biomass was only moderately correlated</w:t>
        </w:r>
      </w:ins>
      <w:r w:rsidR="001F520A">
        <w:t xml:space="preserve"> </w:t>
      </w:r>
      <w:ins w:id="34" w:author="Robinson, James (robins64)" w:date="2019-07-12T15:42:00Z">
        <w:r w:rsidR="001413DF">
          <w:t xml:space="preserve">with grazing biomass (Pearson’s </w:t>
        </w:r>
        <w:r w:rsidR="001413DF" w:rsidRPr="001413DF">
          <w:rPr>
            <w:i/>
            <w:iCs/>
            <w:rPrChange w:id="35" w:author="Robinson, James (robins64)" w:date="2019-07-12T15:42:00Z">
              <w:rPr/>
            </w:rPrChange>
          </w:rPr>
          <w:t>r</w:t>
        </w:r>
        <w:r w:rsidR="001413DF">
          <w:t>: croppers = 0.50, scrapers = 0.48) and thus captures information on exploitation</w:t>
        </w:r>
      </w:ins>
      <w:ins w:id="36" w:author="Robinson, James (robins64)" w:date="2019-07-12T15:43:00Z">
        <w:r w:rsidR="001413DF">
          <w:t xml:space="preserve"> pressure for the ful</w:t>
        </w:r>
      </w:ins>
      <w:ins w:id="37" w:author="Robinson, James (robins64)" w:date="2019-07-12T15:44:00Z">
        <w:r w:rsidR="001413DF">
          <w:t xml:space="preserve">l reef </w:t>
        </w:r>
      </w:ins>
      <w:ins w:id="38" w:author="Robinson, James (robins64)" w:date="2019-07-12T15:43:00Z">
        <w:r w:rsidR="001413DF">
          <w:t xml:space="preserve">fish assemblage.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lastRenderedPageBreak/>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lang w:eastAsia="en-GB"/>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15C49BF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w:t>
      </w:r>
      <w:ins w:id="39" w:author="Robinson, James (robins64)" w:date="2019-07-12T15:30:00Z">
        <w:r w:rsidR="006323B8">
          <w:t xml:space="preserve"> We </w:t>
        </w:r>
      </w:ins>
      <w:ins w:id="40" w:author="Robinson, James (robins64)" w:date="2019-07-16T14:30:00Z">
        <w:r w:rsidR="00DD652D">
          <w:t>inspected</w:t>
        </w:r>
      </w:ins>
      <w:ins w:id="41" w:author="Robinson, James (robins64)" w:date="2019-07-16T14:26:00Z">
        <w:r w:rsidR="00DD652D">
          <w:t xml:space="preserve"> </w:t>
        </w:r>
      </w:ins>
      <w:ins w:id="42" w:author="Robinson, James (robins64)" w:date="2019-07-12T15:31:00Z">
        <w:r w:rsidR="006323B8">
          <w:t>variance inflation factor</w:t>
        </w:r>
      </w:ins>
      <w:ins w:id="43" w:author="Robinson, James (robins64)" w:date="2019-07-16T14:26:00Z">
        <w:r w:rsidR="00DD652D">
          <w:t>s</w:t>
        </w:r>
      </w:ins>
      <w:ins w:id="44" w:author="Robinson, James (robins64)" w:date="2019-07-16T14:27:00Z">
        <w:r w:rsidR="00DD652D">
          <w:t xml:space="preserve"> (VIF)</w:t>
        </w:r>
      </w:ins>
      <w:ins w:id="45" w:author="Robinson, James (robins64)" w:date="2019-07-16T14:30:00Z">
        <w:r w:rsidR="00DD652D">
          <w:t xml:space="preserve"> for each c</w:t>
        </w:r>
      </w:ins>
      <w:ins w:id="46" w:author="Robinson, James (robins64)" w:date="2019-07-16T14:31:00Z">
        <w:r w:rsidR="00DD652D">
          <w:t>ovariate</w:t>
        </w:r>
      </w:ins>
      <w:ins w:id="47" w:author="Robinson, James (robins64)" w:date="2019-07-16T14:30:00Z">
        <w:r w:rsidR="00DD652D">
          <w:t>,</w:t>
        </w:r>
      </w:ins>
      <w:ins w:id="48" w:author="Robinson, James (robins64)" w:date="2019-07-16T14:27:00Z">
        <w:r w:rsidR="00DD652D">
          <w:t xml:space="preserve"> which indicated that </w:t>
        </w:r>
      </w:ins>
      <w:ins w:id="49" w:author="Robinson, James (robins64)" w:date="2019-07-16T14:30:00Z">
        <w:r w:rsidR="00DD652D">
          <w:t>global models</w:t>
        </w:r>
      </w:ins>
      <w:ins w:id="50" w:author="Robinson, James (robins64)" w:date="2019-07-12T15:31:00Z">
        <w:r w:rsidR="006323B8">
          <w:t xml:space="preserve"> </w:t>
        </w:r>
      </w:ins>
      <w:ins w:id="51" w:author="Robinson, James (robins64)" w:date="2019-07-16T14:31:00Z">
        <w:r w:rsidR="00DD652D">
          <w:t>were not biased by collinearity (</w:t>
        </w:r>
      </w:ins>
      <w:ins w:id="52" w:author="Robinson, James (robins64)" w:date="2019-07-16T14:27:00Z">
        <w:r w:rsidR="00DD652D">
          <w:t>VIF</w:t>
        </w:r>
      </w:ins>
      <w:ins w:id="53" w:author="Robinson, James (robins64)" w:date="2019-07-12T15:31:00Z">
        <w:r w:rsidR="006323B8">
          <w:t xml:space="preserve"> &lt; 2</w:t>
        </w:r>
      </w:ins>
      <w:ins w:id="54" w:author="Robinson, James (robins64)" w:date="2019-07-16T14:31:00Z">
        <w:r w:rsidR="00DD652D">
          <w:t xml:space="preserve"> for all covariates</w:t>
        </w:r>
        <w:r w:rsidR="00E220A1">
          <w:t xml:space="preserve"> in both cropper and scraper models</w:t>
        </w:r>
        <w:r w:rsidR="00DD652D">
          <w:t>)</w:t>
        </w:r>
      </w:ins>
      <w:ins w:id="55" w:author="Robinson, James (robins64)" w:date="2019-07-16T14:26:00Z">
        <w:r w:rsidR="00290E35">
          <w:t xml:space="preserve"> (</w:t>
        </w:r>
        <w:proofErr w:type="spellStart"/>
        <w:r w:rsidR="00290E35">
          <w:t>Zuur</w:t>
        </w:r>
        <w:proofErr w:type="spellEnd"/>
        <w:r w:rsidR="00290E35">
          <w:t xml:space="preserve"> et al. 20</w:t>
        </w:r>
      </w:ins>
      <w:ins w:id="56" w:author="Robinson, James (robins64)" w:date="2019-07-16T14:39:00Z">
        <w:r w:rsidR="00DA5466">
          <w:t>10</w:t>
        </w:r>
      </w:ins>
      <w:ins w:id="57" w:author="Robinson, James (robins64)" w:date="2019-07-16T14:26:00Z">
        <w:r w:rsidR="00290E35">
          <w:t>)</w:t>
        </w:r>
      </w:ins>
      <w:ins w:id="58" w:author="Robinson, James (robins64)" w:date="2019-07-12T15:31:00Z">
        <w:r w:rsidR="006323B8">
          <w:t>.</w:t>
        </w:r>
      </w:ins>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t>
      </w:r>
      <w:r w:rsidRPr="00F510B7">
        <w:lastRenderedPageBreak/>
        <w:t xml:space="preserve">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9290BD1"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w:t>
      </w:r>
      <w:ins w:id="59" w:author="Graham, Nick" w:date="2019-07-17T11:54:00Z">
        <w:r w:rsidR="00A87F89">
          <w:t xml:space="preserve">archipelago </w:t>
        </w:r>
      </w:ins>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60" w:author="Robinson, James (robins64)" w:date="2019-07-11T16:08:00Z">
        <w:r w:rsidR="00973F0F">
          <w:t>1</w:t>
        </w:r>
      </w:ins>
      <w:del w:id="61"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62" w:author="Robinson, James (robins64)" w:date="2019-07-11T16:08:00Z">
        <w:r w:rsidR="00973F0F">
          <w:t>2</w:t>
        </w:r>
      </w:ins>
      <w:del w:id="63"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64" w:author="Robinson, James (robins64)" w:date="2019-07-11T16:08:00Z">
        <w:r w:rsidR="00973F0F">
          <w:t>2</w:t>
        </w:r>
      </w:ins>
      <w:del w:id="65"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66" w:author="Robinson, James (robins64)" w:date="2019-07-11T16:08:00Z"/>
        </w:rPr>
      </w:pPr>
      <w:del w:id="67" w:author="Robinson, James (robins64)" w:date="2019-07-11T16:08:00Z">
        <w:r w:rsidDel="00E02F56">
          <w:rPr>
            <w:noProof/>
            <w:lang w:eastAsia="en-GB"/>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68" w:author="Robinson, James (robins64)" w:date="2019-07-11T16:08:00Z"/>
        </w:rPr>
      </w:pPr>
      <w:del w:id="69"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lang w:eastAsia="en-GB"/>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70" w:author="Robinson, James (robins64)" w:date="2019-07-11T16:08:00Z"/>
        </w:rPr>
      </w:pPr>
      <w:r w:rsidRPr="00077F3E">
        <w:rPr>
          <w:b/>
        </w:rPr>
        <w:t xml:space="preserve">Figure </w:t>
      </w:r>
      <w:ins w:id="71" w:author="Robinson, James (robins64)" w:date="2019-07-11T16:08:00Z">
        <w:r w:rsidR="00E02F56">
          <w:rPr>
            <w:b/>
          </w:rPr>
          <w:t>1</w:t>
        </w:r>
      </w:ins>
      <w:del w:id="72"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73" w:author="Robinson, James (robins64)" w:date="2019-07-11T16:08:00Z">
        <w:r w:rsidR="00973F0F">
          <w:t>2</w:t>
        </w:r>
      </w:ins>
      <w:del w:id="74"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75" w:author="Robinson, James (robins64)" w:date="2019-07-11T16:08:00Z"/>
        </w:rPr>
      </w:pPr>
    </w:p>
    <w:p w14:paraId="1AA35745" w14:textId="77777777" w:rsidR="00E02F56" w:rsidRDefault="00E02F56" w:rsidP="00E02F56">
      <w:pPr>
        <w:spacing w:line="480" w:lineRule="auto"/>
        <w:rPr>
          <w:ins w:id="76" w:author="Robinson, James (robins64)" w:date="2019-07-11T16:08:00Z"/>
        </w:rPr>
      </w:pPr>
      <w:ins w:id="77" w:author="Robinson, James (robins64)" w:date="2019-07-11T16:08:00Z">
        <w:r>
          <w:rPr>
            <w:noProof/>
            <w:lang w:eastAsia="en-GB"/>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78" w:author="Robinson, James (robins64)" w:date="2019-07-11T16:08:00Z"/>
        </w:rPr>
      </w:pPr>
      <w:ins w:id="79"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80" w:author="Robinson, James (robins64)" w:date="2019-07-11T16:08:00Z">
        <w:r w:rsidR="00973F0F">
          <w:t>1</w:t>
        </w:r>
      </w:ins>
      <w:del w:id="81"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82" w:author="Robinson, James (robins64)" w:date="2019-07-11T16:08:00Z">
        <w:r w:rsidR="00973F0F">
          <w:t>1</w:t>
        </w:r>
      </w:ins>
      <w:del w:id="83"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84" w:author="Robinson, James (robins64)" w:date="2019-07-11T16:08:00Z">
        <w:r w:rsidR="00973F0F">
          <w:t>2</w:t>
        </w:r>
      </w:ins>
      <w:del w:id="85"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86" w:author="Robinson, James (robins64)" w:date="2019-07-11T16:08:00Z">
        <w:r w:rsidR="00973F0F">
          <w:t>D</w:t>
        </w:r>
      </w:ins>
      <w:r w:rsidRPr="00F510B7">
        <w:t xml:space="preserve">, </w:t>
      </w:r>
      <w:r w:rsidR="00EF326E">
        <w:t>2</w:t>
      </w:r>
      <w:del w:id="87"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88" w:author="Robinson, James (robins64)" w:date="2019-07-11T16:08:00Z">
        <w:r w:rsidR="00973F0F">
          <w:t>2</w:t>
        </w:r>
      </w:ins>
      <w:del w:id="89"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90" w:author="Robinson, James (robins64)" w:date="2019-07-11T16:09:00Z">
        <w:r w:rsidR="00E73393" w:rsidDel="00F715E0">
          <w:delText xml:space="preserve">grazing </w:delText>
        </w:r>
      </w:del>
      <w:ins w:id="91" w:author="Robinson, James (robins64)" w:date="2019-07-11T16:09:00Z">
        <w:r w:rsidR="00F715E0">
          <w:t xml:space="preserve">cropping and scraping </w:t>
        </w:r>
      </w:ins>
      <w:r w:rsidR="00E73393">
        <w:t>function</w:t>
      </w:r>
      <w:ins w:id="92"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93"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79D4E216"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ins w:id="94" w:author="Robinson, James (robins64)" w:date="2019-07-19T10:01:00Z">
        <w:r w:rsidR="00345764">
          <w:t xml:space="preserve">nutrient </w:t>
        </w:r>
      </w:ins>
      <w:r w:rsidR="00CC0F79" w:rsidRPr="00F510B7">
        <w:t>enrichment of algal communities</w:t>
      </w:r>
      <w:ins w:id="95" w:author="Robinson, James (robins64)" w:date="2019-07-19T10:01:00Z">
        <w:r w:rsidR="00AF2445">
          <w:t xml:space="preserve"> (i.e. algal growth)</w:t>
        </w:r>
      </w:ins>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 xml:space="preserve">However, since structural complexity was also shown to be a strong driver, </w:t>
      </w:r>
      <w:ins w:id="96" w:author="Robinson, James (robins64)" w:date="2019-07-24T10:32:00Z">
        <w:r w:rsidR="00B71273" w:rsidRPr="00B71273">
          <w:t>and flattening of reef structure has been linked to decreases in nutritional value of algal turf patches (</w:t>
        </w:r>
        <w:proofErr w:type="spellStart"/>
        <w:r w:rsidR="00B71273" w:rsidRPr="00B71273">
          <w:t>Tebbett</w:t>
        </w:r>
        <w:proofErr w:type="spellEnd"/>
        <w:r w:rsidR="00B71273" w:rsidRPr="00B71273">
          <w:t xml:space="preserve"> et al. 2019), </w:t>
        </w:r>
      </w:ins>
      <w:r w:rsidR="00814358" w:rsidRPr="00077F3E">
        <w:t>any positive rebound of cropping function may be negated if disturbance</w:t>
      </w:r>
      <w:r w:rsidR="00B32ABE">
        <w:t>s</w:t>
      </w:r>
      <w:r w:rsidR="00814358" w:rsidRPr="00077F3E">
        <w:t xml:space="preserve"> also erode structural complexity (</w:t>
      </w:r>
      <w:r w:rsidR="00522F34">
        <w:t>Graham et al. 2006</w:t>
      </w:r>
      <w:ins w:id="97" w:author="Robinson, James (robins64)" w:date="2019-07-19T10:02:00Z">
        <w:r w:rsidR="00A52827">
          <w:t>, Wilson et al. 2019</w:t>
        </w:r>
      </w:ins>
      <w:r w:rsidR="00814358" w:rsidRPr="00077F3E">
        <w:t>).</w:t>
      </w:r>
    </w:p>
    <w:p w14:paraId="62FFCCB7" w14:textId="5E475483"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ins w:id="98" w:author="Robinson, James (robins64)" w:date="2019-07-19T10:02:00Z">
        <w:r w:rsidR="0007030C">
          <w:t xml:space="preserve">reefs </w:t>
        </w:r>
      </w:ins>
      <w:r w:rsidR="007D6888">
        <w:t>inhabited</w:t>
      </w:r>
      <w:ins w:id="99" w:author="Robinson, James (robins64)" w:date="2019-07-19T10:02:00Z">
        <w:r w:rsidR="0007030C">
          <w:t xml:space="preserve"> by humans</w:t>
        </w:r>
      </w:ins>
      <w:del w:id="100" w:author="Robinson, James (robins64)" w:date="2019-07-19T10:02:00Z">
        <w:r w:rsidR="007D6888" w:rsidDel="0007030C">
          <w:delText xml:space="preserve"> reefs</w:delText>
        </w:r>
      </w:del>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55EAC6A6" w:rsidR="00071F2D" w:rsidRDefault="00E6304F" w:rsidP="009D4187">
      <w:pPr>
        <w:spacing w:line="480" w:lineRule="auto"/>
        <w:ind w:firstLine="720"/>
        <w:rPr>
          <w:ins w:id="101"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102" w:author="Robinson, James (robins64)" w:date="2019-07-12T14:22:00Z">
        <w:r w:rsidR="00071F2D">
          <w:t xml:space="preserve"> </w:t>
        </w:r>
      </w:ins>
      <w:ins w:id="103" w:author="Robinson, James (robins64)" w:date="2019-07-12T14:17:00Z">
        <w:r w:rsidR="00A541CC">
          <w:t>(Table S1</w:t>
        </w:r>
      </w:ins>
      <w:ins w:id="104" w:author="Robinson, James (robins64)" w:date="2019-07-12T14:18:00Z">
        <w:r w:rsidR="00A541CC">
          <w:t>, Fig. S3</w:t>
        </w:r>
      </w:ins>
      <w:ins w:id="105"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106" w:author="Robinson, James (robins64)" w:date="2019-07-12T14:32:00Z">
        <w:r w:rsidR="00071F2D">
          <w:t xml:space="preserve">. </w:t>
        </w:r>
      </w:ins>
      <w:ins w:id="107" w:author="Robinson, James (robins64)" w:date="2019-07-16T14:34:00Z">
        <w:r w:rsidR="00485865">
          <w:t>W</w:t>
        </w:r>
      </w:ins>
      <w:ins w:id="108" w:author="Robinson, James (robins64)" w:date="2019-07-12T14:32:00Z">
        <w:r w:rsidR="00071F2D">
          <w:t xml:space="preserve">e </w:t>
        </w:r>
      </w:ins>
      <w:ins w:id="109" w:author="Robinson, James (robins64)" w:date="2019-07-12T14:23:00Z">
        <w:r w:rsidR="00071F2D">
          <w:t>infer</w:t>
        </w:r>
      </w:ins>
      <w:ins w:id="110" w:author="Robinson, James (robins64)" w:date="2019-07-12T14:32:00Z">
        <w:r w:rsidR="00071F2D">
          <w:t>red</w:t>
        </w:r>
      </w:ins>
      <w:ins w:id="111" w:author="Robinson, James (robins64)" w:date="2019-07-12T14:24:00Z">
        <w:r w:rsidR="00071F2D">
          <w:t xml:space="preserve"> feeding rates of </w:t>
        </w:r>
      </w:ins>
      <w:ins w:id="112" w:author="Robinson, James (robins64)" w:date="2019-07-12T14:28:00Z">
        <w:r w:rsidR="00071F2D">
          <w:t xml:space="preserve">46 </w:t>
        </w:r>
      </w:ins>
      <w:ins w:id="113" w:author="Robinson, James (robins64)" w:date="2019-07-12T14:24:00Z">
        <w:r w:rsidR="00071F2D">
          <w:t xml:space="preserve">unobserved species </w:t>
        </w:r>
      </w:ins>
      <w:ins w:id="114" w:author="Robinson, James (robins64)" w:date="2019-07-12T14:23:00Z">
        <w:r w:rsidR="00071F2D">
          <w:t xml:space="preserve">from </w:t>
        </w:r>
      </w:ins>
      <w:ins w:id="115" w:author="Robinson, James (robins64)" w:date="2019-07-12T14:24:00Z">
        <w:r w:rsidR="00071F2D">
          <w:t xml:space="preserve">nine </w:t>
        </w:r>
      </w:ins>
      <w:ins w:id="116" w:author="Robinson, James (robins64)" w:date="2019-07-12T14:23:00Z">
        <w:r w:rsidR="00071F2D">
          <w:t>well-studied species</w:t>
        </w:r>
      </w:ins>
      <w:ins w:id="117" w:author="Robinson, James (robins64)" w:date="2019-07-16T14:34:00Z">
        <w:r w:rsidR="00485865">
          <w:t>,</w:t>
        </w:r>
      </w:ins>
      <w:ins w:id="118" w:author="Robinson, James (robins64)" w:date="2019-07-12T14:32:00Z">
        <w:r w:rsidR="00071F2D">
          <w:t xml:space="preserve"> which</w:t>
        </w:r>
      </w:ins>
      <w:ins w:id="119" w:author="Robinson, James (robins64)" w:date="2019-07-12T14:20:00Z">
        <w:r w:rsidR="00071F2D">
          <w:t xml:space="preserve"> </w:t>
        </w:r>
      </w:ins>
      <w:ins w:id="120" w:author="Robinson, James (robins64)" w:date="2019-07-12T14:29:00Z">
        <w:r w:rsidR="00071F2D">
          <w:t>limit</w:t>
        </w:r>
      </w:ins>
      <w:ins w:id="121" w:author="Robinson, James (robins64)" w:date="2019-07-12T14:32:00Z">
        <w:r w:rsidR="00071F2D">
          <w:t>ed</w:t>
        </w:r>
      </w:ins>
      <w:ins w:id="122" w:author="Robinson, James (robins64)" w:date="2019-07-12T14:29:00Z">
        <w:r w:rsidR="00071F2D">
          <w:t xml:space="preserve"> our underst</w:t>
        </w:r>
      </w:ins>
      <w:ins w:id="123" w:author="Robinson, James (robins64)" w:date="2019-07-12T14:30:00Z">
        <w:r w:rsidR="00071F2D">
          <w:t xml:space="preserve">anding of </w:t>
        </w:r>
      </w:ins>
      <w:ins w:id="124" w:author="Robinson, James (robins64)" w:date="2019-07-12T14:32:00Z">
        <w:r w:rsidR="00071F2D">
          <w:t xml:space="preserve">assemblage-level </w:t>
        </w:r>
      </w:ins>
      <w:ins w:id="125" w:author="Robinson, James (robins64)" w:date="2019-07-12T14:30:00Z">
        <w:r w:rsidR="00071F2D">
          <w:t xml:space="preserve">cropping </w:t>
        </w:r>
      </w:ins>
      <w:ins w:id="126" w:author="Robinson, James (robins64)" w:date="2019-07-12T14:32:00Z">
        <w:r w:rsidR="00071F2D">
          <w:t xml:space="preserve">function. </w:t>
        </w:r>
      </w:ins>
      <w:ins w:id="127" w:author="Robinson, James (robins64)" w:date="2019-07-12T14:40:00Z">
        <w:r w:rsidR="00B20454">
          <w:t>Although</w:t>
        </w:r>
      </w:ins>
      <w:ins w:id="128" w:author="Robinson, James (robins64)" w:date="2019-07-12T14:33:00Z">
        <w:r w:rsidR="00071F2D">
          <w:t xml:space="preserve"> small-</w:t>
        </w:r>
      </w:ins>
      <w:ins w:id="129" w:author="Robinson, James (robins64)" w:date="2019-07-16T14:08:00Z">
        <w:r w:rsidR="001E7BD3">
          <w:t>scale studies of feeding behaviours</w:t>
        </w:r>
      </w:ins>
      <w:ins w:id="130" w:author="Robinson, James (robins64)" w:date="2019-07-12T14:33:00Z">
        <w:r w:rsidR="00071F2D">
          <w:t xml:space="preserve"> </w:t>
        </w:r>
      </w:ins>
      <w:ins w:id="131" w:author="Robinson, James (robins64)" w:date="2019-07-12T14:18:00Z">
        <w:r w:rsidR="00A541CC">
          <w:t xml:space="preserve">(e.g. </w:t>
        </w:r>
      </w:ins>
      <w:proofErr w:type="spellStart"/>
      <w:ins w:id="132" w:author="Robinson, James (robins64)" w:date="2019-07-12T14:33:00Z">
        <w:r w:rsidR="00071F2D">
          <w:t>Marshell</w:t>
        </w:r>
        <w:proofErr w:type="spellEnd"/>
        <w:r w:rsidR="00071F2D">
          <w:t xml:space="preserve"> &amp; Mumby 2015, </w:t>
        </w:r>
      </w:ins>
      <w:proofErr w:type="spellStart"/>
      <w:ins w:id="133" w:author="Robinson, James (robins64)" w:date="2019-07-12T14:19:00Z">
        <w:r w:rsidR="00A541CC">
          <w:t>Tebbett</w:t>
        </w:r>
        <w:proofErr w:type="spellEnd"/>
        <w:r w:rsidR="00A541CC">
          <w:t xml:space="preserve"> et al. 2017)</w:t>
        </w:r>
      </w:ins>
      <w:ins w:id="134" w:author="Robinson, James (robins64)" w:date="2019-07-12T14:33:00Z">
        <w:r w:rsidR="00071F2D">
          <w:t xml:space="preserve"> </w:t>
        </w:r>
      </w:ins>
      <w:ins w:id="135" w:author="Robinson, James (robins64)" w:date="2019-07-16T14:09:00Z">
        <w:r w:rsidR="001E7BD3">
          <w:t xml:space="preserve">inevitably provide greater taxonomic resolution than </w:t>
        </w:r>
      </w:ins>
      <w:ins w:id="136" w:author="Robinson, James (robins64)" w:date="2019-07-12T14:33:00Z">
        <w:r w:rsidR="00071F2D">
          <w:t xml:space="preserve">large-scale </w:t>
        </w:r>
      </w:ins>
      <w:ins w:id="137" w:author="Robinson, James (robins64)" w:date="2019-07-12T14:34:00Z">
        <w:r w:rsidR="00071F2D">
          <w:t>studies</w:t>
        </w:r>
      </w:ins>
      <w:ins w:id="138" w:author="Robinson, James (robins64)" w:date="2019-07-12T14:41:00Z">
        <w:r w:rsidR="00E33B97">
          <w:t xml:space="preserve"> </w:t>
        </w:r>
      </w:ins>
      <w:ins w:id="139" w:author="Robinson, James (robins64)" w:date="2019-07-16T14:09:00Z">
        <w:r w:rsidR="001E7BD3">
          <w:t>which infer feeding beh</w:t>
        </w:r>
      </w:ins>
      <w:ins w:id="140" w:author="Robinson, James (robins64)" w:date="2019-07-16T14:10:00Z">
        <w:r w:rsidR="001E7BD3">
          <w:t xml:space="preserve">aviours for high numbers of species </w:t>
        </w:r>
      </w:ins>
      <w:ins w:id="141" w:author="Robinson, James (robins64)" w:date="2019-07-12T14:41:00Z">
        <w:r w:rsidR="00E33B97">
          <w:t>(here)</w:t>
        </w:r>
      </w:ins>
      <w:ins w:id="142" w:author="Robinson, James (robins64)" w:date="2019-07-12T14:34:00Z">
        <w:r w:rsidR="00071F2D">
          <w:t xml:space="preserve">, </w:t>
        </w:r>
      </w:ins>
      <w:ins w:id="143" w:author="Robinson, James (robins64)" w:date="2019-07-16T14:10:00Z">
        <w:r w:rsidR="001E7BD3">
          <w:t xml:space="preserve">uniting </w:t>
        </w:r>
      </w:ins>
      <w:ins w:id="144" w:author="Robinson, James (robins64)" w:date="2019-07-12T14:40:00Z">
        <w:r w:rsidR="00E33B97">
          <w:t xml:space="preserve">behavioural </w:t>
        </w:r>
      </w:ins>
      <w:ins w:id="145" w:author="Robinson, James (robins64)" w:date="2019-07-16T14:10:00Z">
        <w:r w:rsidR="001E7BD3">
          <w:t xml:space="preserve">data with </w:t>
        </w:r>
      </w:ins>
      <w:ins w:id="146" w:author="Robinson, James (robins64)" w:date="2019-07-12T14:40:00Z">
        <w:r w:rsidR="00E33B97">
          <w:t>community</w:t>
        </w:r>
      </w:ins>
      <w:ins w:id="147" w:author="Robinson, James (robins64)" w:date="2019-07-16T14:10:00Z">
        <w:r w:rsidR="001E7BD3">
          <w:t>-level ecological</w:t>
        </w:r>
      </w:ins>
      <w:ins w:id="148" w:author="Robinson, James (robins64)" w:date="2019-07-12T14:40:00Z">
        <w:r w:rsidR="00E33B97">
          <w:t xml:space="preserve"> </w:t>
        </w:r>
      </w:ins>
      <w:ins w:id="149" w:author="Robinson, James (robins64)" w:date="2019-07-16T14:10:00Z">
        <w:r w:rsidR="001E7BD3">
          <w:t xml:space="preserve">surveys </w:t>
        </w:r>
      </w:ins>
      <w:ins w:id="150" w:author="Robinson, James (robins64)" w:date="2019-07-16T14:11:00Z">
        <w:r w:rsidR="001E7BD3">
          <w:t xml:space="preserve">is a key frontier for </w:t>
        </w:r>
      </w:ins>
      <w:ins w:id="151" w:author="Robinson, James (robins64)" w:date="2019-07-12T14:41:00Z">
        <w:r w:rsidR="00E33B97">
          <w:t xml:space="preserve">functional ecology research </w:t>
        </w:r>
      </w:ins>
      <w:ins w:id="152" w:author="Robinson, James (robins64)" w:date="2019-07-16T14:11:00Z">
        <w:r w:rsidR="001E7BD3">
          <w:t xml:space="preserve">on </w:t>
        </w:r>
      </w:ins>
      <w:ins w:id="153" w:author="Robinson, James (robins64)" w:date="2019-07-12T14:41:00Z">
        <w:r w:rsidR="00E33B97">
          <w:t>coral reefs</w:t>
        </w:r>
      </w:ins>
      <w:r w:rsidR="008C3FF8">
        <w:t>.</w:t>
      </w:r>
      <w:ins w:id="154" w:author="Robinson, James (robins64)" w:date="2019-07-24T10:17:00Z">
        <w:r w:rsidR="00274D1E">
          <w:t xml:space="preserve"> </w:t>
        </w:r>
      </w:ins>
      <w:ins w:id="155" w:author="Robinson, James (robins64)" w:date="2019-07-24T10:19:00Z">
        <w:r w:rsidR="00570A47">
          <w:t>Certainly</w:t>
        </w:r>
      </w:ins>
      <w:ins w:id="156" w:author="Robinson, James (robins64)" w:date="2019-07-24T10:18:00Z">
        <w:r w:rsidR="00274D1E">
          <w:t>, f</w:t>
        </w:r>
      </w:ins>
      <w:ins w:id="157" w:author="Robinson, James (robins64)" w:date="2019-07-24T10:17:00Z">
        <w:r w:rsidR="00274D1E">
          <w:t xml:space="preserve">uture </w:t>
        </w:r>
      </w:ins>
      <w:ins w:id="158" w:author="Robinson, James (robins64)" w:date="2019-07-24T10:19:00Z">
        <w:r w:rsidR="001719BE">
          <w:t xml:space="preserve">macroscale </w:t>
        </w:r>
      </w:ins>
      <w:ins w:id="159" w:author="Robinson, James (robins64)" w:date="2019-07-24T10:17:00Z">
        <w:r w:rsidR="00274D1E">
          <w:t>research on reef grazing functions will require</w:t>
        </w:r>
      </w:ins>
      <w:r w:rsidR="008C3FF8">
        <w:t xml:space="preserve"> </w:t>
      </w:r>
      <w:ins w:id="160" w:author="Robinson, James (robins64)" w:date="2019-07-24T10:17:00Z">
        <w:r w:rsidR="00274D1E">
          <w:t xml:space="preserve">more </w:t>
        </w:r>
        <w:r w:rsidR="00274D1E">
          <w:lastRenderedPageBreak/>
          <w:t xml:space="preserve">high resolution databases on </w:t>
        </w:r>
      </w:ins>
      <w:ins w:id="161" w:author="Robinson, James (robins64)" w:date="2019-07-24T10:18:00Z">
        <w:r w:rsidR="00274D1E">
          <w:t xml:space="preserve">cropping </w:t>
        </w:r>
      </w:ins>
      <w:ins w:id="162" w:author="Robinson, James (robins64)" w:date="2019-07-24T10:17:00Z">
        <w:r w:rsidR="00274D1E">
          <w:t xml:space="preserve">feeding </w:t>
        </w:r>
      </w:ins>
      <w:ins w:id="163" w:author="Robinson, James (robins64)" w:date="2019-07-24T10:18:00Z">
        <w:r w:rsidR="00274D1E">
          <w:t>behaviours</w:t>
        </w:r>
      </w:ins>
      <w:ins w:id="164" w:author="Robinson, James (robins64)" w:date="2019-07-24T10:17:00Z">
        <w:r w:rsidR="00274D1E">
          <w:t xml:space="preserve">. </w:t>
        </w:r>
      </w:ins>
      <w:ins w:id="165" w:author="Robinson, James (robins64)" w:date="2019-07-16T15:13:00Z">
        <w:r w:rsidR="00906A5C">
          <w:t xml:space="preserve">Finally, </w:t>
        </w:r>
      </w:ins>
      <w:ins w:id="166" w:author="Robinson, James (robins64)" w:date="2019-07-16T15:24:00Z">
        <w:r w:rsidR="003A0771">
          <w:t>because our</w:t>
        </w:r>
      </w:ins>
      <w:ins w:id="167" w:author="Robinson, James (robins64)" w:date="2019-07-16T15:13:00Z">
        <w:r w:rsidR="00906A5C">
          <w:t xml:space="preserve"> UVC datasets excluded fish &lt; 8 cm, </w:t>
        </w:r>
      </w:ins>
      <w:ins w:id="168" w:author="Robinson, James (robins64)" w:date="2019-07-16T15:24:00Z">
        <w:r w:rsidR="003A0771">
          <w:t xml:space="preserve">we likely underestimated </w:t>
        </w:r>
      </w:ins>
      <w:ins w:id="169" w:author="Robinson, James (robins64)" w:date="2019-07-16T15:30:00Z">
        <w:r w:rsidR="009264B2">
          <w:t xml:space="preserve">the </w:t>
        </w:r>
        <w:r w:rsidR="00E56D2F">
          <w:t xml:space="preserve">grazing </w:t>
        </w:r>
      </w:ins>
      <w:ins w:id="170" w:author="Robinson, James (robins64)" w:date="2019-07-16T15:31:00Z">
        <w:r w:rsidR="00D66BD0">
          <w:t xml:space="preserve">potential of </w:t>
        </w:r>
      </w:ins>
      <w:ins w:id="171" w:author="Robinson, James (robins64)" w:date="2019-07-16T15:13:00Z">
        <w:r w:rsidR="00906A5C">
          <w:t xml:space="preserve">small-bodied </w:t>
        </w:r>
      </w:ins>
      <w:ins w:id="172" w:author="Robinson, James (robins64)" w:date="2019-07-16T15:26:00Z">
        <w:r w:rsidR="008D78EE">
          <w:t xml:space="preserve">individuals </w:t>
        </w:r>
      </w:ins>
      <w:ins w:id="173" w:author="Robinson, James (robins64)" w:date="2019-07-16T15:14:00Z">
        <w:r w:rsidR="00906A5C">
          <w:t xml:space="preserve">which </w:t>
        </w:r>
      </w:ins>
      <w:ins w:id="174" w:author="Robinson, James (robins64)" w:date="2019-07-16T15:27:00Z">
        <w:r w:rsidR="00640C69">
          <w:t xml:space="preserve">only produce </w:t>
        </w:r>
      </w:ins>
      <w:ins w:id="175" w:author="Robinson, James (robins64)" w:date="2019-07-16T15:24:00Z">
        <w:r w:rsidR="00554C9E">
          <w:t xml:space="preserve">minimal bite scars and thus </w:t>
        </w:r>
      </w:ins>
      <w:ins w:id="176" w:author="Robinson, James (robins64)" w:date="2019-07-16T15:30:00Z">
        <w:r w:rsidR="00740353">
          <w:t>als</w:t>
        </w:r>
      </w:ins>
      <w:ins w:id="177" w:author="Robinson, James (robins64)" w:date="2019-07-16T15:31:00Z">
        <w:r w:rsidR="00740353">
          <w:t xml:space="preserve">o </w:t>
        </w:r>
      </w:ins>
      <w:ins w:id="178" w:author="Robinson, James (robins64)" w:date="2019-07-16T15:29:00Z">
        <w:r w:rsidR="009A3DEA">
          <w:t xml:space="preserve">contribute to </w:t>
        </w:r>
      </w:ins>
      <w:ins w:id="179" w:author="Robinson, James (robins64)" w:date="2019-07-16T15:25:00Z">
        <w:r w:rsidR="00F07178">
          <w:t>cropp</w:t>
        </w:r>
      </w:ins>
      <w:ins w:id="180" w:author="Robinson, James (robins64)" w:date="2019-07-16T15:29:00Z">
        <w:r w:rsidR="009A3DEA">
          <w:t>ing</w:t>
        </w:r>
      </w:ins>
      <w:ins w:id="181" w:author="Robinson, James (robins64)" w:date="2019-07-16T15:31:00Z">
        <w:r w:rsidR="00F1169F">
          <w:t xml:space="preserve"> rates</w:t>
        </w:r>
        <w:r w:rsidR="006810AC">
          <w:t xml:space="preserve"> </w:t>
        </w:r>
      </w:ins>
      <w:ins w:id="182" w:author="Robinson, James (robins64)" w:date="2019-07-16T15:14:00Z">
        <w:r w:rsidR="00906A5C">
          <w:t>(</w:t>
        </w:r>
      </w:ins>
      <w:ins w:id="183" w:author="Robinson, James (robins64)" w:date="2019-07-16T15:24:00Z">
        <w:r w:rsidR="00554C9E">
          <w:t>Adam et al. 2018</w:t>
        </w:r>
      </w:ins>
      <w:ins w:id="184" w:author="Hoey, Andrew" w:date="2019-07-18T13:57:00Z">
        <w:r w:rsidR="00325392">
          <w:t>; Hoey 2018</w:t>
        </w:r>
      </w:ins>
      <w:ins w:id="185" w:author="Robinson, James (robins64)" w:date="2019-07-16T15:14:00Z">
        <w:r w:rsidR="00906A5C">
          <w:t>).</w:t>
        </w:r>
      </w:ins>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39EEBED4"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w:t>
      </w:r>
      <w:r w:rsidR="000805F6">
        <w:lastRenderedPageBreak/>
        <w:t xml:space="preserve">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del w:id="186" w:author="Robinson, James (robins64)" w:date="2019-07-16T12:07:00Z">
        <w:r w:rsidR="001D3B77" w:rsidDel="005A664D">
          <w:delText>.</w:delText>
        </w:r>
      </w:del>
      <w:ins w:id="187" w:author="Robinson, James (robins64)" w:date="2019-07-16T12:07:00Z">
        <w:r w:rsidR="005A664D">
          <w:t xml:space="preserve">. </w:t>
        </w:r>
      </w:ins>
      <w:ins w:id="188" w:author="Robinson, James (robins64)" w:date="2019-07-16T12:12:00Z">
        <w:r w:rsidR="00233BAA">
          <w:t>G</w:t>
        </w:r>
      </w:ins>
      <w:ins w:id="189" w:author="Robinson, James (robins64)" w:date="2019-07-16T12:09:00Z">
        <w:r w:rsidR="00F23035">
          <w:t xml:space="preserve">razing rates </w:t>
        </w:r>
      </w:ins>
      <w:ins w:id="190" w:author="Robinson, James (robins64)" w:date="2019-07-16T12:12:00Z">
        <w:r w:rsidR="00233BAA">
          <w:t>may also increase with</w:t>
        </w:r>
      </w:ins>
      <w:ins w:id="191" w:author="Robinson, James (robins64)" w:date="2019-07-16T12:29:00Z">
        <w:r w:rsidR="00955BA1">
          <w:t xml:space="preserve"> biodiversity</w:t>
        </w:r>
      </w:ins>
      <w:ins w:id="192" w:author="Robinson, James (robins64)" w:date="2019-07-16T12:33:00Z">
        <w:r w:rsidR="008928F3">
          <w:t xml:space="preserve">, whereby grazing is </w:t>
        </w:r>
      </w:ins>
      <w:ins w:id="193" w:author="Robinson, James (robins64)" w:date="2019-07-16T12:31:00Z">
        <w:r w:rsidR="008928F3">
          <w:t>maximise</w:t>
        </w:r>
      </w:ins>
      <w:ins w:id="194" w:author="Robinson, James (robins64)" w:date="2019-07-16T12:33:00Z">
        <w:r w:rsidR="008928F3">
          <w:t>d</w:t>
        </w:r>
      </w:ins>
      <w:ins w:id="195" w:author="Robinson, James (robins64)" w:date="2019-07-16T12:35:00Z">
        <w:r w:rsidR="006F6663">
          <w:t xml:space="preserve"> </w:t>
        </w:r>
      </w:ins>
      <w:ins w:id="196" w:author="Robinson, James (robins64)" w:date="2019-07-16T12:15:00Z">
        <w:r w:rsidR="00233BAA">
          <w:t xml:space="preserve">when </w:t>
        </w:r>
      </w:ins>
      <w:ins w:id="197" w:author="Robinson, James (robins64)" w:date="2019-07-16T12:19:00Z">
        <w:r w:rsidR="00A52101">
          <w:t xml:space="preserve">numerous </w:t>
        </w:r>
      </w:ins>
      <w:ins w:id="198" w:author="Robinson, James (robins64)" w:date="2019-07-16T12:15:00Z">
        <w:r w:rsidR="00233BAA">
          <w:t>common species are abundan</w:t>
        </w:r>
      </w:ins>
      <w:ins w:id="199" w:author="Robinson, James (robins64)" w:date="2019-07-16T12:27:00Z">
        <w:r w:rsidR="00A662E5">
          <w:t>t</w:t>
        </w:r>
      </w:ins>
      <w:ins w:id="200" w:author="Robinson, James (robins64)" w:date="2019-07-16T12:32:00Z">
        <w:r w:rsidR="008928F3">
          <w:t xml:space="preserve"> (i.e. high species richness)</w:t>
        </w:r>
      </w:ins>
      <w:ins w:id="201" w:author="Robinson, James (robins64)" w:date="2019-07-16T12:34:00Z">
        <w:r w:rsidR="008928F3">
          <w:t xml:space="preserve"> </w:t>
        </w:r>
        <w:r w:rsidR="00AE7520">
          <w:t xml:space="preserve">and when </w:t>
        </w:r>
      </w:ins>
      <w:ins w:id="202" w:author="Robinson, James (robins64)" w:date="2019-07-16T12:18:00Z">
        <w:r w:rsidR="00233BAA">
          <w:t xml:space="preserve">the identity of dominant grazing species </w:t>
        </w:r>
        <w:r w:rsidR="00A52101">
          <w:t>varies among neighbouring reefs</w:t>
        </w:r>
      </w:ins>
      <w:ins w:id="203" w:author="Robinson, James (robins64)" w:date="2019-07-16T12:32:00Z">
        <w:r w:rsidR="008928F3">
          <w:t xml:space="preserve"> (i.e. high </w:t>
        </w:r>
        <w:r w:rsidR="008928F3" w:rsidRPr="00233BAA">
          <w:sym w:font="Symbol" w:char="F062"/>
        </w:r>
        <w:r w:rsidR="008928F3">
          <w:t xml:space="preserve">-diversity) </w:t>
        </w:r>
      </w:ins>
      <w:ins w:id="204" w:author="Robinson, James (robins64)" w:date="2019-07-16T12:09:00Z">
        <w:r w:rsidR="00F23035">
          <w:t>(</w:t>
        </w:r>
        <w:proofErr w:type="spellStart"/>
        <w:r w:rsidR="00F23035">
          <w:t>Lef</w:t>
        </w:r>
      </w:ins>
      <w:ins w:id="205" w:author="Robinson, James (robins64)" w:date="2019-07-16T12:10:00Z">
        <w:r w:rsidR="00B23818">
          <w:t>c</w:t>
        </w:r>
      </w:ins>
      <w:ins w:id="206" w:author="Robinson, James (robins64)" w:date="2019-07-16T12:09:00Z">
        <w:r w:rsidR="00F23035">
          <w:t>h</w:t>
        </w:r>
      </w:ins>
      <w:ins w:id="207" w:author="Robinson, James (robins64)" w:date="2019-07-16T12:10:00Z">
        <w:r w:rsidR="00F23035">
          <w:t>eck</w:t>
        </w:r>
        <w:proofErr w:type="spellEnd"/>
        <w:r w:rsidR="00F23035">
          <w:t xml:space="preserve"> et al. 2019)</w:t>
        </w:r>
      </w:ins>
      <w:ins w:id="208" w:author="Robinson, James (robins64)" w:date="2019-07-16T12:35:00Z">
        <w:r w:rsidR="006F6663">
          <w:t>, or simply</w:t>
        </w:r>
        <w:r w:rsidR="006F6663" w:rsidRPr="006F6663">
          <w:t xml:space="preserve"> </w:t>
        </w:r>
        <w:r w:rsidR="006F6663">
          <w:t>because biodiversity promotes fish biomass (Duffy et al. 2016)</w:t>
        </w:r>
      </w:ins>
      <w:ins w:id="209" w:author="Robinson, James (robins64)" w:date="2019-07-16T12:29:00Z">
        <w:r w:rsidR="00955BA1">
          <w:t xml:space="preserve">. </w:t>
        </w:r>
      </w:ins>
      <w:ins w:id="210" w:author="Robinson, James (robins64)" w:date="2019-07-16T12:20:00Z">
        <w:r w:rsidR="004B1156">
          <w:t>Because such</w:t>
        </w:r>
      </w:ins>
      <w:ins w:id="211" w:author="Robinson, James (robins64)" w:date="2019-07-16T12:12:00Z">
        <w:r w:rsidR="00233BAA">
          <w:t xml:space="preserve"> biodiversity effects operate at</w:t>
        </w:r>
      </w:ins>
      <w:ins w:id="212" w:author="Robinson, James (robins64)" w:date="2019-07-16T12:13:00Z">
        <w:r w:rsidR="00233BAA">
          <w:t xml:space="preserve"> regional scales</w:t>
        </w:r>
      </w:ins>
      <w:ins w:id="213" w:author="Robinson, James (robins64)" w:date="2019-07-16T12:20:00Z">
        <w:r w:rsidR="004B1156">
          <w:t>, compositional differences</w:t>
        </w:r>
      </w:ins>
      <w:ins w:id="214" w:author="Robinson, James (robins64)" w:date="2019-07-16T12:19:00Z">
        <w:r w:rsidR="00A52101">
          <w:t xml:space="preserve"> may </w:t>
        </w:r>
      </w:ins>
      <w:ins w:id="215" w:author="Robinson, James (robins64)" w:date="2019-07-16T12:20:00Z">
        <w:r w:rsidR="004B1156">
          <w:t xml:space="preserve">further contribute to the unexplained </w:t>
        </w:r>
      </w:ins>
      <w:ins w:id="216" w:author="Robinson, James (robins64)" w:date="2019-07-16T12:19:00Z">
        <w:r w:rsidR="00A52101">
          <w:t xml:space="preserve">variation in </w:t>
        </w:r>
      </w:ins>
      <w:ins w:id="217" w:author="Robinson, James (robins64)" w:date="2019-07-16T12:21:00Z">
        <w:r w:rsidR="004B1156">
          <w:t xml:space="preserve">our </w:t>
        </w:r>
      </w:ins>
      <w:ins w:id="218" w:author="Robinson, James (robins64)" w:date="2019-07-16T12:20:00Z">
        <w:r w:rsidR="004B1156">
          <w:t>modelled grazing rates</w:t>
        </w:r>
      </w:ins>
      <w:ins w:id="219" w:author="Robinson, James (robins64)" w:date="2019-07-16T12:19:00Z">
        <w:r w:rsidR="00A52101">
          <w:t xml:space="preserve">. </w:t>
        </w:r>
      </w:ins>
      <w:del w:id="220" w:author="Robinson, James (robins64)" w:date="2019-07-16T12:12:00Z">
        <w:r w:rsidR="001D3B77" w:rsidDel="00233BAA">
          <w:delText xml:space="preserve"> </w:delText>
        </w:r>
      </w:del>
      <w:r w:rsidR="002231D8">
        <w:t xml:space="preserve">More broadly, </w:t>
      </w:r>
      <w:r w:rsidR="003F69B2">
        <w:t xml:space="preserve">our space-for-time approach </w:t>
      </w:r>
      <w:ins w:id="221" w:author="Robinson, James (robins64)" w:date="2019-07-12T15:23:00Z">
        <w:r w:rsidR="00414B14">
          <w:t xml:space="preserve">and focus on bottom-up and top-down drivers of herbivore 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222" w:author="Robinson, James (robins64)" w:date="2019-07-12T14:45:00Z">
        <w:r w:rsidR="00944185">
          <w:t xml:space="preserve"> and, for example, identify grazing thresholds for maintaining coral-dominated reefs.</w:t>
        </w:r>
      </w:ins>
      <w:del w:id="223" w:author="Robinson, James (robins64)" w:date="2019-07-12T14:45:00Z">
        <w:r w:rsidR="009D5506" w:rsidDel="00944185">
          <w:delText>.</w:delText>
        </w:r>
      </w:del>
      <w:r w:rsidR="00B86E71" w:rsidRPr="00F510B7">
        <w:t xml:space="preserve"> </w:t>
      </w:r>
    </w:p>
    <w:p w14:paraId="0BB89F9B" w14:textId="1C039692"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del w:id="224" w:author="Robinson, James (robins64)" w:date="2019-07-19T10:03:00Z">
        <w:r w:rsidR="00E062B7" w:rsidDel="0007030C">
          <w:delText xml:space="preserve">scraping </w:delText>
        </w:r>
      </w:del>
      <w:ins w:id="225" w:author="Robinson, James (robins64)" w:date="2019-07-19T10:03:00Z">
        <w:r w:rsidR="0007030C">
          <w:t xml:space="preserve">both </w:t>
        </w:r>
        <w:r w:rsidR="0007030C">
          <w:lastRenderedPageBreak/>
          <w:t xml:space="preserve">grazing </w:t>
        </w:r>
      </w:ins>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 xml:space="preserve">wilderness levels of </w:t>
      </w:r>
      <w:del w:id="226" w:author="Robinson, James (robins64)" w:date="2019-07-19T10:03:00Z">
        <w:r w:rsidR="00E062B7" w:rsidDel="0007030C">
          <w:delText xml:space="preserve">grazing </w:delText>
        </w:r>
      </w:del>
      <w:ins w:id="227" w:author="Robinson, James (robins64)" w:date="2019-07-19T10:03:00Z">
        <w:r w:rsidR="0007030C">
          <w:t xml:space="preserve">scraping </w:t>
        </w:r>
      </w:ins>
      <w:r w:rsidR="00E062B7">
        <w:t>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ins w:id="228" w:author="Graham, Nick" w:date="2019-07-17T11:52:00Z">
        <w:r w:rsidR="00A87F89">
          <w:t xml:space="preserve"> archipelago</w:t>
        </w:r>
      </w:ins>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lastRenderedPageBreak/>
        <w:t xml:space="preserve">Data and R scripts are provided at </w:t>
      </w:r>
      <w:hyperlink r:id="rId13"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pPr>
        <w:rPr>
          <w:ins w:id="229" w:author="Robinson, James (robins64)" w:date="2019-07-16T15:28:00Z"/>
        </w:rPr>
      </w:pPr>
      <w:ins w:id="230" w:author="Robinson, James (robins64)" w:date="2019-07-16T15:28:00Z">
        <w:r w:rsidRPr="00A76535">
          <w:t xml:space="preserve">Adam, T. C., Duran, A., Fuchs, C. E., </w:t>
        </w:r>
        <w:proofErr w:type="spellStart"/>
        <w:r w:rsidRPr="00A76535">
          <w:t>Roycroft</w:t>
        </w:r>
        <w:proofErr w:type="spellEnd"/>
        <w:r w:rsidRPr="00A76535">
          <w:t xml:space="preserve">, M. V., Rojas, M. C., </w:t>
        </w:r>
        <w:proofErr w:type="spellStart"/>
        <w:r w:rsidRPr="00A76535">
          <w:t>Ruttenberg</w:t>
        </w:r>
        <w:proofErr w:type="spellEnd"/>
        <w:r w:rsidRPr="00A76535">
          <w:t xml:space="preserve">, B. I., &amp; Burkepile, D. E. (2018). Comparative analysis of foraging </w:t>
        </w:r>
        <w:proofErr w:type="spellStart"/>
        <w:r w:rsidRPr="00A76535">
          <w:t>behavior</w:t>
        </w:r>
        <w:proofErr w:type="spellEnd"/>
        <w:r w:rsidRPr="00A76535">
          <w:t xml:space="preserve">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ins>
    </w:p>
    <w:p w14:paraId="2947B9A5" w14:textId="77777777" w:rsidR="00A76535" w:rsidRDefault="00A76535" w:rsidP="00A76535">
      <w:pPr>
        <w:rPr>
          <w:ins w:id="231" w:author="Robinson, James (robins64)" w:date="2019-07-16T15:28:00Z"/>
        </w:rPr>
      </w:pPr>
      <w:ins w:id="232" w:author="Robinson, James (robins64)" w:date="2019-07-16T15:28:00Z">
        <w:r w:rsidRPr="00A76535">
          <w:t xml:space="preserve"> </w:t>
        </w:r>
      </w:ins>
    </w:p>
    <w:p w14:paraId="79516809" w14:textId="6180E7C1" w:rsidR="0004681E"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6587F390" w14:textId="77777777" w:rsidR="00FE04A9" w:rsidRDefault="0004681E" w:rsidP="00DC6911">
      <w:pPr>
        <w:rPr>
          <w:ins w:id="233" w:author="Robinson, James (robins64)" w:date="2019-07-16T14:37:00Z"/>
        </w:rPr>
      </w:pPr>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Pr>
        <w:rPr>
          <w:ins w:id="234" w:author="Robinson, James (robins64)" w:date="2019-07-16T14:37:00Z"/>
        </w:rPr>
      </w:pPr>
    </w:p>
    <w:p w14:paraId="17EA1D07" w14:textId="72F556B5" w:rsidR="002F15CC" w:rsidRDefault="00FE04A9" w:rsidP="00DC6911">
      <w:ins w:id="235" w:author="Robinson, James (robins64)" w:date="2019-07-16T14:37:00Z">
        <w:r w:rsidRPr="00FE04A9">
          <w:t xml:space="preserve">Duffy, J. E., </w:t>
        </w:r>
        <w:proofErr w:type="spellStart"/>
        <w:r w:rsidRPr="00FE04A9">
          <w:t>Lefcheck</w:t>
        </w:r>
        <w:proofErr w:type="spellEnd"/>
        <w:r w:rsidRPr="00FE04A9">
          <w:t xml:space="preserve">,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ins>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r>
      <w:r w:rsidR="00DC6911" w:rsidRPr="00DC6911">
        <w:lastRenderedPageBreak/>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7F5840BE" w14:textId="086F9F52" w:rsidR="00325392" w:rsidRDefault="002F15CC" w:rsidP="00DC6911">
      <w:pPr>
        <w:rPr>
          <w:ins w:id="236" w:author="Hoey, Andrew" w:date="2019-07-18T14:00:00Z"/>
        </w:rPr>
      </w:pPr>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Coral Reefs</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r>
      <w:ins w:id="237" w:author="Hoey, Andrew" w:date="2019-07-18T13:58:00Z">
        <w:r w:rsidR="00325392">
          <w:t>Hoey, A.S. (2018) Feeding in parrotfish</w:t>
        </w:r>
      </w:ins>
      <w:ins w:id="238" w:author="Hoey, Andrew" w:date="2019-07-18T13:59:00Z">
        <w:r w:rsidR="00325392">
          <w:t xml:space="preserve">es: the influence of species, body size, and temperature. </w:t>
        </w:r>
      </w:ins>
      <w:ins w:id="239" w:author="Hoey, Andrew" w:date="2019-07-18T14:00:00Z">
        <w:r w:rsidR="00325392" w:rsidRPr="00DC6911">
          <w:t xml:space="preserve">In </w:t>
        </w:r>
        <w:r w:rsidR="00325392" w:rsidRPr="00DC6911">
          <w:rPr>
            <w:i/>
            <w:iCs/>
          </w:rPr>
          <w:t>Biology of Parrotfishes</w:t>
        </w:r>
        <w:r w:rsidR="00325392" w:rsidRPr="00DC6911">
          <w:t xml:space="preserve"> (pp. </w:t>
        </w:r>
        <w:r w:rsidR="00325392">
          <w:t>119-133</w:t>
        </w:r>
        <w:r w:rsidR="00325392" w:rsidRPr="00DC6911">
          <w:t>). CRC Press</w:t>
        </w:r>
      </w:ins>
    </w:p>
    <w:p w14:paraId="095025E1" w14:textId="77777777" w:rsidR="00325392" w:rsidRDefault="00325392" w:rsidP="00DC6911">
      <w:pPr>
        <w:rPr>
          <w:ins w:id="240" w:author="Hoey, Andrew" w:date="2019-07-18T13:58:00Z"/>
        </w:rPr>
      </w:pPr>
    </w:p>
    <w:p w14:paraId="11B76BD7" w14:textId="137C4D53" w:rsidR="00EF5D53" w:rsidRDefault="00DC6911" w:rsidP="00DC6911">
      <w:pPr>
        <w:rPr>
          <w:ins w:id="241" w:author="Graham, Nick" w:date="2019-07-17T11:53:00Z"/>
        </w:rPr>
      </w:pPr>
      <w:r w:rsidRPr="00DC6911">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r>
      <w:r w:rsidRPr="00DC6911">
        <w:lastRenderedPageBreak/>
        <w:t xml:space="preserve">Hughes, T. P., Rodrigues, M. J., Bellwood, D. R., </w:t>
      </w:r>
      <w:proofErr w:type="spellStart"/>
      <w:r w:rsidRPr="00DC6911">
        <w:t>Ceccarelli</w:t>
      </w:r>
      <w:proofErr w:type="spellEnd"/>
      <w:r w:rsidRPr="00DC6911">
        <w:t xml:space="preserve">, D., Hoegh-Guldberg,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 xml:space="preserve">105 </w:t>
      </w:r>
      <w:proofErr w:type="spellStart"/>
      <w:r w:rsidRPr="00DC6911">
        <w:rPr>
          <w:i/>
          <w:iCs/>
        </w:rPr>
        <w:t>Suppl</w:t>
      </w:r>
      <w:proofErr w:type="spellEnd"/>
      <w:r w:rsidRPr="00DC6911">
        <w:rPr>
          <w:i/>
          <w:iCs/>
        </w:rPr>
        <w:t xml:space="preserve"> 1</w:t>
      </w:r>
      <w:r w:rsidRPr="00DC6911">
        <w:t>, 11458–11465.</w:t>
      </w:r>
      <w:r w:rsidRPr="00DC6911">
        <w:br/>
      </w:r>
      <w:r w:rsidRPr="00DC6911">
        <w:br/>
      </w:r>
      <w:proofErr w:type="spellStart"/>
      <w:r w:rsidRPr="00DC6911">
        <w:t>Keesing</w:t>
      </w:r>
      <w:proofErr w:type="spellEnd"/>
      <w:r w:rsidRPr="00DC6911">
        <w:t xml:space="preserve">,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p>
    <w:p w14:paraId="157E4EF3" w14:textId="77777777" w:rsidR="00A87F89" w:rsidRDefault="00A87F89" w:rsidP="00DC6911">
      <w:pPr>
        <w:rPr>
          <w:ins w:id="242" w:author="Robinson, James (robins64)" w:date="2019-07-16T14:37:00Z"/>
        </w:rPr>
      </w:pPr>
    </w:p>
    <w:p w14:paraId="3E0FA5DB" w14:textId="7EFA9014" w:rsidR="002F15CC" w:rsidRDefault="00EF5D53" w:rsidP="00DC6911">
      <w:proofErr w:type="spellStart"/>
      <w:ins w:id="243" w:author="Robinson, James (robins64)" w:date="2019-07-16T14:37:00Z">
        <w:r w:rsidRPr="00EF5D53">
          <w:t>Lefcheck</w:t>
        </w:r>
        <w:proofErr w:type="spellEnd"/>
        <w:r w:rsidRPr="00EF5D53">
          <w:t xml:space="preserve">,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ins>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21715D9D" w:rsidR="00355BDF"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proofErr w:type="spellStart"/>
      <w:r w:rsidR="00DC6911" w:rsidRPr="00E25202">
        <w:rPr>
          <w:lang w:val="es-ES"/>
        </w:rPr>
        <w:t>Metcalfe</w:t>
      </w:r>
      <w:proofErr w:type="spellEnd"/>
      <w:r w:rsidR="00DC6911" w:rsidRPr="00E25202">
        <w:rPr>
          <w:lang w:val="es-ES"/>
        </w:rPr>
        <w:t xml:space="preserve">, D. B., </w:t>
      </w:r>
      <w:proofErr w:type="spellStart"/>
      <w:r w:rsidR="00DC6911" w:rsidRPr="00E25202">
        <w:rPr>
          <w:lang w:val="es-ES"/>
        </w:rPr>
        <w:t>Asner</w:t>
      </w:r>
      <w:proofErr w:type="spellEnd"/>
      <w:r w:rsidR="00DC6911" w:rsidRPr="00E25202">
        <w:rPr>
          <w:lang w:val="es-ES"/>
        </w:rPr>
        <w:t xml:space="preserve">, G. P., Martin, R. E., Silva Espejo, J. E., </w:t>
      </w:r>
      <w:proofErr w:type="spellStart"/>
      <w:r w:rsidR="00DC6911" w:rsidRPr="00E25202">
        <w:rPr>
          <w:lang w:val="es-ES"/>
        </w:rPr>
        <w:t>Huasco</w:t>
      </w:r>
      <w:proofErr w:type="spellEnd"/>
      <w:r w:rsidR="00DC6911" w:rsidRPr="00E25202">
        <w:rPr>
          <w:lang w:val="es-ES"/>
        </w:rPr>
        <w:t xml:space="preserve">, W. H., Farfán </w:t>
      </w:r>
      <w:proofErr w:type="spellStart"/>
      <w:r w:rsidR="00DC6911" w:rsidRPr="00E25202">
        <w:rPr>
          <w:lang w:val="es-ES"/>
        </w:rPr>
        <w:t>Amézquita</w:t>
      </w:r>
      <w:proofErr w:type="spellEnd"/>
      <w:r w:rsidR="00DC6911" w:rsidRPr="00E25202">
        <w:rPr>
          <w:lang w:val="es-ES"/>
        </w:rPr>
        <w:t xml:space="preserve">,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 xml:space="preserve">Marine Ecology Progress </w:t>
      </w:r>
      <w:r w:rsidR="00DC6911" w:rsidRPr="00DC6911">
        <w:rPr>
          <w:i/>
          <w:iCs/>
        </w:rPr>
        <w:lastRenderedPageBreak/>
        <w:t>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w:t>
      </w:r>
      <w:ins w:id="244" w:author="Hoey, Andrew" w:date="2019-07-18T14:01:00Z">
        <w:r w:rsidR="00325392">
          <w:rPr>
            <w:i/>
            <w:iCs/>
          </w:rPr>
          <w:t>,</w:t>
        </w:r>
      </w:ins>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Zupan,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w:t>
      </w:r>
      <w:r w:rsidR="00DC6911" w:rsidRPr="00DC6911">
        <w:lastRenderedPageBreak/>
        <w:t>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1339C80F" w14:textId="77777777" w:rsidR="00B53B01" w:rsidRDefault="004F1492" w:rsidP="003E6444">
      <w:pPr>
        <w:rPr>
          <w:ins w:id="245" w:author="Robinson, James (robins64)" w:date="2019-07-24T10:32:00Z"/>
        </w:rPr>
      </w:pPr>
      <w:r>
        <w:t xml:space="preserve">Steneck,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p>
    <w:p w14:paraId="0ECBDF6A" w14:textId="77777777" w:rsidR="00B53B01" w:rsidRDefault="00B53B01" w:rsidP="003E6444">
      <w:pPr>
        <w:rPr>
          <w:ins w:id="246" w:author="Robinson, James (robins64)" w:date="2019-07-24T10:32:00Z"/>
        </w:rPr>
      </w:pPr>
    </w:p>
    <w:p w14:paraId="0FF2289A" w14:textId="02C3973A" w:rsidR="003E6444" w:rsidRPr="003E6444" w:rsidRDefault="00B53B01" w:rsidP="003E6444">
      <w:pPr>
        <w:rPr>
          <w:ins w:id="247" w:author="Robinson, James (robins64)" w:date="2019-07-19T10:06:00Z"/>
        </w:rPr>
      </w:pPr>
      <w:proofErr w:type="spellStart"/>
      <w:ins w:id="248" w:author="Robinson, James (robins64)" w:date="2019-07-24T10:32:00Z">
        <w:r w:rsidRPr="00B53B01">
          <w:t>Tebbett</w:t>
        </w:r>
        <w:proofErr w:type="spellEnd"/>
        <w:r w:rsidRPr="00B53B01">
          <w:t xml:space="preserve">, S. B., </w:t>
        </w:r>
        <w:proofErr w:type="spellStart"/>
        <w:r w:rsidRPr="00B53B01">
          <w:t>Streit</w:t>
        </w:r>
        <w:proofErr w:type="spellEnd"/>
        <w:r w:rsidRPr="00B53B01">
          <w:t xml:space="preserve">, R. P., &amp; Bellwood, D. R. (2019). A 3D perspective on sediment accumulation in algal turfs: Implications of coral reef flattening. </w:t>
        </w:r>
        <w:r w:rsidRPr="00B53B01">
          <w:rPr>
            <w:i/>
            <w:iCs/>
          </w:rPr>
          <w:t>The Journal of Ecology</w:t>
        </w:r>
        <w:r w:rsidRPr="00B53B01">
          <w:t xml:space="preserve">, </w:t>
        </w:r>
        <w:r w:rsidRPr="00B53B01">
          <w:rPr>
            <w:i/>
            <w:iCs/>
          </w:rPr>
          <w:t>132753</w:t>
        </w:r>
        <w:r w:rsidRPr="00B53B01">
          <w:t>, 3.1‐131.</w:t>
        </w:r>
      </w:ins>
      <w:bookmarkStart w:id="249" w:name="_GoBack"/>
      <w:bookmarkEnd w:id="249"/>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lastRenderedPageBreak/>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del w:id="250" w:author="Robinson, James (robins64)" w:date="2019-07-19T10:07:00Z">
        <w:r w:rsidR="00DC6911" w:rsidRPr="00DC6911" w:rsidDel="00CF1A94">
          <w:br/>
        </w:r>
      </w:del>
    </w:p>
    <w:p w14:paraId="35CA9C7F" w14:textId="77777777" w:rsidR="00CF1A94" w:rsidRDefault="00DC6911" w:rsidP="00DC6911">
      <w:pPr>
        <w:rPr>
          <w:ins w:id="251" w:author="Robinson, James (robins64)" w:date="2019-07-19T10:07:00Z"/>
        </w:rPr>
      </w:pPr>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t>Global Change Biology</w:t>
      </w:r>
      <w:r w:rsidRPr="00DC6911">
        <w:t xml:space="preserve">, </w:t>
      </w:r>
      <w:r w:rsidRPr="00DC6911">
        <w:rPr>
          <w:i/>
          <w:iCs/>
        </w:rPr>
        <w:t>12</w:t>
      </w:r>
      <w:r w:rsidRPr="00DC6911">
        <w:t>(11), 2220–2234.</w:t>
      </w:r>
    </w:p>
    <w:p w14:paraId="011A4370" w14:textId="77777777" w:rsidR="00CF1A94" w:rsidRDefault="00CF1A94" w:rsidP="00DC6911">
      <w:pPr>
        <w:rPr>
          <w:ins w:id="252" w:author="Robinson, James (robins64)" w:date="2019-07-19T10:07:00Z"/>
        </w:rPr>
      </w:pPr>
    </w:p>
    <w:p w14:paraId="3C3F9F76" w14:textId="798CA703" w:rsidR="00DC6911" w:rsidRDefault="00CF1A94" w:rsidP="00DC6911">
      <w:pPr>
        <w:rPr>
          <w:ins w:id="253" w:author="Robinson, James (robins64)" w:date="2019-07-16T14:38:00Z"/>
        </w:rPr>
      </w:pPr>
      <w:ins w:id="254" w:author="Robinson, James (robins64)" w:date="2019-07-19T10:07:00Z">
        <w:r w:rsidRPr="00CF1A94">
          <w:t xml:space="preserve">Wilson, S. K., Robinson, J. P. W., Chong-Seng, K., Robinson, J., &amp; Graham, N. A. J. (2019). Boom and bust of keystone structure on coral reefs. </w:t>
        </w:r>
        <w:r w:rsidRPr="00CF1A94">
          <w:rPr>
            <w:i/>
            <w:iCs/>
          </w:rPr>
          <w:t xml:space="preserve">Coral Reefs </w:t>
        </w:r>
        <w:r w:rsidRPr="00CF1A94">
          <w:t xml:space="preserve">. </w:t>
        </w:r>
        <w:proofErr w:type="spellStart"/>
        <w:r w:rsidRPr="00CF1A94">
          <w:t>doi</w:t>
        </w:r>
        <w:proofErr w:type="spellEnd"/>
        <w:r w:rsidRPr="00CF1A94">
          <w:t>: 10.1007/s00338-019-01818-4</w:t>
        </w:r>
      </w:ins>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Pr>
        <w:rPr>
          <w:ins w:id="255" w:author="Robinson, James (robins64)" w:date="2019-07-16T14:38:00Z"/>
        </w:rPr>
      </w:pPr>
    </w:p>
    <w:p w14:paraId="1B29BA1C" w14:textId="759B1178" w:rsidR="00C45D6C" w:rsidRPr="00DC6911" w:rsidDel="00C45D6C" w:rsidRDefault="00C45D6C" w:rsidP="00DC6911">
      <w:pPr>
        <w:rPr>
          <w:del w:id="256" w:author="Robinson, James (robins64)" w:date="2019-07-16T14:39:00Z"/>
        </w:rPr>
      </w:pPr>
      <w:proofErr w:type="spellStart"/>
      <w:ins w:id="257" w:author="Robinson, James (robins64)" w:date="2019-07-16T14:38:00Z">
        <w:r w:rsidRPr="00C45D6C">
          <w:t>Zuur</w:t>
        </w:r>
        <w:proofErr w:type="spellEnd"/>
        <w:r w:rsidRPr="00C45D6C">
          <w:t xml:space="preserve">, A. F., </w:t>
        </w:r>
        <w:proofErr w:type="spellStart"/>
        <w:r w:rsidRPr="00C45D6C">
          <w:t>Ieno</w:t>
        </w:r>
        <w:proofErr w:type="spellEnd"/>
        <w:r w:rsidRPr="00C45D6C">
          <w:t xml:space="preserve">,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ins>
    </w:p>
    <w:p w14:paraId="75714E27" w14:textId="77777777" w:rsidR="00C65FB8" w:rsidRPr="00F510B7" w:rsidRDefault="00C65FB8" w:rsidP="00FC763B"/>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030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19BE"/>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4D1E"/>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5392"/>
    <w:rsid w:val="00327FF3"/>
    <w:rsid w:val="00331DA8"/>
    <w:rsid w:val="003332DE"/>
    <w:rsid w:val="00334941"/>
    <w:rsid w:val="0033670A"/>
    <w:rsid w:val="00336E9F"/>
    <w:rsid w:val="00337C27"/>
    <w:rsid w:val="0034176F"/>
    <w:rsid w:val="00341837"/>
    <w:rsid w:val="00341C8E"/>
    <w:rsid w:val="00342FA1"/>
    <w:rsid w:val="00343FB4"/>
    <w:rsid w:val="00344BA4"/>
    <w:rsid w:val="0034576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6444"/>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50EB"/>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A47"/>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23B8"/>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B7882"/>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6663"/>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2827"/>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597E"/>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2445"/>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B01"/>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1273"/>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79F1"/>
    <w:rsid w:val="00CE06F5"/>
    <w:rsid w:val="00CE1E7A"/>
    <w:rsid w:val="00CE2314"/>
    <w:rsid w:val="00CE239E"/>
    <w:rsid w:val="00CE4FEE"/>
    <w:rsid w:val="00CE5943"/>
    <w:rsid w:val="00CF1534"/>
    <w:rsid w:val="00CF1A9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5DB6"/>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4507"/>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C7971"/>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5D53"/>
    <w:rsid w:val="00EF686C"/>
    <w:rsid w:val="00F004A5"/>
    <w:rsid w:val="00F00A17"/>
    <w:rsid w:val="00F054F7"/>
    <w:rsid w:val="00F05D71"/>
    <w:rsid w:val="00F07178"/>
    <w:rsid w:val="00F11611"/>
    <w:rsid w:val="00F1169F"/>
    <w:rsid w:val="00F12BC2"/>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63B"/>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50026">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370691671">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10995113">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pwrobinson/grazing-grads"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86E39-4D5E-C742-B537-90C0C5D3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8628</Words>
  <Characters>49181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20</cp:revision>
  <cp:lastPrinted>2019-05-09T12:16:00Z</cp:lastPrinted>
  <dcterms:created xsi:type="dcterms:W3CDTF">2019-07-18T03:57:00Z</dcterms:created>
  <dcterms:modified xsi:type="dcterms:W3CDTF">2019-07-24T09:32:00Z</dcterms:modified>
</cp:coreProperties>
</file>