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AB1" w:rsidRDefault="006C1385" w:rsidP="006C1385">
      <w:pPr>
        <w:rPr>
          <w:rFonts w:ascii="Times New Roman" w:eastAsia="Times New Roman" w:hAnsi="Times New Roman" w:cs="Times New Roman"/>
          <w:color w:val="000000"/>
          <w:sz w:val="22"/>
          <w:szCs w:val="22"/>
          <w:shd w:val="clear" w:color="auto" w:fill="FFFFFF"/>
        </w:rPr>
      </w:pP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ASSOCIATE EDITOR COMMENTS FOR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The two reviews I have now received identified some major limitations to this study, with one reviewer expressing particularly serious doubts about the quality of the data and analyses. Given that the results are largely confirmatory, based on potentially flawed methods, and much of the data has been previously published, the authors should perhaps return to their conceptual framework and analyses with a view to thoroughly re-working the manuscript in light of the comments received. The main questions are interesting but more needs to be done to refine the methods and clarify the  message.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REVIEWERS' COMMENTS TO THE AUTHORS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1</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This paper looks at the relationship between benthic variables, estimates of fishing pressure and UVC-based fish abundances from which ecosystem functions are estimated. The extensive author list includes many of the world’s leading coral reef researchers. I therefore anticipated a conceptual or analytical breakthrough. Unfortunately, there are major problems with this paper. At a conceptual level the manuscript largely repeats earlier work. It represents yet another paper where fish numbers are multiplied by bites to estimate rates of presumed functions. This was extensively applied 10 years ago. The main conclusions from the paper have been previously reported, especially for parrotfishes, by Russ and Hoey. In this respect the paper is at best confirmatory.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However, the main problems are methodological. Most of the data collection methods are fundamentally flawed.</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1.      The paper considers benthic correlates. Unless all surveys were in the same reef habitat the results are simply demonstrating the effects of habitat variability not the role of specific benthic components.</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2.      The claim that point censuses yield the same data as belt transects is incredulous. The authors have themselves published work on the extent of diver effects. This misleading statement sweeps aside a vast literature that effectively and conclusively demonstrates the extent of diver effects when counting fishes. The UVC counting methods are a mixture of barely adequate (belt) and fundamentally flawed (point).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3.      To claim that the size of a fish can be estimated to the nearest centimetre from 7m distance underwater is likewise incredulous. I do not accept that this is possible with any degree of accuracy.</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4.      An 8cm size cut-off is bizarre. Especially for this paper as I suspect that most scrapers are croppers at this size.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5.      The different methods for counting fishes and quantifying the benthos are put into the analyses under the assumption that they are effectively the same type of data. I do not accept this as a valid assumption.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6.      For feeding behaviour fishes are allowed to acclimatise for 30s before following them for 3 minutes. This is not a credible means of quantifying fish feeding behaviour. Fishes either need no acclimation time (they are not scared) or no amount of time will suffice (they simply swim off). This is not rigorous best practice but an ad-hoc method with no quantifiable justification.</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7.      A Bayesian modelling approach was used to estimate grazing values for the 63 species not included in feeding observations (=39). This means that the bite rates of almost two thirds of the species in the analyses were based on observations from the remaining third. This is not acceptable.</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Given the fundamental problems with the basic data collection methods other problems with the analyses and subsequent interpretations do not need to be addressed. The results and subsequent interpretations are irrelevant.</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Reviewer: 2</w:t>
      </w:r>
      <w:r w:rsidRPr="006C1385">
        <w:rPr>
          <w:rFonts w:ascii="Times New Roman" w:eastAsia="Times New Roman" w:hAnsi="Times New Roman" w:cs="Times New Roman"/>
          <w:color w:val="000000"/>
          <w:sz w:val="22"/>
          <w:szCs w:val="22"/>
        </w:rPr>
        <w:br/>
      </w:r>
      <w:r w:rsidRPr="006C1385">
        <w:rPr>
          <w:rFonts w:ascii="Times New Roman" w:eastAsia="Times New Roman" w:hAnsi="Times New Roman" w:cs="Times New Roman"/>
          <w:color w:val="000000"/>
          <w:sz w:val="22"/>
          <w:szCs w:val="22"/>
          <w:shd w:val="clear" w:color="auto" w:fill="FFFFFF"/>
        </w:rPr>
        <w:t xml:space="preserve">This is an interesting and well written manuscript. Here, Robinson et al. explore the top-down and bottom-up drivers of herbivory on coral reefs using “snapshot” data from numerous coral reefs throughout the Indo-Pacific region. Employing elegant models, they tease apart the relative </w:t>
      </w:r>
      <w:r w:rsidRPr="006C1385">
        <w:rPr>
          <w:rFonts w:ascii="Times New Roman" w:eastAsia="Times New Roman" w:hAnsi="Times New Roman" w:cs="Times New Roman"/>
          <w:color w:val="000000"/>
          <w:sz w:val="22"/>
          <w:szCs w:val="22"/>
          <w:shd w:val="clear" w:color="auto" w:fill="FFFFFF"/>
        </w:rPr>
        <w:lastRenderedPageBreak/>
        <w:t>importance of habitat and fishing effects on this key process. By doing so using a macroecological approach (at large spatial scales), this work notably advances a rich body of literature on this topic. I commend the authors for their creativity and execution. Well done.</w:t>
      </w:r>
    </w:p>
    <w:p w:rsidR="00EF5AB1" w:rsidRPr="00EF5AB1" w:rsidRDefault="00EF5AB1" w:rsidP="006C1385">
      <w:pPr>
        <w:rPr>
          <w:rFonts w:ascii="Times New Roman" w:eastAsia="Times New Roman" w:hAnsi="Times New Roman" w:cs="Times New Roman"/>
          <w:color w:val="0070C0"/>
          <w:sz w:val="22"/>
          <w:szCs w:val="22"/>
          <w:shd w:val="clear" w:color="auto" w:fill="FFFFFF"/>
        </w:rPr>
      </w:pPr>
    </w:p>
    <w:p w:rsidR="00EF5AB1" w:rsidRDefault="00EF5AB1" w:rsidP="006C1385">
      <w:pPr>
        <w:rPr>
          <w:rFonts w:ascii="Times New Roman" w:eastAsia="Times New Roman" w:hAnsi="Times New Roman" w:cs="Times New Roman"/>
          <w:color w:val="000000"/>
          <w:sz w:val="22"/>
          <w:szCs w:val="22"/>
        </w:rPr>
      </w:pPr>
      <w:r w:rsidRPr="00EF5AB1">
        <w:rPr>
          <w:rFonts w:ascii="Times New Roman" w:eastAsia="Times New Roman" w:hAnsi="Times New Roman" w:cs="Times New Roman"/>
          <w:color w:val="0070C0"/>
          <w:sz w:val="22"/>
          <w:szCs w:val="22"/>
          <w:shd w:val="clear" w:color="auto" w:fill="FFFFFF"/>
        </w:rPr>
        <w:t xml:space="preserve">Thank you for your positive comments about </w:t>
      </w:r>
      <w:r w:rsidR="00BC16CD">
        <w:rPr>
          <w:rFonts w:ascii="Times New Roman" w:eastAsia="Times New Roman" w:hAnsi="Times New Roman" w:cs="Times New Roman"/>
          <w:color w:val="0070C0"/>
          <w:sz w:val="22"/>
          <w:szCs w:val="22"/>
          <w:shd w:val="clear" w:color="auto" w:fill="FFFFFF"/>
        </w:rPr>
        <w:t>the importance of our</w:t>
      </w:r>
      <w:r w:rsidRPr="00EF5AB1">
        <w:rPr>
          <w:rFonts w:ascii="Times New Roman" w:eastAsia="Times New Roman" w:hAnsi="Times New Roman" w:cs="Times New Roman"/>
          <w:color w:val="0070C0"/>
          <w:sz w:val="22"/>
          <w:szCs w:val="22"/>
          <w:shd w:val="clear" w:color="auto" w:fill="FFFFFF"/>
        </w:rPr>
        <w:t xml:space="preserve"> study</w:t>
      </w:r>
      <w:r w:rsidR="00BC16CD">
        <w:rPr>
          <w:rFonts w:ascii="Times New Roman" w:eastAsia="Times New Roman" w:hAnsi="Times New Roman" w:cs="Times New Roman"/>
          <w:color w:val="0070C0"/>
          <w:sz w:val="22"/>
          <w:szCs w:val="22"/>
          <w:shd w:val="clear" w:color="auto" w:fill="FFFFFF"/>
        </w:rPr>
        <w:t>,</w:t>
      </w:r>
      <w:r w:rsidRPr="00EF5AB1">
        <w:rPr>
          <w:rFonts w:ascii="Times New Roman" w:eastAsia="Times New Roman" w:hAnsi="Times New Roman" w:cs="Times New Roman"/>
          <w:color w:val="0070C0"/>
          <w:sz w:val="22"/>
          <w:szCs w:val="22"/>
          <w:shd w:val="clear" w:color="auto" w:fill="FFFFFF"/>
        </w:rPr>
        <w:t xml:space="preserve"> and </w:t>
      </w:r>
      <w:r w:rsidR="00BC16CD">
        <w:rPr>
          <w:rFonts w:ascii="Times New Roman" w:eastAsia="Times New Roman" w:hAnsi="Times New Roman" w:cs="Times New Roman"/>
          <w:color w:val="0070C0"/>
          <w:sz w:val="22"/>
          <w:szCs w:val="22"/>
          <w:shd w:val="clear" w:color="auto" w:fill="FFFFFF"/>
        </w:rPr>
        <w:t xml:space="preserve">the appropriateness of our </w:t>
      </w:r>
      <w:r w:rsidRPr="00EF5AB1">
        <w:rPr>
          <w:rFonts w:ascii="Times New Roman" w:eastAsia="Times New Roman" w:hAnsi="Times New Roman" w:cs="Times New Roman"/>
          <w:color w:val="0070C0"/>
          <w:sz w:val="22"/>
          <w:szCs w:val="22"/>
          <w:shd w:val="clear" w:color="auto" w:fill="FFFFFF"/>
        </w:rPr>
        <w:t>statistical analys</w:t>
      </w:r>
      <w:r w:rsidR="00BC16CD">
        <w:rPr>
          <w:rFonts w:ascii="Times New Roman" w:eastAsia="Times New Roman" w:hAnsi="Times New Roman" w:cs="Times New Roman"/>
          <w:color w:val="0070C0"/>
          <w:sz w:val="22"/>
          <w:szCs w:val="22"/>
          <w:shd w:val="clear" w:color="auto" w:fill="FFFFFF"/>
        </w:rPr>
        <w:t>e</w:t>
      </w:r>
      <w:r w:rsidRPr="00EF5AB1">
        <w:rPr>
          <w:rFonts w:ascii="Times New Roman" w:eastAsia="Times New Roman" w:hAnsi="Times New Roman" w:cs="Times New Roman"/>
          <w:color w:val="0070C0"/>
          <w:sz w:val="22"/>
          <w:szCs w:val="22"/>
          <w:shd w:val="clear" w:color="auto" w:fill="FFFFFF"/>
        </w:rPr>
        <w:t>s.</w:t>
      </w:r>
      <w:r w:rsidR="006C1385" w:rsidRPr="006C1385">
        <w:rPr>
          <w:rFonts w:ascii="Times New Roman" w:eastAsia="Times New Roman" w:hAnsi="Times New Roman" w:cs="Times New Roman"/>
          <w:color w:val="44546A" w:themeColor="text2"/>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That being said, I take issue with certain elements of the study, which I think should be dealt with before the manuscript is considered further for publication:</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(1) The feeding data for croppers are poorly resolved (i.e., were only collected for a few species), thereby requiring extensive inference when calculating cropping rates. I appreciate the challenges of collecting data for all observed species, and would not advocate for more data collection here – however, I’d like to see a direct acknowledgement of this study limitation (i.e., some text on the issue, citing the relevant supp. table to point out the limitation, etc.).  After all, it speaks to the trade-off between conducting small-scale studies of herbivory (where such data are finely resolved but limited in spatial scope) and large-scale studies of herbivory (where such data are inferred for many species, but are much greater in spatial scope). I think this inherent trade-off should be addressed in the Discussion, thus giving the study greater context.</w:t>
      </w:r>
      <w:r w:rsidR="006C1385" w:rsidRPr="006C1385">
        <w:rPr>
          <w:rFonts w:ascii="Times New Roman" w:eastAsia="Times New Roman" w:hAnsi="Times New Roman" w:cs="Times New Roman"/>
          <w:color w:val="000000"/>
          <w:sz w:val="22"/>
          <w:szCs w:val="22"/>
        </w:rPr>
        <w:br/>
      </w:r>
    </w:p>
    <w:p w:rsidR="0059090B" w:rsidRDefault="00EF5AB1" w:rsidP="00D426FB">
      <w:pPr>
        <w:pStyle w:val="Heading2"/>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rPr>
        <w:t xml:space="preserve">Thank you for the suggestion to better caveat the results for croppers. </w:t>
      </w:r>
      <w:r w:rsidR="00D228D3">
        <w:rPr>
          <w:rFonts w:ascii="Times New Roman" w:eastAsia="Times New Roman" w:hAnsi="Times New Roman" w:cs="Times New Roman"/>
          <w:color w:val="0070C0"/>
          <w:sz w:val="22"/>
          <w:szCs w:val="22"/>
        </w:rPr>
        <w:t xml:space="preserve">We agree that data limitations are due to the inherent trade-off between small and large scale studies. To clarify these issues, we add to </w:t>
      </w:r>
      <w:r w:rsidR="00D426FB">
        <w:rPr>
          <w:rFonts w:ascii="Times New Roman" w:eastAsia="Times New Roman" w:hAnsi="Times New Roman" w:cs="Times New Roman"/>
          <w:color w:val="0070C0"/>
          <w:sz w:val="22"/>
          <w:szCs w:val="22"/>
        </w:rPr>
        <w:t>the Discussion</w:t>
      </w:r>
      <w:r w:rsidR="0059090B">
        <w:rPr>
          <w:rFonts w:ascii="Times New Roman" w:eastAsia="Times New Roman" w:hAnsi="Times New Roman" w:cs="Times New Roman"/>
          <w:color w:val="0070C0"/>
          <w:sz w:val="22"/>
          <w:szCs w:val="22"/>
        </w:rPr>
        <w:t>:</w:t>
      </w:r>
    </w:p>
    <w:p w:rsidR="0059090B" w:rsidRDefault="00DB292F" w:rsidP="0059090B">
      <w:pPr>
        <w:pStyle w:val="Heading2"/>
        <w:numPr>
          <w:ilvl w:val="0"/>
          <w:numId w:val="1"/>
        </w:num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 xml:space="preserve">Identify a </w:t>
      </w:r>
      <w:r w:rsidR="00EF5AB1" w:rsidRPr="00EF5AB1">
        <w:rPr>
          <w:rFonts w:ascii="Times New Roman" w:eastAsia="Times New Roman" w:hAnsi="Times New Roman" w:cs="Times New Roman"/>
          <w:color w:val="0070C0"/>
          <w:sz w:val="22"/>
          <w:szCs w:val="22"/>
        </w:rPr>
        <w:t>trade-off</w:t>
      </w:r>
      <w:r>
        <w:rPr>
          <w:rFonts w:ascii="Times New Roman" w:eastAsia="Times New Roman" w:hAnsi="Times New Roman" w:cs="Times New Roman"/>
          <w:color w:val="0070C0"/>
          <w:sz w:val="22"/>
          <w:szCs w:val="22"/>
        </w:rPr>
        <w:t xml:space="preserve"> </w:t>
      </w:r>
      <w:r w:rsidR="00EF5AB1" w:rsidRPr="00EF5AB1">
        <w:rPr>
          <w:rFonts w:ascii="Times New Roman" w:eastAsia="Times New Roman" w:hAnsi="Times New Roman" w:cs="Times New Roman"/>
          <w:color w:val="0070C0"/>
          <w:sz w:val="22"/>
          <w:szCs w:val="22"/>
        </w:rPr>
        <w:t>between small</w:t>
      </w:r>
      <w:r>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 xml:space="preserve"> and large</w:t>
      </w:r>
      <w:r>
        <w:rPr>
          <w:rFonts w:ascii="Times New Roman" w:eastAsia="Times New Roman" w:hAnsi="Times New Roman" w:cs="Times New Roman"/>
          <w:color w:val="0070C0"/>
          <w:sz w:val="22"/>
          <w:szCs w:val="22"/>
        </w:rPr>
        <w:t>-</w:t>
      </w:r>
      <w:r w:rsidR="00EF5AB1" w:rsidRPr="00EF5AB1">
        <w:rPr>
          <w:rFonts w:ascii="Times New Roman" w:eastAsia="Times New Roman" w:hAnsi="Times New Roman" w:cs="Times New Roman"/>
          <w:color w:val="0070C0"/>
          <w:sz w:val="22"/>
          <w:szCs w:val="22"/>
        </w:rPr>
        <w:t xml:space="preserve"> scale studies</w:t>
      </w:r>
    </w:p>
    <w:p w:rsidR="00C46B55" w:rsidRDefault="00EF5AB1" w:rsidP="00C46B55">
      <w:pPr>
        <w:pStyle w:val="Heading2"/>
        <w:numPr>
          <w:ilvl w:val="0"/>
          <w:numId w:val="1"/>
        </w:numPr>
        <w:rPr>
          <w:rFonts w:ascii="Times New Roman" w:eastAsia="Times New Roman" w:hAnsi="Times New Roman" w:cs="Times New Roman"/>
          <w:color w:val="0070C0"/>
          <w:sz w:val="22"/>
          <w:szCs w:val="22"/>
        </w:rPr>
      </w:pPr>
      <w:r w:rsidRPr="00EF5AB1">
        <w:rPr>
          <w:rFonts w:ascii="Times New Roman" w:eastAsia="Times New Roman" w:hAnsi="Times New Roman" w:cs="Times New Roman"/>
          <w:color w:val="0070C0"/>
          <w:sz w:val="22"/>
          <w:szCs w:val="22"/>
        </w:rPr>
        <w:t xml:space="preserve">comment </w:t>
      </w:r>
      <w:r w:rsidR="0059090B">
        <w:rPr>
          <w:rFonts w:ascii="Times New Roman" w:eastAsia="Times New Roman" w:hAnsi="Times New Roman" w:cs="Times New Roman"/>
          <w:color w:val="0070C0"/>
          <w:sz w:val="22"/>
          <w:szCs w:val="22"/>
        </w:rPr>
        <w:t xml:space="preserve">on </w:t>
      </w:r>
      <w:r w:rsidRPr="00EF5AB1">
        <w:rPr>
          <w:rFonts w:ascii="Times New Roman" w:eastAsia="Times New Roman" w:hAnsi="Times New Roman" w:cs="Times New Roman"/>
          <w:color w:val="0070C0"/>
          <w:sz w:val="22"/>
          <w:szCs w:val="22"/>
        </w:rPr>
        <w:t>data scarcity for cropping feeding behaviours</w:t>
      </w:r>
      <w:r w:rsidR="0059090B">
        <w:rPr>
          <w:rFonts w:ascii="Times New Roman" w:eastAsia="Times New Roman" w:hAnsi="Times New Roman" w:cs="Times New Roman"/>
          <w:color w:val="0070C0"/>
          <w:sz w:val="22"/>
          <w:szCs w:val="22"/>
        </w:rPr>
        <w:t xml:space="preserve"> as a limitation</w:t>
      </w:r>
      <w:r w:rsidR="002649CC">
        <w:rPr>
          <w:rFonts w:ascii="Times New Roman" w:eastAsia="Times New Roman" w:hAnsi="Times New Roman" w:cs="Times New Roman"/>
          <w:color w:val="0070C0"/>
          <w:sz w:val="22"/>
          <w:szCs w:val="22"/>
        </w:rPr>
        <w:t xml:space="preserve"> of our study</w:t>
      </w:r>
      <w:r w:rsidR="00F07649">
        <w:rPr>
          <w:rFonts w:ascii="Times New Roman" w:eastAsia="Times New Roman" w:hAnsi="Times New Roman" w:cs="Times New Roman"/>
          <w:color w:val="0070C0"/>
          <w:sz w:val="22"/>
          <w:szCs w:val="22"/>
        </w:rPr>
        <w:t>,</w:t>
      </w:r>
      <w:r w:rsidR="002649CC">
        <w:rPr>
          <w:rFonts w:ascii="Times New Roman" w:eastAsia="Times New Roman" w:hAnsi="Times New Roman" w:cs="Times New Roman"/>
          <w:color w:val="0070C0"/>
          <w:sz w:val="22"/>
          <w:szCs w:val="22"/>
        </w:rPr>
        <w:t xml:space="preserve"> </w:t>
      </w:r>
      <w:r w:rsidR="00287262">
        <w:rPr>
          <w:rFonts w:ascii="Times New Roman" w:eastAsia="Times New Roman" w:hAnsi="Times New Roman" w:cs="Times New Roman"/>
          <w:color w:val="0070C0"/>
          <w:sz w:val="22"/>
          <w:szCs w:val="22"/>
        </w:rPr>
        <w:t xml:space="preserve">with detail that we use data for 9/46 species </w:t>
      </w:r>
      <w:r w:rsidR="002649CC">
        <w:rPr>
          <w:rFonts w:ascii="Times New Roman" w:eastAsia="Times New Roman" w:hAnsi="Times New Roman" w:cs="Times New Roman"/>
          <w:color w:val="0070C0"/>
          <w:sz w:val="22"/>
          <w:szCs w:val="22"/>
        </w:rPr>
        <w:t>and</w:t>
      </w:r>
      <w:r w:rsidR="00F07649">
        <w:rPr>
          <w:rFonts w:ascii="Times New Roman" w:eastAsia="Times New Roman" w:hAnsi="Times New Roman" w:cs="Times New Roman"/>
          <w:color w:val="0070C0"/>
          <w:sz w:val="22"/>
          <w:szCs w:val="22"/>
        </w:rPr>
        <w:t xml:space="preserve"> link</w:t>
      </w:r>
      <w:r w:rsidR="002649CC">
        <w:rPr>
          <w:rFonts w:ascii="Times New Roman" w:eastAsia="Times New Roman" w:hAnsi="Times New Roman" w:cs="Times New Roman"/>
          <w:color w:val="0070C0"/>
          <w:sz w:val="22"/>
          <w:szCs w:val="22"/>
        </w:rPr>
        <w:t xml:space="preserve"> </w:t>
      </w:r>
      <w:r w:rsidR="00F07649">
        <w:rPr>
          <w:rFonts w:ascii="Times New Roman" w:eastAsia="Times New Roman" w:hAnsi="Times New Roman" w:cs="Times New Roman"/>
          <w:color w:val="0070C0"/>
          <w:sz w:val="22"/>
          <w:szCs w:val="22"/>
        </w:rPr>
        <w:t>to Table S1 and Fig. S3</w:t>
      </w:r>
      <w:bookmarkStart w:id="0" w:name="_GoBack"/>
      <w:bookmarkEnd w:id="0"/>
    </w:p>
    <w:p w:rsidR="008E6AF8" w:rsidRPr="00C46B55" w:rsidRDefault="00D426FB" w:rsidP="00C46B55">
      <w:pPr>
        <w:pStyle w:val="Heading2"/>
        <w:numPr>
          <w:ilvl w:val="0"/>
          <w:numId w:val="1"/>
        </w:numPr>
        <w:rPr>
          <w:rFonts w:ascii="Times New Roman" w:eastAsia="Times New Roman" w:hAnsi="Times New Roman" w:cs="Times New Roman"/>
          <w:color w:val="0070C0"/>
          <w:sz w:val="22"/>
          <w:szCs w:val="22"/>
        </w:rPr>
      </w:pPr>
      <w:r w:rsidRPr="00C46B55">
        <w:rPr>
          <w:rFonts w:ascii="Times New Roman" w:eastAsia="Times New Roman" w:hAnsi="Times New Roman" w:cs="Times New Roman"/>
          <w:color w:val="0070C0"/>
          <w:sz w:val="22"/>
          <w:szCs w:val="22"/>
        </w:rPr>
        <w:t xml:space="preserve">identify </w:t>
      </w:r>
      <w:r w:rsidR="00873EFF" w:rsidRPr="00C46B55">
        <w:rPr>
          <w:rFonts w:ascii="Times New Roman" w:eastAsia="Times New Roman" w:hAnsi="Times New Roman" w:cs="Times New Roman"/>
          <w:color w:val="0070C0"/>
          <w:sz w:val="22"/>
          <w:szCs w:val="22"/>
        </w:rPr>
        <w:t xml:space="preserve">uniting small and large scale studies </w:t>
      </w:r>
      <w:r w:rsidRPr="00C46B55">
        <w:rPr>
          <w:rFonts w:ascii="Times New Roman" w:eastAsia="Times New Roman" w:hAnsi="Times New Roman" w:cs="Times New Roman"/>
          <w:color w:val="0070C0"/>
          <w:sz w:val="22"/>
          <w:szCs w:val="22"/>
        </w:rPr>
        <w:t xml:space="preserve">as </w:t>
      </w:r>
      <w:r w:rsidR="00EF5AB1" w:rsidRPr="00C46B55">
        <w:rPr>
          <w:rFonts w:ascii="Times New Roman" w:eastAsia="Times New Roman" w:hAnsi="Times New Roman" w:cs="Times New Roman"/>
          <w:color w:val="0070C0"/>
          <w:sz w:val="22"/>
          <w:szCs w:val="22"/>
        </w:rPr>
        <w:t>an important avenue for further research</w:t>
      </w:r>
      <w:r w:rsidR="008E6AF8" w:rsidRPr="00C46B55">
        <w:rPr>
          <w:rFonts w:ascii="Times New Roman" w:eastAsia="Times New Roman" w:hAnsi="Times New Roman" w:cs="Times New Roman"/>
          <w:color w:val="0070C0"/>
          <w:sz w:val="22"/>
          <w:szCs w:val="22"/>
        </w:rPr>
        <w:t xml:space="preserve"> on grazing functions on coral reefs</w:t>
      </w:r>
    </w:p>
    <w:p w:rsidR="00F367D3" w:rsidRPr="008E6AF8" w:rsidRDefault="006C1385" w:rsidP="008E6AF8">
      <w:pPr>
        <w:pStyle w:val="Heading2"/>
        <w:ind w:left="720"/>
        <w:rPr>
          <w:rFonts w:ascii="Times New Roman" w:eastAsia="Times New Roman" w:hAnsi="Times New Roman" w:cs="Times New Roman"/>
          <w:color w:val="000000"/>
          <w:sz w:val="22"/>
          <w:szCs w:val="22"/>
          <w:shd w:val="clear" w:color="auto" w:fill="FFFFFF"/>
        </w:rPr>
      </w:pPr>
      <w:r w:rsidRPr="008E6AF8">
        <w:rPr>
          <w:rFonts w:ascii="Times New Roman" w:eastAsia="Times New Roman" w:hAnsi="Times New Roman" w:cs="Times New Roman"/>
          <w:color w:val="000000"/>
          <w:sz w:val="22"/>
          <w:szCs w:val="22"/>
        </w:rPr>
        <w:br/>
      </w:r>
      <w:r w:rsidRPr="008E6AF8">
        <w:rPr>
          <w:rFonts w:ascii="Times New Roman" w:eastAsia="Times New Roman" w:hAnsi="Times New Roman" w:cs="Times New Roman"/>
          <w:color w:val="000000"/>
          <w:sz w:val="22"/>
          <w:szCs w:val="22"/>
          <w:shd w:val="clear" w:color="auto" w:fill="FFFFFF"/>
        </w:rPr>
        <w:t>(2) Common to the field of “macroecology” is the study of local and regional species richness and community composition. While the authors argue for taking a macroecological approach to studying reef herbivory, they ignore differences among sites and regions with respect to herbivore community richness and composition (alpha and beta diversity). Fishing likely impacts both metrics by way of selectively removing large bodied species (which will in turn influence biomass and thus impact bite rate). See Lefcheck et al. 2019 (Science Advances) as an example where herbivore community biomass, richness, and composition collectively account for much of the observed variance in turf grazing rates on Caribbean coral reefs (that is, after statistically controlling for bottom-up habitat influences on herbivore bite rate). At a minimum, I think the potential role of herbivore community richness/composition should be briefly addressed in the Discussion (a sentence or two) as another potential source of unexplained variance in grazing rate in this study (see technical comment below).</w:t>
      </w:r>
    </w:p>
    <w:p w:rsidR="00F367D3" w:rsidRDefault="00F367D3" w:rsidP="006C1385">
      <w:pPr>
        <w:rPr>
          <w:rFonts w:ascii="Times New Roman" w:eastAsia="Times New Roman" w:hAnsi="Times New Roman" w:cs="Times New Roman"/>
          <w:color w:val="000000"/>
          <w:sz w:val="22"/>
          <w:szCs w:val="22"/>
          <w:shd w:val="clear" w:color="auto" w:fill="FFFFFF"/>
        </w:rPr>
      </w:pPr>
    </w:p>
    <w:p w:rsidR="00F367D3" w:rsidRDefault="006613DE" w:rsidP="006C1385">
      <w:pPr>
        <w:rPr>
          <w:rFonts w:ascii="Times New Roman" w:eastAsia="Times New Roman" w:hAnsi="Times New Roman" w:cs="Times New Roman"/>
          <w:color w:val="000000"/>
          <w:sz w:val="22"/>
          <w:szCs w:val="22"/>
          <w:shd w:val="clear" w:color="auto" w:fill="FFFFFF"/>
        </w:rPr>
      </w:pPr>
      <w:r w:rsidRPr="00751379">
        <w:rPr>
          <w:rFonts w:ascii="Times New Roman" w:eastAsia="Times New Roman" w:hAnsi="Times New Roman" w:cs="Times New Roman"/>
          <w:color w:val="0070C0"/>
          <w:sz w:val="22"/>
          <w:szCs w:val="22"/>
          <w:highlight w:val="yellow"/>
          <w:shd w:val="clear" w:color="auto" w:fill="FFFFFF"/>
        </w:rPr>
        <w:t>Thank you for bringing this study to our attention. We agree that our approach overlooks potential biodiversity influences</w:t>
      </w:r>
      <w:r w:rsidR="00B25BB4" w:rsidRPr="00751379">
        <w:rPr>
          <w:rFonts w:ascii="Times New Roman" w:eastAsia="Times New Roman" w:hAnsi="Times New Roman" w:cs="Times New Roman"/>
          <w:color w:val="0070C0"/>
          <w:sz w:val="22"/>
          <w:szCs w:val="22"/>
          <w:highlight w:val="yellow"/>
          <w:shd w:val="clear" w:color="auto" w:fill="FFFFFF"/>
        </w:rPr>
        <w:t>. W</w:t>
      </w:r>
      <w:r w:rsidRPr="00751379">
        <w:rPr>
          <w:rFonts w:ascii="Times New Roman" w:eastAsia="Times New Roman" w:hAnsi="Times New Roman" w:cs="Times New Roman"/>
          <w:color w:val="0070C0"/>
          <w:sz w:val="22"/>
          <w:szCs w:val="22"/>
          <w:highlight w:val="yellow"/>
          <w:shd w:val="clear" w:color="auto" w:fill="FFFFFF"/>
        </w:rPr>
        <w:t>e now discuss the potential roles of richness and community composition in driving functional rates at our study sites.</w:t>
      </w:r>
      <w:r w:rsidR="00F367D3"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(3) The authors mention ecosystem “thresholds” of herbivory in the Introduction, but do not touch on this concept again in the manuscript. It seems they possess one of the better datasets for identifying/proposing such thresholds, so I came away wanting more in this area.</w:t>
      </w:r>
    </w:p>
    <w:p w:rsidR="00F367D3" w:rsidRDefault="00F367D3" w:rsidP="006C1385">
      <w:pPr>
        <w:rPr>
          <w:rFonts w:ascii="Times New Roman" w:eastAsia="Times New Roman" w:hAnsi="Times New Roman" w:cs="Times New Roman"/>
          <w:color w:val="000000"/>
          <w:sz w:val="22"/>
          <w:szCs w:val="22"/>
        </w:rPr>
      </w:pPr>
    </w:p>
    <w:p w:rsidR="00423646" w:rsidRPr="00CB69C4" w:rsidRDefault="00253D0C" w:rsidP="006C1385">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Analyses of grazing thresholds </w:t>
      </w:r>
      <w:r w:rsidR="006124BC">
        <w:rPr>
          <w:rFonts w:ascii="Times New Roman" w:eastAsia="Times New Roman" w:hAnsi="Times New Roman" w:cs="Times New Roman"/>
          <w:color w:val="0070C0"/>
          <w:sz w:val="22"/>
          <w:szCs w:val="22"/>
          <w:shd w:val="clear" w:color="auto" w:fill="FFFFFF"/>
        </w:rPr>
        <w:t xml:space="preserve">typically </w:t>
      </w:r>
      <w:r>
        <w:rPr>
          <w:rFonts w:ascii="Times New Roman" w:eastAsia="Times New Roman" w:hAnsi="Times New Roman" w:cs="Times New Roman"/>
          <w:color w:val="0070C0"/>
          <w:sz w:val="22"/>
          <w:szCs w:val="22"/>
          <w:shd w:val="clear" w:color="auto" w:fill="FFFFFF"/>
        </w:rPr>
        <w:t>test the hypothesis that benthic cover is predicted by herbivore biomass</w:t>
      </w:r>
      <w:r w:rsidR="001F09B6">
        <w:rPr>
          <w:rFonts w:ascii="Times New Roman" w:eastAsia="Times New Roman" w:hAnsi="Times New Roman" w:cs="Times New Roman"/>
          <w:color w:val="0070C0"/>
          <w:sz w:val="22"/>
          <w:szCs w:val="22"/>
          <w:shd w:val="clear" w:color="auto" w:fill="FFFFFF"/>
        </w:rPr>
        <w:t xml:space="preserve"> (i.e top-down </w:t>
      </w:r>
      <w:r w:rsidR="008F1D92">
        <w:rPr>
          <w:rFonts w:ascii="Times New Roman" w:eastAsia="Times New Roman" w:hAnsi="Times New Roman" w:cs="Times New Roman"/>
          <w:color w:val="0070C0"/>
          <w:sz w:val="22"/>
          <w:szCs w:val="22"/>
          <w:shd w:val="clear" w:color="auto" w:fill="FFFFFF"/>
        </w:rPr>
        <w:t xml:space="preserve">grazing on benthic communities is </w:t>
      </w:r>
      <w:r w:rsidR="001F09B6">
        <w:rPr>
          <w:rFonts w:ascii="Times New Roman" w:eastAsia="Times New Roman" w:hAnsi="Times New Roman" w:cs="Times New Roman"/>
          <w:color w:val="0070C0"/>
          <w:sz w:val="22"/>
          <w:szCs w:val="22"/>
          <w:shd w:val="clear" w:color="auto" w:fill="FFFFFF"/>
        </w:rPr>
        <w:t>the focus)</w:t>
      </w:r>
      <w:r w:rsidR="006124BC">
        <w:rPr>
          <w:rFonts w:ascii="Times New Roman" w:eastAsia="Times New Roman" w:hAnsi="Times New Roman" w:cs="Times New Roman"/>
          <w:color w:val="0070C0"/>
          <w:sz w:val="22"/>
          <w:szCs w:val="22"/>
          <w:shd w:val="clear" w:color="auto" w:fill="FFFFFF"/>
        </w:rPr>
        <w:t xml:space="preserve">, and are best suited to </w:t>
      </w:r>
      <w:r w:rsidR="001F09B6">
        <w:rPr>
          <w:rFonts w:ascii="Times New Roman" w:eastAsia="Times New Roman" w:hAnsi="Times New Roman" w:cs="Times New Roman"/>
          <w:color w:val="0070C0"/>
          <w:sz w:val="22"/>
          <w:szCs w:val="22"/>
          <w:shd w:val="clear" w:color="auto" w:fill="FFFFFF"/>
        </w:rPr>
        <w:t xml:space="preserve">time-series </w:t>
      </w:r>
      <w:r w:rsidR="006124BC">
        <w:rPr>
          <w:rFonts w:ascii="Times New Roman" w:eastAsia="Times New Roman" w:hAnsi="Times New Roman" w:cs="Times New Roman"/>
          <w:color w:val="0070C0"/>
          <w:sz w:val="22"/>
          <w:szCs w:val="22"/>
          <w:shd w:val="clear" w:color="auto" w:fill="FFFFFF"/>
        </w:rPr>
        <w:t xml:space="preserve">datasets where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 xml:space="preserve">changes in coral cover can be ascribed to </w:t>
      </w:r>
      <w:r w:rsidR="001F09B6">
        <w:rPr>
          <w:rFonts w:ascii="Times New Roman" w:eastAsia="Times New Roman" w:hAnsi="Times New Roman" w:cs="Times New Roman"/>
          <w:color w:val="0070C0"/>
          <w:sz w:val="22"/>
          <w:szCs w:val="22"/>
          <w:shd w:val="clear" w:color="auto" w:fill="FFFFFF"/>
        </w:rPr>
        <w:t xml:space="preserve">temporal </w:t>
      </w:r>
      <w:r w:rsidR="006124BC">
        <w:rPr>
          <w:rFonts w:ascii="Times New Roman" w:eastAsia="Times New Roman" w:hAnsi="Times New Roman" w:cs="Times New Roman"/>
          <w:color w:val="0070C0"/>
          <w:sz w:val="22"/>
          <w:szCs w:val="22"/>
          <w:shd w:val="clear" w:color="auto" w:fill="FFFFFF"/>
        </w:rPr>
        <w:t>changes in grazing biomass (e.g. Graham et al. 2015, Nature). However i</w:t>
      </w:r>
      <w:r>
        <w:rPr>
          <w:rFonts w:ascii="Times New Roman" w:eastAsia="Times New Roman" w:hAnsi="Times New Roman" w:cs="Times New Roman"/>
          <w:color w:val="0070C0"/>
          <w:sz w:val="22"/>
          <w:szCs w:val="22"/>
          <w:shd w:val="clear" w:color="auto" w:fill="FFFFFF"/>
        </w:rPr>
        <w:t xml:space="preserve">n our study, </w:t>
      </w:r>
      <w:r w:rsidR="006124BC">
        <w:rPr>
          <w:rFonts w:ascii="Times New Roman" w:eastAsia="Times New Roman" w:hAnsi="Times New Roman" w:cs="Times New Roman"/>
          <w:color w:val="0070C0"/>
          <w:sz w:val="22"/>
          <w:szCs w:val="22"/>
          <w:shd w:val="clear" w:color="auto" w:fill="FFFFFF"/>
        </w:rPr>
        <w:t xml:space="preserve">we </w:t>
      </w:r>
      <w:r w:rsidR="001F09B6">
        <w:rPr>
          <w:rFonts w:ascii="Times New Roman" w:eastAsia="Times New Roman" w:hAnsi="Times New Roman" w:cs="Times New Roman"/>
          <w:color w:val="0070C0"/>
          <w:sz w:val="22"/>
          <w:szCs w:val="22"/>
          <w:shd w:val="clear" w:color="auto" w:fill="FFFFFF"/>
        </w:rPr>
        <w:t>focus on</w:t>
      </w:r>
      <w:r w:rsidR="008F1D92">
        <w:rPr>
          <w:rFonts w:ascii="Times New Roman" w:eastAsia="Times New Roman" w:hAnsi="Times New Roman" w:cs="Times New Roman"/>
          <w:color w:val="0070C0"/>
          <w:sz w:val="22"/>
          <w:szCs w:val="22"/>
          <w:shd w:val="clear" w:color="auto" w:fill="FFFFFF"/>
        </w:rPr>
        <w:t xml:space="preserve"> the drivers of herbivore function</w:t>
      </w:r>
      <w:r w:rsidR="00D5130D">
        <w:rPr>
          <w:rFonts w:ascii="Times New Roman" w:eastAsia="Times New Roman" w:hAnsi="Times New Roman" w:cs="Times New Roman"/>
          <w:color w:val="0070C0"/>
          <w:sz w:val="22"/>
          <w:szCs w:val="22"/>
          <w:shd w:val="clear" w:color="auto" w:fill="FFFFFF"/>
        </w:rPr>
        <w:t xml:space="preserve">, including </w:t>
      </w:r>
      <w:r w:rsidR="008F1D92">
        <w:rPr>
          <w:rFonts w:ascii="Times New Roman" w:eastAsia="Times New Roman" w:hAnsi="Times New Roman" w:cs="Times New Roman"/>
          <w:color w:val="0070C0"/>
          <w:sz w:val="22"/>
          <w:szCs w:val="22"/>
          <w:shd w:val="clear" w:color="auto" w:fill="FFFFFF"/>
        </w:rPr>
        <w:t>both</w:t>
      </w:r>
      <w:r w:rsidR="001F09B6">
        <w:rPr>
          <w:rFonts w:ascii="Times New Roman" w:eastAsia="Times New Roman" w:hAnsi="Times New Roman" w:cs="Times New Roman"/>
          <w:color w:val="0070C0"/>
          <w:sz w:val="22"/>
          <w:szCs w:val="22"/>
          <w:shd w:val="clear" w:color="auto" w:fill="FFFFFF"/>
        </w:rPr>
        <w:t xml:space="preserve"> bottom-up </w:t>
      </w:r>
      <w:r w:rsidR="008F1D92">
        <w:rPr>
          <w:rFonts w:ascii="Times New Roman" w:eastAsia="Times New Roman" w:hAnsi="Times New Roman" w:cs="Times New Roman"/>
          <w:color w:val="0070C0"/>
          <w:sz w:val="22"/>
          <w:szCs w:val="22"/>
          <w:shd w:val="clear" w:color="auto" w:fill="FFFFFF"/>
        </w:rPr>
        <w:t>benthic and top-down fishing influences</w:t>
      </w:r>
      <w:r>
        <w:rPr>
          <w:rFonts w:ascii="Times New Roman" w:eastAsia="Times New Roman" w:hAnsi="Times New Roman" w:cs="Times New Roman"/>
          <w:color w:val="0070C0"/>
          <w:sz w:val="22"/>
          <w:szCs w:val="22"/>
          <w:shd w:val="clear" w:color="auto" w:fill="FFFFFF"/>
        </w:rPr>
        <w:t xml:space="preserve">. </w:t>
      </w:r>
      <w:r w:rsidR="00B41702">
        <w:rPr>
          <w:rFonts w:ascii="Times New Roman" w:eastAsia="Times New Roman" w:hAnsi="Times New Roman" w:cs="Times New Roman"/>
          <w:color w:val="0070C0"/>
          <w:sz w:val="22"/>
          <w:szCs w:val="22"/>
          <w:shd w:val="clear" w:color="auto" w:fill="FFFFFF"/>
        </w:rPr>
        <w:t xml:space="preserve">To clarify </w:t>
      </w:r>
      <w:r w:rsidR="00B41702">
        <w:rPr>
          <w:rFonts w:ascii="Times New Roman" w:eastAsia="Times New Roman" w:hAnsi="Times New Roman" w:cs="Times New Roman"/>
          <w:color w:val="0070C0"/>
          <w:sz w:val="22"/>
          <w:szCs w:val="22"/>
          <w:shd w:val="clear" w:color="auto" w:fill="FFFFFF"/>
        </w:rPr>
        <w:lastRenderedPageBreak/>
        <w:t>these distinctions, w</w:t>
      </w:r>
      <w:r>
        <w:rPr>
          <w:rFonts w:ascii="Times New Roman" w:eastAsia="Times New Roman" w:hAnsi="Times New Roman" w:cs="Times New Roman"/>
          <w:color w:val="0070C0"/>
          <w:sz w:val="22"/>
          <w:szCs w:val="22"/>
          <w:shd w:val="clear" w:color="auto" w:fill="FFFFFF"/>
        </w:rPr>
        <w:t>e now note that temporal analyses might be used to identify grazing function thresholds (LX)</w:t>
      </w:r>
      <w:r w:rsidR="00B41702">
        <w:rPr>
          <w:rFonts w:ascii="Times New Roman" w:eastAsia="Times New Roman" w:hAnsi="Times New Roman" w:cs="Times New Roman"/>
          <w:color w:val="0070C0"/>
          <w:sz w:val="22"/>
          <w:szCs w:val="22"/>
          <w:shd w:val="clear" w:color="auto" w:fill="FFFFFF"/>
        </w:rPr>
        <w:t xml:space="preserve">, and emphasize that our analysis is focused on </w:t>
      </w:r>
      <w:r w:rsidR="00D5130D">
        <w:rPr>
          <w:rFonts w:ascii="Times New Roman" w:eastAsia="Times New Roman" w:hAnsi="Times New Roman" w:cs="Times New Roman"/>
          <w:color w:val="0070C0"/>
          <w:sz w:val="22"/>
          <w:szCs w:val="22"/>
          <w:shd w:val="clear" w:color="auto" w:fill="FFFFFF"/>
        </w:rPr>
        <w:t>relative roles of bottom-up and top-down drivers of grazing functions</w:t>
      </w:r>
      <w:r w:rsidR="00D05386">
        <w:rPr>
          <w:rFonts w:ascii="Times New Roman" w:eastAsia="Times New Roman" w:hAnsi="Times New Roman" w:cs="Times New Roman"/>
          <w:color w:val="0070C0"/>
          <w:sz w:val="22"/>
          <w:szCs w:val="22"/>
          <w:shd w:val="clear" w:color="auto" w:fill="FFFFFF"/>
        </w:rPr>
        <w:t xml:space="preserve"> (LX).</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(4) Lastly, the statistics need clarification (see below). I feel confident in the authors execution, but some additional information is needed to ensure that correct decisions were made.</w:t>
      </w:r>
    </w:p>
    <w:p w:rsidR="00423646" w:rsidRDefault="00423646" w:rsidP="006C1385">
      <w:pPr>
        <w:rPr>
          <w:rFonts w:ascii="Times New Roman" w:eastAsia="Times New Roman" w:hAnsi="Times New Roman" w:cs="Times New Roman"/>
          <w:color w:val="000000"/>
          <w:sz w:val="22"/>
          <w:szCs w:val="22"/>
          <w:shd w:val="clear" w:color="auto" w:fill="FFFFFF"/>
        </w:rPr>
      </w:pPr>
    </w:p>
    <w:p w:rsidR="005D078B" w:rsidRDefault="00423646" w:rsidP="006C1385">
      <w:pPr>
        <w:rPr>
          <w:rFonts w:ascii="Times New Roman" w:eastAsia="Times New Roman" w:hAnsi="Times New Roman" w:cs="Times New Roman"/>
          <w:color w:val="000000"/>
          <w:sz w:val="22"/>
          <w:szCs w:val="22"/>
          <w:shd w:val="clear" w:color="auto" w:fill="FFFFFF"/>
        </w:rPr>
      </w:pPr>
      <w:r w:rsidRPr="00423646">
        <w:rPr>
          <w:rFonts w:ascii="Times New Roman" w:eastAsia="Times New Roman" w:hAnsi="Times New Roman" w:cs="Times New Roman"/>
          <w:color w:val="0070C0"/>
          <w:sz w:val="22"/>
          <w:szCs w:val="22"/>
          <w:shd w:val="clear" w:color="auto" w:fill="FFFFFF"/>
        </w:rPr>
        <w:t xml:space="preserve">Thank you for your suggestions to </w:t>
      </w:r>
      <w:r w:rsidR="00474865" w:rsidRPr="00423646">
        <w:rPr>
          <w:rFonts w:ascii="Times New Roman" w:eastAsia="Times New Roman" w:hAnsi="Times New Roman" w:cs="Times New Roman"/>
          <w:color w:val="0070C0"/>
          <w:sz w:val="22"/>
          <w:szCs w:val="22"/>
          <w:shd w:val="clear" w:color="auto" w:fill="FFFFFF"/>
        </w:rPr>
        <w:t>improve</w:t>
      </w:r>
      <w:r w:rsidRPr="00423646">
        <w:rPr>
          <w:rFonts w:ascii="Times New Roman" w:eastAsia="Times New Roman" w:hAnsi="Times New Roman" w:cs="Times New Roman"/>
          <w:color w:val="0070C0"/>
          <w:sz w:val="22"/>
          <w:szCs w:val="22"/>
          <w:shd w:val="clear" w:color="auto" w:fill="FFFFFF"/>
        </w:rPr>
        <w:t xml:space="preserve"> communication of the statistical models. We now demonstrate that model covariates were not collinear</w:t>
      </w:r>
      <w:r w:rsidR="00F051BE">
        <w:rPr>
          <w:rFonts w:ascii="Times New Roman" w:eastAsia="Times New Roman" w:hAnsi="Times New Roman" w:cs="Times New Roman"/>
          <w:color w:val="0070C0"/>
          <w:sz w:val="22"/>
          <w:szCs w:val="22"/>
          <w:shd w:val="clear" w:color="auto" w:fill="FFFFFF"/>
        </w:rPr>
        <w:t xml:space="preserve"> (L249)</w:t>
      </w:r>
      <w:r w:rsidRPr="00423646">
        <w:rPr>
          <w:rFonts w:ascii="Times New Roman" w:eastAsia="Times New Roman" w:hAnsi="Times New Roman" w:cs="Times New Roman"/>
          <w:color w:val="0070C0"/>
          <w:sz w:val="22"/>
          <w:szCs w:val="22"/>
          <w:shd w:val="clear" w:color="auto" w:fill="FFFFFF"/>
        </w:rPr>
        <w:t>, and justify the use of fishable biomass as a metric of exploitation pressure that is not strongly dependent on herbivore biomass</w:t>
      </w:r>
      <w:r w:rsidR="00F051BE">
        <w:rPr>
          <w:rFonts w:ascii="Times New Roman" w:eastAsia="Times New Roman" w:hAnsi="Times New Roman" w:cs="Times New Roman"/>
          <w:color w:val="0070C0"/>
          <w:sz w:val="22"/>
          <w:szCs w:val="22"/>
          <w:shd w:val="clear" w:color="auto" w:fill="FFFFFF"/>
        </w:rPr>
        <w:t xml:space="preserve"> (L212-214)</w:t>
      </w:r>
      <w:r w:rsidRPr="00423646">
        <w:rPr>
          <w:rFonts w:ascii="Times New Roman" w:eastAsia="Times New Roman" w:hAnsi="Times New Roman" w:cs="Times New Roman"/>
          <w:color w:val="0070C0"/>
          <w:sz w:val="22"/>
          <w:szCs w:val="22"/>
          <w:shd w:val="clear" w:color="auto" w:fill="FFFFFF"/>
        </w:rPr>
        <w:t>.</w:t>
      </w:r>
      <w:r w:rsidR="00F051BE">
        <w:rPr>
          <w:rFonts w:ascii="Times New Roman" w:eastAsia="Times New Roman" w:hAnsi="Times New Roman" w:cs="Times New Roman"/>
          <w:color w:val="0070C0"/>
          <w:sz w:val="22"/>
          <w:szCs w:val="22"/>
          <w:shd w:val="clear" w:color="auto" w:fill="FFFFFF"/>
        </w:rPr>
        <w:t xml:space="preserve"> Please see our more detailed responses below.</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Overall, I am very supportive of this manuscript – I think it’s important.  After some modest revision, I would advocate for its publication in Functional Ecology.</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Technical comments: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65: Perhaps replace “restricts” with “limits”.</w:t>
      </w:r>
    </w:p>
    <w:p w:rsidR="005D078B" w:rsidRDefault="005D078B" w:rsidP="006C1385">
      <w:pPr>
        <w:rPr>
          <w:rFonts w:ascii="Times New Roman" w:eastAsia="Times New Roman" w:hAnsi="Times New Roman" w:cs="Times New Roman"/>
          <w:color w:val="000000"/>
          <w:sz w:val="22"/>
          <w:szCs w:val="22"/>
          <w:shd w:val="clear" w:color="auto" w:fill="FFFFFF"/>
        </w:rPr>
      </w:pPr>
    </w:p>
    <w:p w:rsidR="00324F1B"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114: I think this statement is a bit misleading – it’s probably true with respect to cropping bite rate, but not true regarding the depth to which the fish community can scrape the reef. Due to morphometrics, it’s hard to imagine a case in which many small fish can scrape/excavate the reef to the same depth as a few large fish. In other words, gouging the reef is important to coral recruitment, and I just don't see how small fish would be physically capable of carrying out this function with the same capacity. Please clarify.</w:t>
      </w:r>
    </w:p>
    <w:p w:rsidR="00324F1B" w:rsidRDefault="00324F1B" w:rsidP="006C1385">
      <w:pPr>
        <w:rPr>
          <w:rFonts w:ascii="Times New Roman" w:eastAsia="Times New Roman" w:hAnsi="Times New Roman" w:cs="Times New Roman"/>
          <w:color w:val="000000"/>
          <w:sz w:val="22"/>
          <w:szCs w:val="22"/>
          <w:shd w:val="clear" w:color="auto" w:fill="FFFFFF"/>
        </w:rPr>
      </w:pPr>
    </w:p>
    <w:p w:rsidR="005D078B" w:rsidRDefault="00324F1B" w:rsidP="006C1385">
      <w:pPr>
        <w:rPr>
          <w:rFonts w:ascii="Times New Roman" w:eastAsia="Times New Roman" w:hAnsi="Times New Roman" w:cs="Times New Roman"/>
          <w:color w:val="000000"/>
          <w:sz w:val="22"/>
          <w:szCs w:val="22"/>
          <w:shd w:val="clear" w:color="auto" w:fill="FFFFFF"/>
        </w:rPr>
      </w:pPr>
      <w:r w:rsidRPr="00EE2BB1">
        <w:rPr>
          <w:rFonts w:ascii="Times New Roman" w:eastAsia="Times New Roman" w:hAnsi="Times New Roman" w:cs="Times New Roman"/>
          <w:color w:val="0070C0"/>
          <w:sz w:val="22"/>
          <w:szCs w:val="22"/>
          <w:shd w:val="clear" w:color="auto" w:fill="FFFFFF"/>
        </w:rPr>
        <w:t>RESPONSE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173: By whom? Unclear.</w:t>
      </w:r>
    </w:p>
    <w:p w:rsidR="005D078B" w:rsidRDefault="005D078B" w:rsidP="006C1385">
      <w:pPr>
        <w:rPr>
          <w:rFonts w:ascii="Times New Roman" w:eastAsia="Times New Roman" w:hAnsi="Times New Roman" w:cs="Times New Roman"/>
          <w:color w:val="000000"/>
          <w:sz w:val="22"/>
          <w:szCs w:val="22"/>
          <w:shd w:val="clear" w:color="auto" w:fill="FFFFFF"/>
        </w:rPr>
      </w:pPr>
    </w:p>
    <w:p w:rsidR="00273959" w:rsidRDefault="005D078B" w:rsidP="006C1385">
      <w:pPr>
        <w:rPr>
          <w:rFonts w:ascii="Times New Roman" w:eastAsia="Times New Roman" w:hAnsi="Times New Roman" w:cs="Times New Roman"/>
          <w:color w:val="000000"/>
          <w:sz w:val="22"/>
          <w:szCs w:val="22"/>
          <w:shd w:val="clear" w:color="auto" w:fill="FFFFFF"/>
        </w:rPr>
      </w:pPr>
      <w:r w:rsidRPr="005D078B">
        <w:rPr>
          <w:rFonts w:ascii="Times New Roman" w:eastAsia="Times New Roman" w:hAnsi="Times New Roman" w:cs="Times New Roman"/>
          <w:color w:val="0070C0"/>
          <w:sz w:val="22"/>
          <w:szCs w:val="22"/>
          <w:shd w:val="clear" w:color="auto" w:fill="FFFFFF"/>
        </w:rPr>
        <w:t>Added detail that A Hoey and A Graba-Landry conducted feeding surveys.</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174: reference Table S1, as it indicates which fish you did (and did not) survey with regard to feeding rate/behaviour.</w:t>
      </w:r>
    </w:p>
    <w:p w:rsidR="00273959" w:rsidRDefault="00273959" w:rsidP="006C1385">
      <w:pPr>
        <w:rPr>
          <w:rFonts w:ascii="Times New Roman" w:eastAsia="Times New Roman" w:hAnsi="Times New Roman" w:cs="Times New Roman"/>
          <w:color w:val="000000"/>
          <w:sz w:val="22"/>
          <w:szCs w:val="22"/>
          <w:shd w:val="clear" w:color="auto" w:fill="FFFFFF"/>
        </w:rPr>
      </w:pPr>
    </w:p>
    <w:p w:rsidR="00273959" w:rsidRDefault="00273959" w:rsidP="006C1385">
      <w:pPr>
        <w:rPr>
          <w:rFonts w:ascii="Times New Roman" w:eastAsia="Times New Roman" w:hAnsi="Times New Roman" w:cs="Times New Roman"/>
          <w:color w:val="000000"/>
          <w:sz w:val="22"/>
          <w:szCs w:val="22"/>
          <w:shd w:val="clear" w:color="auto" w:fill="FFFFFF"/>
        </w:rPr>
      </w:pPr>
      <w:r w:rsidRPr="00273959">
        <w:rPr>
          <w:rFonts w:ascii="Times New Roman" w:eastAsia="Times New Roman" w:hAnsi="Times New Roman" w:cs="Times New Roman"/>
          <w:color w:val="0070C0"/>
          <w:sz w:val="22"/>
          <w:szCs w:val="22"/>
          <w:shd w:val="clear" w:color="auto" w:fill="FFFFFF"/>
        </w:rPr>
        <w:t>Done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233-234: I suspect that some of these predictors are highly collinear (e.g., coral cover and available substrate; fishable biomass and protection status). Have you tested for multicollinearity? How have you dealt with this issue?</w:t>
      </w:r>
    </w:p>
    <w:p w:rsidR="00273959" w:rsidRDefault="00273959" w:rsidP="006C1385">
      <w:pPr>
        <w:rPr>
          <w:rFonts w:ascii="Times New Roman" w:eastAsia="Times New Roman" w:hAnsi="Times New Roman" w:cs="Times New Roman"/>
          <w:color w:val="000000"/>
          <w:sz w:val="22"/>
          <w:szCs w:val="22"/>
          <w:shd w:val="clear" w:color="auto" w:fill="FFFFFF"/>
        </w:rPr>
      </w:pPr>
    </w:p>
    <w:p w:rsidR="000B5CC3" w:rsidRPr="00A1194F" w:rsidRDefault="00273959" w:rsidP="006C1385">
      <w:pPr>
        <w:rPr>
          <w:rFonts w:ascii="Times New Roman" w:eastAsia="Times New Roman" w:hAnsi="Times New Roman" w:cs="Times New Roman"/>
          <w:color w:val="0070C0"/>
          <w:sz w:val="22"/>
          <w:szCs w:val="22"/>
          <w:shd w:val="clear" w:color="auto" w:fill="FFFFFF"/>
        </w:rPr>
      </w:pPr>
      <w:r w:rsidRPr="00863268">
        <w:rPr>
          <w:rFonts w:ascii="Times New Roman" w:eastAsia="Times New Roman" w:hAnsi="Times New Roman" w:cs="Times New Roman"/>
          <w:color w:val="0070C0"/>
          <w:sz w:val="22"/>
          <w:szCs w:val="22"/>
          <w:shd w:val="clear" w:color="auto" w:fill="FFFFFF"/>
        </w:rPr>
        <w:t xml:space="preserve">We tested for collinearity </w:t>
      </w:r>
      <w:r w:rsidR="003560D4">
        <w:rPr>
          <w:rFonts w:ascii="Times New Roman" w:eastAsia="Times New Roman" w:hAnsi="Times New Roman" w:cs="Times New Roman"/>
          <w:color w:val="0070C0"/>
          <w:sz w:val="22"/>
          <w:szCs w:val="22"/>
          <w:shd w:val="clear" w:color="auto" w:fill="FFFFFF"/>
        </w:rPr>
        <w:t xml:space="preserve">by estimating the </w:t>
      </w:r>
      <w:r w:rsidR="00863268" w:rsidRPr="00863268">
        <w:rPr>
          <w:rFonts w:ascii="Times New Roman" w:eastAsia="Times New Roman" w:hAnsi="Times New Roman" w:cs="Times New Roman"/>
          <w:color w:val="0070C0"/>
          <w:sz w:val="22"/>
          <w:szCs w:val="22"/>
          <w:shd w:val="clear" w:color="auto" w:fill="FFFFFF"/>
        </w:rPr>
        <w:t>variance inflation factor</w:t>
      </w:r>
      <w:r w:rsidR="003560D4">
        <w:rPr>
          <w:rFonts w:ascii="Times New Roman" w:eastAsia="Times New Roman" w:hAnsi="Times New Roman" w:cs="Times New Roman"/>
          <w:color w:val="0070C0"/>
          <w:sz w:val="22"/>
          <w:szCs w:val="22"/>
          <w:shd w:val="clear" w:color="auto" w:fill="FFFFFF"/>
        </w:rPr>
        <w:t xml:space="preserve"> </w:t>
      </w:r>
      <w:r w:rsidR="00863268" w:rsidRPr="00863268">
        <w:rPr>
          <w:rFonts w:ascii="Times New Roman" w:eastAsia="Times New Roman" w:hAnsi="Times New Roman" w:cs="Times New Roman"/>
          <w:color w:val="0070C0"/>
          <w:sz w:val="22"/>
          <w:szCs w:val="22"/>
          <w:shd w:val="clear" w:color="auto" w:fill="FFFFFF"/>
        </w:rPr>
        <w:t>(VIF)</w:t>
      </w:r>
      <w:r w:rsidR="003560D4">
        <w:rPr>
          <w:rFonts w:ascii="Times New Roman" w:eastAsia="Times New Roman" w:hAnsi="Times New Roman" w:cs="Times New Roman"/>
          <w:color w:val="0070C0"/>
          <w:sz w:val="22"/>
          <w:szCs w:val="22"/>
          <w:shd w:val="clear" w:color="auto" w:fill="FFFFFF"/>
        </w:rPr>
        <w:t xml:space="preserve"> of each covariate in</w:t>
      </w:r>
      <w:r w:rsidR="00863268"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the</w:t>
      </w:r>
      <w:r w:rsidR="00863268" w:rsidRPr="00863268">
        <w:rPr>
          <w:rFonts w:ascii="Times New Roman" w:eastAsia="Times New Roman" w:hAnsi="Times New Roman" w:cs="Times New Roman"/>
          <w:color w:val="0070C0"/>
          <w:sz w:val="22"/>
          <w:szCs w:val="22"/>
          <w:shd w:val="clear" w:color="auto" w:fill="FFFFFF"/>
        </w:rPr>
        <w:t xml:space="preserve"> global model</w:t>
      </w:r>
      <w:r w:rsidR="003560D4">
        <w:rPr>
          <w:rFonts w:ascii="Times New Roman" w:eastAsia="Times New Roman" w:hAnsi="Times New Roman" w:cs="Times New Roman"/>
          <w:color w:val="0070C0"/>
          <w:sz w:val="22"/>
          <w:szCs w:val="22"/>
          <w:shd w:val="clear" w:color="auto" w:fill="FFFFFF"/>
        </w:rPr>
        <w:t>s</w:t>
      </w:r>
      <w:r w:rsidRPr="00863268">
        <w:rPr>
          <w:rFonts w:ascii="Times New Roman" w:eastAsia="Times New Roman" w:hAnsi="Times New Roman" w:cs="Times New Roman"/>
          <w:color w:val="0070C0"/>
          <w:sz w:val="22"/>
          <w:szCs w:val="22"/>
          <w:shd w:val="clear" w:color="auto" w:fill="FFFFFF"/>
        </w:rPr>
        <w:t xml:space="preserve">. </w:t>
      </w:r>
      <w:r w:rsidR="003560D4">
        <w:rPr>
          <w:rFonts w:ascii="Times New Roman" w:eastAsia="Times New Roman" w:hAnsi="Times New Roman" w:cs="Times New Roman"/>
          <w:color w:val="0070C0"/>
          <w:sz w:val="22"/>
          <w:szCs w:val="22"/>
          <w:shd w:val="clear" w:color="auto" w:fill="FFFFFF"/>
        </w:rPr>
        <w:t>A</w:t>
      </w:r>
      <w:r w:rsidR="00863268" w:rsidRPr="00863268">
        <w:rPr>
          <w:rFonts w:ascii="Times New Roman" w:eastAsia="Times New Roman" w:hAnsi="Times New Roman" w:cs="Times New Roman"/>
          <w:color w:val="0070C0"/>
          <w:sz w:val="22"/>
          <w:szCs w:val="22"/>
          <w:shd w:val="clear" w:color="auto" w:fill="FFFFFF"/>
        </w:rPr>
        <w:t xml:space="preserve">ll covariates had low VIF (&lt; </w:t>
      </w:r>
      <w:r w:rsidR="003560D4">
        <w:rPr>
          <w:rFonts w:ascii="Times New Roman" w:eastAsia="Times New Roman" w:hAnsi="Times New Roman" w:cs="Times New Roman"/>
          <w:color w:val="0070C0"/>
          <w:sz w:val="22"/>
          <w:szCs w:val="22"/>
          <w:shd w:val="clear" w:color="auto" w:fill="FFFFFF"/>
        </w:rPr>
        <w:t>2</w:t>
      </w:r>
      <w:r w:rsidR="00863268" w:rsidRPr="00863268">
        <w:rPr>
          <w:rFonts w:ascii="Times New Roman" w:eastAsia="Times New Roman" w:hAnsi="Times New Roman" w:cs="Times New Roman"/>
          <w:color w:val="0070C0"/>
          <w:sz w:val="22"/>
          <w:szCs w:val="22"/>
          <w:shd w:val="clear" w:color="auto" w:fill="FFFFFF"/>
        </w:rPr>
        <w:t>)</w:t>
      </w:r>
      <w:r w:rsidR="00377348">
        <w:rPr>
          <w:rFonts w:ascii="Times New Roman" w:eastAsia="Times New Roman" w:hAnsi="Times New Roman" w:cs="Times New Roman"/>
          <w:color w:val="0070C0"/>
          <w:sz w:val="22"/>
          <w:szCs w:val="22"/>
          <w:shd w:val="clear" w:color="auto" w:fill="FFFFFF"/>
        </w:rPr>
        <w:t>, meeting the recommended guideline of including only covariates with VIF below 3 (Zuur et al. 2009, Mixed Effects Models and Extensions in R)</w:t>
      </w:r>
      <w:r w:rsidR="00863268">
        <w:rPr>
          <w:rFonts w:ascii="Times New Roman" w:eastAsia="Times New Roman" w:hAnsi="Times New Roman" w:cs="Times New Roman"/>
          <w:color w:val="0070C0"/>
          <w:sz w:val="22"/>
          <w:szCs w:val="22"/>
          <w:shd w:val="clear" w:color="auto" w:fill="FFFFFF"/>
        </w:rPr>
        <w:t xml:space="preserve">. We have added this detail </w:t>
      </w:r>
      <w:r w:rsidR="00760FBF">
        <w:rPr>
          <w:rFonts w:ascii="Times New Roman" w:eastAsia="Times New Roman" w:hAnsi="Times New Roman" w:cs="Times New Roman"/>
          <w:color w:val="0070C0"/>
          <w:sz w:val="22"/>
          <w:szCs w:val="22"/>
          <w:shd w:val="clear" w:color="auto" w:fill="FFFFFF"/>
        </w:rPr>
        <w:t>to the Methods (</w:t>
      </w:r>
      <w:r w:rsidR="00863268">
        <w:rPr>
          <w:rFonts w:ascii="Times New Roman" w:eastAsia="Times New Roman" w:hAnsi="Times New Roman" w:cs="Times New Roman"/>
          <w:color w:val="0070C0"/>
          <w:sz w:val="22"/>
          <w:szCs w:val="22"/>
          <w:shd w:val="clear" w:color="auto" w:fill="FFFFFF"/>
        </w:rPr>
        <w:t>L</w:t>
      </w:r>
      <w:r w:rsidR="001A4060">
        <w:rPr>
          <w:rFonts w:ascii="Times New Roman" w:eastAsia="Times New Roman" w:hAnsi="Times New Roman" w:cs="Times New Roman"/>
          <w:color w:val="0070C0"/>
          <w:sz w:val="22"/>
          <w:szCs w:val="22"/>
          <w:shd w:val="clear" w:color="auto" w:fill="FFFFFF"/>
        </w:rPr>
        <w:t>246-248</w:t>
      </w:r>
      <w:r w:rsidR="00760FBF">
        <w:rPr>
          <w:rFonts w:ascii="Times New Roman" w:eastAsia="Times New Roman" w:hAnsi="Times New Roman" w:cs="Times New Roman"/>
          <w:color w:val="0070C0"/>
          <w:sz w:val="22"/>
          <w:szCs w:val="22"/>
          <w:shd w:val="clear" w:color="auto" w:fill="FFFFFF"/>
        </w:rPr>
        <w:t>)</w:t>
      </w:r>
      <w:r w:rsidR="00863268">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260: I’m concerned about the circularity of using herbivore biomass as both a proxy for fishing intensity (a predictor) and also a component of grazing computation (the response). Please briefly explain why this is OK.</w:t>
      </w:r>
    </w:p>
    <w:p w:rsidR="000B5CC3" w:rsidRDefault="000B5CC3" w:rsidP="006C1385">
      <w:pPr>
        <w:rPr>
          <w:rFonts w:ascii="Times New Roman" w:eastAsia="Times New Roman" w:hAnsi="Times New Roman" w:cs="Times New Roman"/>
          <w:color w:val="000000"/>
          <w:sz w:val="22"/>
          <w:szCs w:val="22"/>
          <w:shd w:val="clear" w:color="auto" w:fill="FFFFFF"/>
        </w:rPr>
      </w:pPr>
    </w:p>
    <w:p w:rsidR="00DC4C82" w:rsidRDefault="000B5CC3" w:rsidP="006C1385">
      <w:pPr>
        <w:rPr>
          <w:rFonts w:ascii="Times New Roman" w:eastAsia="Times New Roman" w:hAnsi="Times New Roman" w:cs="Times New Roman"/>
          <w:color w:val="000000"/>
          <w:sz w:val="22"/>
          <w:szCs w:val="22"/>
          <w:shd w:val="clear" w:color="auto" w:fill="FFFFFF"/>
        </w:rPr>
      </w:pPr>
      <w:r w:rsidRPr="000B5CC3">
        <w:rPr>
          <w:rFonts w:ascii="Times New Roman" w:eastAsia="Times New Roman" w:hAnsi="Times New Roman" w:cs="Times New Roman"/>
          <w:color w:val="0070C0"/>
          <w:sz w:val="22"/>
          <w:szCs w:val="22"/>
          <w:shd w:val="clear" w:color="auto" w:fill="FFFFFF"/>
        </w:rPr>
        <w:t xml:space="preserve">Fishable biomass is primarily comprised of large-bodied predatory fishes </w:t>
      </w:r>
      <w:r w:rsidR="009D45AB">
        <w:rPr>
          <w:rFonts w:ascii="Times New Roman" w:eastAsia="Times New Roman" w:hAnsi="Times New Roman" w:cs="Times New Roman"/>
          <w:color w:val="0070C0"/>
          <w:sz w:val="22"/>
          <w:szCs w:val="22"/>
          <w:shd w:val="clear" w:color="auto" w:fill="FFFFFF"/>
        </w:rPr>
        <w:t>which</w:t>
      </w:r>
      <w:r w:rsidRPr="000B5CC3">
        <w:rPr>
          <w:rFonts w:ascii="Times New Roman" w:eastAsia="Times New Roman" w:hAnsi="Times New Roman" w:cs="Times New Roman"/>
          <w:color w:val="0070C0"/>
          <w:sz w:val="22"/>
          <w:szCs w:val="22"/>
          <w:shd w:val="clear" w:color="auto" w:fill="FFFFFF"/>
        </w:rPr>
        <w:t xml:space="preserve"> are typically targeted </w:t>
      </w:r>
      <w:r w:rsidR="0002621F">
        <w:rPr>
          <w:rFonts w:ascii="Times New Roman" w:eastAsia="Times New Roman" w:hAnsi="Times New Roman" w:cs="Times New Roman"/>
          <w:color w:val="0070C0"/>
          <w:sz w:val="22"/>
          <w:szCs w:val="22"/>
          <w:shd w:val="clear" w:color="auto" w:fill="FFFFFF"/>
        </w:rPr>
        <w:t xml:space="preserve">by </w:t>
      </w:r>
      <w:r w:rsidRPr="000B5CC3">
        <w:rPr>
          <w:rFonts w:ascii="Times New Roman" w:eastAsia="Times New Roman" w:hAnsi="Times New Roman" w:cs="Times New Roman"/>
          <w:color w:val="0070C0"/>
          <w:sz w:val="22"/>
          <w:szCs w:val="22"/>
          <w:shd w:val="clear" w:color="auto" w:fill="FFFFFF"/>
        </w:rPr>
        <w:t>reef fisheries</w:t>
      </w:r>
      <w:r w:rsidR="00D41DEB">
        <w:rPr>
          <w:rFonts w:ascii="Times New Roman" w:eastAsia="Times New Roman" w:hAnsi="Times New Roman" w:cs="Times New Roman"/>
          <w:color w:val="0070C0"/>
          <w:sz w:val="22"/>
          <w:szCs w:val="22"/>
          <w:shd w:val="clear" w:color="auto" w:fill="FFFFFF"/>
        </w:rPr>
        <w:t>, and thus represents a more finely-resolved metric of fishing pressure than our categorical covariate ‘fished – protected – remote’.</w:t>
      </w:r>
      <w:r w:rsidR="00267F78">
        <w:rPr>
          <w:rFonts w:ascii="Times New Roman" w:eastAsia="Times New Roman" w:hAnsi="Times New Roman" w:cs="Times New Roman"/>
          <w:color w:val="0070C0"/>
          <w:sz w:val="22"/>
          <w:szCs w:val="22"/>
          <w:shd w:val="clear" w:color="auto" w:fill="FFFFFF"/>
        </w:rPr>
        <w:t xml:space="preserve"> Fishable biomass has been widely used to measure exploitation pressure in the Indian Ocean, and is predicted by other fishing metrics such as population </w:t>
      </w:r>
      <w:r w:rsidR="00267F78">
        <w:rPr>
          <w:rFonts w:ascii="Times New Roman" w:eastAsia="Times New Roman" w:hAnsi="Times New Roman" w:cs="Times New Roman"/>
          <w:color w:val="0070C0"/>
          <w:sz w:val="22"/>
          <w:szCs w:val="22"/>
          <w:shd w:val="clear" w:color="auto" w:fill="FFFFFF"/>
        </w:rPr>
        <w:lastRenderedPageBreak/>
        <w:t xml:space="preserve">size and access to markets (L209-212). </w:t>
      </w:r>
      <w:r w:rsidR="00D41DEB">
        <w:rPr>
          <w:rFonts w:ascii="Times New Roman" w:eastAsia="Times New Roman" w:hAnsi="Times New Roman" w:cs="Times New Roman"/>
          <w:color w:val="0070C0"/>
          <w:sz w:val="22"/>
          <w:szCs w:val="22"/>
          <w:shd w:val="clear" w:color="auto" w:fill="FFFFFF"/>
        </w:rPr>
        <w:t>Although herbivores are targeted at these reefs</w:t>
      </w:r>
      <w:r w:rsidR="0013317B">
        <w:rPr>
          <w:rFonts w:ascii="Times New Roman" w:eastAsia="Times New Roman" w:hAnsi="Times New Roman" w:cs="Times New Roman"/>
          <w:color w:val="0070C0"/>
          <w:sz w:val="22"/>
          <w:szCs w:val="22"/>
          <w:shd w:val="clear" w:color="auto" w:fill="FFFFFF"/>
        </w:rPr>
        <w:t xml:space="preserve"> and this could potentially bias our analysis</w:t>
      </w:r>
      <w:r w:rsidR="00D41DEB">
        <w:rPr>
          <w:rFonts w:ascii="Times New Roman" w:eastAsia="Times New Roman" w:hAnsi="Times New Roman" w:cs="Times New Roman"/>
          <w:color w:val="0070C0"/>
          <w:sz w:val="22"/>
          <w:szCs w:val="22"/>
          <w:shd w:val="clear" w:color="auto" w:fill="FFFFFF"/>
        </w:rPr>
        <w:t>,</w:t>
      </w:r>
      <w:r w:rsidRPr="000B5CC3">
        <w:rPr>
          <w:rFonts w:ascii="Times New Roman" w:eastAsia="Times New Roman" w:hAnsi="Times New Roman" w:cs="Times New Roman"/>
          <w:color w:val="0070C0"/>
          <w:sz w:val="22"/>
          <w:szCs w:val="22"/>
          <w:shd w:val="clear" w:color="auto" w:fill="FFFFFF"/>
        </w:rPr>
        <w:t xml:space="preserve"> </w:t>
      </w:r>
      <w:r w:rsidR="00D41DEB">
        <w:rPr>
          <w:rFonts w:ascii="Times New Roman" w:eastAsia="Times New Roman" w:hAnsi="Times New Roman" w:cs="Times New Roman"/>
          <w:color w:val="0070C0"/>
          <w:sz w:val="22"/>
          <w:szCs w:val="22"/>
          <w:shd w:val="clear" w:color="auto" w:fill="FFFFFF"/>
        </w:rPr>
        <w:t>f</w:t>
      </w:r>
      <w:r w:rsidRPr="000B5CC3">
        <w:rPr>
          <w:rFonts w:ascii="Times New Roman" w:eastAsia="Times New Roman" w:hAnsi="Times New Roman" w:cs="Times New Roman"/>
          <w:color w:val="0070C0"/>
          <w:sz w:val="22"/>
          <w:szCs w:val="22"/>
          <w:shd w:val="clear" w:color="auto" w:fill="FFFFFF"/>
        </w:rPr>
        <w:t xml:space="preserve">ishable biomass </w:t>
      </w:r>
      <w:r w:rsidR="002179B0">
        <w:rPr>
          <w:rFonts w:ascii="Times New Roman" w:eastAsia="Times New Roman" w:hAnsi="Times New Roman" w:cs="Times New Roman"/>
          <w:color w:val="0070C0"/>
          <w:sz w:val="22"/>
          <w:szCs w:val="22"/>
          <w:shd w:val="clear" w:color="auto" w:fill="FFFFFF"/>
        </w:rPr>
        <w:t xml:space="preserve">was </w:t>
      </w:r>
      <w:r w:rsidRPr="000B5CC3">
        <w:rPr>
          <w:rFonts w:ascii="Times New Roman" w:eastAsia="Times New Roman" w:hAnsi="Times New Roman" w:cs="Times New Roman"/>
          <w:color w:val="0070C0"/>
          <w:sz w:val="22"/>
          <w:szCs w:val="22"/>
          <w:shd w:val="clear" w:color="auto" w:fill="FFFFFF"/>
        </w:rPr>
        <w:t>also only weakly correlated</w:t>
      </w:r>
      <w:r w:rsidR="002179B0">
        <w:rPr>
          <w:rFonts w:ascii="Times New Roman" w:eastAsia="Times New Roman" w:hAnsi="Times New Roman" w:cs="Times New Roman"/>
          <w:color w:val="0070C0"/>
          <w:sz w:val="22"/>
          <w:szCs w:val="22"/>
          <w:shd w:val="clear" w:color="auto" w:fill="FFFFFF"/>
        </w:rPr>
        <w:t xml:space="preserve"> with cropper (Pearson’</w:t>
      </w:r>
      <w:r w:rsidR="00650C7C">
        <w:rPr>
          <w:rFonts w:ascii="Times New Roman" w:eastAsia="Times New Roman" w:hAnsi="Times New Roman" w:cs="Times New Roman"/>
          <w:color w:val="0070C0"/>
          <w:sz w:val="22"/>
          <w:szCs w:val="22"/>
          <w:shd w:val="clear" w:color="auto" w:fill="FFFFFF"/>
        </w:rPr>
        <w:t>s</w:t>
      </w:r>
      <w:r w:rsidR="002179B0">
        <w:rPr>
          <w:rFonts w:ascii="Times New Roman" w:eastAsia="Times New Roman" w:hAnsi="Times New Roman" w:cs="Times New Roman"/>
          <w:color w:val="0070C0"/>
          <w:sz w:val="22"/>
          <w:szCs w:val="22"/>
          <w:shd w:val="clear" w:color="auto" w:fill="FFFFFF"/>
        </w:rPr>
        <w:t xml:space="preserve"> </w:t>
      </w:r>
      <w:r w:rsidR="002179B0" w:rsidRPr="002179B0">
        <w:rPr>
          <w:rFonts w:ascii="Times New Roman" w:eastAsia="Times New Roman" w:hAnsi="Times New Roman" w:cs="Times New Roman"/>
          <w:i/>
          <w:iCs/>
          <w:color w:val="0070C0"/>
          <w:sz w:val="22"/>
          <w:szCs w:val="22"/>
          <w:shd w:val="clear" w:color="auto" w:fill="FFFFFF"/>
        </w:rPr>
        <w:t>r</w:t>
      </w:r>
      <w:r w:rsidR="002179B0">
        <w:rPr>
          <w:rFonts w:ascii="Times New Roman" w:eastAsia="Times New Roman" w:hAnsi="Times New Roman" w:cs="Times New Roman"/>
          <w:color w:val="0070C0"/>
          <w:sz w:val="22"/>
          <w:szCs w:val="22"/>
          <w:shd w:val="clear" w:color="auto" w:fill="FFFFFF"/>
        </w:rPr>
        <w:t xml:space="preserve"> = 0.</w:t>
      </w:r>
      <w:r w:rsidR="001A6AF7">
        <w:rPr>
          <w:rFonts w:ascii="Times New Roman" w:eastAsia="Times New Roman" w:hAnsi="Times New Roman" w:cs="Times New Roman"/>
          <w:color w:val="0070C0"/>
          <w:sz w:val="22"/>
          <w:szCs w:val="22"/>
          <w:shd w:val="clear" w:color="auto" w:fill="FFFFFF"/>
        </w:rPr>
        <w:t>50</w:t>
      </w:r>
      <w:r w:rsidR="002179B0">
        <w:rPr>
          <w:rFonts w:ascii="Times New Roman" w:eastAsia="Times New Roman" w:hAnsi="Times New Roman" w:cs="Times New Roman"/>
          <w:color w:val="0070C0"/>
          <w:sz w:val="22"/>
          <w:szCs w:val="22"/>
          <w:shd w:val="clear" w:color="auto" w:fill="FFFFFF"/>
        </w:rPr>
        <w:t>) and scraper biomass (r =</w:t>
      </w:r>
      <w:r w:rsidR="001A6AF7">
        <w:rPr>
          <w:rFonts w:ascii="Times New Roman" w:eastAsia="Times New Roman" w:hAnsi="Times New Roman" w:cs="Times New Roman"/>
          <w:color w:val="0070C0"/>
          <w:sz w:val="22"/>
          <w:szCs w:val="22"/>
          <w:shd w:val="clear" w:color="auto" w:fill="FFFFFF"/>
        </w:rPr>
        <w:t xml:space="preserve"> 0.48)</w:t>
      </w:r>
      <w:r w:rsidR="0013317B">
        <w:rPr>
          <w:rFonts w:ascii="Times New Roman" w:eastAsia="Times New Roman" w:hAnsi="Times New Roman" w:cs="Times New Roman"/>
          <w:color w:val="0070C0"/>
          <w:sz w:val="22"/>
          <w:szCs w:val="22"/>
          <w:shd w:val="clear" w:color="auto" w:fill="FFFFFF"/>
        </w:rPr>
        <w:t>, and so</w:t>
      </w:r>
      <w:r w:rsidRPr="000B5CC3">
        <w:rPr>
          <w:rFonts w:ascii="Times New Roman" w:eastAsia="Times New Roman" w:hAnsi="Times New Roman" w:cs="Times New Roman"/>
          <w:color w:val="0070C0"/>
          <w:sz w:val="22"/>
          <w:szCs w:val="22"/>
          <w:shd w:val="clear" w:color="auto" w:fill="FFFFFF"/>
        </w:rPr>
        <w:t xml:space="preserve"> indicat</w:t>
      </w:r>
      <w:r w:rsidR="0013317B">
        <w:rPr>
          <w:rFonts w:ascii="Times New Roman" w:eastAsia="Times New Roman" w:hAnsi="Times New Roman" w:cs="Times New Roman"/>
          <w:color w:val="0070C0"/>
          <w:sz w:val="22"/>
          <w:szCs w:val="22"/>
          <w:shd w:val="clear" w:color="auto" w:fill="FFFFFF"/>
        </w:rPr>
        <w:t xml:space="preserve">es </w:t>
      </w:r>
      <w:r w:rsidRPr="000B5CC3">
        <w:rPr>
          <w:rFonts w:ascii="Times New Roman" w:eastAsia="Times New Roman" w:hAnsi="Times New Roman" w:cs="Times New Roman"/>
          <w:color w:val="0070C0"/>
          <w:sz w:val="22"/>
          <w:szCs w:val="22"/>
          <w:shd w:val="clear" w:color="auto" w:fill="FFFFFF"/>
        </w:rPr>
        <w:t>that fishable biomass estimates capture additional information on the exploitation pressure at each reef. We have clarified these details</w:t>
      </w:r>
      <w:r w:rsidR="007F2A35">
        <w:rPr>
          <w:rFonts w:ascii="Times New Roman" w:eastAsia="Times New Roman" w:hAnsi="Times New Roman" w:cs="Times New Roman"/>
          <w:color w:val="0070C0"/>
          <w:sz w:val="22"/>
          <w:szCs w:val="22"/>
          <w:shd w:val="clear" w:color="auto" w:fill="FFFFFF"/>
        </w:rPr>
        <w:t xml:space="preserve"> in the Methods (L</w:t>
      </w:r>
      <w:r w:rsidR="00650C7C">
        <w:rPr>
          <w:rFonts w:ascii="Times New Roman" w:eastAsia="Times New Roman" w:hAnsi="Times New Roman" w:cs="Times New Roman"/>
          <w:color w:val="0070C0"/>
          <w:sz w:val="22"/>
          <w:szCs w:val="22"/>
          <w:shd w:val="clear" w:color="auto" w:fill="FFFFFF"/>
        </w:rPr>
        <w:t>212-214</w:t>
      </w:r>
      <w:r w:rsidR="007F2A35">
        <w:rPr>
          <w:rFonts w:ascii="Times New Roman" w:eastAsia="Times New Roman" w:hAnsi="Times New Roman" w:cs="Times New Roman"/>
          <w:color w:val="0070C0"/>
          <w:sz w:val="22"/>
          <w:szCs w:val="22"/>
          <w:shd w:val="clear" w:color="auto" w:fill="FFFFFF"/>
        </w:rPr>
        <w:t>).</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290: Figure 2 is cited in the manuscript before Figure 1. Please revise the text, or the order of the Figures, to as to comply with the general rule of citing in the order of presentation.</w:t>
      </w:r>
    </w:p>
    <w:p w:rsidR="00DC4C82" w:rsidRDefault="00DC4C82" w:rsidP="006C1385">
      <w:pPr>
        <w:rPr>
          <w:rFonts w:ascii="Times New Roman" w:eastAsia="Times New Roman" w:hAnsi="Times New Roman" w:cs="Times New Roman"/>
          <w:color w:val="000000"/>
          <w:sz w:val="22"/>
          <w:szCs w:val="22"/>
          <w:shd w:val="clear" w:color="auto" w:fill="FFFFFF"/>
        </w:rPr>
      </w:pPr>
    </w:p>
    <w:p w:rsidR="00EE2BB1" w:rsidRDefault="00DC4C82" w:rsidP="006C1385">
      <w:pPr>
        <w:rPr>
          <w:rFonts w:ascii="Times New Roman" w:eastAsia="Times New Roman" w:hAnsi="Times New Roman" w:cs="Times New Roman"/>
          <w:color w:val="000000"/>
          <w:sz w:val="22"/>
          <w:szCs w:val="22"/>
          <w:shd w:val="clear" w:color="auto" w:fill="FFFFFF"/>
        </w:rPr>
      </w:pPr>
      <w:r w:rsidRPr="00DC4C82">
        <w:rPr>
          <w:rFonts w:ascii="Times New Roman" w:eastAsia="Times New Roman" w:hAnsi="Times New Roman" w:cs="Times New Roman"/>
          <w:color w:val="0070C0"/>
          <w:sz w:val="22"/>
          <w:szCs w:val="22"/>
          <w:shd w:val="clear" w:color="auto" w:fill="FFFFFF"/>
        </w:rPr>
        <w:t xml:space="preserve">Thank you for noticing this error. Figures 1 and 2 have been switched. </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321: One would expect this if biomass is being used both as a predictor and to compute the response variable. See comment above.</w:t>
      </w:r>
    </w:p>
    <w:p w:rsidR="00EE2BB1" w:rsidRDefault="00EE2BB1" w:rsidP="006C1385">
      <w:pPr>
        <w:rPr>
          <w:rFonts w:ascii="Times New Roman" w:eastAsia="Times New Roman" w:hAnsi="Times New Roman" w:cs="Times New Roman"/>
          <w:color w:val="000000"/>
          <w:sz w:val="22"/>
          <w:szCs w:val="22"/>
          <w:shd w:val="clear" w:color="auto" w:fill="FFFFFF"/>
        </w:rPr>
      </w:pPr>
    </w:p>
    <w:p w:rsidR="00DC4C82" w:rsidRDefault="001B4003" w:rsidP="006C138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Fishable biomass captures </w:t>
      </w:r>
      <w:r w:rsidR="001B1759">
        <w:rPr>
          <w:rFonts w:ascii="Times New Roman" w:eastAsia="Times New Roman" w:hAnsi="Times New Roman" w:cs="Times New Roman"/>
          <w:color w:val="0070C0"/>
          <w:sz w:val="22"/>
          <w:szCs w:val="22"/>
          <w:shd w:val="clear" w:color="auto" w:fill="FFFFFF"/>
        </w:rPr>
        <w:t xml:space="preserve">information on exploitation pressure for the entire reef fish community. </w:t>
      </w:r>
      <w:r>
        <w:rPr>
          <w:rFonts w:ascii="Times New Roman" w:eastAsia="Times New Roman" w:hAnsi="Times New Roman" w:cs="Times New Roman"/>
          <w:color w:val="0070C0"/>
          <w:sz w:val="22"/>
          <w:szCs w:val="22"/>
          <w:shd w:val="clear" w:color="auto" w:fill="FFFFFF"/>
        </w:rPr>
        <w:t>Please see response above.</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326: change “grazing” to “cropping/scraping”, for the uninformed reader.</w:t>
      </w:r>
    </w:p>
    <w:p w:rsidR="00DC4C82" w:rsidRDefault="00DC4C82" w:rsidP="006C1385">
      <w:pPr>
        <w:rPr>
          <w:rFonts w:ascii="Times New Roman" w:eastAsia="Times New Roman" w:hAnsi="Times New Roman" w:cs="Times New Roman"/>
          <w:color w:val="000000"/>
          <w:sz w:val="22"/>
          <w:szCs w:val="22"/>
          <w:shd w:val="clear" w:color="auto" w:fill="FFFFFF"/>
        </w:rPr>
      </w:pPr>
    </w:p>
    <w:p w:rsidR="00253C37" w:rsidRDefault="00DC4C82" w:rsidP="006C1385">
      <w:pPr>
        <w:rPr>
          <w:rFonts w:ascii="Times New Roman" w:eastAsia="Times New Roman" w:hAnsi="Times New Roman" w:cs="Times New Roman"/>
          <w:color w:val="000000"/>
          <w:sz w:val="22"/>
          <w:szCs w:val="22"/>
        </w:rPr>
      </w:pPr>
      <w:r w:rsidRPr="00DC4C82">
        <w:rPr>
          <w:rFonts w:ascii="Times New Roman" w:eastAsia="Times New Roman" w:hAnsi="Times New Roman" w:cs="Times New Roman"/>
          <w:color w:val="0070C0"/>
          <w:sz w:val="22"/>
          <w:szCs w:val="22"/>
          <w:shd w:val="clear" w:color="auto" w:fill="FFFFFF"/>
        </w:rPr>
        <w:t>Corrected.</w:t>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404: And also species identity/richness (which places bounds on biomass, in turn placing bounds on grazing potential).</w:t>
      </w:r>
      <w:r w:rsidR="006C1385" w:rsidRPr="006C1385">
        <w:rPr>
          <w:rFonts w:ascii="Times New Roman" w:eastAsia="Times New Roman" w:hAnsi="Times New Roman" w:cs="Times New Roman"/>
          <w:color w:val="000000"/>
          <w:sz w:val="22"/>
          <w:szCs w:val="22"/>
        </w:rPr>
        <w:br/>
      </w:r>
    </w:p>
    <w:p w:rsidR="006C1385" w:rsidRPr="006C1385" w:rsidRDefault="00253C37" w:rsidP="006C1385">
      <w:pPr>
        <w:rPr>
          <w:rFonts w:ascii="Times New Roman" w:eastAsia="Times New Roman" w:hAnsi="Times New Roman" w:cs="Times New Roman"/>
          <w:color w:val="000000"/>
          <w:sz w:val="22"/>
          <w:szCs w:val="22"/>
        </w:rPr>
      </w:pPr>
      <w:r w:rsidRPr="00EE2BB1">
        <w:rPr>
          <w:rFonts w:ascii="Times New Roman" w:eastAsia="Times New Roman" w:hAnsi="Times New Roman" w:cs="Times New Roman"/>
          <w:color w:val="0070C0"/>
          <w:sz w:val="22"/>
          <w:szCs w:val="22"/>
          <w:shd w:val="clear" w:color="auto" w:fill="FFFFFF"/>
        </w:rPr>
        <w:t>RESPONSE</w:t>
      </w:r>
      <w:r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rPr>
        <w:br/>
      </w:r>
      <w:r w:rsidR="006C1385" w:rsidRPr="006C1385">
        <w:rPr>
          <w:rFonts w:ascii="Times New Roman" w:eastAsia="Times New Roman" w:hAnsi="Times New Roman" w:cs="Times New Roman"/>
          <w:color w:val="000000"/>
          <w:sz w:val="22"/>
          <w:szCs w:val="22"/>
          <w:shd w:val="clear" w:color="auto" w:fill="FFFFFF"/>
        </w:rPr>
        <w:t>line 437-449: Differences in the richness and composition of the herbivore assemblage may also account for some of your unexplained variance. See note above and example from Lefcheck et al. 2019.</w:t>
      </w:r>
    </w:p>
    <w:p w:rsidR="006478A5" w:rsidRDefault="006478A5"/>
    <w:p w:rsidR="00253C37" w:rsidRDefault="00253C37">
      <w:r w:rsidRPr="00EE2BB1">
        <w:rPr>
          <w:rFonts w:ascii="Times New Roman" w:eastAsia="Times New Roman" w:hAnsi="Times New Roman" w:cs="Times New Roman"/>
          <w:color w:val="0070C0"/>
          <w:sz w:val="22"/>
          <w:szCs w:val="22"/>
          <w:shd w:val="clear" w:color="auto" w:fill="FFFFFF"/>
        </w:rPr>
        <w:t>RESPONSE</w:t>
      </w:r>
      <w:r w:rsidRPr="006C1385">
        <w:rPr>
          <w:rFonts w:ascii="Times New Roman" w:eastAsia="Times New Roman" w:hAnsi="Times New Roman" w:cs="Times New Roman"/>
          <w:color w:val="000000"/>
          <w:sz w:val="22"/>
          <w:szCs w:val="22"/>
        </w:rPr>
        <w:br/>
      </w:r>
    </w:p>
    <w:sectPr w:rsidR="00253C37" w:rsidSect="00DA7D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0782E"/>
    <w:multiLevelType w:val="hybridMultilevel"/>
    <w:tmpl w:val="90B8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A5"/>
    <w:rsid w:val="0002621F"/>
    <w:rsid w:val="000B5CC3"/>
    <w:rsid w:val="000F71E5"/>
    <w:rsid w:val="0013317B"/>
    <w:rsid w:val="001A4060"/>
    <w:rsid w:val="001A6AF7"/>
    <w:rsid w:val="001B1759"/>
    <w:rsid w:val="001B4003"/>
    <w:rsid w:val="001F09B6"/>
    <w:rsid w:val="002179B0"/>
    <w:rsid w:val="00253C37"/>
    <w:rsid w:val="00253D0C"/>
    <w:rsid w:val="002649CC"/>
    <w:rsid w:val="00267F78"/>
    <w:rsid w:val="00273959"/>
    <w:rsid w:val="00287262"/>
    <w:rsid w:val="002D0707"/>
    <w:rsid w:val="00324F1B"/>
    <w:rsid w:val="003560D4"/>
    <w:rsid w:val="00377348"/>
    <w:rsid w:val="00423646"/>
    <w:rsid w:val="00474865"/>
    <w:rsid w:val="004C68C4"/>
    <w:rsid w:val="0059090B"/>
    <w:rsid w:val="005D078B"/>
    <w:rsid w:val="005F57B6"/>
    <w:rsid w:val="006124BC"/>
    <w:rsid w:val="006478A5"/>
    <w:rsid w:val="00650C7C"/>
    <w:rsid w:val="006613DE"/>
    <w:rsid w:val="006C1385"/>
    <w:rsid w:val="00751379"/>
    <w:rsid w:val="00760FBF"/>
    <w:rsid w:val="007F2A35"/>
    <w:rsid w:val="00863268"/>
    <w:rsid w:val="00873EFF"/>
    <w:rsid w:val="008E6AF8"/>
    <w:rsid w:val="008F1D92"/>
    <w:rsid w:val="009975BD"/>
    <w:rsid w:val="009D45AB"/>
    <w:rsid w:val="00A1194F"/>
    <w:rsid w:val="00B25BB4"/>
    <w:rsid w:val="00B41702"/>
    <w:rsid w:val="00BC16CD"/>
    <w:rsid w:val="00C46B55"/>
    <w:rsid w:val="00CB69C4"/>
    <w:rsid w:val="00D05386"/>
    <w:rsid w:val="00D228D3"/>
    <w:rsid w:val="00D41DEB"/>
    <w:rsid w:val="00D426FB"/>
    <w:rsid w:val="00D5130D"/>
    <w:rsid w:val="00DA7DFB"/>
    <w:rsid w:val="00DB292F"/>
    <w:rsid w:val="00DC4C82"/>
    <w:rsid w:val="00EE2BB1"/>
    <w:rsid w:val="00EF5AB1"/>
    <w:rsid w:val="00F051BE"/>
    <w:rsid w:val="00F07649"/>
    <w:rsid w:val="00F36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EB065"/>
  <w15:chartTrackingRefBased/>
  <w15:docId w15:val="{414305D9-9710-2D47-85CF-5DCDE0AF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6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6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6443">
      <w:bodyDiv w:val="1"/>
      <w:marLeft w:val="0"/>
      <w:marRight w:val="0"/>
      <w:marTop w:val="0"/>
      <w:marBottom w:val="0"/>
      <w:divBdr>
        <w:top w:val="none" w:sz="0" w:space="0" w:color="auto"/>
        <w:left w:val="none" w:sz="0" w:space="0" w:color="auto"/>
        <w:bottom w:val="none" w:sz="0" w:space="0" w:color="auto"/>
        <w:right w:val="none" w:sz="0" w:space="0" w:color="auto"/>
      </w:divBdr>
    </w:div>
    <w:div w:id="16603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53</cp:revision>
  <dcterms:created xsi:type="dcterms:W3CDTF">2019-07-11T14:38:00Z</dcterms:created>
  <dcterms:modified xsi:type="dcterms:W3CDTF">2019-07-12T14:49:00Z</dcterms:modified>
</cp:coreProperties>
</file>